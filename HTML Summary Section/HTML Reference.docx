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725" w:rsidRDefault="009C744C" w:rsidP="00A011AD">
      <w:pPr>
        <w:pStyle w:val="Heading1"/>
      </w:pPr>
      <w:bookmarkStart w:id="0" w:name="_Toc492056806"/>
      <w:bookmarkStart w:id="1" w:name="_Toc492230476"/>
      <w:r>
        <w:t>Table of Contents</w:t>
      </w:r>
      <w:bookmarkEnd w:id="0"/>
      <w:bookmarkEnd w:id="1"/>
    </w:p>
    <w:bookmarkStart w:id="2" w:name="_Toc492056807"/>
    <w:p w:rsidR="00BE2114" w:rsidRDefault="0008128B">
      <w:pPr>
        <w:pStyle w:val="TOC1"/>
        <w:rPr>
          <w:rFonts w:asciiTheme="minorHAnsi" w:eastAsiaTheme="minorEastAsia" w:hAnsiTheme="minorHAnsi" w:cstheme="minorBidi"/>
          <w:noProof/>
          <w:color w:val="auto"/>
          <w:sz w:val="22"/>
          <w:szCs w:val="22"/>
          <w:lang w:val="en-CA" w:eastAsia="en-CA"/>
        </w:rPr>
      </w:pPr>
      <w:r>
        <w:rPr>
          <w:rFonts w:ascii="Segoe UI" w:hAnsi="Segoe UI" w:cs="Segoe UI"/>
        </w:rPr>
        <w:fldChar w:fldCharType="begin"/>
      </w:r>
      <w:r w:rsidR="00155517">
        <w:rPr>
          <w:rFonts w:ascii="Segoe UI" w:hAnsi="Segoe UI" w:cs="Segoe UI"/>
        </w:rPr>
        <w:instrText xml:space="preserve"> TOC \o "1-3" \u </w:instrText>
      </w:r>
      <w:r>
        <w:rPr>
          <w:rFonts w:ascii="Segoe UI" w:hAnsi="Segoe UI" w:cs="Segoe UI"/>
        </w:rPr>
        <w:fldChar w:fldCharType="separate"/>
      </w:r>
      <w:r w:rsidR="00BE2114">
        <w:rPr>
          <w:noProof/>
        </w:rPr>
        <w:t>Table of Contents</w:t>
      </w:r>
      <w:r w:rsidR="00BE2114">
        <w:rPr>
          <w:noProof/>
        </w:rPr>
        <w:tab/>
      </w:r>
      <w:r w:rsidR="00BE2114">
        <w:rPr>
          <w:noProof/>
        </w:rPr>
        <w:fldChar w:fldCharType="begin"/>
      </w:r>
      <w:r w:rsidR="00BE2114">
        <w:rPr>
          <w:noProof/>
        </w:rPr>
        <w:instrText xml:space="preserve"> PAGEREF _Toc492230476 \h </w:instrText>
      </w:r>
      <w:r w:rsidR="00BE2114">
        <w:rPr>
          <w:noProof/>
        </w:rPr>
      </w:r>
      <w:r w:rsidR="00BE2114">
        <w:rPr>
          <w:noProof/>
        </w:rPr>
        <w:fldChar w:fldCharType="separate"/>
      </w:r>
      <w:r w:rsidR="00CA242B">
        <w:rPr>
          <w:noProof/>
        </w:rPr>
        <w:t>1</w:t>
      </w:r>
      <w:r w:rsidR="00BE2114">
        <w:rPr>
          <w:noProof/>
        </w:rPr>
        <w:fldChar w:fldCharType="end"/>
      </w:r>
    </w:p>
    <w:p w:rsidR="00BE2114" w:rsidRDefault="00BE2114">
      <w:pPr>
        <w:pStyle w:val="TOC1"/>
        <w:rPr>
          <w:rFonts w:asciiTheme="minorHAnsi" w:eastAsiaTheme="minorEastAsia" w:hAnsiTheme="minorHAnsi" w:cstheme="minorBidi"/>
          <w:noProof/>
          <w:color w:val="auto"/>
          <w:sz w:val="22"/>
          <w:szCs w:val="22"/>
          <w:lang w:val="en-CA" w:eastAsia="en-CA"/>
        </w:rPr>
      </w:pPr>
      <w:r>
        <w:rPr>
          <w:noProof/>
        </w:rPr>
        <w:t>HTML Tags Ordered Alphabetically</w:t>
      </w:r>
      <w:r>
        <w:rPr>
          <w:noProof/>
        </w:rPr>
        <w:tab/>
      </w:r>
      <w:r>
        <w:rPr>
          <w:noProof/>
        </w:rPr>
        <w:fldChar w:fldCharType="begin"/>
      </w:r>
      <w:r>
        <w:rPr>
          <w:noProof/>
        </w:rPr>
        <w:instrText xml:space="preserve"> PAGEREF _Toc492230477 \h </w:instrText>
      </w:r>
      <w:r>
        <w:rPr>
          <w:noProof/>
        </w:rPr>
      </w:r>
      <w:r>
        <w:rPr>
          <w:noProof/>
        </w:rPr>
        <w:fldChar w:fldCharType="separate"/>
      </w:r>
      <w:r w:rsidR="00CA242B">
        <w:rPr>
          <w:noProof/>
        </w:rPr>
        <w:t>8</w:t>
      </w:r>
      <w:r>
        <w:rPr>
          <w:noProof/>
        </w:rPr>
        <w:fldChar w:fldCharType="end"/>
      </w:r>
    </w:p>
    <w:p w:rsidR="00BE2114" w:rsidRDefault="00BE2114">
      <w:pPr>
        <w:pStyle w:val="TOC1"/>
        <w:rPr>
          <w:rFonts w:asciiTheme="minorHAnsi" w:eastAsiaTheme="minorEastAsia" w:hAnsiTheme="minorHAnsi" w:cstheme="minorBidi"/>
          <w:noProof/>
          <w:color w:val="auto"/>
          <w:sz w:val="22"/>
          <w:szCs w:val="22"/>
          <w:lang w:val="en-CA" w:eastAsia="en-CA"/>
        </w:rPr>
      </w:pPr>
      <w:r>
        <w:rPr>
          <w:noProof/>
        </w:rPr>
        <w:t>HTML Tags Ordered by Category</w:t>
      </w:r>
      <w:r>
        <w:rPr>
          <w:noProof/>
        </w:rPr>
        <w:tab/>
      </w:r>
      <w:r>
        <w:rPr>
          <w:noProof/>
        </w:rPr>
        <w:fldChar w:fldCharType="begin"/>
      </w:r>
      <w:r>
        <w:rPr>
          <w:noProof/>
        </w:rPr>
        <w:instrText xml:space="preserve"> PAGEREF _Toc492230478 \h </w:instrText>
      </w:r>
      <w:r>
        <w:rPr>
          <w:noProof/>
        </w:rPr>
      </w:r>
      <w:r>
        <w:rPr>
          <w:noProof/>
        </w:rPr>
        <w:fldChar w:fldCharType="separate"/>
      </w:r>
      <w:r w:rsidR="00CA242B">
        <w:rPr>
          <w:noProof/>
        </w:rPr>
        <w:t>20</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Basic HTML</w:t>
      </w:r>
      <w:r>
        <w:rPr>
          <w:noProof/>
        </w:rPr>
        <w:tab/>
      </w:r>
      <w:r>
        <w:rPr>
          <w:noProof/>
        </w:rPr>
        <w:fldChar w:fldCharType="begin"/>
      </w:r>
      <w:r>
        <w:rPr>
          <w:noProof/>
        </w:rPr>
        <w:instrText xml:space="preserve"> PAGEREF _Toc492230479 \h </w:instrText>
      </w:r>
      <w:r>
        <w:rPr>
          <w:noProof/>
        </w:rPr>
      </w:r>
      <w:r>
        <w:rPr>
          <w:noProof/>
        </w:rPr>
        <w:fldChar w:fldCharType="separate"/>
      </w:r>
      <w:r w:rsidR="00CA242B">
        <w:rPr>
          <w:noProof/>
        </w:rPr>
        <w:t>20</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Formatting</w:t>
      </w:r>
      <w:r>
        <w:rPr>
          <w:noProof/>
        </w:rPr>
        <w:tab/>
      </w:r>
      <w:r>
        <w:rPr>
          <w:noProof/>
        </w:rPr>
        <w:fldChar w:fldCharType="begin"/>
      </w:r>
      <w:r>
        <w:rPr>
          <w:noProof/>
        </w:rPr>
        <w:instrText xml:space="preserve"> PAGEREF _Toc492230480 \h </w:instrText>
      </w:r>
      <w:r>
        <w:rPr>
          <w:noProof/>
        </w:rPr>
      </w:r>
      <w:r>
        <w:rPr>
          <w:noProof/>
        </w:rPr>
        <w:fldChar w:fldCharType="separate"/>
      </w:r>
      <w:r w:rsidR="00CA242B">
        <w:rPr>
          <w:noProof/>
        </w:rPr>
        <w:t>21</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Forms and Input</w:t>
      </w:r>
      <w:r>
        <w:rPr>
          <w:noProof/>
        </w:rPr>
        <w:tab/>
      </w:r>
      <w:r>
        <w:rPr>
          <w:noProof/>
        </w:rPr>
        <w:fldChar w:fldCharType="begin"/>
      </w:r>
      <w:r>
        <w:rPr>
          <w:noProof/>
        </w:rPr>
        <w:instrText xml:space="preserve"> PAGEREF _Toc492230481 \h </w:instrText>
      </w:r>
      <w:r>
        <w:rPr>
          <w:noProof/>
        </w:rPr>
      </w:r>
      <w:r>
        <w:rPr>
          <w:noProof/>
        </w:rPr>
        <w:fldChar w:fldCharType="separate"/>
      </w:r>
      <w:r w:rsidR="00CA242B">
        <w:rPr>
          <w:noProof/>
        </w:rPr>
        <w:t>25</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Frames</w:t>
      </w:r>
      <w:r>
        <w:rPr>
          <w:noProof/>
        </w:rPr>
        <w:tab/>
      </w:r>
      <w:r>
        <w:rPr>
          <w:noProof/>
        </w:rPr>
        <w:fldChar w:fldCharType="begin"/>
      </w:r>
      <w:r>
        <w:rPr>
          <w:noProof/>
        </w:rPr>
        <w:instrText xml:space="preserve"> PAGEREF _Toc492230482 \h </w:instrText>
      </w:r>
      <w:r>
        <w:rPr>
          <w:noProof/>
        </w:rPr>
      </w:r>
      <w:r>
        <w:rPr>
          <w:noProof/>
        </w:rPr>
        <w:fldChar w:fldCharType="separate"/>
      </w:r>
      <w:r w:rsidR="00CA242B">
        <w:rPr>
          <w:noProof/>
        </w:rPr>
        <w:t>27</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Images</w:t>
      </w:r>
      <w:r>
        <w:rPr>
          <w:noProof/>
        </w:rPr>
        <w:tab/>
      </w:r>
      <w:r>
        <w:rPr>
          <w:noProof/>
        </w:rPr>
        <w:fldChar w:fldCharType="begin"/>
      </w:r>
      <w:r>
        <w:rPr>
          <w:noProof/>
        </w:rPr>
        <w:instrText xml:space="preserve"> PAGEREF _Toc492230483 \h </w:instrText>
      </w:r>
      <w:r>
        <w:rPr>
          <w:noProof/>
        </w:rPr>
      </w:r>
      <w:r>
        <w:rPr>
          <w:noProof/>
        </w:rPr>
        <w:fldChar w:fldCharType="separate"/>
      </w:r>
      <w:r w:rsidR="00CA242B">
        <w:rPr>
          <w:noProof/>
        </w:rPr>
        <w:t>28</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Audio / Video</w:t>
      </w:r>
      <w:r>
        <w:rPr>
          <w:noProof/>
        </w:rPr>
        <w:tab/>
      </w:r>
      <w:r>
        <w:rPr>
          <w:noProof/>
        </w:rPr>
        <w:fldChar w:fldCharType="begin"/>
      </w:r>
      <w:r>
        <w:rPr>
          <w:noProof/>
        </w:rPr>
        <w:instrText xml:space="preserve"> PAGEREF _Toc492230484 \h </w:instrText>
      </w:r>
      <w:r>
        <w:rPr>
          <w:noProof/>
        </w:rPr>
      </w:r>
      <w:r>
        <w:rPr>
          <w:noProof/>
        </w:rPr>
        <w:fldChar w:fldCharType="separate"/>
      </w:r>
      <w:r w:rsidR="00CA242B">
        <w:rPr>
          <w:noProof/>
        </w:rPr>
        <w:t>28</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Links</w:t>
      </w:r>
      <w:r>
        <w:rPr>
          <w:noProof/>
        </w:rPr>
        <w:tab/>
      </w:r>
      <w:r>
        <w:rPr>
          <w:noProof/>
        </w:rPr>
        <w:fldChar w:fldCharType="begin"/>
      </w:r>
      <w:r>
        <w:rPr>
          <w:noProof/>
        </w:rPr>
        <w:instrText xml:space="preserve"> PAGEREF _Toc492230485 \h </w:instrText>
      </w:r>
      <w:r>
        <w:rPr>
          <w:noProof/>
        </w:rPr>
      </w:r>
      <w:r>
        <w:rPr>
          <w:noProof/>
        </w:rPr>
        <w:fldChar w:fldCharType="separate"/>
      </w:r>
      <w:r w:rsidR="00CA242B">
        <w:rPr>
          <w:noProof/>
        </w:rPr>
        <w:t>29</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Lists</w:t>
      </w:r>
      <w:r>
        <w:rPr>
          <w:noProof/>
        </w:rPr>
        <w:tab/>
      </w:r>
      <w:r>
        <w:rPr>
          <w:noProof/>
        </w:rPr>
        <w:fldChar w:fldCharType="begin"/>
      </w:r>
      <w:r>
        <w:rPr>
          <w:noProof/>
        </w:rPr>
        <w:instrText xml:space="preserve"> PAGEREF _Toc492230486 \h </w:instrText>
      </w:r>
      <w:r>
        <w:rPr>
          <w:noProof/>
        </w:rPr>
      </w:r>
      <w:r>
        <w:rPr>
          <w:noProof/>
        </w:rPr>
        <w:fldChar w:fldCharType="separate"/>
      </w:r>
      <w:r w:rsidR="00CA242B">
        <w:rPr>
          <w:noProof/>
        </w:rPr>
        <w:t>30</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Tables</w:t>
      </w:r>
      <w:r>
        <w:rPr>
          <w:noProof/>
        </w:rPr>
        <w:tab/>
      </w:r>
      <w:r>
        <w:rPr>
          <w:noProof/>
        </w:rPr>
        <w:fldChar w:fldCharType="begin"/>
      </w:r>
      <w:r>
        <w:rPr>
          <w:noProof/>
        </w:rPr>
        <w:instrText xml:space="preserve"> PAGEREF _Toc492230487 \h </w:instrText>
      </w:r>
      <w:r>
        <w:rPr>
          <w:noProof/>
        </w:rPr>
      </w:r>
      <w:r>
        <w:rPr>
          <w:noProof/>
        </w:rPr>
        <w:fldChar w:fldCharType="separate"/>
      </w:r>
      <w:r w:rsidR="00CA242B">
        <w:rPr>
          <w:noProof/>
        </w:rPr>
        <w:t>31</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Styles and Semantics</w:t>
      </w:r>
      <w:r>
        <w:rPr>
          <w:noProof/>
        </w:rPr>
        <w:tab/>
      </w:r>
      <w:r>
        <w:rPr>
          <w:noProof/>
        </w:rPr>
        <w:fldChar w:fldCharType="begin"/>
      </w:r>
      <w:r>
        <w:rPr>
          <w:noProof/>
        </w:rPr>
        <w:instrText xml:space="preserve"> PAGEREF _Toc492230488 \h </w:instrText>
      </w:r>
      <w:r>
        <w:rPr>
          <w:noProof/>
        </w:rPr>
      </w:r>
      <w:r>
        <w:rPr>
          <w:noProof/>
        </w:rPr>
        <w:fldChar w:fldCharType="separate"/>
      </w:r>
      <w:r w:rsidR="00CA242B">
        <w:rPr>
          <w:noProof/>
        </w:rPr>
        <w:t>32</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Meta Info</w:t>
      </w:r>
      <w:r>
        <w:rPr>
          <w:noProof/>
        </w:rPr>
        <w:tab/>
      </w:r>
      <w:r>
        <w:rPr>
          <w:noProof/>
        </w:rPr>
        <w:fldChar w:fldCharType="begin"/>
      </w:r>
      <w:r>
        <w:rPr>
          <w:noProof/>
        </w:rPr>
        <w:instrText xml:space="preserve"> PAGEREF _Toc492230489 \h </w:instrText>
      </w:r>
      <w:r>
        <w:rPr>
          <w:noProof/>
        </w:rPr>
      </w:r>
      <w:r>
        <w:rPr>
          <w:noProof/>
        </w:rPr>
        <w:fldChar w:fldCharType="separate"/>
      </w:r>
      <w:r w:rsidR="00CA242B">
        <w:rPr>
          <w:noProof/>
        </w:rPr>
        <w:t>33</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Programming</w:t>
      </w:r>
      <w:r>
        <w:rPr>
          <w:noProof/>
        </w:rPr>
        <w:tab/>
      </w:r>
      <w:r>
        <w:rPr>
          <w:noProof/>
        </w:rPr>
        <w:fldChar w:fldCharType="begin"/>
      </w:r>
      <w:r>
        <w:rPr>
          <w:noProof/>
        </w:rPr>
        <w:instrText xml:space="preserve"> PAGEREF _Toc492230490 \h </w:instrText>
      </w:r>
      <w:r>
        <w:rPr>
          <w:noProof/>
        </w:rPr>
      </w:r>
      <w:r>
        <w:rPr>
          <w:noProof/>
        </w:rPr>
        <w:fldChar w:fldCharType="separate"/>
      </w:r>
      <w:r w:rsidR="00CA242B">
        <w:rPr>
          <w:noProof/>
        </w:rPr>
        <w:t>34</w:t>
      </w:r>
      <w:r>
        <w:rPr>
          <w:noProof/>
        </w:rPr>
        <w:fldChar w:fldCharType="end"/>
      </w:r>
    </w:p>
    <w:p w:rsidR="00BE2114" w:rsidRDefault="00BE2114">
      <w:pPr>
        <w:pStyle w:val="TOC1"/>
        <w:rPr>
          <w:rFonts w:asciiTheme="minorHAnsi" w:eastAsiaTheme="minorEastAsia" w:hAnsiTheme="minorHAnsi" w:cstheme="minorBidi"/>
          <w:noProof/>
          <w:color w:val="auto"/>
          <w:sz w:val="22"/>
          <w:szCs w:val="22"/>
          <w:lang w:val="en-CA" w:eastAsia="en-CA"/>
        </w:rPr>
      </w:pPr>
      <w:r>
        <w:rPr>
          <w:noProof/>
        </w:rPr>
        <w:t>All HTML Attributes</w:t>
      </w:r>
      <w:r>
        <w:rPr>
          <w:noProof/>
        </w:rPr>
        <w:tab/>
      </w:r>
      <w:r>
        <w:rPr>
          <w:noProof/>
        </w:rPr>
        <w:fldChar w:fldCharType="begin"/>
      </w:r>
      <w:r>
        <w:rPr>
          <w:noProof/>
        </w:rPr>
        <w:instrText xml:space="preserve"> PAGEREF _Toc492230491 \h </w:instrText>
      </w:r>
      <w:r>
        <w:rPr>
          <w:noProof/>
        </w:rPr>
      </w:r>
      <w:r>
        <w:rPr>
          <w:noProof/>
        </w:rPr>
        <w:fldChar w:fldCharType="separate"/>
      </w:r>
      <w:r w:rsidR="00CA242B">
        <w:rPr>
          <w:noProof/>
        </w:rPr>
        <w:t>35</w:t>
      </w:r>
      <w:r>
        <w:rPr>
          <w:noProof/>
        </w:rPr>
        <w:fldChar w:fldCharType="end"/>
      </w:r>
    </w:p>
    <w:p w:rsidR="00BE2114" w:rsidRDefault="00BE2114">
      <w:pPr>
        <w:pStyle w:val="TOC1"/>
        <w:rPr>
          <w:rFonts w:asciiTheme="minorHAnsi" w:eastAsiaTheme="minorEastAsia" w:hAnsiTheme="minorHAnsi" w:cstheme="minorBidi"/>
          <w:noProof/>
          <w:color w:val="auto"/>
          <w:sz w:val="22"/>
          <w:szCs w:val="22"/>
          <w:lang w:val="en-CA" w:eastAsia="en-CA"/>
        </w:rPr>
      </w:pPr>
      <w:r>
        <w:rPr>
          <w:noProof/>
        </w:rPr>
        <w:t>HTML Global Attributes</w:t>
      </w:r>
      <w:r>
        <w:rPr>
          <w:noProof/>
        </w:rPr>
        <w:tab/>
      </w:r>
      <w:r>
        <w:rPr>
          <w:noProof/>
        </w:rPr>
        <w:fldChar w:fldCharType="begin"/>
      </w:r>
      <w:r>
        <w:rPr>
          <w:noProof/>
        </w:rPr>
        <w:instrText xml:space="preserve"> PAGEREF _Toc492230492 \h </w:instrText>
      </w:r>
      <w:r>
        <w:rPr>
          <w:noProof/>
        </w:rPr>
      </w:r>
      <w:r>
        <w:rPr>
          <w:noProof/>
        </w:rPr>
        <w:fldChar w:fldCharType="separate"/>
      </w:r>
      <w:r w:rsidR="00CA242B">
        <w:rPr>
          <w:noProof/>
        </w:rPr>
        <w:t>60</w:t>
      </w:r>
      <w:r>
        <w:rPr>
          <w:noProof/>
        </w:rPr>
        <w:fldChar w:fldCharType="end"/>
      </w:r>
    </w:p>
    <w:p w:rsidR="00BE2114" w:rsidRDefault="00BE2114">
      <w:pPr>
        <w:pStyle w:val="TOC1"/>
        <w:rPr>
          <w:rFonts w:asciiTheme="minorHAnsi" w:eastAsiaTheme="minorEastAsia" w:hAnsiTheme="minorHAnsi" w:cstheme="minorBidi"/>
          <w:noProof/>
          <w:color w:val="auto"/>
          <w:sz w:val="22"/>
          <w:szCs w:val="22"/>
          <w:lang w:val="en-CA" w:eastAsia="en-CA"/>
        </w:rPr>
      </w:pPr>
      <w:r>
        <w:rPr>
          <w:noProof/>
        </w:rPr>
        <w:t>Global Event Attributes</w:t>
      </w:r>
      <w:r>
        <w:rPr>
          <w:noProof/>
        </w:rPr>
        <w:tab/>
      </w:r>
      <w:r>
        <w:rPr>
          <w:noProof/>
        </w:rPr>
        <w:fldChar w:fldCharType="begin"/>
      </w:r>
      <w:r>
        <w:rPr>
          <w:noProof/>
        </w:rPr>
        <w:instrText xml:space="preserve"> PAGEREF _Toc492230493 \h </w:instrText>
      </w:r>
      <w:r>
        <w:rPr>
          <w:noProof/>
        </w:rPr>
      </w:r>
      <w:r>
        <w:rPr>
          <w:noProof/>
        </w:rPr>
        <w:fldChar w:fldCharType="separate"/>
      </w:r>
      <w:r w:rsidR="00CA242B">
        <w:rPr>
          <w:noProof/>
        </w:rPr>
        <w:t>62</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Window Event Attributes</w:t>
      </w:r>
      <w:r>
        <w:rPr>
          <w:noProof/>
        </w:rPr>
        <w:tab/>
      </w:r>
      <w:r>
        <w:rPr>
          <w:noProof/>
        </w:rPr>
        <w:fldChar w:fldCharType="begin"/>
      </w:r>
      <w:r>
        <w:rPr>
          <w:noProof/>
        </w:rPr>
        <w:instrText xml:space="preserve"> PAGEREF _Toc492230494 \h </w:instrText>
      </w:r>
      <w:r>
        <w:rPr>
          <w:noProof/>
        </w:rPr>
      </w:r>
      <w:r>
        <w:rPr>
          <w:noProof/>
        </w:rPr>
        <w:fldChar w:fldCharType="separate"/>
      </w:r>
      <w:r w:rsidR="00CA242B">
        <w:rPr>
          <w:noProof/>
        </w:rPr>
        <w:t>62</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lastRenderedPageBreak/>
        <w:t>Form Events</w:t>
      </w:r>
      <w:r>
        <w:rPr>
          <w:noProof/>
        </w:rPr>
        <w:tab/>
      </w:r>
      <w:r>
        <w:rPr>
          <w:noProof/>
        </w:rPr>
        <w:fldChar w:fldCharType="begin"/>
      </w:r>
      <w:r>
        <w:rPr>
          <w:noProof/>
        </w:rPr>
        <w:instrText xml:space="preserve"> PAGEREF _Toc492230495 \h </w:instrText>
      </w:r>
      <w:r>
        <w:rPr>
          <w:noProof/>
        </w:rPr>
      </w:r>
      <w:r>
        <w:rPr>
          <w:noProof/>
        </w:rPr>
        <w:fldChar w:fldCharType="separate"/>
      </w:r>
      <w:r w:rsidR="00CA242B">
        <w:rPr>
          <w:noProof/>
        </w:rPr>
        <w:t>64</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Keyboard Events</w:t>
      </w:r>
      <w:r>
        <w:rPr>
          <w:noProof/>
        </w:rPr>
        <w:tab/>
      </w:r>
      <w:r>
        <w:rPr>
          <w:noProof/>
        </w:rPr>
        <w:fldChar w:fldCharType="begin"/>
      </w:r>
      <w:r>
        <w:rPr>
          <w:noProof/>
        </w:rPr>
        <w:instrText xml:space="preserve"> PAGEREF _Toc492230496 \h </w:instrText>
      </w:r>
      <w:r>
        <w:rPr>
          <w:noProof/>
        </w:rPr>
      </w:r>
      <w:r>
        <w:rPr>
          <w:noProof/>
        </w:rPr>
        <w:fldChar w:fldCharType="separate"/>
      </w:r>
      <w:r w:rsidR="00CA242B">
        <w:rPr>
          <w:noProof/>
        </w:rPr>
        <w:t>66</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Mouse Events</w:t>
      </w:r>
      <w:r>
        <w:rPr>
          <w:noProof/>
        </w:rPr>
        <w:tab/>
      </w:r>
      <w:r>
        <w:rPr>
          <w:noProof/>
        </w:rPr>
        <w:fldChar w:fldCharType="begin"/>
      </w:r>
      <w:r>
        <w:rPr>
          <w:noProof/>
        </w:rPr>
        <w:instrText xml:space="preserve"> PAGEREF _Toc492230497 \h </w:instrText>
      </w:r>
      <w:r>
        <w:rPr>
          <w:noProof/>
        </w:rPr>
      </w:r>
      <w:r>
        <w:rPr>
          <w:noProof/>
        </w:rPr>
        <w:fldChar w:fldCharType="separate"/>
      </w:r>
      <w:r w:rsidR="00CA242B">
        <w:rPr>
          <w:noProof/>
        </w:rPr>
        <w:t>66</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Drag Events</w:t>
      </w:r>
      <w:r>
        <w:rPr>
          <w:noProof/>
        </w:rPr>
        <w:tab/>
      </w:r>
      <w:r>
        <w:rPr>
          <w:noProof/>
        </w:rPr>
        <w:fldChar w:fldCharType="begin"/>
      </w:r>
      <w:r>
        <w:rPr>
          <w:noProof/>
        </w:rPr>
        <w:instrText xml:space="preserve"> PAGEREF _Toc492230498 \h </w:instrText>
      </w:r>
      <w:r>
        <w:rPr>
          <w:noProof/>
        </w:rPr>
      </w:r>
      <w:r>
        <w:rPr>
          <w:noProof/>
        </w:rPr>
        <w:fldChar w:fldCharType="separate"/>
      </w:r>
      <w:r w:rsidR="00CA242B">
        <w:rPr>
          <w:noProof/>
        </w:rPr>
        <w:t>67</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Clipboard Events</w:t>
      </w:r>
      <w:r>
        <w:rPr>
          <w:noProof/>
        </w:rPr>
        <w:tab/>
      </w:r>
      <w:r>
        <w:rPr>
          <w:noProof/>
        </w:rPr>
        <w:fldChar w:fldCharType="begin"/>
      </w:r>
      <w:r>
        <w:rPr>
          <w:noProof/>
        </w:rPr>
        <w:instrText xml:space="preserve"> PAGEREF _Toc492230499 \h </w:instrText>
      </w:r>
      <w:r>
        <w:rPr>
          <w:noProof/>
        </w:rPr>
      </w:r>
      <w:r>
        <w:rPr>
          <w:noProof/>
        </w:rPr>
        <w:fldChar w:fldCharType="separate"/>
      </w:r>
      <w:r w:rsidR="00CA242B">
        <w:rPr>
          <w:noProof/>
        </w:rPr>
        <w:t>69</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Media Events</w:t>
      </w:r>
      <w:r>
        <w:rPr>
          <w:noProof/>
        </w:rPr>
        <w:tab/>
      </w:r>
      <w:r>
        <w:rPr>
          <w:noProof/>
        </w:rPr>
        <w:fldChar w:fldCharType="begin"/>
      </w:r>
      <w:r>
        <w:rPr>
          <w:noProof/>
        </w:rPr>
        <w:instrText xml:space="preserve"> PAGEREF _Toc492230500 \h </w:instrText>
      </w:r>
      <w:r>
        <w:rPr>
          <w:noProof/>
        </w:rPr>
      </w:r>
      <w:r>
        <w:rPr>
          <w:noProof/>
        </w:rPr>
        <w:fldChar w:fldCharType="separate"/>
      </w:r>
      <w:r w:rsidR="00CA242B">
        <w:rPr>
          <w:noProof/>
        </w:rPr>
        <w:t>69</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Misc Events</w:t>
      </w:r>
      <w:r>
        <w:rPr>
          <w:noProof/>
        </w:rPr>
        <w:tab/>
      </w:r>
      <w:r>
        <w:rPr>
          <w:noProof/>
        </w:rPr>
        <w:fldChar w:fldCharType="begin"/>
      </w:r>
      <w:r>
        <w:rPr>
          <w:noProof/>
        </w:rPr>
        <w:instrText xml:space="preserve"> PAGEREF _Toc492230501 \h </w:instrText>
      </w:r>
      <w:r>
        <w:rPr>
          <w:noProof/>
        </w:rPr>
      </w:r>
      <w:r>
        <w:rPr>
          <w:noProof/>
        </w:rPr>
        <w:fldChar w:fldCharType="separate"/>
      </w:r>
      <w:r w:rsidR="00CA242B">
        <w:rPr>
          <w:noProof/>
        </w:rPr>
        <w:t>72</w:t>
      </w:r>
      <w:r>
        <w:rPr>
          <w:noProof/>
        </w:rPr>
        <w:fldChar w:fldCharType="end"/>
      </w:r>
    </w:p>
    <w:p w:rsidR="00BE2114" w:rsidRDefault="00BE2114">
      <w:pPr>
        <w:pStyle w:val="TOC1"/>
        <w:rPr>
          <w:rFonts w:asciiTheme="minorHAnsi" w:eastAsiaTheme="minorEastAsia" w:hAnsiTheme="minorHAnsi" w:cstheme="minorBidi"/>
          <w:noProof/>
          <w:color w:val="auto"/>
          <w:sz w:val="22"/>
          <w:szCs w:val="22"/>
          <w:lang w:val="en-CA" w:eastAsia="en-CA"/>
        </w:rPr>
      </w:pPr>
      <w:r>
        <w:rPr>
          <w:noProof/>
        </w:rPr>
        <w:t>Color Names Sorted by Color Groups</w:t>
      </w:r>
      <w:r>
        <w:rPr>
          <w:noProof/>
        </w:rPr>
        <w:tab/>
      </w:r>
      <w:r>
        <w:rPr>
          <w:noProof/>
        </w:rPr>
        <w:fldChar w:fldCharType="begin"/>
      </w:r>
      <w:r>
        <w:rPr>
          <w:noProof/>
        </w:rPr>
        <w:instrText xml:space="preserve"> PAGEREF _Toc492230502 \h </w:instrText>
      </w:r>
      <w:r>
        <w:rPr>
          <w:noProof/>
        </w:rPr>
      </w:r>
      <w:r>
        <w:rPr>
          <w:noProof/>
        </w:rPr>
        <w:fldChar w:fldCharType="separate"/>
      </w:r>
      <w:r w:rsidR="00CA242B">
        <w:rPr>
          <w:noProof/>
        </w:rPr>
        <w:t>73</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Pink Colors</w:t>
      </w:r>
      <w:r>
        <w:rPr>
          <w:noProof/>
        </w:rPr>
        <w:tab/>
      </w:r>
      <w:r>
        <w:rPr>
          <w:noProof/>
        </w:rPr>
        <w:fldChar w:fldCharType="begin"/>
      </w:r>
      <w:r>
        <w:rPr>
          <w:noProof/>
        </w:rPr>
        <w:instrText xml:space="preserve"> PAGEREF _Toc492230503 \h </w:instrText>
      </w:r>
      <w:r>
        <w:rPr>
          <w:noProof/>
        </w:rPr>
      </w:r>
      <w:r>
        <w:rPr>
          <w:noProof/>
        </w:rPr>
        <w:fldChar w:fldCharType="separate"/>
      </w:r>
      <w:r w:rsidR="00CA242B">
        <w:rPr>
          <w:noProof/>
        </w:rPr>
        <w:t>73</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Purple Colors</w:t>
      </w:r>
      <w:r>
        <w:rPr>
          <w:noProof/>
        </w:rPr>
        <w:tab/>
      </w:r>
      <w:r>
        <w:rPr>
          <w:noProof/>
        </w:rPr>
        <w:fldChar w:fldCharType="begin"/>
      </w:r>
      <w:r>
        <w:rPr>
          <w:noProof/>
        </w:rPr>
        <w:instrText xml:space="preserve"> PAGEREF _Toc492230504 \h </w:instrText>
      </w:r>
      <w:r>
        <w:rPr>
          <w:noProof/>
        </w:rPr>
      </w:r>
      <w:r>
        <w:rPr>
          <w:noProof/>
        </w:rPr>
        <w:fldChar w:fldCharType="separate"/>
      </w:r>
      <w:r w:rsidR="00CA242B">
        <w:rPr>
          <w:noProof/>
        </w:rPr>
        <w:t>74</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Red Colors</w:t>
      </w:r>
      <w:r>
        <w:rPr>
          <w:noProof/>
        </w:rPr>
        <w:tab/>
      </w:r>
      <w:r>
        <w:rPr>
          <w:noProof/>
        </w:rPr>
        <w:fldChar w:fldCharType="begin"/>
      </w:r>
      <w:r>
        <w:rPr>
          <w:noProof/>
        </w:rPr>
        <w:instrText xml:space="preserve"> PAGEREF _Toc492230505 \h </w:instrText>
      </w:r>
      <w:r>
        <w:rPr>
          <w:noProof/>
        </w:rPr>
      </w:r>
      <w:r>
        <w:rPr>
          <w:noProof/>
        </w:rPr>
        <w:fldChar w:fldCharType="separate"/>
      </w:r>
      <w:r w:rsidR="00CA242B">
        <w:rPr>
          <w:noProof/>
        </w:rPr>
        <w:t>76</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Orange Colors</w:t>
      </w:r>
      <w:r>
        <w:rPr>
          <w:noProof/>
        </w:rPr>
        <w:tab/>
      </w:r>
      <w:r>
        <w:rPr>
          <w:noProof/>
        </w:rPr>
        <w:fldChar w:fldCharType="begin"/>
      </w:r>
      <w:r>
        <w:rPr>
          <w:noProof/>
        </w:rPr>
        <w:instrText xml:space="preserve"> PAGEREF _Toc492230506 \h </w:instrText>
      </w:r>
      <w:r>
        <w:rPr>
          <w:noProof/>
        </w:rPr>
      </w:r>
      <w:r>
        <w:rPr>
          <w:noProof/>
        </w:rPr>
        <w:fldChar w:fldCharType="separate"/>
      </w:r>
      <w:r w:rsidR="00CA242B">
        <w:rPr>
          <w:noProof/>
        </w:rPr>
        <w:t>77</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Yellow Colors</w:t>
      </w:r>
      <w:r>
        <w:rPr>
          <w:noProof/>
        </w:rPr>
        <w:tab/>
      </w:r>
      <w:r>
        <w:rPr>
          <w:noProof/>
        </w:rPr>
        <w:fldChar w:fldCharType="begin"/>
      </w:r>
      <w:r>
        <w:rPr>
          <w:noProof/>
        </w:rPr>
        <w:instrText xml:space="preserve"> PAGEREF _Toc492230507 \h </w:instrText>
      </w:r>
      <w:r>
        <w:rPr>
          <w:noProof/>
        </w:rPr>
      </w:r>
      <w:r>
        <w:rPr>
          <w:noProof/>
        </w:rPr>
        <w:fldChar w:fldCharType="separate"/>
      </w:r>
      <w:r w:rsidR="00CA242B">
        <w:rPr>
          <w:noProof/>
        </w:rPr>
        <w:t>78</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Green Colors</w:t>
      </w:r>
      <w:r>
        <w:rPr>
          <w:noProof/>
        </w:rPr>
        <w:tab/>
      </w:r>
      <w:r>
        <w:rPr>
          <w:noProof/>
        </w:rPr>
        <w:fldChar w:fldCharType="begin"/>
      </w:r>
      <w:r>
        <w:rPr>
          <w:noProof/>
        </w:rPr>
        <w:instrText xml:space="preserve"> PAGEREF _Toc492230508 \h </w:instrText>
      </w:r>
      <w:r>
        <w:rPr>
          <w:noProof/>
        </w:rPr>
      </w:r>
      <w:r>
        <w:rPr>
          <w:noProof/>
        </w:rPr>
        <w:fldChar w:fldCharType="separate"/>
      </w:r>
      <w:r w:rsidR="00CA242B">
        <w:rPr>
          <w:noProof/>
        </w:rPr>
        <w:t>79</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Cyan Colors</w:t>
      </w:r>
      <w:r>
        <w:rPr>
          <w:noProof/>
        </w:rPr>
        <w:tab/>
      </w:r>
      <w:r>
        <w:rPr>
          <w:noProof/>
        </w:rPr>
        <w:fldChar w:fldCharType="begin"/>
      </w:r>
      <w:r>
        <w:rPr>
          <w:noProof/>
        </w:rPr>
        <w:instrText xml:space="preserve"> PAGEREF _Toc492230509 \h </w:instrText>
      </w:r>
      <w:r>
        <w:rPr>
          <w:noProof/>
        </w:rPr>
      </w:r>
      <w:r>
        <w:rPr>
          <w:noProof/>
        </w:rPr>
        <w:fldChar w:fldCharType="separate"/>
      </w:r>
      <w:r w:rsidR="00CA242B">
        <w:rPr>
          <w:noProof/>
        </w:rPr>
        <w:t>81</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Blue Colors</w:t>
      </w:r>
      <w:r>
        <w:rPr>
          <w:noProof/>
        </w:rPr>
        <w:tab/>
      </w:r>
      <w:r>
        <w:rPr>
          <w:noProof/>
        </w:rPr>
        <w:fldChar w:fldCharType="begin"/>
      </w:r>
      <w:r>
        <w:rPr>
          <w:noProof/>
        </w:rPr>
        <w:instrText xml:space="preserve"> PAGEREF _Toc492230510 \h </w:instrText>
      </w:r>
      <w:r>
        <w:rPr>
          <w:noProof/>
        </w:rPr>
      </w:r>
      <w:r>
        <w:rPr>
          <w:noProof/>
        </w:rPr>
        <w:fldChar w:fldCharType="separate"/>
      </w:r>
      <w:r w:rsidR="00CA242B">
        <w:rPr>
          <w:noProof/>
        </w:rPr>
        <w:t>82</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Brown Colors</w:t>
      </w:r>
      <w:r>
        <w:rPr>
          <w:noProof/>
        </w:rPr>
        <w:tab/>
      </w:r>
      <w:r>
        <w:rPr>
          <w:noProof/>
        </w:rPr>
        <w:fldChar w:fldCharType="begin"/>
      </w:r>
      <w:r>
        <w:rPr>
          <w:noProof/>
        </w:rPr>
        <w:instrText xml:space="preserve"> PAGEREF _Toc492230511 \h </w:instrText>
      </w:r>
      <w:r>
        <w:rPr>
          <w:noProof/>
        </w:rPr>
      </w:r>
      <w:r>
        <w:rPr>
          <w:noProof/>
        </w:rPr>
        <w:fldChar w:fldCharType="separate"/>
      </w:r>
      <w:r w:rsidR="00CA242B">
        <w:rPr>
          <w:noProof/>
        </w:rPr>
        <w:t>84</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White Colors</w:t>
      </w:r>
      <w:r>
        <w:rPr>
          <w:noProof/>
        </w:rPr>
        <w:tab/>
      </w:r>
      <w:r>
        <w:rPr>
          <w:noProof/>
        </w:rPr>
        <w:fldChar w:fldCharType="begin"/>
      </w:r>
      <w:r>
        <w:rPr>
          <w:noProof/>
        </w:rPr>
        <w:instrText xml:space="preserve"> PAGEREF _Toc492230512 \h </w:instrText>
      </w:r>
      <w:r>
        <w:rPr>
          <w:noProof/>
        </w:rPr>
      </w:r>
      <w:r>
        <w:rPr>
          <w:noProof/>
        </w:rPr>
        <w:fldChar w:fldCharType="separate"/>
      </w:r>
      <w:r w:rsidR="00CA242B">
        <w:rPr>
          <w:noProof/>
        </w:rPr>
        <w:t>86</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Grey Colors</w:t>
      </w:r>
      <w:r>
        <w:rPr>
          <w:noProof/>
        </w:rPr>
        <w:tab/>
      </w:r>
      <w:r>
        <w:rPr>
          <w:noProof/>
        </w:rPr>
        <w:fldChar w:fldCharType="begin"/>
      </w:r>
      <w:r>
        <w:rPr>
          <w:noProof/>
        </w:rPr>
        <w:instrText xml:space="preserve"> PAGEREF _Toc492230513 \h </w:instrText>
      </w:r>
      <w:r>
        <w:rPr>
          <w:noProof/>
        </w:rPr>
      </w:r>
      <w:r>
        <w:rPr>
          <w:noProof/>
        </w:rPr>
        <w:fldChar w:fldCharType="separate"/>
      </w:r>
      <w:r w:rsidR="00CA242B">
        <w:rPr>
          <w:noProof/>
        </w:rPr>
        <w:t>88</w:t>
      </w:r>
      <w:r>
        <w:rPr>
          <w:noProof/>
        </w:rPr>
        <w:fldChar w:fldCharType="end"/>
      </w:r>
    </w:p>
    <w:p w:rsidR="00BE2114" w:rsidRDefault="00BE2114">
      <w:pPr>
        <w:pStyle w:val="TOC1"/>
        <w:rPr>
          <w:rFonts w:asciiTheme="minorHAnsi" w:eastAsiaTheme="minorEastAsia" w:hAnsiTheme="minorHAnsi" w:cstheme="minorBidi"/>
          <w:noProof/>
          <w:color w:val="auto"/>
          <w:sz w:val="22"/>
          <w:szCs w:val="22"/>
          <w:lang w:val="en-CA" w:eastAsia="en-CA"/>
        </w:rPr>
      </w:pPr>
      <w:r>
        <w:rPr>
          <w:noProof/>
        </w:rPr>
        <w:t>HTML Audio and Video DOM Reference</w:t>
      </w:r>
      <w:r>
        <w:rPr>
          <w:noProof/>
        </w:rPr>
        <w:tab/>
      </w:r>
      <w:r>
        <w:rPr>
          <w:noProof/>
        </w:rPr>
        <w:fldChar w:fldCharType="begin"/>
      </w:r>
      <w:r>
        <w:rPr>
          <w:noProof/>
        </w:rPr>
        <w:instrText xml:space="preserve"> PAGEREF _Toc492230514 \h </w:instrText>
      </w:r>
      <w:r>
        <w:rPr>
          <w:noProof/>
        </w:rPr>
      </w:r>
      <w:r>
        <w:rPr>
          <w:noProof/>
        </w:rPr>
        <w:fldChar w:fldCharType="separate"/>
      </w:r>
      <w:r w:rsidR="00CA242B">
        <w:rPr>
          <w:noProof/>
        </w:rPr>
        <w:t>89</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HTML Audio/Video Methods</w:t>
      </w:r>
      <w:r>
        <w:rPr>
          <w:noProof/>
        </w:rPr>
        <w:tab/>
      </w:r>
      <w:r>
        <w:rPr>
          <w:noProof/>
        </w:rPr>
        <w:fldChar w:fldCharType="begin"/>
      </w:r>
      <w:r>
        <w:rPr>
          <w:noProof/>
        </w:rPr>
        <w:instrText xml:space="preserve"> PAGEREF _Toc492230515 \h </w:instrText>
      </w:r>
      <w:r>
        <w:rPr>
          <w:noProof/>
        </w:rPr>
      </w:r>
      <w:r>
        <w:rPr>
          <w:noProof/>
        </w:rPr>
        <w:fldChar w:fldCharType="separate"/>
      </w:r>
      <w:r w:rsidR="00CA242B">
        <w:rPr>
          <w:noProof/>
        </w:rPr>
        <w:t>90</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lastRenderedPageBreak/>
        <w:t>HTML Audio/Video Properties</w:t>
      </w:r>
      <w:r>
        <w:rPr>
          <w:noProof/>
        </w:rPr>
        <w:tab/>
      </w:r>
      <w:r>
        <w:rPr>
          <w:noProof/>
        </w:rPr>
        <w:fldChar w:fldCharType="begin"/>
      </w:r>
      <w:r>
        <w:rPr>
          <w:noProof/>
        </w:rPr>
        <w:instrText xml:space="preserve"> PAGEREF _Toc492230516 \h </w:instrText>
      </w:r>
      <w:r>
        <w:rPr>
          <w:noProof/>
        </w:rPr>
      </w:r>
      <w:r>
        <w:rPr>
          <w:noProof/>
        </w:rPr>
        <w:fldChar w:fldCharType="separate"/>
      </w:r>
      <w:r w:rsidR="00CA242B">
        <w:rPr>
          <w:noProof/>
        </w:rPr>
        <w:t>90</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HTML Audio/Video Events</w:t>
      </w:r>
      <w:r>
        <w:rPr>
          <w:noProof/>
        </w:rPr>
        <w:tab/>
      </w:r>
      <w:r>
        <w:rPr>
          <w:noProof/>
        </w:rPr>
        <w:fldChar w:fldCharType="begin"/>
      </w:r>
      <w:r>
        <w:rPr>
          <w:noProof/>
        </w:rPr>
        <w:instrText xml:space="preserve"> PAGEREF _Toc492230517 \h </w:instrText>
      </w:r>
      <w:r>
        <w:rPr>
          <w:noProof/>
        </w:rPr>
      </w:r>
      <w:r>
        <w:rPr>
          <w:noProof/>
        </w:rPr>
        <w:fldChar w:fldCharType="separate"/>
      </w:r>
      <w:r w:rsidR="00CA242B">
        <w:rPr>
          <w:noProof/>
        </w:rPr>
        <w:t>94</w:t>
      </w:r>
      <w:r>
        <w:rPr>
          <w:noProof/>
        </w:rPr>
        <w:fldChar w:fldCharType="end"/>
      </w:r>
    </w:p>
    <w:p w:rsidR="00BE2114" w:rsidRDefault="00BE2114">
      <w:pPr>
        <w:pStyle w:val="TOC1"/>
        <w:rPr>
          <w:rFonts w:asciiTheme="minorHAnsi" w:eastAsiaTheme="minorEastAsia" w:hAnsiTheme="minorHAnsi" w:cstheme="minorBidi"/>
          <w:noProof/>
          <w:color w:val="auto"/>
          <w:sz w:val="22"/>
          <w:szCs w:val="22"/>
          <w:lang w:val="en-CA" w:eastAsia="en-CA"/>
        </w:rPr>
      </w:pPr>
      <w:r>
        <w:rPr>
          <w:noProof/>
        </w:rPr>
        <w:t>HTML Character Sets</w:t>
      </w:r>
      <w:r>
        <w:rPr>
          <w:noProof/>
        </w:rPr>
        <w:tab/>
      </w:r>
      <w:r>
        <w:rPr>
          <w:noProof/>
        </w:rPr>
        <w:fldChar w:fldCharType="begin"/>
      </w:r>
      <w:r>
        <w:rPr>
          <w:noProof/>
        </w:rPr>
        <w:instrText xml:space="preserve"> PAGEREF _Toc492230518 \h </w:instrText>
      </w:r>
      <w:r>
        <w:rPr>
          <w:noProof/>
        </w:rPr>
      </w:r>
      <w:r>
        <w:rPr>
          <w:noProof/>
        </w:rPr>
        <w:fldChar w:fldCharType="separate"/>
      </w:r>
      <w:r w:rsidR="00CA242B">
        <w:rPr>
          <w:noProof/>
        </w:rPr>
        <w:t>97</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In the Beginning: ASCII</w:t>
      </w:r>
      <w:r>
        <w:rPr>
          <w:noProof/>
        </w:rPr>
        <w:tab/>
      </w:r>
      <w:r>
        <w:rPr>
          <w:noProof/>
        </w:rPr>
        <w:fldChar w:fldCharType="begin"/>
      </w:r>
      <w:r>
        <w:rPr>
          <w:noProof/>
        </w:rPr>
        <w:instrText xml:space="preserve"> PAGEREF _Toc492230519 \h </w:instrText>
      </w:r>
      <w:r>
        <w:rPr>
          <w:noProof/>
        </w:rPr>
      </w:r>
      <w:r>
        <w:rPr>
          <w:noProof/>
        </w:rPr>
        <w:fldChar w:fldCharType="separate"/>
      </w:r>
      <w:r w:rsidR="00CA242B">
        <w:rPr>
          <w:noProof/>
        </w:rPr>
        <w:t>97</w:t>
      </w:r>
      <w:r>
        <w:rPr>
          <w:noProof/>
        </w:rPr>
        <w:fldChar w:fldCharType="end"/>
      </w:r>
    </w:p>
    <w:p w:rsidR="00BE2114" w:rsidRDefault="00BE2114">
      <w:pPr>
        <w:pStyle w:val="TOC3"/>
        <w:tabs>
          <w:tab w:val="right" w:leader="dot" w:pos="9350"/>
        </w:tabs>
        <w:rPr>
          <w:rFonts w:asciiTheme="minorHAnsi" w:hAnsiTheme="minorHAnsi" w:cstheme="minorBidi"/>
          <w:noProof/>
          <w:color w:val="auto"/>
          <w:sz w:val="22"/>
          <w:szCs w:val="22"/>
          <w:lang w:val="en-CA" w:eastAsia="en-CA"/>
        </w:rPr>
      </w:pPr>
      <w:r>
        <w:rPr>
          <w:noProof/>
        </w:rPr>
        <w:t>ASCII Printable Characters</w:t>
      </w:r>
      <w:r>
        <w:rPr>
          <w:noProof/>
        </w:rPr>
        <w:tab/>
      </w:r>
      <w:r>
        <w:rPr>
          <w:noProof/>
        </w:rPr>
        <w:fldChar w:fldCharType="begin"/>
      </w:r>
      <w:r>
        <w:rPr>
          <w:noProof/>
        </w:rPr>
        <w:instrText xml:space="preserve"> PAGEREF _Toc492230520 \h </w:instrText>
      </w:r>
      <w:r>
        <w:rPr>
          <w:noProof/>
        </w:rPr>
      </w:r>
      <w:r>
        <w:rPr>
          <w:noProof/>
        </w:rPr>
        <w:fldChar w:fldCharType="separate"/>
      </w:r>
      <w:r w:rsidR="00CA242B">
        <w:rPr>
          <w:noProof/>
        </w:rPr>
        <w:t>98</w:t>
      </w:r>
      <w:r>
        <w:rPr>
          <w:noProof/>
        </w:rPr>
        <w:fldChar w:fldCharType="end"/>
      </w:r>
    </w:p>
    <w:p w:rsidR="00BE2114" w:rsidRDefault="00BE2114">
      <w:pPr>
        <w:pStyle w:val="TOC3"/>
        <w:tabs>
          <w:tab w:val="right" w:leader="dot" w:pos="9350"/>
        </w:tabs>
        <w:rPr>
          <w:rFonts w:asciiTheme="minorHAnsi" w:hAnsiTheme="minorHAnsi" w:cstheme="minorBidi"/>
          <w:noProof/>
          <w:color w:val="auto"/>
          <w:sz w:val="22"/>
          <w:szCs w:val="22"/>
          <w:lang w:val="en-CA" w:eastAsia="en-CA"/>
        </w:rPr>
      </w:pPr>
      <w:r>
        <w:rPr>
          <w:noProof/>
        </w:rPr>
        <w:t>ASCII Device Control Characters</w:t>
      </w:r>
      <w:r>
        <w:rPr>
          <w:noProof/>
        </w:rPr>
        <w:tab/>
      </w:r>
      <w:r>
        <w:rPr>
          <w:noProof/>
        </w:rPr>
        <w:fldChar w:fldCharType="begin"/>
      </w:r>
      <w:r>
        <w:rPr>
          <w:noProof/>
        </w:rPr>
        <w:instrText xml:space="preserve"> PAGEREF _Toc492230521 \h </w:instrText>
      </w:r>
      <w:r>
        <w:rPr>
          <w:noProof/>
        </w:rPr>
      </w:r>
      <w:r>
        <w:rPr>
          <w:noProof/>
        </w:rPr>
        <w:fldChar w:fldCharType="separate"/>
      </w:r>
      <w:r w:rsidR="00CA242B">
        <w:rPr>
          <w:noProof/>
        </w:rPr>
        <w:t>108</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In Windows: ANSI</w:t>
      </w:r>
      <w:r>
        <w:rPr>
          <w:noProof/>
        </w:rPr>
        <w:tab/>
      </w:r>
      <w:r>
        <w:rPr>
          <w:noProof/>
        </w:rPr>
        <w:fldChar w:fldCharType="begin"/>
      </w:r>
      <w:r>
        <w:rPr>
          <w:noProof/>
        </w:rPr>
        <w:instrText xml:space="preserve"> PAGEREF _Toc492230522 \h </w:instrText>
      </w:r>
      <w:r>
        <w:rPr>
          <w:noProof/>
        </w:rPr>
      </w:r>
      <w:r>
        <w:rPr>
          <w:noProof/>
        </w:rPr>
        <w:fldChar w:fldCharType="separate"/>
      </w:r>
      <w:r w:rsidR="00CA242B">
        <w:rPr>
          <w:noProof/>
        </w:rPr>
        <w:t>112</w:t>
      </w:r>
      <w:r>
        <w:rPr>
          <w:noProof/>
        </w:rPr>
        <w:fldChar w:fldCharType="end"/>
      </w:r>
    </w:p>
    <w:p w:rsidR="00BE2114" w:rsidRDefault="00BE2114">
      <w:pPr>
        <w:pStyle w:val="TOC3"/>
        <w:tabs>
          <w:tab w:val="right" w:leader="dot" w:pos="9350"/>
        </w:tabs>
        <w:rPr>
          <w:rFonts w:asciiTheme="minorHAnsi" w:hAnsiTheme="minorHAnsi" w:cstheme="minorBidi"/>
          <w:noProof/>
          <w:color w:val="auto"/>
          <w:sz w:val="22"/>
          <w:szCs w:val="22"/>
          <w:lang w:val="en-CA" w:eastAsia="en-CA"/>
        </w:rPr>
      </w:pPr>
      <w:r>
        <w:rPr>
          <w:noProof/>
        </w:rPr>
        <w:t>The ANSI (Windows-1252) Character Set</w:t>
      </w:r>
      <w:r>
        <w:rPr>
          <w:noProof/>
        </w:rPr>
        <w:tab/>
      </w:r>
      <w:r>
        <w:rPr>
          <w:noProof/>
        </w:rPr>
        <w:fldChar w:fldCharType="begin"/>
      </w:r>
      <w:r>
        <w:rPr>
          <w:noProof/>
        </w:rPr>
        <w:instrText xml:space="preserve"> PAGEREF _Toc492230523 \h </w:instrText>
      </w:r>
      <w:r>
        <w:rPr>
          <w:noProof/>
        </w:rPr>
      </w:r>
      <w:r>
        <w:rPr>
          <w:noProof/>
        </w:rPr>
        <w:fldChar w:fldCharType="separate"/>
      </w:r>
      <w:r w:rsidR="00CA242B">
        <w:rPr>
          <w:noProof/>
        </w:rPr>
        <w:t>112</w:t>
      </w:r>
      <w:r>
        <w:rPr>
          <w:noProof/>
        </w:rPr>
        <w:fldChar w:fldCharType="end"/>
      </w:r>
    </w:p>
    <w:p w:rsidR="00BE2114" w:rsidRDefault="00BE2114">
      <w:pPr>
        <w:pStyle w:val="TOC3"/>
        <w:tabs>
          <w:tab w:val="right" w:leader="dot" w:pos="9350"/>
        </w:tabs>
        <w:rPr>
          <w:rFonts w:asciiTheme="minorHAnsi" w:hAnsiTheme="minorHAnsi" w:cstheme="minorBidi"/>
          <w:noProof/>
          <w:color w:val="auto"/>
          <w:sz w:val="22"/>
          <w:szCs w:val="22"/>
          <w:lang w:val="en-CA" w:eastAsia="en-CA"/>
        </w:rPr>
      </w:pPr>
      <w:r>
        <w:rPr>
          <w:noProof/>
        </w:rPr>
        <w:t>ANSI Control Characters</w:t>
      </w:r>
      <w:r>
        <w:rPr>
          <w:noProof/>
        </w:rPr>
        <w:tab/>
      </w:r>
      <w:r>
        <w:rPr>
          <w:noProof/>
        </w:rPr>
        <w:fldChar w:fldCharType="begin"/>
      </w:r>
      <w:r>
        <w:rPr>
          <w:noProof/>
        </w:rPr>
        <w:instrText xml:space="preserve"> PAGEREF _Toc492230524 \h </w:instrText>
      </w:r>
      <w:r>
        <w:rPr>
          <w:noProof/>
        </w:rPr>
      </w:r>
      <w:r>
        <w:rPr>
          <w:noProof/>
        </w:rPr>
        <w:fldChar w:fldCharType="separate"/>
      </w:r>
      <w:r w:rsidR="00CA242B">
        <w:rPr>
          <w:noProof/>
        </w:rPr>
        <w:t>135</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In HTML 4: ISO-8859-1</w:t>
      </w:r>
      <w:r>
        <w:rPr>
          <w:noProof/>
        </w:rPr>
        <w:tab/>
      </w:r>
      <w:r>
        <w:rPr>
          <w:noProof/>
        </w:rPr>
        <w:fldChar w:fldCharType="begin"/>
      </w:r>
      <w:r>
        <w:rPr>
          <w:noProof/>
        </w:rPr>
        <w:instrText xml:space="preserve"> PAGEREF _Toc492230525 \h </w:instrText>
      </w:r>
      <w:r>
        <w:rPr>
          <w:noProof/>
        </w:rPr>
      </w:r>
      <w:r>
        <w:rPr>
          <w:noProof/>
        </w:rPr>
        <w:fldChar w:fldCharType="separate"/>
      </w:r>
      <w:r w:rsidR="00CA242B">
        <w:rPr>
          <w:noProof/>
        </w:rPr>
        <w:t>138</w:t>
      </w:r>
      <w:r>
        <w:rPr>
          <w:noProof/>
        </w:rPr>
        <w:fldChar w:fldCharType="end"/>
      </w:r>
    </w:p>
    <w:p w:rsidR="00BE2114" w:rsidRDefault="00BE2114">
      <w:pPr>
        <w:pStyle w:val="TOC3"/>
        <w:tabs>
          <w:tab w:val="right" w:leader="dot" w:pos="9350"/>
        </w:tabs>
        <w:rPr>
          <w:rFonts w:asciiTheme="minorHAnsi" w:hAnsiTheme="minorHAnsi" w:cstheme="minorBidi"/>
          <w:noProof/>
          <w:color w:val="auto"/>
          <w:sz w:val="22"/>
          <w:szCs w:val="22"/>
          <w:lang w:val="en-CA" w:eastAsia="en-CA"/>
        </w:rPr>
      </w:pPr>
      <w:r>
        <w:rPr>
          <w:noProof/>
        </w:rPr>
        <w:t>ISO-8859-1 Character Set</w:t>
      </w:r>
      <w:r>
        <w:rPr>
          <w:noProof/>
        </w:rPr>
        <w:tab/>
      </w:r>
      <w:r>
        <w:rPr>
          <w:noProof/>
        </w:rPr>
        <w:fldChar w:fldCharType="begin"/>
      </w:r>
      <w:r>
        <w:rPr>
          <w:noProof/>
        </w:rPr>
        <w:instrText xml:space="preserve"> PAGEREF _Toc492230526 \h </w:instrText>
      </w:r>
      <w:r>
        <w:rPr>
          <w:noProof/>
        </w:rPr>
      </w:r>
      <w:r>
        <w:rPr>
          <w:noProof/>
        </w:rPr>
        <w:fldChar w:fldCharType="separate"/>
      </w:r>
      <w:r w:rsidR="00CA242B">
        <w:rPr>
          <w:noProof/>
        </w:rPr>
        <w:t>139</w:t>
      </w:r>
      <w:r>
        <w:rPr>
          <w:noProof/>
        </w:rPr>
        <w:fldChar w:fldCharType="end"/>
      </w:r>
    </w:p>
    <w:p w:rsidR="00BE2114" w:rsidRDefault="00BE2114">
      <w:pPr>
        <w:pStyle w:val="TOC3"/>
        <w:tabs>
          <w:tab w:val="right" w:leader="dot" w:pos="9350"/>
        </w:tabs>
        <w:rPr>
          <w:rFonts w:asciiTheme="minorHAnsi" w:hAnsiTheme="minorHAnsi" w:cstheme="minorBidi"/>
          <w:noProof/>
          <w:color w:val="auto"/>
          <w:sz w:val="22"/>
          <w:szCs w:val="22"/>
          <w:lang w:val="en-CA" w:eastAsia="en-CA"/>
        </w:rPr>
      </w:pPr>
      <w:r>
        <w:rPr>
          <w:noProof/>
        </w:rPr>
        <w:t>ISO-8859-1 and Windows-1252</w:t>
      </w:r>
      <w:r>
        <w:rPr>
          <w:noProof/>
        </w:rPr>
        <w:tab/>
      </w:r>
      <w:r>
        <w:rPr>
          <w:noProof/>
        </w:rPr>
        <w:fldChar w:fldCharType="begin"/>
      </w:r>
      <w:r>
        <w:rPr>
          <w:noProof/>
        </w:rPr>
        <w:instrText xml:space="preserve"> PAGEREF _Toc492230527 \h </w:instrText>
      </w:r>
      <w:r>
        <w:rPr>
          <w:noProof/>
        </w:rPr>
      </w:r>
      <w:r>
        <w:rPr>
          <w:noProof/>
        </w:rPr>
        <w:fldChar w:fldCharType="separate"/>
      </w:r>
      <w:r w:rsidR="00CA242B">
        <w:rPr>
          <w:noProof/>
        </w:rPr>
        <w:t>149</w:t>
      </w:r>
      <w:r>
        <w:rPr>
          <w:noProof/>
        </w:rPr>
        <w:fldChar w:fldCharType="end"/>
      </w:r>
    </w:p>
    <w:p w:rsidR="00BE2114" w:rsidRDefault="00BE2114">
      <w:pPr>
        <w:pStyle w:val="TOC3"/>
        <w:tabs>
          <w:tab w:val="right" w:leader="dot" w:pos="9350"/>
        </w:tabs>
        <w:rPr>
          <w:rFonts w:asciiTheme="minorHAnsi" w:hAnsiTheme="minorHAnsi" w:cstheme="minorBidi"/>
          <w:noProof/>
          <w:color w:val="auto"/>
          <w:sz w:val="22"/>
          <w:szCs w:val="22"/>
          <w:lang w:val="en-CA" w:eastAsia="en-CA"/>
        </w:rPr>
      </w:pPr>
      <w:r>
        <w:rPr>
          <w:noProof/>
        </w:rPr>
        <w:t>ISO-8859-1 Symbols</w:t>
      </w:r>
      <w:r>
        <w:rPr>
          <w:noProof/>
        </w:rPr>
        <w:tab/>
      </w:r>
      <w:r>
        <w:rPr>
          <w:noProof/>
        </w:rPr>
        <w:fldChar w:fldCharType="begin"/>
      </w:r>
      <w:r>
        <w:rPr>
          <w:noProof/>
        </w:rPr>
        <w:instrText xml:space="preserve"> PAGEREF _Toc492230528 \h </w:instrText>
      </w:r>
      <w:r>
        <w:rPr>
          <w:noProof/>
        </w:rPr>
      </w:r>
      <w:r>
        <w:rPr>
          <w:noProof/>
        </w:rPr>
        <w:fldChar w:fldCharType="separate"/>
      </w:r>
      <w:r w:rsidR="00CA242B">
        <w:rPr>
          <w:noProof/>
        </w:rPr>
        <w:t>153</w:t>
      </w:r>
      <w:r>
        <w:rPr>
          <w:noProof/>
        </w:rPr>
        <w:fldChar w:fldCharType="end"/>
      </w:r>
    </w:p>
    <w:p w:rsidR="00BE2114" w:rsidRDefault="00BE2114">
      <w:pPr>
        <w:pStyle w:val="TOC3"/>
        <w:tabs>
          <w:tab w:val="right" w:leader="dot" w:pos="9350"/>
        </w:tabs>
        <w:rPr>
          <w:rFonts w:asciiTheme="minorHAnsi" w:hAnsiTheme="minorHAnsi" w:cstheme="minorBidi"/>
          <w:noProof/>
          <w:color w:val="auto"/>
          <w:sz w:val="22"/>
          <w:szCs w:val="22"/>
          <w:lang w:val="en-CA" w:eastAsia="en-CA"/>
        </w:rPr>
      </w:pPr>
      <w:r>
        <w:rPr>
          <w:noProof/>
        </w:rPr>
        <w:t>ISO-8859-1 Characters</w:t>
      </w:r>
      <w:r>
        <w:rPr>
          <w:noProof/>
        </w:rPr>
        <w:tab/>
      </w:r>
      <w:r>
        <w:rPr>
          <w:noProof/>
        </w:rPr>
        <w:fldChar w:fldCharType="begin"/>
      </w:r>
      <w:r>
        <w:rPr>
          <w:noProof/>
        </w:rPr>
        <w:instrText xml:space="preserve"> PAGEREF _Toc492230529 \h </w:instrText>
      </w:r>
      <w:r>
        <w:rPr>
          <w:noProof/>
        </w:rPr>
      </w:r>
      <w:r>
        <w:rPr>
          <w:noProof/>
        </w:rPr>
        <w:fldChar w:fldCharType="separate"/>
      </w:r>
      <w:r w:rsidR="00CA242B">
        <w:rPr>
          <w:noProof/>
        </w:rPr>
        <w:t>156</w:t>
      </w:r>
      <w:r>
        <w:rPr>
          <w:noProof/>
        </w:rPr>
        <w:fldChar w:fldCharType="end"/>
      </w:r>
    </w:p>
    <w:p w:rsidR="00BE2114" w:rsidRDefault="00BE2114">
      <w:pPr>
        <w:pStyle w:val="TOC3"/>
        <w:tabs>
          <w:tab w:val="right" w:leader="dot" w:pos="9350"/>
        </w:tabs>
        <w:rPr>
          <w:rFonts w:asciiTheme="minorHAnsi" w:hAnsiTheme="minorHAnsi" w:cstheme="minorBidi"/>
          <w:noProof/>
          <w:color w:val="auto"/>
          <w:sz w:val="22"/>
          <w:szCs w:val="22"/>
          <w:lang w:val="en-CA" w:eastAsia="en-CA"/>
        </w:rPr>
      </w:pPr>
      <w:r>
        <w:rPr>
          <w:noProof/>
        </w:rPr>
        <w:t>Variants of ISO-8859</w:t>
      </w:r>
      <w:r>
        <w:rPr>
          <w:noProof/>
        </w:rPr>
        <w:tab/>
      </w:r>
      <w:r>
        <w:rPr>
          <w:noProof/>
        </w:rPr>
        <w:fldChar w:fldCharType="begin"/>
      </w:r>
      <w:r>
        <w:rPr>
          <w:noProof/>
        </w:rPr>
        <w:instrText xml:space="preserve"> PAGEREF _Toc492230530 \h </w:instrText>
      </w:r>
      <w:r>
        <w:rPr>
          <w:noProof/>
        </w:rPr>
      </w:r>
      <w:r>
        <w:rPr>
          <w:noProof/>
        </w:rPr>
        <w:fldChar w:fldCharType="separate"/>
      </w:r>
      <w:r w:rsidR="00CA242B">
        <w:rPr>
          <w:noProof/>
        </w:rPr>
        <w:t>163</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In HTML5: Unicode UTF-8</w:t>
      </w:r>
      <w:r>
        <w:rPr>
          <w:noProof/>
        </w:rPr>
        <w:tab/>
      </w:r>
      <w:r>
        <w:rPr>
          <w:noProof/>
        </w:rPr>
        <w:fldChar w:fldCharType="begin"/>
      </w:r>
      <w:r>
        <w:rPr>
          <w:noProof/>
        </w:rPr>
        <w:instrText xml:space="preserve"> PAGEREF _Toc492230531 \h </w:instrText>
      </w:r>
      <w:r>
        <w:rPr>
          <w:noProof/>
        </w:rPr>
      </w:r>
      <w:r>
        <w:rPr>
          <w:noProof/>
        </w:rPr>
        <w:fldChar w:fldCharType="separate"/>
      </w:r>
      <w:r w:rsidR="00CA242B">
        <w:rPr>
          <w:noProof/>
        </w:rPr>
        <w:t>165</w:t>
      </w:r>
      <w:r>
        <w:rPr>
          <w:noProof/>
        </w:rPr>
        <w:fldChar w:fldCharType="end"/>
      </w:r>
    </w:p>
    <w:p w:rsidR="00BE2114" w:rsidRDefault="00BE2114">
      <w:pPr>
        <w:pStyle w:val="TOC3"/>
        <w:tabs>
          <w:tab w:val="right" w:leader="dot" w:pos="9350"/>
        </w:tabs>
        <w:rPr>
          <w:rFonts w:asciiTheme="minorHAnsi" w:hAnsiTheme="minorHAnsi" w:cstheme="minorBidi"/>
          <w:noProof/>
          <w:color w:val="auto"/>
          <w:sz w:val="22"/>
          <w:szCs w:val="22"/>
          <w:lang w:val="en-CA" w:eastAsia="en-CA"/>
        </w:rPr>
      </w:pPr>
      <w:r>
        <w:rPr>
          <w:noProof/>
        </w:rPr>
        <w:t>HTML5 UTF-8 Character Codes</w:t>
      </w:r>
      <w:r>
        <w:rPr>
          <w:noProof/>
        </w:rPr>
        <w:tab/>
      </w:r>
      <w:r>
        <w:rPr>
          <w:noProof/>
        </w:rPr>
        <w:fldChar w:fldCharType="begin"/>
      </w:r>
      <w:r>
        <w:rPr>
          <w:noProof/>
        </w:rPr>
        <w:instrText xml:space="preserve"> PAGEREF _Toc492230532 \h </w:instrText>
      </w:r>
      <w:r>
        <w:rPr>
          <w:noProof/>
        </w:rPr>
      </w:r>
      <w:r>
        <w:rPr>
          <w:noProof/>
        </w:rPr>
        <w:fldChar w:fldCharType="separate"/>
      </w:r>
      <w:r w:rsidR="00CA242B">
        <w:rPr>
          <w:noProof/>
        </w:rPr>
        <w:t>165</w:t>
      </w:r>
      <w:r>
        <w:rPr>
          <w:noProof/>
        </w:rPr>
        <w:fldChar w:fldCharType="end"/>
      </w:r>
    </w:p>
    <w:p w:rsidR="00BE2114" w:rsidRDefault="00BE2114">
      <w:pPr>
        <w:pStyle w:val="TOC1"/>
        <w:rPr>
          <w:rFonts w:asciiTheme="minorHAnsi" w:eastAsiaTheme="minorEastAsia" w:hAnsiTheme="minorHAnsi" w:cstheme="minorBidi"/>
          <w:noProof/>
          <w:color w:val="auto"/>
          <w:sz w:val="22"/>
          <w:szCs w:val="22"/>
          <w:lang w:val="en-CA" w:eastAsia="en-CA"/>
        </w:rPr>
      </w:pPr>
      <w:r>
        <w:rPr>
          <w:noProof/>
        </w:rPr>
        <w:t>HTML Elements - Valid DOCTYPES</w:t>
      </w:r>
      <w:r>
        <w:rPr>
          <w:noProof/>
        </w:rPr>
        <w:tab/>
      </w:r>
      <w:r>
        <w:rPr>
          <w:noProof/>
        </w:rPr>
        <w:fldChar w:fldCharType="begin"/>
      </w:r>
      <w:r>
        <w:rPr>
          <w:noProof/>
        </w:rPr>
        <w:instrText xml:space="preserve"> PAGEREF _Toc492230533 \h </w:instrText>
      </w:r>
      <w:r>
        <w:rPr>
          <w:noProof/>
        </w:rPr>
      </w:r>
      <w:r>
        <w:rPr>
          <w:noProof/>
        </w:rPr>
        <w:fldChar w:fldCharType="separate"/>
      </w:r>
      <w:r w:rsidR="00CA242B">
        <w:rPr>
          <w:noProof/>
        </w:rPr>
        <w:t>168</w:t>
      </w:r>
      <w:r>
        <w:rPr>
          <w:noProof/>
        </w:rPr>
        <w:fldChar w:fldCharType="end"/>
      </w:r>
    </w:p>
    <w:p w:rsidR="00BE2114" w:rsidRDefault="00BE2114">
      <w:pPr>
        <w:pStyle w:val="TOC1"/>
        <w:rPr>
          <w:rFonts w:asciiTheme="minorHAnsi" w:eastAsiaTheme="minorEastAsia" w:hAnsiTheme="minorHAnsi" w:cstheme="minorBidi"/>
          <w:noProof/>
          <w:color w:val="auto"/>
          <w:sz w:val="22"/>
          <w:szCs w:val="22"/>
          <w:lang w:val="en-CA" w:eastAsia="en-CA"/>
        </w:rPr>
      </w:pPr>
      <w:r>
        <w:rPr>
          <w:noProof/>
        </w:rPr>
        <w:t>ISO Language Codes</w:t>
      </w:r>
      <w:r>
        <w:rPr>
          <w:noProof/>
        </w:rPr>
        <w:tab/>
      </w:r>
      <w:r>
        <w:rPr>
          <w:noProof/>
        </w:rPr>
        <w:fldChar w:fldCharType="begin"/>
      </w:r>
      <w:r>
        <w:rPr>
          <w:noProof/>
        </w:rPr>
        <w:instrText xml:space="preserve"> PAGEREF _Toc492230534 \h </w:instrText>
      </w:r>
      <w:r>
        <w:rPr>
          <w:noProof/>
        </w:rPr>
      </w:r>
      <w:r>
        <w:rPr>
          <w:noProof/>
        </w:rPr>
        <w:fldChar w:fldCharType="separate"/>
      </w:r>
      <w:r w:rsidR="00CA242B">
        <w:rPr>
          <w:noProof/>
        </w:rPr>
        <w:t>181</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ISO 639-1 Language Codes</w:t>
      </w:r>
      <w:r>
        <w:rPr>
          <w:noProof/>
        </w:rPr>
        <w:tab/>
      </w:r>
      <w:r>
        <w:rPr>
          <w:noProof/>
        </w:rPr>
        <w:fldChar w:fldCharType="begin"/>
      </w:r>
      <w:r>
        <w:rPr>
          <w:noProof/>
        </w:rPr>
        <w:instrText xml:space="preserve"> PAGEREF _Toc492230535 \h </w:instrText>
      </w:r>
      <w:r>
        <w:rPr>
          <w:noProof/>
        </w:rPr>
      </w:r>
      <w:r>
        <w:rPr>
          <w:noProof/>
        </w:rPr>
        <w:fldChar w:fldCharType="separate"/>
      </w:r>
      <w:r w:rsidR="00CA242B">
        <w:rPr>
          <w:noProof/>
        </w:rPr>
        <w:t>181</w:t>
      </w:r>
      <w:r>
        <w:rPr>
          <w:noProof/>
        </w:rPr>
        <w:fldChar w:fldCharType="end"/>
      </w:r>
    </w:p>
    <w:p w:rsidR="00BE2114" w:rsidRDefault="00BE2114">
      <w:pPr>
        <w:pStyle w:val="TOC1"/>
        <w:rPr>
          <w:rFonts w:asciiTheme="minorHAnsi" w:eastAsiaTheme="minorEastAsia" w:hAnsiTheme="minorHAnsi" w:cstheme="minorBidi"/>
          <w:noProof/>
          <w:color w:val="auto"/>
          <w:sz w:val="22"/>
          <w:szCs w:val="22"/>
          <w:lang w:val="en-CA" w:eastAsia="en-CA"/>
        </w:rPr>
      </w:pPr>
      <w:r>
        <w:rPr>
          <w:noProof/>
        </w:rPr>
        <w:t>ISO Country Codes</w:t>
      </w:r>
      <w:r>
        <w:rPr>
          <w:noProof/>
        </w:rPr>
        <w:tab/>
      </w:r>
      <w:r>
        <w:rPr>
          <w:noProof/>
        </w:rPr>
        <w:fldChar w:fldCharType="begin"/>
      </w:r>
      <w:r>
        <w:rPr>
          <w:noProof/>
        </w:rPr>
        <w:instrText xml:space="preserve"> PAGEREF _Toc492230536 \h </w:instrText>
      </w:r>
      <w:r>
        <w:rPr>
          <w:noProof/>
        </w:rPr>
      </w:r>
      <w:r>
        <w:rPr>
          <w:noProof/>
        </w:rPr>
        <w:fldChar w:fldCharType="separate"/>
      </w:r>
      <w:r w:rsidR="00CA242B">
        <w:rPr>
          <w:noProof/>
        </w:rPr>
        <w:t>201</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lastRenderedPageBreak/>
        <w:t>ISO Country Codes</w:t>
      </w:r>
      <w:r>
        <w:rPr>
          <w:noProof/>
        </w:rPr>
        <w:tab/>
      </w:r>
      <w:r>
        <w:rPr>
          <w:noProof/>
        </w:rPr>
        <w:fldChar w:fldCharType="begin"/>
      </w:r>
      <w:r>
        <w:rPr>
          <w:noProof/>
        </w:rPr>
        <w:instrText xml:space="preserve"> PAGEREF _Toc492230537 \h </w:instrText>
      </w:r>
      <w:r>
        <w:rPr>
          <w:noProof/>
        </w:rPr>
      </w:r>
      <w:r>
        <w:rPr>
          <w:noProof/>
        </w:rPr>
        <w:fldChar w:fldCharType="separate"/>
      </w:r>
      <w:r w:rsidR="00CA242B">
        <w:rPr>
          <w:noProof/>
        </w:rPr>
        <w:t>201</w:t>
      </w:r>
      <w:r>
        <w:rPr>
          <w:noProof/>
        </w:rPr>
        <w:fldChar w:fldCharType="end"/>
      </w:r>
    </w:p>
    <w:p w:rsidR="00BE2114" w:rsidRDefault="00BE2114">
      <w:pPr>
        <w:pStyle w:val="TOC1"/>
        <w:rPr>
          <w:rFonts w:asciiTheme="minorHAnsi" w:eastAsiaTheme="minorEastAsia" w:hAnsiTheme="minorHAnsi" w:cstheme="minorBidi"/>
          <w:noProof/>
          <w:color w:val="auto"/>
          <w:sz w:val="22"/>
          <w:szCs w:val="22"/>
          <w:lang w:val="en-CA" w:eastAsia="en-CA"/>
        </w:rPr>
      </w:pPr>
      <w:r>
        <w:rPr>
          <w:noProof/>
        </w:rPr>
        <w:t>HTTP Status Messages</w:t>
      </w:r>
      <w:r>
        <w:rPr>
          <w:noProof/>
        </w:rPr>
        <w:tab/>
      </w:r>
      <w:r>
        <w:rPr>
          <w:noProof/>
        </w:rPr>
        <w:fldChar w:fldCharType="begin"/>
      </w:r>
      <w:r>
        <w:rPr>
          <w:noProof/>
        </w:rPr>
        <w:instrText xml:space="preserve"> PAGEREF _Toc492230538 \h </w:instrText>
      </w:r>
      <w:r>
        <w:rPr>
          <w:noProof/>
        </w:rPr>
      </w:r>
      <w:r>
        <w:rPr>
          <w:noProof/>
        </w:rPr>
        <w:fldChar w:fldCharType="separate"/>
      </w:r>
      <w:r w:rsidR="00CA242B">
        <w:rPr>
          <w:noProof/>
        </w:rPr>
        <w:t>225</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1xx: Information</w:t>
      </w:r>
      <w:r>
        <w:rPr>
          <w:noProof/>
        </w:rPr>
        <w:tab/>
      </w:r>
      <w:r>
        <w:rPr>
          <w:noProof/>
        </w:rPr>
        <w:fldChar w:fldCharType="begin"/>
      </w:r>
      <w:r>
        <w:rPr>
          <w:noProof/>
        </w:rPr>
        <w:instrText xml:space="preserve"> PAGEREF _Toc492230539 \h </w:instrText>
      </w:r>
      <w:r>
        <w:rPr>
          <w:noProof/>
        </w:rPr>
      </w:r>
      <w:r>
        <w:rPr>
          <w:noProof/>
        </w:rPr>
        <w:fldChar w:fldCharType="separate"/>
      </w:r>
      <w:r w:rsidR="00CA242B">
        <w:rPr>
          <w:noProof/>
        </w:rPr>
        <w:t>225</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2xx: Successful</w:t>
      </w:r>
      <w:r>
        <w:rPr>
          <w:noProof/>
        </w:rPr>
        <w:tab/>
      </w:r>
      <w:r>
        <w:rPr>
          <w:noProof/>
        </w:rPr>
        <w:fldChar w:fldCharType="begin"/>
      </w:r>
      <w:r>
        <w:rPr>
          <w:noProof/>
        </w:rPr>
        <w:instrText xml:space="preserve"> PAGEREF _Toc492230540 \h </w:instrText>
      </w:r>
      <w:r>
        <w:rPr>
          <w:noProof/>
        </w:rPr>
      </w:r>
      <w:r>
        <w:rPr>
          <w:noProof/>
        </w:rPr>
        <w:fldChar w:fldCharType="separate"/>
      </w:r>
      <w:r w:rsidR="00CA242B">
        <w:rPr>
          <w:noProof/>
        </w:rPr>
        <w:t>226</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3xx: Redirection</w:t>
      </w:r>
      <w:r>
        <w:rPr>
          <w:noProof/>
        </w:rPr>
        <w:tab/>
      </w:r>
      <w:r>
        <w:rPr>
          <w:noProof/>
        </w:rPr>
        <w:fldChar w:fldCharType="begin"/>
      </w:r>
      <w:r>
        <w:rPr>
          <w:noProof/>
        </w:rPr>
        <w:instrText xml:space="preserve"> PAGEREF _Toc492230541 \h </w:instrText>
      </w:r>
      <w:r>
        <w:rPr>
          <w:noProof/>
        </w:rPr>
      </w:r>
      <w:r>
        <w:rPr>
          <w:noProof/>
        </w:rPr>
        <w:fldChar w:fldCharType="separate"/>
      </w:r>
      <w:r w:rsidR="00CA242B">
        <w:rPr>
          <w:noProof/>
        </w:rPr>
        <w:t>227</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4xx: Client Error</w:t>
      </w:r>
      <w:r>
        <w:rPr>
          <w:noProof/>
        </w:rPr>
        <w:tab/>
      </w:r>
      <w:r>
        <w:rPr>
          <w:noProof/>
        </w:rPr>
        <w:fldChar w:fldCharType="begin"/>
      </w:r>
      <w:r>
        <w:rPr>
          <w:noProof/>
        </w:rPr>
        <w:instrText xml:space="preserve"> PAGEREF _Toc492230542 \h </w:instrText>
      </w:r>
      <w:r>
        <w:rPr>
          <w:noProof/>
        </w:rPr>
      </w:r>
      <w:r>
        <w:rPr>
          <w:noProof/>
        </w:rPr>
        <w:fldChar w:fldCharType="separate"/>
      </w:r>
      <w:r w:rsidR="00CA242B">
        <w:rPr>
          <w:noProof/>
        </w:rPr>
        <w:t>228</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5xx: Server Error</w:t>
      </w:r>
      <w:r>
        <w:rPr>
          <w:noProof/>
        </w:rPr>
        <w:tab/>
      </w:r>
      <w:r>
        <w:rPr>
          <w:noProof/>
        </w:rPr>
        <w:fldChar w:fldCharType="begin"/>
      </w:r>
      <w:r>
        <w:rPr>
          <w:noProof/>
        </w:rPr>
        <w:instrText xml:space="preserve"> PAGEREF _Toc492230543 \h </w:instrText>
      </w:r>
      <w:r>
        <w:rPr>
          <w:noProof/>
        </w:rPr>
      </w:r>
      <w:r>
        <w:rPr>
          <w:noProof/>
        </w:rPr>
        <w:fldChar w:fldCharType="separate"/>
      </w:r>
      <w:r w:rsidR="00CA242B">
        <w:rPr>
          <w:noProof/>
        </w:rPr>
        <w:t>231</w:t>
      </w:r>
      <w:r>
        <w:rPr>
          <w:noProof/>
        </w:rPr>
        <w:fldChar w:fldCharType="end"/>
      </w:r>
    </w:p>
    <w:p w:rsidR="00BE2114" w:rsidRDefault="00BE2114">
      <w:pPr>
        <w:pStyle w:val="TOC1"/>
        <w:rPr>
          <w:rFonts w:asciiTheme="minorHAnsi" w:eastAsiaTheme="minorEastAsia" w:hAnsiTheme="minorHAnsi" w:cstheme="minorBidi"/>
          <w:noProof/>
          <w:color w:val="auto"/>
          <w:sz w:val="22"/>
          <w:szCs w:val="22"/>
          <w:lang w:val="en-CA" w:eastAsia="en-CA"/>
        </w:rPr>
      </w:pPr>
      <w:r>
        <w:rPr>
          <w:noProof/>
        </w:rPr>
        <w:t>CSS Properties</w:t>
      </w:r>
      <w:r>
        <w:rPr>
          <w:noProof/>
        </w:rPr>
        <w:tab/>
      </w:r>
      <w:r>
        <w:rPr>
          <w:noProof/>
        </w:rPr>
        <w:fldChar w:fldCharType="begin"/>
      </w:r>
      <w:r>
        <w:rPr>
          <w:noProof/>
        </w:rPr>
        <w:instrText xml:space="preserve"> PAGEREF _Toc492230544 \h </w:instrText>
      </w:r>
      <w:r>
        <w:rPr>
          <w:noProof/>
        </w:rPr>
      </w:r>
      <w:r>
        <w:rPr>
          <w:noProof/>
        </w:rPr>
        <w:fldChar w:fldCharType="separate"/>
      </w:r>
      <w:r w:rsidR="00CA242B">
        <w:rPr>
          <w:noProof/>
        </w:rPr>
        <w:t>232</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Color Properties</w:t>
      </w:r>
      <w:r>
        <w:rPr>
          <w:noProof/>
        </w:rPr>
        <w:tab/>
      </w:r>
      <w:r>
        <w:rPr>
          <w:noProof/>
        </w:rPr>
        <w:fldChar w:fldCharType="begin"/>
      </w:r>
      <w:r>
        <w:rPr>
          <w:noProof/>
        </w:rPr>
        <w:instrText xml:space="preserve"> PAGEREF _Toc492230545 \h </w:instrText>
      </w:r>
      <w:r>
        <w:rPr>
          <w:noProof/>
        </w:rPr>
      </w:r>
      <w:r>
        <w:rPr>
          <w:noProof/>
        </w:rPr>
        <w:fldChar w:fldCharType="separate"/>
      </w:r>
      <w:r w:rsidR="00CA242B">
        <w:rPr>
          <w:noProof/>
        </w:rPr>
        <w:t>232</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Background and Border Properties</w:t>
      </w:r>
      <w:r>
        <w:rPr>
          <w:noProof/>
        </w:rPr>
        <w:tab/>
      </w:r>
      <w:r>
        <w:rPr>
          <w:noProof/>
        </w:rPr>
        <w:fldChar w:fldCharType="begin"/>
      </w:r>
      <w:r>
        <w:rPr>
          <w:noProof/>
        </w:rPr>
        <w:instrText xml:space="preserve"> PAGEREF _Toc492230546 \h </w:instrText>
      </w:r>
      <w:r>
        <w:rPr>
          <w:noProof/>
        </w:rPr>
      </w:r>
      <w:r>
        <w:rPr>
          <w:noProof/>
        </w:rPr>
        <w:fldChar w:fldCharType="separate"/>
      </w:r>
      <w:r w:rsidR="00CA242B">
        <w:rPr>
          <w:noProof/>
        </w:rPr>
        <w:t>232</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Basic Box Properties</w:t>
      </w:r>
      <w:r>
        <w:rPr>
          <w:noProof/>
        </w:rPr>
        <w:tab/>
      </w:r>
      <w:r>
        <w:rPr>
          <w:noProof/>
        </w:rPr>
        <w:fldChar w:fldCharType="begin"/>
      </w:r>
      <w:r>
        <w:rPr>
          <w:noProof/>
        </w:rPr>
        <w:instrText xml:space="preserve"> PAGEREF _Toc492230547 \h </w:instrText>
      </w:r>
      <w:r>
        <w:rPr>
          <w:noProof/>
        </w:rPr>
      </w:r>
      <w:r>
        <w:rPr>
          <w:noProof/>
        </w:rPr>
        <w:fldChar w:fldCharType="separate"/>
      </w:r>
      <w:r w:rsidR="00CA242B">
        <w:rPr>
          <w:noProof/>
        </w:rPr>
        <w:t>238</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Flexible Box Layout</w:t>
      </w:r>
      <w:r>
        <w:rPr>
          <w:noProof/>
        </w:rPr>
        <w:tab/>
      </w:r>
      <w:r>
        <w:rPr>
          <w:noProof/>
        </w:rPr>
        <w:fldChar w:fldCharType="begin"/>
      </w:r>
      <w:r>
        <w:rPr>
          <w:noProof/>
        </w:rPr>
        <w:instrText xml:space="preserve"> PAGEREF _Toc492230548 \h </w:instrText>
      </w:r>
      <w:r>
        <w:rPr>
          <w:noProof/>
        </w:rPr>
      </w:r>
      <w:r>
        <w:rPr>
          <w:noProof/>
        </w:rPr>
        <w:fldChar w:fldCharType="separate"/>
      </w:r>
      <w:r w:rsidR="00CA242B">
        <w:rPr>
          <w:noProof/>
        </w:rPr>
        <w:t>241</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Text Properties</w:t>
      </w:r>
      <w:r>
        <w:rPr>
          <w:noProof/>
        </w:rPr>
        <w:tab/>
      </w:r>
      <w:r>
        <w:rPr>
          <w:noProof/>
        </w:rPr>
        <w:fldChar w:fldCharType="begin"/>
      </w:r>
      <w:r>
        <w:rPr>
          <w:noProof/>
        </w:rPr>
        <w:instrText xml:space="preserve"> PAGEREF _Toc492230549 \h </w:instrText>
      </w:r>
      <w:r>
        <w:rPr>
          <w:noProof/>
        </w:rPr>
      </w:r>
      <w:r>
        <w:rPr>
          <w:noProof/>
        </w:rPr>
        <w:fldChar w:fldCharType="separate"/>
      </w:r>
      <w:r w:rsidR="00CA242B">
        <w:rPr>
          <w:noProof/>
        </w:rPr>
        <w:t>243</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Text Decoration Properties</w:t>
      </w:r>
      <w:r>
        <w:rPr>
          <w:noProof/>
        </w:rPr>
        <w:tab/>
      </w:r>
      <w:r>
        <w:rPr>
          <w:noProof/>
        </w:rPr>
        <w:fldChar w:fldCharType="begin"/>
      </w:r>
      <w:r>
        <w:rPr>
          <w:noProof/>
        </w:rPr>
        <w:instrText xml:space="preserve"> PAGEREF _Toc492230550 \h </w:instrText>
      </w:r>
      <w:r>
        <w:rPr>
          <w:noProof/>
        </w:rPr>
      </w:r>
      <w:r>
        <w:rPr>
          <w:noProof/>
        </w:rPr>
        <w:fldChar w:fldCharType="separate"/>
      </w:r>
      <w:r w:rsidR="00CA242B">
        <w:rPr>
          <w:noProof/>
        </w:rPr>
        <w:t>245</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Font Properties</w:t>
      </w:r>
      <w:r>
        <w:rPr>
          <w:noProof/>
        </w:rPr>
        <w:tab/>
      </w:r>
      <w:r>
        <w:rPr>
          <w:noProof/>
        </w:rPr>
        <w:fldChar w:fldCharType="begin"/>
      </w:r>
      <w:r>
        <w:rPr>
          <w:noProof/>
        </w:rPr>
        <w:instrText xml:space="preserve"> PAGEREF _Toc492230551 \h </w:instrText>
      </w:r>
      <w:r>
        <w:rPr>
          <w:noProof/>
        </w:rPr>
      </w:r>
      <w:r>
        <w:rPr>
          <w:noProof/>
        </w:rPr>
        <w:fldChar w:fldCharType="separate"/>
      </w:r>
      <w:r w:rsidR="00CA242B">
        <w:rPr>
          <w:noProof/>
        </w:rPr>
        <w:t>246</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Writing Modes Properties</w:t>
      </w:r>
      <w:r>
        <w:rPr>
          <w:noProof/>
        </w:rPr>
        <w:tab/>
      </w:r>
      <w:r>
        <w:rPr>
          <w:noProof/>
        </w:rPr>
        <w:fldChar w:fldCharType="begin"/>
      </w:r>
      <w:r>
        <w:rPr>
          <w:noProof/>
        </w:rPr>
        <w:instrText xml:space="preserve"> PAGEREF _Toc492230552 \h </w:instrText>
      </w:r>
      <w:r>
        <w:rPr>
          <w:noProof/>
        </w:rPr>
      </w:r>
      <w:r>
        <w:rPr>
          <w:noProof/>
        </w:rPr>
        <w:fldChar w:fldCharType="separate"/>
      </w:r>
      <w:r w:rsidR="00CA242B">
        <w:rPr>
          <w:noProof/>
        </w:rPr>
        <w:t>248</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Table Properties</w:t>
      </w:r>
      <w:r>
        <w:rPr>
          <w:noProof/>
        </w:rPr>
        <w:tab/>
      </w:r>
      <w:r>
        <w:rPr>
          <w:noProof/>
        </w:rPr>
        <w:fldChar w:fldCharType="begin"/>
      </w:r>
      <w:r>
        <w:rPr>
          <w:noProof/>
        </w:rPr>
        <w:instrText xml:space="preserve"> PAGEREF _Toc492230553 \h </w:instrText>
      </w:r>
      <w:r>
        <w:rPr>
          <w:noProof/>
        </w:rPr>
      </w:r>
      <w:r>
        <w:rPr>
          <w:noProof/>
        </w:rPr>
        <w:fldChar w:fldCharType="separate"/>
      </w:r>
      <w:r w:rsidR="00CA242B">
        <w:rPr>
          <w:noProof/>
        </w:rPr>
        <w:t>249</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Lists and Counters Properties</w:t>
      </w:r>
      <w:r>
        <w:rPr>
          <w:noProof/>
        </w:rPr>
        <w:tab/>
      </w:r>
      <w:r>
        <w:rPr>
          <w:noProof/>
        </w:rPr>
        <w:fldChar w:fldCharType="begin"/>
      </w:r>
      <w:r>
        <w:rPr>
          <w:noProof/>
        </w:rPr>
        <w:instrText xml:space="preserve"> PAGEREF _Toc492230554 \h </w:instrText>
      </w:r>
      <w:r>
        <w:rPr>
          <w:noProof/>
        </w:rPr>
      </w:r>
      <w:r>
        <w:rPr>
          <w:noProof/>
        </w:rPr>
        <w:fldChar w:fldCharType="separate"/>
      </w:r>
      <w:r w:rsidR="00CA242B">
        <w:rPr>
          <w:noProof/>
        </w:rPr>
        <w:t>250</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Animation Properties</w:t>
      </w:r>
      <w:r>
        <w:rPr>
          <w:noProof/>
        </w:rPr>
        <w:tab/>
      </w:r>
      <w:r>
        <w:rPr>
          <w:noProof/>
        </w:rPr>
        <w:fldChar w:fldCharType="begin"/>
      </w:r>
      <w:r>
        <w:rPr>
          <w:noProof/>
        </w:rPr>
        <w:instrText xml:space="preserve"> PAGEREF _Toc492230555 \h </w:instrText>
      </w:r>
      <w:r>
        <w:rPr>
          <w:noProof/>
        </w:rPr>
      </w:r>
      <w:r>
        <w:rPr>
          <w:noProof/>
        </w:rPr>
        <w:fldChar w:fldCharType="separate"/>
      </w:r>
      <w:r w:rsidR="00CA242B">
        <w:rPr>
          <w:noProof/>
        </w:rPr>
        <w:t>251</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Transform Properties</w:t>
      </w:r>
      <w:r>
        <w:rPr>
          <w:noProof/>
        </w:rPr>
        <w:tab/>
      </w:r>
      <w:r>
        <w:rPr>
          <w:noProof/>
        </w:rPr>
        <w:fldChar w:fldCharType="begin"/>
      </w:r>
      <w:r>
        <w:rPr>
          <w:noProof/>
        </w:rPr>
        <w:instrText xml:space="preserve"> PAGEREF _Toc492230556 \h </w:instrText>
      </w:r>
      <w:r>
        <w:rPr>
          <w:noProof/>
        </w:rPr>
      </w:r>
      <w:r>
        <w:rPr>
          <w:noProof/>
        </w:rPr>
        <w:fldChar w:fldCharType="separate"/>
      </w:r>
      <w:r w:rsidR="00CA242B">
        <w:rPr>
          <w:noProof/>
        </w:rPr>
        <w:t>252</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Transitions Properties</w:t>
      </w:r>
      <w:r>
        <w:rPr>
          <w:noProof/>
        </w:rPr>
        <w:tab/>
      </w:r>
      <w:r>
        <w:rPr>
          <w:noProof/>
        </w:rPr>
        <w:fldChar w:fldCharType="begin"/>
      </w:r>
      <w:r>
        <w:rPr>
          <w:noProof/>
        </w:rPr>
        <w:instrText xml:space="preserve"> PAGEREF _Toc492230557 \h </w:instrText>
      </w:r>
      <w:r>
        <w:rPr>
          <w:noProof/>
        </w:rPr>
      </w:r>
      <w:r>
        <w:rPr>
          <w:noProof/>
        </w:rPr>
        <w:fldChar w:fldCharType="separate"/>
      </w:r>
      <w:r w:rsidR="00CA242B">
        <w:rPr>
          <w:noProof/>
        </w:rPr>
        <w:t>253</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lastRenderedPageBreak/>
        <w:t>Basic User Interface Properties</w:t>
      </w:r>
      <w:r>
        <w:rPr>
          <w:noProof/>
        </w:rPr>
        <w:tab/>
      </w:r>
      <w:r>
        <w:rPr>
          <w:noProof/>
        </w:rPr>
        <w:fldChar w:fldCharType="begin"/>
      </w:r>
      <w:r>
        <w:rPr>
          <w:noProof/>
        </w:rPr>
        <w:instrText xml:space="preserve"> PAGEREF _Toc492230558 \h </w:instrText>
      </w:r>
      <w:r>
        <w:rPr>
          <w:noProof/>
        </w:rPr>
      </w:r>
      <w:r>
        <w:rPr>
          <w:noProof/>
        </w:rPr>
        <w:fldChar w:fldCharType="separate"/>
      </w:r>
      <w:r w:rsidR="00CA242B">
        <w:rPr>
          <w:noProof/>
        </w:rPr>
        <w:t>254</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Multi-column Layout Properties</w:t>
      </w:r>
      <w:r>
        <w:rPr>
          <w:noProof/>
        </w:rPr>
        <w:tab/>
      </w:r>
      <w:r>
        <w:rPr>
          <w:noProof/>
        </w:rPr>
        <w:fldChar w:fldCharType="begin"/>
      </w:r>
      <w:r>
        <w:rPr>
          <w:noProof/>
        </w:rPr>
        <w:instrText xml:space="preserve"> PAGEREF _Toc492230559 \h </w:instrText>
      </w:r>
      <w:r>
        <w:rPr>
          <w:noProof/>
        </w:rPr>
      </w:r>
      <w:r>
        <w:rPr>
          <w:noProof/>
        </w:rPr>
        <w:fldChar w:fldCharType="separate"/>
      </w:r>
      <w:r w:rsidR="00CA242B">
        <w:rPr>
          <w:noProof/>
        </w:rPr>
        <w:t>256</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Paged Media</w:t>
      </w:r>
      <w:r>
        <w:rPr>
          <w:noProof/>
        </w:rPr>
        <w:tab/>
      </w:r>
      <w:r>
        <w:rPr>
          <w:noProof/>
        </w:rPr>
        <w:fldChar w:fldCharType="begin"/>
      </w:r>
      <w:r>
        <w:rPr>
          <w:noProof/>
        </w:rPr>
        <w:instrText xml:space="preserve"> PAGEREF _Toc492230560 \h </w:instrText>
      </w:r>
      <w:r>
        <w:rPr>
          <w:noProof/>
        </w:rPr>
      </w:r>
      <w:r>
        <w:rPr>
          <w:noProof/>
        </w:rPr>
        <w:fldChar w:fldCharType="separate"/>
      </w:r>
      <w:r w:rsidR="00CA242B">
        <w:rPr>
          <w:noProof/>
        </w:rPr>
        <w:t>258</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Generated Content for Paged Media</w:t>
      </w:r>
      <w:r>
        <w:rPr>
          <w:noProof/>
        </w:rPr>
        <w:tab/>
      </w:r>
      <w:r>
        <w:rPr>
          <w:noProof/>
        </w:rPr>
        <w:fldChar w:fldCharType="begin"/>
      </w:r>
      <w:r>
        <w:rPr>
          <w:noProof/>
        </w:rPr>
        <w:instrText xml:space="preserve"> PAGEREF _Toc492230561 \h </w:instrText>
      </w:r>
      <w:r>
        <w:rPr>
          <w:noProof/>
        </w:rPr>
      </w:r>
      <w:r>
        <w:rPr>
          <w:noProof/>
        </w:rPr>
        <w:fldChar w:fldCharType="separate"/>
      </w:r>
      <w:r w:rsidR="00CA242B">
        <w:rPr>
          <w:noProof/>
        </w:rPr>
        <w:t>258</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Filter Effects Properties</w:t>
      </w:r>
      <w:r>
        <w:rPr>
          <w:noProof/>
        </w:rPr>
        <w:tab/>
      </w:r>
      <w:r>
        <w:rPr>
          <w:noProof/>
        </w:rPr>
        <w:fldChar w:fldCharType="begin"/>
      </w:r>
      <w:r>
        <w:rPr>
          <w:noProof/>
        </w:rPr>
        <w:instrText xml:space="preserve"> PAGEREF _Toc492230562 \h </w:instrText>
      </w:r>
      <w:r>
        <w:rPr>
          <w:noProof/>
        </w:rPr>
      </w:r>
      <w:r>
        <w:rPr>
          <w:noProof/>
        </w:rPr>
        <w:fldChar w:fldCharType="separate"/>
      </w:r>
      <w:r w:rsidR="00CA242B">
        <w:rPr>
          <w:noProof/>
        </w:rPr>
        <w:t>259</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Image Values and Replaced Content</w:t>
      </w:r>
      <w:r>
        <w:rPr>
          <w:noProof/>
        </w:rPr>
        <w:tab/>
      </w:r>
      <w:r>
        <w:rPr>
          <w:noProof/>
        </w:rPr>
        <w:fldChar w:fldCharType="begin"/>
      </w:r>
      <w:r>
        <w:rPr>
          <w:noProof/>
        </w:rPr>
        <w:instrText xml:space="preserve"> PAGEREF _Toc492230563 \h </w:instrText>
      </w:r>
      <w:r>
        <w:rPr>
          <w:noProof/>
        </w:rPr>
      </w:r>
      <w:r>
        <w:rPr>
          <w:noProof/>
        </w:rPr>
        <w:fldChar w:fldCharType="separate"/>
      </w:r>
      <w:r w:rsidR="00CA242B">
        <w:rPr>
          <w:noProof/>
        </w:rPr>
        <w:t>259</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Masking Properties</w:t>
      </w:r>
      <w:r>
        <w:rPr>
          <w:noProof/>
        </w:rPr>
        <w:tab/>
      </w:r>
      <w:r>
        <w:rPr>
          <w:noProof/>
        </w:rPr>
        <w:fldChar w:fldCharType="begin"/>
      </w:r>
      <w:r>
        <w:rPr>
          <w:noProof/>
        </w:rPr>
        <w:instrText xml:space="preserve"> PAGEREF _Toc492230564 \h </w:instrText>
      </w:r>
      <w:r>
        <w:rPr>
          <w:noProof/>
        </w:rPr>
      </w:r>
      <w:r>
        <w:rPr>
          <w:noProof/>
        </w:rPr>
        <w:fldChar w:fldCharType="separate"/>
      </w:r>
      <w:r w:rsidR="00CA242B">
        <w:rPr>
          <w:noProof/>
        </w:rPr>
        <w:t>260</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Speech Properties</w:t>
      </w:r>
      <w:r>
        <w:rPr>
          <w:noProof/>
        </w:rPr>
        <w:tab/>
      </w:r>
      <w:r>
        <w:rPr>
          <w:noProof/>
        </w:rPr>
        <w:fldChar w:fldCharType="begin"/>
      </w:r>
      <w:r>
        <w:rPr>
          <w:noProof/>
        </w:rPr>
        <w:instrText xml:space="preserve"> PAGEREF _Toc492230565 \h </w:instrText>
      </w:r>
      <w:r>
        <w:rPr>
          <w:noProof/>
        </w:rPr>
      </w:r>
      <w:r>
        <w:rPr>
          <w:noProof/>
        </w:rPr>
        <w:fldChar w:fldCharType="separate"/>
      </w:r>
      <w:r w:rsidR="00CA242B">
        <w:rPr>
          <w:noProof/>
        </w:rPr>
        <w:t>260</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Marquee Properties</w:t>
      </w:r>
      <w:r>
        <w:rPr>
          <w:noProof/>
        </w:rPr>
        <w:tab/>
      </w:r>
      <w:r>
        <w:rPr>
          <w:noProof/>
        </w:rPr>
        <w:fldChar w:fldCharType="begin"/>
      </w:r>
      <w:r>
        <w:rPr>
          <w:noProof/>
        </w:rPr>
        <w:instrText xml:space="preserve"> PAGEREF _Toc492230566 \h </w:instrText>
      </w:r>
      <w:r>
        <w:rPr>
          <w:noProof/>
        </w:rPr>
      </w:r>
      <w:r>
        <w:rPr>
          <w:noProof/>
        </w:rPr>
        <w:fldChar w:fldCharType="separate"/>
      </w:r>
      <w:r w:rsidR="00CA242B">
        <w:rPr>
          <w:noProof/>
        </w:rPr>
        <w:t>262</w:t>
      </w:r>
      <w:r>
        <w:rPr>
          <w:noProof/>
        </w:rPr>
        <w:fldChar w:fldCharType="end"/>
      </w:r>
    </w:p>
    <w:p w:rsidR="00BE2114" w:rsidRDefault="00BE2114">
      <w:pPr>
        <w:pStyle w:val="TOC1"/>
        <w:rPr>
          <w:rFonts w:asciiTheme="minorHAnsi" w:eastAsiaTheme="minorEastAsia" w:hAnsiTheme="minorHAnsi" w:cstheme="minorBidi"/>
          <w:noProof/>
          <w:color w:val="auto"/>
          <w:sz w:val="22"/>
          <w:szCs w:val="22"/>
          <w:lang w:val="en-CA" w:eastAsia="en-CA"/>
        </w:rPr>
      </w:pPr>
      <w:r>
        <w:rPr>
          <w:noProof/>
        </w:rPr>
        <w:t>CSS Selectors</w:t>
      </w:r>
      <w:r>
        <w:rPr>
          <w:noProof/>
        </w:rPr>
        <w:tab/>
      </w:r>
      <w:r>
        <w:rPr>
          <w:noProof/>
        </w:rPr>
        <w:fldChar w:fldCharType="begin"/>
      </w:r>
      <w:r>
        <w:rPr>
          <w:noProof/>
        </w:rPr>
        <w:instrText xml:space="preserve"> PAGEREF _Toc492230567 \h </w:instrText>
      </w:r>
      <w:r>
        <w:rPr>
          <w:noProof/>
        </w:rPr>
      </w:r>
      <w:r>
        <w:rPr>
          <w:noProof/>
        </w:rPr>
        <w:fldChar w:fldCharType="separate"/>
      </w:r>
      <w:r w:rsidR="00CA242B">
        <w:rPr>
          <w:noProof/>
        </w:rPr>
        <w:t>263</w:t>
      </w:r>
      <w:r>
        <w:rPr>
          <w:noProof/>
        </w:rPr>
        <w:fldChar w:fldCharType="end"/>
      </w:r>
    </w:p>
    <w:p w:rsidR="00BE2114" w:rsidRDefault="00BE2114">
      <w:pPr>
        <w:pStyle w:val="TOC1"/>
        <w:rPr>
          <w:rFonts w:asciiTheme="minorHAnsi" w:eastAsiaTheme="minorEastAsia" w:hAnsiTheme="minorHAnsi" w:cstheme="minorBidi"/>
          <w:noProof/>
          <w:color w:val="auto"/>
          <w:sz w:val="22"/>
          <w:szCs w:val="22"/>
          <w:lang w:val="en-CA" w:eastAsia="en-CA"/>
        </w:rPr>
      </w:pPr>
      <w:r>
        <w:rPr>
          <w:noProof/>
        </w:rPr>
        <w:t>CSS Functions</w:t>
      </w:r>
      <w:r>
        <w:rPr>
          <w:noProof/>
        </w:rPr>
        <w:tab/>
      </w:r>
      <w:r>
        <w:rPr>
          <w:noProof/>
        </w:rPr>
        <w:fldChar w:fldCharType="begin"/>
      </w:r>
      <w:r>
        <w:rPr>
          <w:noProof/>
        </w:rPr>
        <w:instrText xml:space="preserve"> PAGEREF _Toc492230568 \h </w:instrText>
      </w:r>
      <w:r>
        <w:rPr>
          <w:noProof/>
        </w:rPr>
      </w:r>
      <w:r>
        <w:rPr>
          <w:noProof/>
        </w:rPr>
        <w:fldChar w:fldCharType="separate"/>
      </w:r>
      <w:r w:rsidR="00CA242B">
        <w:rPr>
          <w:noProof/>
        </w:rPr>
        <w:t>270</w:t>
      </w:r>
      <w:r>
        <w:rPr>
          <w:noProof/>
        </w:rPr>
        <w:fldChar w:fldCharType="end"/>
      </w:r>
    </w:p>
    <w:p w:rsidR="00BE2114" w:rsidRDefault="00BE2114">
      <w:pPr>
        <w:pStyle w:val="TOC1"/>
        <w:rPr>
          <w:rFonts w:asciiTheme="minorHAnsi" w:eastAsiaTheme="minorEastAsia" w:hAnsiTheme="minorHAnsi" w:cstheme="minorBidi"/>
          <w:noProof/>
          <w:color w:val="auto"/>
          <w:sz w:val="22"/>
          <w:szCs w:val="22"/>
          <w:lang w:val="en-CA" w:eastAsia="en-CA"/>
        </w:rPr>
      </w:pPr>
      <w:r>
        <w:rPr>
          <w:noProof/>
        </w:rPr>
        <w:t>Aural Style Sheets</w:t>
      </w:r>
      <w:r>
        <w:rPr>
          <w:noProof/>
        </w:rPr>
        <w:tab/>
      </w:r>
      <w:r>
        <w:rPr>
          <w:noProof/>
        </w:rPr>
        <w:fldChar w:fldCharType="begin"/>
      </w:r>
      <w:r>
        <w:rPr>
          <w:noProof/>
        </w:rPr>
        <w:instrText xml:space="preserve"> PAGEREF _Toc492230569 \h </w:instrText>
      </w:r>
      <w:r>
        <w:rPr>
          <w:noProof/>
        </w:rPr>
      </w:r>
      <w:r>
        <w:rPr>
          <w:noProof/>
        </w:rPr>
        <w:fldChar w:fldCharType="separate"/>
      </w:r>
      <w:r w:rsidR="00CA242B">
        <w:rPr>
          <w:noProof/>
        </w:rPr>
        <w:t>271</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CSS Aural Reference</w:t>
      </w:r>
      <w:r>
        <w:rPr>
          <w:noProof/>
        </w:rPr>
        <w:tab/>
      </w:r>
      <w:r>
        <w:rPr>
          <w:noProof/>
        </w:rPr>
        <w:fldChar w:fldCharType="begin"/>
      </w:r>
      <w:r>
        <w:rPr>
          <w:noProof/>
        </w:rPr>
        <w:instrText xml:space="preserve"> PAGEREF _Toc492230570 \h </w:instrText>
      </w:r>
      <w:r>
        <w:rPr>
          <w:noProof/>
        </w:rPr>
      </w:r>
      <w:r>
        <w:rPr>
          <w:noProof/>
        </w:rPr>
        <w:fldChar w:fldCharType="separate"/>
      </w:r>
      <w:r w:rsidR="00CA242B">
        <w:rPr>
          <w:noProof/>
        </w:rPr>
        <w:t>272</w:t>
      </w:r>
      <w:r>
        <w:rPr>
          <w:noProof/>
        </w:rPr>
        <w:fldChar w:fldCharType="end"/>
      </w:r>
    </w:p>
    <w:p w:rsidR="00BE2114" w:rsidRDefault="00BE2114">
      <w:pPr>
        <w:pStyle w:val="TOC1"/>
        <w:rPr>
          <w:rFonts w:asciiTheme="minorHAnsi" w:eastAsiaTheme="minorEastAsia" w:hAnsiTheme="minorHAnsi" w:cstheme="minorBidi"/>
          <w:noProof/>
          <w:color w:val="auto"/>
          <w:sz w:val="22"/>
          <w:szCs w:val="22"/>
          <w:lang w:val="en-CA" w:eastAsia="en-CA"/>
        </w:rPr>
      </w:pPr>
      <w:r>
        <w:rPr>
          <w:noProof/>
        </w:rPr>
        <w:t>Commonly Used Font Combinations</w:t>
      </w:r>
      <w:r>
        <w:rPr>
          <w:noProof/>
        </w:rPr>
        <w:tab/>
      </w:r>
      <w:r>
        <w:rPr>
          <w:noProof/>
        </w:rPr>
        <w:fldChar w:fldCharType="begin"/>
      </w:r>
      <w:r>
        <w:rPr>
          <w:noProof/>
        </w:rPr>
        <w:instrText xml:space="preserve"> PAGEREF _Toc492230571 \h </w:instrText>
      </w:r>
      <w:r>
        <w:rPr>
          <w:noProof/>
        </w:rPr>
      </w:r>
      <w:r>
        <w:rPr>
          <w:noProof/>
        </w:rPr>
        <w:fldChar w:fldCharType="separate"/>
      </w:r>
      <w:r w:rsidR="00CA242B">
        <w:rPr>
          <w:noProof/>
        </w:rPr>
        <w:t>276</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Serif Fonts</w:t>
      </w:r>
      <w:r>
        <w:rPr>
          <w:noProof/>
        </w:rPr>
        <w:tab/>
      </w:r>
      <w:r>
        <w:rPr>
          <w:noProof/>
        </w:rPr>
        <w:fldChar w:fldCharType="begin"/>
      </w:r>
      <w:r>
        <w:rPr>
          <w:noProof/>
        </w:rPr>
        <w:instrText xml:space="preserve"> PAGEREF _Toc492230572 \h </w:instrText>
      </w:r>
      <w:r>
        <w:rPr>
          <w:noProof/>
        </w:rPr>
      </w:r>
      <w:r>
        <w:rPr>
          <w:noProof/>
        </w:rPr>
        <w:fldChar w:fldCharType="separate"/>
      </w:r>
      <w:r w:rsidR="00CA242B">
        <w:rPr>
          <w:noProof/>
        </w:rPr>
        <w:t>276</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Sans-Serif Fonts</w:t>
      </w:r>
      <w:r>
        <w:rPr>
          <w:noProof/>
        </w:rPr>
        <w:tab/>
      </w:r>
      <w:r>
        <w:rPr>
          <w:noProof/>
        </w:rPr>
        <w:fldChar w:fldCharType="begin"/>
      </w:r>
      <w:r>
        <w:rPr>
          <w:noProof/>
        </w:rPr>
        <w:instrText xml:space="preserve"> PAGEREF _Toc492230573 \h </w:instrText>
      </w:r>
      <w:r>
        <w:rPr>
          <w:noProof/>
        </w:rPr>
      </w:r>
      <w:r>
        <w:rPr>
          <w:noProof/>
        </w:rPr>
        <w:fldChar w:fldCharType="separate"/>
      </w:r>
      <w:r w:rsidR="00CA242B">
        <w:rPr>
          <w:noProof/>
        </w:rPr>
        <w:t>277</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Monospace Fonts</w:t>
      </w:r>
      <w:r>
        <w:rPr>
          <w:noProof/>
        </w:rPr>
        <w:tab/>
      </w:r>
      <w:r>
        <w:rPr>
          <w:noProof/>
        </w:rPr>
        <w:fldChar w:fldCharType="begin"/>
      </w:r>
      <w:r>
        <w:rPr>
          <w:noProof/>
        </w:rPr>
        <w:instrText xml:space="preserve"> PAGEREF _Toc492230574 \h </w:instrText>
      </w:r>
      <w:r>
        <w:rPr>
          <w:noProof/>
        </w:rPr>
      </w:r>
      <w:r>
        <w:rPr>
          <w:noProof/>
        </w:rPr>
        <w:fldChar w:fldCharType="separate"/>
      </w:r>
      <w:r w:rsidR="00CA242B">
        <w:rPr>
          <w:noProof/>
        </w:rPr>
        <w:t>279</w:t>
      </w:r>
      <w:r>
        <w:rPr>
          <w:noProof/>
        </w:rPr>
        <w:fldChar w:fldCharType="end"/>
      </w:r>
    </w:p>
    <w:p w:rsidR="00BE2114" w:rsidRDefault="00BE2114">
      <w:pPr>
        <w:pStyle w:val="TOC1"/>
        <w:rPr>
          <w:rFonts w:asciiTheme="minorHAnsi" w:eastAsiaTheme="minorEastAsia" w:hAnsiTheme="minorHAnsi" w:cstheme="minorBidi"/>
          <w:noProof/>
          <w:color w:val="auto"/>
          <w:sz w:val="22"/>
          <w:szCs w:val="22"/>
          <w:lang w:val="en-CA" w:eastAsia="en-CA"/>
        </w:rPr>
      </w:pPr>
      <w:r>
        <w:rPr>
          <w:noProof/>
        </w:rPr>
        <w:t>CSS Animatable</w:t>
      </w:r>
      <w:r>
        <w:rPr>
          <w:noProof/>
        </w:rPr>
        <w:tab/>
      </w:r>
      <w:r>
        <w:rPr>
          <w:noProof/>
        </w:rPr>
        <w:fldChar w:fldCharType="begin"/>
      </w:r>
      <w:r>
        <w:rPr>
          <w:noProof/>
        </w:rPr>
        <w:instrText xml:space="preserve"> PAGEREF _Toc492230575 \h </w:instrText>
      </w:r>
      <w:r>
        <w:rPr>
          <w:noProof/>
        </w:rPr>
      </w:r>
      <w:r>
        <w:rPr>
          <w:noProof/>
        </w:rPr>
        <w:fldChar w:fldCharType="separate"/>
      </w:r>
      <w:r w:rsidR="00CA242B">
        <w:rPr>
          <w:noProof/>
        </w:rPr>
        <w:t>279</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Definition and Usage</w:t>
      </w:r>
      <w:r>
        <w:rPr>
          <w:noProof/>
        </w:rPr>
        <w:tab/>
      </w:r>
      <w:r>
        <w:rPr>
          <w:noProof/>
        </w:rPr>
        <w:fldChar w:fldCharType="begin"/>
      </w:r>
      <w:r>
        <w:rPr>
          <w:noProof/>
        </w:rPr>
        <w:instrText xml:space="preserve"> PAGEREF _Toc492230576 \h </w:instrText>
      </w:r>
      <w:r>
        <w:rPr>
          <w:noProof/>
        </w:rPr>
      </w:r>
      <w:r>
        <w:rPr>
          <w:noProof/>
        </w:rPr>
        <w:fldChar w:fldCharType="separate"/>
      </w:r>
      <w:r w:rsidR="00CA242B">
        <w:rPr>
          <w:noProof/>
        </w:rPr>
        <w:t>279</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Browser Support</w:t>
      </w:r>
      <w:r>
        <w:rPr>
          <w:noProof/>
        </w:rPr>
        <w:tab/>
      </w:r>
      <w:r>
        <w:rPr>
          <w:noProof/>
        </w:rPr>
        <w:fldChar w:fldCharType="begin"/>
      </w:r>
      <w:r>
        <w:rPr>
          <w:noProof/>
        </w:rPr>
        <w:instrText xml:space="preserve"> PAGEREF _Toc492230577 \h </w:instrText>
      </w:r>
      <w:r>
        <w:rPr>
          <w:noProof/>
        </w:rPr>
      </w:r>
      <w:r>
        <w:rPr>
          <w:noProof/>
        </w:rPr>
        <w:fldChar w:fldCharType="separate"/>
      </w:r>
      <w:r w:rsidR="00CA242B">
        <w:rPr>
          <w:noProof/>
        </w:rPr>
        <w:t>280</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Animatable Properties</w:t>
      </w:r>
      <w:r>
        <w:rPr>
          <w:noProof/>
        </w:rPr>
        <w:tab/>
      </w:r>
      <w:r>
        <w:rPr>
          <w:noProof/>
        </w:rPr>
        <w:fldChar w:fldCharType="begin"/>
      </w:r>
      <w:r>
        <w:rPr>
          <w:noProof/>
        </w:rPr>
        <w:instrText xml:space="preserve"> PAGEREF _Toc492230578 \h </w:instrText>
      </w:r>
      <w:r>
        <w:rPr>
          <w:noProof/>
        </w:rPr>
      </w:r>
      <w:r>
        <w:rPr>
          <w:noProof/>
        </w:rPr>
        <w:fldChar w:fldCharType="separate"/>
      </w:r>
      <w:r w:rsidR="00CA242B">
        <w:rPr>
          <w:noProof/>
        </w:rPr>
        <w:t>280</w:t>
      </w:r>
      <w:r>
        <w:rPr>
          <w:noProof/>
        </w:rPr>
        <w:fldChar w:fldCharType="end"/>
      </w:r>
    </w:p>
    <w:p w:rsidR="00BE2114" w:rsidRDefault="00BE2114">
      <w:pPr>
        <w:pStyle w:val="TOC1"/>
        <w:rPr>
          <w:rFonts w:asciiTheme="minorHAnsi" w:eastAsiaTheme="minorEastAsia" w:hAnsiTheme="minorHAnsi" w:cstheme="minorBidi"/>
          <w:noProof/>
          <w:color w:val="auto"/>
          <w:sz w:val="22"/>
          <w:szCs w:val="22"/>
          <w:lang w:val="en-CA" w:eastAsia="en-CA"/>
        </w:rPr>
      </w:pPr>
      <w:r>
        <w:rPr>
          <w:noProof/>
        </w:rPr>
        <w:lastRenderedPageBreak/>
        <w:t>CSS Units</w:t>
      </w:r>
      <w:r>
        <w:rPr>
          <w:noProof/>
        </w:rPr>
        <w:tab/>
      </w:r>
      <w:r>
        <w:rPr>
          <w:noProof/>
        </w:rPr>
        <w:fldChar w:fldCharType="begin"/>
      </w:r>
      <w:r>
        <w:rPr>
          <w:noProof/>
        </w:rPr>
        <w:instrText xml:space="preserve"> PAGEREF _Toc492230579 \h </w:instrText>
      </w:r>
      <w:r>
        <w:rPr>
          <w:noProof/>
        </w:rPr>
      </w:r>
      <w:r>
        <w:rPr>
          <w:noProof/>
        </w:rPr>
        <w:fldChar w:fldCharType="separate"/>
      </w:r>
      <w:r w:rsidR="00CA242B">
        <w:rPr>
          <w:noProof/>
        </w:rPr>
        <w:t>290</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Browser Support</w:t>
      </w:r>
      <w:r>
        <w:rPr>
          <w:noProof/>
        </w:rPr>
        <w:tab/>
      </w:r>
      <w:r>
        <w:rPr>
          <w:noProof/>
        </w:rPr>
        <w:fldChar w:fldCharType="begin"/>
      </w:r>
      <w:r>
        <w:rPr>
          <w:noProof/>
        </w:rPr>
        <w:instrText xml:space="preserve"> PAGEREF _Toc492230580 \h </w:instrText>
      </w:r>
      <w:r>
        <w:rPr>
          <w:noProof/>
        </w:rPr>
      </w:r>
      <w:r>
        <w:rPr>
          <w:noProof/>
        </w:rPr>
        <w:fldChar w:fldCharType="separate"/>
      </w:r>
      <w:r w:rsidR="00CA242B">
        <w:rPr>
          <w:noProof/>
        </w:rPr>
        <w:t>290</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Relative Lengths</w:t>
      </w:r>
      <w:r>
        <w:rPr>
          <w:noProof/>
        </w:rPr>
        <w:tab/>
      </w:r>
      <w:r>
        <w:rPr>
          <w:noProof/>
        </w:rPr>
        <w:fldChar w:fldCharType="begin"/>
      </w:r>
      <w:r>
        <w:rPr>
          <w:noProof/>
        </w:rPr>
        <w:instrText xml:space="preserve"> PAGEREF _Toc492230581 \h </w:instrText>
      </w:r>
      <w:r>
        <w:rPr>
          <w:noProof/>
        </w:rPr>
      </w:r>
      <w:r>
        <w:rPr>
          <w:noProof/>
        </w:rPr>
        <w:fldChar w:fldCharType="separate"/>
      </w:r>
      <w:r w:rsidR="00CA242B">
        <w:rPr>
          <w:noProof/>
        </w:rPr>
        <w:t>291</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Absolute Lengths</w:t>
      </w:r>
      <w:r>
        <w:rPr>
          <w:noProof/>
        </w:rPr>
        <w:tab/>
      </w:r>
      <w:r>
        <w:rPr>
          <w:noProof/>
        </w:rPr>
        <w:fldChar w:fldCharType="begin"/>
      </w:r>
      <w:r>
        <w:rPr>
          <w:noProof/>
        </w:rPr>
        <w:instrText xml:space="preserve"> PAGEREF _Toc492230582 \h </w:instrText>
      </w:r>
      <w:r>
        <w:rPr>
          <w:noProof/>
        </w:rPr>
      </w:r>
      <w:r>
        <w:rPr>
          <w:noProof/>
        </w:rPr>
        <w:fldChar w:fldCharType="separate"/>
      </w:r>
      <w:r w:rsidR="00CA242B">
        <w:rPr>
          <w:noProof/>
        </w:rPr>
        <w:t>293</w:t>
      </w:r>
      <w:r>
        <w:rPr>
          <w:noProof/>
        </w:rPr>
        <w:fldChar w:fldCharType="end"/>
      </w:r>
    </w:p>
    <w:p w:rsidR="00BE2114" w:rsidRDefault="00BE2114">
      <w:pPr>
        <w:pStyle w:val="TOC1"/>
        <w:rPr>
          <w:rFonts w:asciiTheme="minorHAnsi" w:eastAsiaTheme="minorEastAsia" w:hAnsiTheme="minorHAnsi" w:cstheme="minorBidi"/>
          <w:noProof/>
          <w:color w:val="auto"/>
          <w:sz w:val="22"/>
          <w:szCs w:val="22"/>
          <w:lang w:val="en-CA" w:eastAsia="en-CA"/>
        </w:rPr>
      </w:pPr>
      <w:r>
        <w:rPr>
          <w:noProof/>
        </w:rPr>
        <w:t>Default CSS Values for HTML Elements</w:t>
      </w:r>
      <w:r>
        <w:rPr>
          <w:noProof/>
        </w:rPr>
        <w:tab/>
      </w:r>
      <w:r>
        <w:rPr>
          <w:noProof/>
        </w:rPr>
        <w:fldChar w:fldCharType="begin"/>
      </w:r>
      <w:r>
        <w:rPr>
          <w:noProof/>
        </w:rPr>
        <w:instrText xml:space="preserve"> PAGEREF _Toc492230583 \h </w:instrText>
      </w:r>
      <w:r>
        <w:rPr>
          <w:noProof/>
        </w:rPr>
      </w:r>
      <w:r>
        <w:rPr>
          <w:noProof/>
        </w:rPr>
        <w:fldChar w:fldCharType="separate"/>
      </w:r>
      <w:r w:rsidR="00CA242B">
        <w:rPr>
          <w:noProof/>
        </w:rPr>
        <w:t>294</w:t>
      </w:r>
      <w:r>
        <w:rPr>
          <w:noProof/>
        </w:rPr>
        <w:fldChar w:fldCharType="end"/>
      </w:r>
    </w:p>
    <w:p w:rsidR="00BE2114" w:rsidRDefault="00BE2114">
      <w:pPr>
        <w:pStyle w:val="TOC1"/>
        <w:rPr>
          <w:rFonts w:asciiTheme="minorHAnsi" w:eastAsiaTheme="minorEastAsia" w:hAnsiTheme="minorHAnsi" w:cstheme="minorBidi"/>
          <w:noProof/>
          <w:color w:val="auto"/>
          <w:sz w:val="22"/>
          <w:szCs w:val="22"/>
          <w:lang w:val="en-CA" w:eastAsia="en-CA"/>
        </w:rPr>
      </w:pPr>
      <w:r>
        <w:rPr>
          <w:noProof/>
        </w:rPr>
        <w:t>CSS3 Browser support</w:t>
      </w:r>
      <w:r>
        <w:rPr>
          <w:noProof/>
        </w:rPr>
        <w:tab/>
      </w:r>
      <w:r>
        <w:rPr>
          <w:noProof/>
        </w:rPr>
        <w:fldChar w:fldCharType="begin"/>
      </w:r>
      <w:r>
        <w:rPr>
          <w:noProof/>
        </w:rPr>
        <w:instrText xml:space="preserve"> PAGEREF _Toc492230584 \h </w:instrText>
      </w:r>
      <w:r>
        <w:rPr>
          <w:noProof/>
        </w:rPr>
      </w:r>
      <w:r>
        <w:rPr>
          <w:noProof/>
        </w:rPr>
        <w:fldChar w:fldCharType="separate"/>
      </w:r>
      <w:r w:rsidR="00CA242B">
        <w:rPr>
          <w:noProof/>
        </w:rPr>
        <w:t>309</w:t>
      </w:r>
      <w:r>
        <w:rPr>
          <w:noProof/>
        </w:rPr>
        <w:fldChar w:fldCharType="end"/>
      </w:r>
    </w:p>
    <w:p w:rsidR="00BE2114" w:rsidRDefault="00BE2114">
      <w:pPr>
        <w:pStyle w:val="TOC1"/>
        <w:rPr>
          <w:rFonts w:asciiTheme="minorHAnsi" w:eastAsiaTheme="minorEastAsia" w:hAnsiTheme="minorHAnsi" w:cstheme="minorBidi"/>
          <w:noProof/>
          <w:color w:val="auto"/>
          <w:sz w:val="22"/>
          <w:szCs w:val="22"/>
          <w:lang w:val="en-CA" w:eastAsia="en-CA"/>
        </w:rPr>
      </w:pPr>
      <w:r>
        <w:rPr>
          <w:noProof/>
        </w:rPr>
        <w:t>Keyboard Shortcuts For Windows and Mac</w:t>
      </w:r>
      <w:r>
        <w:rPr>
          <w:noProof/>
        </w:rPr>
        <w:tab/>
      </w:r>
      <w:r>
        <w:rPr>
          <w:noProof/>
        </w:rPr>
        <w:fldChar w:fldCharType="begin"/>
      </w:r>
      <w:r>
        <w:rPr>
          <w:noProof/>
        </w:rPr>
        <w:instrText xml:space="preserve"> PAGEREF _Toc492230585 \h </w:instrText>
      </w:r>
      <w:r>
        <w:rPr>
          <w:noProof/>
        </w:rPr>
      </w:r>
      <w:r>
        <w:rPr>
          <w:noProof/>
        </w:rPr>
        <w:fldChar w:fldCharType="separate"/>
      </w:r>
      <w:r w:rsidR="00CA242B">
        <w:rPr>
          <w:noProof/>
        </w:rPr>
        <w:t>323</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Basic Shortcuts</w:t>
      </w:r>
      <w:r>
        <w:rPr>
          <w:noProof/>
        </w:rPr>
        <w:tab/>
      </w:r>
      <w:r>
        <w:rPr>
          <w:noProof/>
        </w:rPr>
        <w:fldChar w:fldCharType="begin"/>
      </w:r>
      <w:r>
        <w:rPr>
          <w:noProof/>
        </w:rPr>
        <w:instrText xml:space="preserve"> PAGEREF _Toc492230586 \h </w:instrText>
      </w:r>
      <w:r>
        <w:rPr>
          <w:noProof/>
        </w:rPr>
      </w:r>
      <w:r>
        <w:rPr>
          <w:noProof/>
        </w:rPr>
        <w:fldChar w:fldCharType="separate"/>
      </w:r>
      <w:r w:rsidR="00CA242B">
        <w:rPr>
          <w:noProof/>
        </w:rPr>
        <w:t>324</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Text Editing</w:t>
      </w:r>
      <w:r>
        <w:rPr>
          <w:noProof/>
        </w:rPr>
        <w:tab/>
      </w:r>
      <w:r>
        <w:rPr>
          <w:noProof/>
        </w:rPr>
        <w:fldChar w:fldCharType="begin"/>
      </w:r>
      <w:r>
        <w:rPr>
          <w:noProof/>
        </w:rPr>
        <w:instrText xml:space="preserve"> PAGEREF _Toc492230587 \h </w:instrText>
      </w:r>
      <w:r>
        <w:rPr>
          <w:noProof/>
        </w:rPr>
      </w:r>
      <w:r>
        <w:rPr>
          <w:noProof/>
        </w:rPr>
        <w:fldChar w:fldCharType="separate"/>
      </w:r>
      <w:r w:rsidR="00CA242B">
        <w:rPr>
          <w:noProof/>
        </w:rPr>
        <w:t>325</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Web Browsers</w:t>
      </w:r>
      <w:r>
        <w:rPr>
          <w:noProof/>
        </w:rPr>
        <w:tab/>
      </w:r>
      <w:r>
        <w:rPr>
          <w:noProof/>
        </w:rPr>
        <w:fldChar w:fldCharType="begin"/>
      </w:r>
      <w:r>
        <w:rPr>
          <w:noProof/>
        </w:rPr>
        <w:instrText xml:space="preserve"> PAGEREF _Toc492230588 \h </w:instrText>
      </w:r>
      <w:r>
        <w:rPr>
          <w:noProof/>
        </w:rPr>
      </w:r>
      <w:r>
        <w:rPr>
          <w:noProof/>
        </w:rPr>
        <w:fldChar w:fldCharType="separate"/>
      </w:r>
      <w:r w:rsidR="00CA242B">
        <w:rPr>
          <w:noProof/>
        </w:rPr>
        <w:t>332</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Screenshots</w:t>
      </w:r>
      <w:r>
        <w:rPr>
          <w:noProof/>
        </w:rPr>
        <w:tab/>
      </w:r>
      <w:r>
        <w:rPr>
          <w:noProof/>
        </w:rPr>
        <w:fldChar w:fldCharType="begin"/>
      </w:r>
      <w:r>
        <w:rPr>
          <w:noProof/>
        </w:rPr>
        <w:instrText xml:space="preserve"> PAGEREF _Toc492230589 \h </w:instrText>
      </w:r>
      <w:r>
        <w:rPr>
          <w:noProof/>
        </w:rPr>
      </w:r>
      <w:r>
        <w:rPr>
          <w:noProof/>
        </w:rPr>
        <w:fldChar w:fldCharType="separate"/>
      </w:r>
      <w:r w:rsidR="00CA242B">
        <w:rPr>
          <w:noProof/>
        </w:rPr>
        <w:t>338</w:t>
      </w:r>
      <w:r>
        <w:rPr>
          <w:noProof/>
        </w:rPr>
        <w:fldChar w:fldCharType="end"/>
      </w:r>
    </w:p>
    <w:p w:rsidR="00BE2114" w:rsidRDefault="00BE2114">
      <w:pPr>
        <w:pStyle w:val="TOC1"/>
        <w:rPr>
          <w:rFonts w:asciiTheme="minorHAnsi" w:eastAsiaTheme="minorEastAsia" w:hAnsiTheme="minorHAnsi" w:cstheme="minorBidi"/>
          <w:noProof/>
          <w:color w:val="auto"/>
          <w:sz w:val="22"/>
          <w:szCs w:val="22"/>
          <w:lang w:val="en-CA" w:eastAsia="en-CA"/>
        </w:rPr>
      </w:pPr>
      <w:r>
        <w:rPr>
          <w:noProof/>
        </w:rPr>
        <w:t>Complete List of All Bootstrap Classes</w:t>
      </w:r>
      <w:r>
        <w:rPr>
          <w:noProof/>
        </w:rPr>
        <w:tab/>
      </w:r>
      <w:r>
        <w:rPr>
          <w:noProof/>
        </w:rPr>
        <w:fldChar w:fldCharType="begin"/>
      </w:r>
      <w:r>
        <w:rPr>
          <w:noProof/>
        </w:rPr>
        <w:instrText xml:space="preserve"> PAGEREF _Toc492230590 \h </w:instrText>
      </w:r>
      <w:r>
        <w:rPr>
          <w:noProof/>
        </w:rPr>
      </w:r>
      <w:r>
        <w:rPr>
          <w:noProof/>
        </w:rPr>
        <w:fldChar w:fldCharType="separate"/>
      </w:r>
      <w:r w:rsidR="00CA242B">
        <w:rPr>
          <w:noProof/>
        </w:rPr>
        <w:t>339</w:t>
      </w:r>
      <w:r>
        <w:rPr>
          <w:noProof/>
        </w:rPr>
        <w:fldChar w:fldCharType="end"/>
      </w:r>
    </w:p>
    <w:p w:rsidR="00BE2114" w:rsidRDefault="00BE2114">
      <w:pPr>
        <w:pStyle w:val="TOC1"/>
        <w:rPr>
          <w:rFonts w:asciiTheme="minorHAnsi" w:eastAsiaTheme="minorEastAsia" w:hAnsiTheme="minorHAnsi" w:cstheme="minorBidi"/>
          <w:noProof/>
          <w:color w:val="auto"/>
          <w:sz w:val="22"/>
          <w:szCs w:val="22"/>
          <w:lang w:val="en-CA" w:eastAsia="en-CA"/>
        </w:rPr>
      </w:pPr>
      <w:r>
        <w:rPr>
          <w:noProof/>
        </w:rPr>
        <w:t>Bootstrap CSS Typography</w:t>
      </w:r>
      <w:r>
        <w:rPr>
          <w:noProof/>
        </w:rPr>
        <w:tab/>
      </w:r>
      <w:r>
        <w:rPr>
          <w:noProof/>
        </w:rPr>
        <w:fldChar w:fldCharType="begin"/>
      </w:r>
      <w:r>
        <w:rPr>
          <w:noProof/>
        </w:rPr>
        <w:instrText xml:space="preserve"> PAGEREF _Toc492230591 \h </w:instrText>
      </w:r>
      <w:r>
        <w:rPr>
          <w:noProof/>
        </w:rPr>
      </w:r>
      <w:r>
        <w:rPr>
          <w:noProof/>
        </w:rPr>
        <w:fldChar w:fldCharType="separate"/>
      </w:r>
      <w:r w:rsidR="00CA242B">
        <w:rPr>
          <w:noProof/>
        </w:rPr>
        <w:t>375</w:t>
      </w:r>
      <w:r>
        <w:rPr>
          <w:noProof/>
        </w:rPr>
        <w:fldChar w:fldCharType="end"/>
      </w:r>
    </w:p>
    <w:p w:rsidR="00BE2114" w:rsidRDefault="00BE2114">
      <w:pPr>
        <w:pStyle w:val="TOC1"/>
        <w:rPr>
          <w:rFonts w:asciiTheme="minorHAnsi" w:eastAsiaTheme="minorEastAsia" w:hAnsiTheme="minorHAnsi" w:cstheme="minorBidi"/>
          <w:noProof/>
          <w:color w:val="auto"/>
          <w:sz w:val="22"/>
          <w:szCs w:val="22"/>
          <w:lang w:val="en-CA" w:eastAsia="en-CA"/>
        </w:rPr>
      </w:pPr>
      <w:r w:rsidRPr="00076FB3">
        <w:rPr>
          <w:noProof/>
          <w:shd w:val="clear" w:color="auto" w:fill="FFFFFF"/>
        </w:rPr>
        <w:t>ReferenceBootstrap's Default Settings</w:t>
      </w:r>
      <w:r>
        <w:rPr>
          <w:noProof/>
        </w:rPr>
        <w:tab/>
      </w:r>
      <w:r>
        <w:rPr>
          <w:noProof/>
        </w:rPr>
        <w:fldChar w:fldCharType="begin"/>
      </w:r>
      <w:r>
        <w:rPr>
          <w:noProof/>
        </w:rPr>
        <w:instrText xml:space="preserve"> PAGEREF _Toc492230592 \h </w:instrText>
      </w:r>
      <w:r>
        <w:rPr>
          <w:noProof/>
        </w:rPr>
      </w:r>
      <w:r>
        <w:rPr>
          <w:noProof/>
        </w:rPr>
        <w:fldChar w:fldCharType="separate"/>
      </w:r>
      <w:r w:rsidR="00CA242B">
        <w:rPr>
          <w:noProof/>
        </w:rPr>
        <w:t>375</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Typography</w:t>
      </w:r>
      <w:r>
        <w:rPr>
          <w:noProof/>
        </w:rPr>
        <w:tab/>
      </w:r>
      <w:r>
        <w:rPr>
          <w:noProof/>
        </w:rPr>
        <w:fldChar w:fldCharType="begin"/>
      </w:r>
      <w:r>
        <w:rPr>
          <w:noProof/>
        </w:rPr>
        <w:instrText xml:space="preserve"> PAGEREF _Toc492230593 \h </w:instrText>
      </w:r>
      <w:r>
        <w:rPr>
          <w:noProof/>
        </w:rPr>
      </w:r>
      <w:r>
        <w:rPr>
          <w:noProof/>
        </w:rPr>
        <w:fldChar w:fldCharType="separate"/>
      </w:r>
      <w:r w:rsidR="00CA242B">
        <w:rPr>
          <w:noProof/>
        </w:rPr>
        <w:t>375</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Code</w:t>
      </w:r>
      <w:r>
        <w:rPr>
          <w:noProof/>
        </w:rPr>
        <w:tab/>
      </w:r>
      <w:r>
        <w:rPr>
          <w:noProof/>
        </w:rPr>
        <w:fldChar w:fldCharType="begin"/>
      </w:r>
      <w:r>
        <w:rPr>
          <w:noProof/>
        </w:rPr>
        <w:instrText xml:space="preserve"> PAGEREF _Toc492230594 \h </w:instrText>
      </w:r>
      <w:r>
        <w:rPr>
          <w:noProof/>
        </w:rPr>
      </w:r>
      <w:r>
        <w:rPr>
          <w:noProof/>
        </w:rPr>
        <w:fldChar w:fldCharType="separate"/>
      </w:r>
      <w:r w:rsidR="00CA242B">
        <w:rPr>
          <w:noProof/>
        </w:rPr>
        <w:t>379</w:t>
      </w:r>
      <w:r>
        <w:rPr>
          <w:noProof/>
        </w:rPr>
        <w:fldChar w:fldCharType="end"/>
      </w:r>
    </w:p>
    <w:p w:rsidR="00BE2114" w:rsidRDefault="00BE2114">
      <w:pPr>
        <w:pStyle w:val="TOC1"/>
        <w:rPr>
          <w:rFonts w:asciiTheme="minorHAnsi" w:eastAsiaTheme="minorEastAsia" w:hAnsiTheme="minorHAnsi" w:cstheme="minorBidi"/>
          <w:noProof/>
          <w:color w:val="auto"/>
          <w:sz w:val="22"/>
          <w:szCs w:val="22"/>
          <w:lang w:val="en-CA" w:eastAsia="en-CA"/>
        </w:rPr>
      </w:pPr>
      <w:r>
        <w:rPr>
          <w:noProof/>
        </w:rPr>
        <w:t>Bootstrap CSS Buttons Reference</w:t>
      </w:r>
      <w:r>
        <w:rPr>
          <w:noProof/>
        </w:rPr>
        <w:tab/>
      </w:r>
      <w:r>
        <w:rPr>
          <w:noProof/>
        </w:rPr>
        <w:fldChar w:fldCharType="begin"/>
      </w:r>
      <w:r>
        <w:rPr>
          <w:noProof/>
        </w:rPr>
        <w:instrText xml:space="preserve"> PAGEREF _Toc492230595 \h </w:instrText>
      </w:r>
      <w:r>
        <w:rPr>
          <w:noProof/>
        </w:rPr>
      </w:r>
      <w:r>
        <w:rPr>
          <w:noProof/>
        </w:rPr>
        <w:fldChar w:fldCharType="separate"/>
      </w:r>
      <w:r w:rsidR="00CA242B">
        <w:rPr>
          <w:noProof/>
        </w:rPr>
        <w:t>380</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Button Classes</w:t>
      </w:r>
      <w:r>
        <w:rPr>
          <w:noProof/>
        </w:rPr>
        <w:tab/>
      </w:r>
      <w:r>
        <w:rPr>
          <w:noProof/>
        </w:rPr>
        <w:fldChar w:fldCharType="begin"/>
      </w:r>
      <w:r>
        <w:rPr>
          <w:noProof/>
        </w:rPr>
        <w:instrText xml:space="preserve"> PAGEREF _Toc492230596 \h </w:instrText>
      </w:r>
      <w:r>
        <w:rPr>
          <w:noProof/>
        </w:rPr>
      </w:r>
      <w:r>
        <w:rPr>
          <w:noProof/>
        </w:rPr>
        <w:fldChar w:fldCharType="separate"/>
      </w:r>
      <w:r w:rsidR="00CA242B">
        <w:rPr>
          <w:noProof/>
        </w:rPr>
        <w:t>380</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Button Group Classes</w:t>
      </w:r>
      <w:r>
        <w:rPr>
          <w:noProof/>
        </w:rPr>
        <w:tab/>
      </w:r>
      <w:r>
        <w:rPr>
          <w:noProof/>
        </w:rPr>
        <w:fldChar w:fldCharType="begin"/>
      </w:r>
      <w:r>
        <w:rPr>
          <w:noProof/>
        </w:rPr>
        <w:instrText xml:space="preserve"> PAGEREF _Toc492230597 \h </w:instrText>
      </w:r>
      <w:r>
        <w:rPr>
          <w:noProof/>
        </w:rPr>
      </w:r>
      <w:r>
        <w:rPr>
          <w:noProof/>
        </w:rPr>
        <w:fldChar w:fldCharType="separate"/>
      </w:r>
      <w:r w:rsidR="00CA242B">
        <w:rPr>
          <w:noProof/>
        </w:rPr>
        <w:t>382</w:t>
      </w:r>
      <w:r>
        <w:rPr>
          <w:noProof/>
        </w:rPr>
        <w:fldChar w:fldCharType="end"/>
      </w:r>
    </w:p>
    <w:p w:rsidR="00BE2114" w:rsidRDefault="00BE2114">
      <w:pPr>
        <w:pStyle w:val="TOC1"/>
        <w:rPr>
          <w:rFonts w:asciiTheme="minorHAnsi" w:eastAsiaTheme="minorEastAsia" w:hAnsiTheme="minorHAnsi" w:cstheme="minorBidi"/>
          <w:noProof/>
          <w:color w:val="auto"/>
          <w:sz w:val="22"/>
          <w:szCs w:val="22"/>
          <w:lang w:val="en-CA" w:eastAsia="en-CA"/>
        </w:rPr>
      </w:pPr>
      <w:r>
        <w:rPr>
          <w:noProof/>
        </w:rPr>
        <w:t>Bootstrap CSS Forms Reference</w:t>
      </w:r>
      <w:r>
        <w:rPr>
          <w:noProof/>
        </w:rPr>
        <w:tab/>
      </w:r>
      <w:r>
        <w:rPr>
          <w:noProof/>
        </w:rPr>
        <w:fldChar w:fldCharType="begin"/>
      </w:r>
      <w:r>
        <w:rPr>
          <w:noProof/>
        </w:rPr>
        <w:instrText xml:space="preserve"> PAGEREF _Toc492230598 \h </w:instrText>
      </w:r>
      <w:r>
        <w:rPr>
          <w:noProof/>
        </w:rPr>
      </w:r>
      <w:r>
        <w:rPr>
          <w:noProof/>
        </w:rPr>
        <w:fldChar w:fldCharType="separate"/>
      </w:r>
      <w:r w:rsidR="00CA242B">
        <w:rPr>
          <w:noProof/>
        </w:rPr>
        <w:t>383</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Bootstrap's Default Settings</w:t>
      </w:r>
      <w:r>
        <w:rPr>
          <w:noProof/>
        </w:rPr>
        <w:tab/>
      </w:r>
      <w:r>
        <w:rPr>
          <w:noProof/>
        </w:rPr>
        <w:fldChar w:fldCharType="begin"/>
      </w:r>
      <w:r>
        <w:rPr>
          <w:noProof/>
        </w:rPr>
        <w:instrText xml:space="preserve"> PAGEREF _Toc492230599 \h </w:instrText>
      </w:r>
      <w:r>
        <w:rPr>
          <w:noProof/>
        </w:rPr>
      </w:r>
      <w:r>
        <w:rPr>
          <w:noProof/>
        </w:rPr>
        <w:fldChar w:fldCharType="separate"/>
      </w:r>
      <w:r w:rsidR="00CA242B">
        <w:rPr>
          <w:noProof/>
        </w:rPr>
        <w:t>383</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lastRenderedPageBreak/>
        <w:t>Form Classes</w:t>
      </w:r>
      <w:r>
        <w:rPr>
          <w:noProof/>
        </w:rPr>
        <w:tab/>
      </w:r>
      <w:r>
        <w:rPr>
          <w:noProof/>
        </w:rPr>
        <w:fldChar w:fldCharType="begin"/>
      </w:r>
      <w:r>
        <w:rPr>
          <w:noProof/>
        </w:rPr>
        <w:instrText xml:space="preserve"> PAGEREF _Toc492230600 \h </w:instrText>
      </w:r>
      <w:r>
        <w:rPr>
          <w:noProof/>
        </w:rPr>
      </w:r>
      <w:r>
        <w:rPr>
          <w:noProof/>
        </w:rPr>
        <w:fldChar w:fldCharType="separate"/>
      </w:r>
      <w:r w:rsidR="00CA242B">
        <w:rPr>
          <w:noProof/>
        </w:rPr>
        <w:t>384</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Input Classes</w:t>
      </w:r>
      <w:r>
        <w:rPr>
          <w:noProof/>
        </w:rPr>
        <w:tab/>
      </w:r>
      <w:r>
        <w:rPr>
          <w:noProof/>
        </w:rPr>
        <w:fldChar w:fldCharType="begin"/>
      </w:r>
      <w:r>
        <w:rPr>
          <w:noProof/>
        </w:rPr>
        <w:instrText xml:space="preserve"> PAGEREF _Toc492230601 \h </w:instrText>
      </w:r>
      <w:r>
        <w:rPr>
          <w:noProof/>
        </w:rPr>
      </w:r>
      <w:r>
        <w:rPr>
          <w:noProof/>
        </w:rPr>
        <w:fldChar w:fldCharType="separate"/>
      </w:r>
      <w:r w:rsidR="00CA242B">
        <w:rPr>
          <w:noProof/>
        </w:rPr>
        <w:t>385</w:t>
      </w:r>
      <w:r>
        <w:rPr>
          <w:noProof/>
        </w:rPr>
        <w:fldChar w:fldCharType="end"/>
      </w:r>
    </w:p>
    <w:p w:rsidR="00BE2114" w:rsidRDefault="00BE2114">
      <w:pPr>
        <w:pStyle w:val="TOC1"/>
        <w:rPr>
          <w:rFonts w:asciiTheme="minorHAnsi" w:eastAsiaTheme="minorEastAsia" w:hAnsiTheme="minorHAnsi" w:cstheme="minorBidi"/>
          <w:noProof/>
          <w:color w:val="auto"/>
          <w:sz w:val="22"/>
          <w:szCs w:val="22"/>
          <w:lang w:val="en-CA" w:eastAsia="en-CA"/>
        </w:rPr>
      </w:pPr>
      <w:r>
        <w:rPr>
          <w:noProof/>
        </w:rPr>
        <w:t>Bootstrap CSS Images Reference</w:t>
      </w:r>
      <w:r>
        <w:rPr>
          <w:noProof/>
        </w:rPr>
        <w:tab/>
      </w:r>
      <w:r>
        <w:rPr>
          <w:noProof/>
        </w:rPr>
        <w:fldChar w:fldCharType="begin"/>
      </w:r>
      <w:r>
        <w:rPr>
          <w:noProof/>
        </w:rPr>
        <w:instrText xml:space="preserve"> PAGEREF _Toc492230602 \h </w:instrText>
      </w:r>
      <w:r>
        <w:rPr>
          <w:noProof/>
        </w:rPr>
      </w:r>
      <w:r>
        <w:rPr>
          <w:noProof/>
        </w:rPr>
        <w:fldChar w:fldCharType="separate"/>
      </w:r>
      <w:r w:rsidR="00CA242B">
        <w:rPr>
          <w:noProof/>
        </w:rPr>
        <w:t>387</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Bootstrap Images</w:t>
      </w:r>
      <w:r>
        <w:rPr>
          <w:noProof/>
        </w:rPr>
        <w:tab/>
      </w:r>
      <w:r>
        <w:rPr>
          <w:noProof/>
        </w:rPr>
        <w:fldChar w:fldCharType="begin"/>
      </w:r>
      <w:r>
        <w:rPr>
          <w:noProof/>
        </w:rPr>
        <w:instrText xml:space="preserve"> PAGEREF _Toc492230603 \h </w:instrText>
      </w:r>
      <w:r>
        <w:rPr>
          <w:noProof/>
        </w:rPr>
      </w:r>
      <w:r>
        <w:rPr>
          <w:noProof/>
        </w:rPr>
        <w:fldChar w:fldCharType="separate"/>
      </w:r>
      <w:r w:rsidR="00CA242B">
        <w:rPr>
          <w:noProof/>
        </w:rPr>
        <w:t>387</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&lt;img&gt; Classes</w:t>
      </w:r>
      <w:r>
        <w:rPr>
          <w:noProof/>
        </w:rPr>
        <w:tab/>
      </w:r>
      <w:r>
        <w:rPr>
          <w:noProof/>
        </w:rPr>
        <w:fldChar w:fldCharType="begin"/>
      </w:r>
      <w:r>
        <w:rPr>
          <w:noProof/>
        </w:rPr>
        <w:instrText xml:space="preserve"> PAGEREF _Toc492230604 \h </w:instrText>
      </w:r>
      <w:r>
        <w:rPr>
          <w:noProof/>
        </w:rPr>
      </w:r>
      <w:r>
        <w:rPr>
          <w:noProof/>
        </w:rPr>
        <w:fldChar w:fldCharType="separate"/>
      </w:r>
      <w:r w:rsidR="00CA242B">
        <w:rPr>
          <w:noProof/>
        </w:rPr>
        <w:t>387</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Responsive Images</w:t>
      </w:r>
      <w:r>
        <w:rPr>
          <w:noProof/>
        </w:rPr>
        <w:tab/>
      </w:r>
      <w:r>
        <w:rPr>
          <w:noProof/>
        </w:rPr>
        <w:fldChar w:fldCharType="begin"/>
      </w:r>
      <w:r>
        <w:rPr>
          <w:noProof/>
        </w:rPr>
        <w:instrText xml:space="preserve"> PAGEREF _Toc492230605 \h </w:instrText>
      </w:r>
      <w:r>
        <w:rPr>
          <w:noProof/>
        </w:rPr>
      </w:r>
      <w:r>
        <w:rPr>
          <w:noProof/>
        </w:rPr>
        <w:fldChar w:fldCharType="separate"/>
      </w:r>
      <w:r w:rsidR="00CA242B">
        <w:rPr>
          <w:noProof/>
        </w:rPr>
        <w:t>388</w:t>
      </w:r>
      <w:r>
        <w:rPr>
          <w:noProof/>
        </w:rPr>
        <w:fldChar w:fldCharType="end"/>
      </w:r>
    </w:p>
    <w:p w:rsidR="00BE2114" w:rsidRDefault="00BE2114">
      <w:pPr>
        <w:pStyle w:val="TOC1"/>
        <w:rPr>
          <w:rFonts w:asciiTheme="minorHAnsi" w:eastAsiaTheme="minorEastAsia" w:hAnsiTheme="minorHAnsi" w:cstheme="minorBidi"/>
          <w:noProof/>
          <w:color w:val="auto"/>
          <w:sz w:val="22"/>
          <w:szCs w:val="22"/>
          <w:lang w:val="en-CA" w:eastAsia="en-CA"/>
        </w:rPr>
      </w:pPr>
      <w:r>
        <w:rPr>
          <w:noProof/>
        </w:rPr>
        <w:t>Bootstrap CSS Tables Reference</w:t>
      </w:r>
      <w:r>
        <w:rPr>
          <w:noProof/>
        </w:rPr>
        <w:tab/>
      </w:r>
      <w:r>
        <w:rPr>
          <w:noProof/>
        </w:rPr>
        <w:fldChar w:fldCharType="begin"/>
      </w:r>
      <w:r>
        <w:rPr>
          <w:noProof/>
        </w:rPr>
        <w:instrText xml:space="preserve"> PAGEREF _Toc492230606 \h </w:instrText>
      </w:r>
      <w:r>
        <w:rPr>
          <w:noProof/>
        </w:rPr>
      </w:r>
      <w:r>
        <w:rPr>
          <w:noProof/>
        </w:rPr>
        <w:fldChar w:fldCharType="separate"/>
      </w:r>
      <w:r w:rsidR="00CA242B">
        <w:rPr>
          <w:noProof/>
        </w:rPr>
        <w:t>388</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&lt;table&gt; Classes</w:t>
      </w:r>
      <w:r>
        <w:rPr>
          <w:noProof/>
        </w:rPr>
        <w:tab/>
      </w:r>
      <w:r>
        <w:rPr>
          <w:noProof/>
        </w:rPr>
        <w:fldChar w:fldCharType="begin"/>
      </w:r>
      <w:r>
        <w:rPr>
          <w:noProof/>
        </w:rPr>
        <w:instrText xml:space="preserve"> PAGEREF _Toc492230607 \h </w:instrText>
      </w:r>
      <w:r>
        <w:rPr>
          <w:noProof/>
        </w:rPr>
      </w:r>
      <w:r>
        <w:rPr>
          <w:noProof/>
        </w:rPr>
        <w:fldChar w:fldCharType="separate"/>
      </w:r>
      <w:r w:rsidR="00CA242B">
        <w:rPr>
          <w:noProof/>
        </w:rPr>
        <w:t>388</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&lt;tr&gt;, &lt;th&gt; and &lt;td&gt; Classes</w:t>
      </w:r>
      <w:r>
        <w:rPr>
          <w:noProof/>
        </w:rPr>
        <w:tab/>
      </w:r>
      <w:r>
        <w:rPr>
          <w:noProof/>
        </w:rPr>
        <w:fldChar w:fldCharType="begin"/>
      </w:r>
      <w:r>
        <w:rPr>
          <w:noProof/>
        </w:rPr>
        <w:instrText xml:space="preserve"> PAGEREF _Toc492230608 \h </w:instrText>
      </w:r>
      <w:r>
        <w:rPr>
          <w:noProof/>
        </w:rPr>
      </w:r>
      <w:r>
        <w:rPr>
          <w:noProof/>
        </w:rPr>
        <w:fldChar w:fldCharType="separate"/>
      </w:r>
      <w:r w:rsidR="00CA242B">
        <w:rPr>
          <w:noProof/>
        </w:rPr>
        <w:t>389</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Responsive Tables</w:t>
      </w:r>
      <w:r>
        <w:rPr>
          <w:noProof/>
        </w:rPr>
        <w:tab/>
      </w:r>
      <w:r>
        <w:rPr>
          <w:noProof/>
        </w:rPr>
        <w:fldChar w:fldCharType="begin"/>
      </w:r>
      <w:r>
        <w:rPr>
          <w:noProof/>
        </w:rPr>
        <w:instrText xml:space="preserve"> PAGEREF _Toc492230609 \h </w:instrText>
      </w:r>
      <w:r>
        <w:rPr>
          <w:noProof/>
        </w:rPr>
      </w:r>
      <w:r>
        <w:rPr>
          <w:noProof/>
        </w:rPr>
        <w:fldChar w:fldCharType="separate"/>
      </w:r>
      <w:r w:rsidR="00CA242B">
        <w:rPr>
          <w:noProof/>
        </w:rPr>
        <w:t>390</w:t>
      </w:r>
      <w:r>
        <w:rPr>
          <w:noProof/>
        </w:rPr>
        <w:fldChar w:fldCharType="end"/>
      </w:r>
    </w:p>
    <w:p w:rsidR="00BE2114" w:rsidRDefault="00BE2114">
      <w:pPr>
        <w:pStyle w:val="TOC1"/>
        <w:rPr>
          <w:rFonts w:asciiTheme="minorHAnsi" w:eastAsiaTheme="minorEastAsia" w:hAnsiTheme="minorHAnsi" w:cstheme="minorBidi"/>
          <w:noProof/>
          <w:color w:val="auto"/>
          <w:sz w:val="22"/>
          <w:szCs w:val="22"/>
          <w:lang w:val="en-CA" w:eastAsia="en-CA"/>
        </w:rPr>
      </w:pPr>
      <w:r>
        <w:rPr>
          <w:noProof/>
        </w:rPr>
        <w:t>Bootstrap Dropdown Components</w:t>
      </w:r>
      <w:r>
        <w:rPr>
          <w:noProof/>
        </w:rPr>
        <w:tab/>
      </w:r>
      <w:r>
        <w:rPr>
          <w:noProof/>
        </w:rPr>
        <w:fldChar w:fldCharType="begin"/>
      </w:r>
      <w:r>
        <w:rPr>
          <w:noProof/>
        </w:rPr>
        <w:instrText xml:space="preserve"> PAGEREF _Toc492230610 \h </w:instrText>
      </w:r>
      <w:r>
        <w:rPr>
          <w:noProof/>
        </w:rPr>
      </w:r>
      <w:r>
        <w:rPr>
          <w:noProof/>
        </w:rPr>
        <w:fldChar w:fldCharType="separate"/>
      </w:r>
      <w:r w:rsidR="00CA242B">
        <w:rPr>
          <w:noProof/>
        </w:rPr>
        <w:t>390</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Dropdowns</w:t>
      </w:r>
      <w:r>
        <w:rPr>
          <w:noProof/>
        </w:rPr>
        <w:tab/>
      </w:r>
      <w:r>
        <w:rPr>
          <w:noProof/>
        </w:rPr>
        <w:fldChar w:fldCharType="begin"/>
      </w:r>
      <w:r>
        <w:rPr>
          <w:noProof/>
        </w:rPr>
        <w:instrText xml:space="preserve"> PAGEREF _Toc492230611 \h </w:instrText>
      </w:r>
      <w:r>
        <w:rPr>
          <w:noProof/>
        </w:rPr>
      </w:r>
      <w:r>
        <w:rPr>
          <w:noProof/>
        </w:rPr>
        <w:fldChar w:fldCharType="separate"/>
      </w:r>
      <w:r w:rsidR="00CA242B">
        <w:rPr>
          <w:noProof/>
        </w:rPr>
        <w:t>390</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Collapsibles</w:t>
      </w:r>
      <w:r>
        <w:rPr>
          <w:noProof/>
        </w:rPr>
        <w:tab/>
      </w:r>
      <w:r>
        <w:rPr>
          <w:noProof/>
        </w:rPr>
        <w:fldChar w:fldCharType="begin"/>
      </w:r>
      <w:r>
        <w:rPr>
          <w:noProof/>
        </w:rPr>
        <w:instrText xml:space="preserve"> PAGEREF _Toc492230612 \h </w:instrText>
      </w:r>
      <w:r>
        <w:rPr>
          <w:noProof/>
        </w:rPr>
      </w:r>
      <w:r>
        <w:rPr>
          <w:noProof/>
        </w:rPr>
        <w:fldChar w:fldCharType="separate"/>
      </w:r>
      <w:r w:rsidR="00CA242B">
        <w:rPr>
          <w:noProof/>
        </w:rPr>
        <w:t>391</w:t>
      </w:r>
      <w:r>
        <w:rPr>
          <w:noProof/>
        </w:rPr>
        <w:fldChar w:fldCharType="end"/>
      </w:r>
    </w:p>
    <w:p w:rsidR="00BE2114" w:rsidRDefault="00BE2114">
      <w:pPr>
        <w:pStyle w:val="TOC1"/>
        <w:rPr>
          <w:rFonts w:asciiTheme="minorHAnsi" w:eastAsiaTheme="minorEastAsia" w:hAnsiTheme="minorHAnsi" w:cstheme="minorBidi"/>
          <w:noProof/>
          <w:color w:val="auto"/>
          <w:sz w:val="22"/>
          <w:szCs w:val="22"/>
          <w:lang w:val="en-CA" w:eastAsia="en-CA"/>
        </w:rPr>
      </w:pPr>
      <w:r>
        <w:rPr>
          <w:noProof/>
        </w:rPr>
        <w:t>Bootstrap Navigation Components</w:t>
      </w:r>
      <w:r>
        <w:rPr>
          <w:noProof/>
        </w:rPr>
        <w:tab/>
      </w:r>
      <w:r>
        <w:rPr>
          <w:noProof/>
        </w:rPr>
        <w:fldChar w:fldCharType="begin"/>
      </w:r>
      <w:r>
        <w:rPr>
          <w:noProof/>
        </w:rPr>
        <w:instrText xml:space="preserve"> PAGEREF _Toc492230613 \h </w:instrText>
      </w:r>
      <w:r>
        <w:rPr>
          <w:noProof/>
        </w:rPr>
      </w:r>
      <w:r>
        <w:rPr>
          <w:noProof/>
        </w:rPr>
        <w:fldChar w:fldCharType="separate"/>
      </w:r>
      <w:r w:rsidR="00CA242B">
        <w:rPr>
          <w:noProof/>
        </w:rPr>
        <w:t>392</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Tabs and Pills</w:t>
      </w:r>
      <w:r>
        <w:rPr>
          <w:noProof/>
        </w:rPr>
        <w:tab/>
      </w:r>
      <w:r>
        <w:rPr>
          <w:noProof/>
        </w:rPr>
        <w:fldChar w:fldCharType="begin"/>
      </w:r>
      <w:r>
        <w:rPr>
          <w:noProof/>
        </w:rPr>
        <w:instrText xml:space="preserve"> PAGEREF _Toc492230614 \h </w:instrText>
      </w:r>
      <w:r>
        <w:rPr>
          <w:noProof/>
        </w:rPr>
      </w:r>
      <w:r>
        <w:rPr>
          <w:noProof/>
        </w:rPr>
        <w:fldChar w:fldCharType="separate"/>
      </w:r>
      <w:r w:rsidR="00CA242B">
        <w:rPr>
          <w:noProof/>
        </w:rPr>
        <w:t>392</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Navbars</w:t>
      </w:r>
      <w:r>
        <w:rPr>
          <w:noProof/>
        </w:rPr>
        <w:tab/>
      </w:r>
      <w:r>
        <w:rPr>
          <w:noProof/>
        </w:rPr>
        <w:fldChar w:fldCharType="begin"/>
      </w:r>
      <w:r>
        <w:rPr>
          <w:noProof/>
        </w:rPr>
        <w:instrText xml:space="preserve"> PAGEREF _Toc492230615 \h </w:instrText>
      </w:r>
      <w:r>
        <w:rPr>
          <w:noProof/>
        </w:rPr>
      </w:r>
      <w:r>
        <w:rPr>
          <w:noProof/>
        </w:rPr>
        <w:fldChar w:fldCharType="separate"/>
      </w:r>
      <w:r w:rsidR="00CA242B">
        <w:rPr>
          <w:noProof/>
        </w:rPr>
        <w:t>393</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Breadcrumbs and Pagination</w:t>
      </w:r>
      <w:r>
        <w:rPr>
          <w:noProof/>
        </w:rPr>
        <w:tab/>
      </w:r>
      <w:r>
        <w:rPr>
          <w:noProof/>
        </w:rPr>
        <w:fldChar w:fldCharType="begin"/>
      </w:r>
      <w:r>
        <w:rPr>
          <w:noProof/>
        </w:rPr>
        <w:instrText xml:space="preserve"> PAGEREF _Toc492230616 \h </w:instrText>
      </w:r>
      <w:r>
        <w:rPr>
          <w:noProof/>
        </w:rPr>
      </w:r>
      <w:r>
        <w:rPr>
          <w:noProof/>
        </w:rPr>
        <w:fldChar w:fldCharType="separate"/>
      </w:r>
      <w:r w:rsidR="00CA242B">
        <w:rPr>
          <w:noProof/>
        </w:rPr>
        <w:t>396</w:t>
      </w:r>
      <w:r>
        <w:rPr>
          <w:noProof/>
        </w:rPr>
        <w:fldChar w:fldCharType="end"/>
      </w:r>
    </w:p>
    <w:p w:rsidR="00BE2114" w:rsidRDefault="00BE2114">
      <w:pPr>
        <w:pStyle w:val="TOC2"/>
        <w:tabs>
          <w:tab w:val="right" w:leader="dot" w:pos="9350"/>
        </w:tabs>
        <w:rPr>
          <w:rFonts w:asciiTheme="minorHAnsi" w:eastAsiaTheme="minorEastAsia" w:hAnsiTheme="minorHAnsi" w:cstheme="minorBidi"/>
          <w:noProof/>
          <w:color w:val="auto"/>
          <w:sz w:val="22"/>
          <w:szCs w:val="22"/>
          <w:lang w:val="en-CA" w:eastAsia="en-CA"/>
        </w:rPr>
      </w:pPr>
      <w:r>
        <w:rPr>
          <w:noProof/>
        </w:rPr>
        <w:t>Labels and Badges</w:t>
      </w:r>
      <w:r>
        <w:rPr>
          <w:noProof/>
        </w:rPr>
        <w:tab/>
      </w:r>
      <w:r>
        <w:rPr>
          <w:noProof/>
        </w:rPr>
        <w:fldChar w:fldCharType="begin"/>
      </w:r>
      <w:r>
        <w:rPr>
          <w:noProof/>
        </w:rPr>
        <w:instrText xml:space="preserve"> PAGEREF _Toc492230617 \h </w:instrText>
      </w:r>
      <w:r>
        <w:rPr>
          <w:noProof/>
        </w:rPr>
      </w:r>
      <w:r>
        <w:rPr>
          <w:noProof/>
        </w:rPr>
        <w:fldChar w:fldCharType="separate"/>
      </w:r>
      <w:r w:rsidR="00CA242B">
        <w:rPr>
          <w:noProof/>
        </w:rPr>
        <w:t>397</w:t>
      </w:r>
      <w:r>
        <w:rPr>
          <w:noProof/>
        </w:rPr>
        <w:fldChar w:fldCharType="end"/>
      </w:r>
    </w:p>
    <w:p w:rsidR="00BE2114" w:rsidRDefault="00BE2114">
      <w:pPr>
        <w:pStyle w:val="TOC1"/>
        <w:rPr>
          <w:rFonts w:asciiTheme="minorHAnsi" w:eastAsiaTheme="minorEastAsia" w:hAnsiTheme="minorHAnsi" w:cstheme="minorBidi"/>
          <w:noProof/>
          <w:color w:val="auto"/>
          <w:sz w:val="22"/>
          <w:szCs w:val="22"/>
          <w:lang w:val="en-CA" w:eastAsia="en-CA"/>
        </w:rPr>
      </w:pPr>
      <w:r>
        <w:rPr>
          <w:noProof/>
        </w:rPr>
        <w:t>Bibliography</w:t>
      </w:r>
      <w:r>
        <w:rPr>
          <w:noProof/>
        </w:rPr>
        <w:tab/>
      </w:r>
      <w:r>
        <w:rPr>
          <w:noProof/>
        </w:rPr>
        <w:fldChar w:fldCharType="begin"/>
      </w:r>
      <w:r>
        <w:rPr>
          <w:noProof/>
        </w:rPr>
        <w:instrText xml:space="preserve"> PAGEREF _Toc492230618 \h </w:instrText>
      </w:r>
      <w:r>
        <w:rPr>
          <w:noProof/>
        </w:rPr>
      </w:r>
      <w:r>
        <w:rPr>
          <w:noProof/>
        </w:rPr>
        <w:fldChar w:fldCharType="separate"/>
      </w:r>
      <w:r w:rsidR="00CA242B">
        <w:rPr>
          <w:noProof/>
        </w:rPr>
        <w:t>398</w:t>
      </w:r>
      <w:r>
        <w:rPr>
          <w:noProof/>
        </w:rPr>
        <w:fldChar w:fldCharType="end"/>
      </w:r>
    </w:p>
    <w:p w:rsidR="00216156" w:rsidRDefault="0008128B" w:rsidP="00216156">
      <w:pPr>
        <w:rPr>
          <w:rFonts w:ascii="Segoe UI" w:hAnsi="Segoe UI" w:cs="Segoe UI"/>
        </w:rPr>
      </w:pPr>
      <w:r>
        <w:rPr>
          <w:rFonts w:ascii="Segoe UI" w:hAnsi="Segoe UI" w:cs="Segoe UI"/>
        </w:rPr>
        <w:fldChar w:fldCharType="end"/>
      </w:r>
    </w:p>
    <w:p w:rsidR="003B4800" w:rsidRPr="008F360E" w:rsidRDefault="003B4800" w:rsidP="00216156">
      <w:pPr>
        <w:pStyle w:val="Heading1"/>
      </w:pPr>
      <w:bookmarkStart w:id="3" w:name="_Toc492230477"/>
      <w:r w:rsidRPr="003B4800">
        <w:lastRenderedPageBreak/>
        <w:t xml:space="preserve">HTML </w:t>
      </w:r>
      <w:r w:rsidRPr="008F360E">
        <w:t>Tags</w:t>
      </w:r>
      <w:r w:rsidRPr="003B4800">
        <w:t xml:space="preserve"> Ordered Alphabetically</w:t>
      </w:r>
      <w:bookmarkEnd w:id="2"/>
      <w:bookmarkEnd w:id="3"/>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95"/>
        <w:gridCol w:w="7005"/>
      </w:tblGrid>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3B4800" w:rsidP="00A011AD">
            <w:r w:rsidRPr="003B4800">
              <w:t>Tag</w:t>
            </w:r>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Description</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8" w:history="1">
              <w:r w:rsidR="003B4800" w:rsidRPr="003B4800">
                <w:rPr>
                  <w:color w:val="0000FF"/>
                  <w:u w:val="single"/>
                </w:rPr>
                <w:t>&lt;!--...--&gt;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a comment</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9" w:history="1">
              <w:r w:rsidR="003B4800" w:rsidRPr="003B4800">
                <w:rPr>
                  <w:color w:val="0000FF"/>
                  <w:u w:val="single"/>
                </w:rPr>
                <w:t>&lt;!DOCTYPE&gt;</w:t>
              </w:r>
            </w:hyperlink>
            <w:r w:rsidR="003B4800" w:rsidRPr="003B4800">
              <w:t> </w:t>
            </w:r>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the document type</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10" w:history="1">
              <w:r w:rsidR="003B4800" w:rsidRPr="003B4800">
                <w:rPr>
                  <w:color w:val="0000FF"/>
                  <w:u w:val="single"/>
                </w:rPr>
                <w:t>&lt;a&gt;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a hyperlink</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11" w:history="1">
              <w:r w:rsidR="003B4800" w:rsidRPr="003B4800">
                <w:rPr>
                  <w:color w:val="0000FF"/>
                  <w:u w:val="single"/>
                </w:rPr>
                <w:t>&lt;abbr&gt;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an abbreviation or an acronym</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12" w:history="1">
              <w:r w:rsidR="003B4800" w:rsidRPr="003B4800">
                <w:rPr>
                  <w:color w:val="C58080"/>
                  <w:u w:val="single"/>
                </w:rPr>
                <w:t>&lt;acronym&gt;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Not supported in HTML5. Use &lt;abbr&gt; instead.</w:t>
            </w:r>
            <w:r w:rsidRPr="003B4800">
              <w:br/>
              <w:t>Defines an acronym</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13" w:history="1">
              <w:r w:rsidR="003B4800" w:rsidRPr="003B4800">
                <w:rPr>
                  <w:color w:val="0000FF"/>
                  <w:u w:val="single"/>
                </w:rPr>
                <w:t>&lt;address&gt;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contact information for the author/owner of a document</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14" w:history="1">
              <w:r w:rsidR="003B4800" w:rsidRPr="003B4800">
                <w:rPr>
                  <w:color w:val="C58080"/>
                  <w:u w:val="single"/>
                </w:rPr>
                <w:t>&lt;applet&gt;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Not supported in HTML5. Use &lt;embed&gt; or &lt;object&gt; instead.</w:t>
            </w:r>
            <w:r w:rsidRPr="003B4800">
              <w:br/>
              <w:t>Defines an embedded applet</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15" w:history="1">
              <w:r w:rsidR="003B4800" w:rsidRPr="003B4800">
                <w:rPr>
                  <w:color w:val="0000FF"/>
                  <w:u w:val="single"/>
                </w:rPr>
                <w:t>&lt;area&gt;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an area inside an image-map</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16" w:history="1">
              <w:r w:rsidR="003B4800" w:rsidRPr="003B4800">
                <w:rPr>
                  <w:color w:val="0000FF"/>
                  <w:u w:val="single"/>
                </w:rPr>
                <w:t>&lt;article&gt;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an article</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17" w:history="1">
              <w:r w:rsidR="003B4800" w:rsidRPr="003B4800">
                <w:rPr>
                  <w:color w:val="0000FF"/>
                  <w:u w:val="single"/>
                </w:rPr>
                <w:t>&lt;aside&gt;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content aside from the page content</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18" w:history="1">
              <w:r w:rsidR="003B4800" w:rsidRPr="003B4800">
                <w:rPr>
                  <w:color w:val="0000FF"/>
                  <w:u w:val="single"/>
                </w:rPr>
                <w:t>&lt;audio&gt;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sound content</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19" w:history="1">
              <w:r w:rsidR="003B4800" w:rsidRPr="003B4800">
                <w:rPr>
                  <w:color w:val="0000FF"/>
                  <w:u w:val="single"/>
                </w:rPr>
                <w:t>&lt;b&gt;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bold text</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20" w:history="1">
              <w:r w:rsidR="003B4800" w:rsidRPr="003B4800">
                <w:rPr>
                  <w:color w:val="0000FF"/>
                  <w:u w:val="single"/>
                </w:rPr>
                <w:t>&lt;base&gt;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Specifies the base URL/target for all relative URLs in a document</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21" w:history="1">
              <w:r w:rsidR="003B4800" w:rsidRPr="003B4800">
                <w:rPr>
                  <w:color w:val="C58080"/>
                  <w:u w:val="single"/>
                </w:rPr>
                <w:t>&lt;basefont&gt;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rPr>
                <w:color w:val="E80000"/>
              </w:rPr>
              <w:t>Not supported in HTML5. Use CSS instead.</w:t>
            </w:r>
            <w:r w:rsidRPr="003B4800">
              <w:rPr>
                <w:color w:val="E80000"/>
              </w:rPr>
              <w:br/>
            </w:r>
            <w:r w:rsidRPr="003B4800">
              <w:t>Specifies a default color, size, and font for all text in a document</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22" w:history="1">
              <w:r w:rsidR="003B4800" w:rsidRPr="003B4800">
                <w:rPr>
                  <w:color w:val="0000FF"/>
                  <w:u w:val="single"/>
                </w:rPr>
                <w:t>&lt;bdi&gt;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Isolates a part of text that might be formatted in a different direction from other text outside it</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23" w:history="1">
              <w:r w:rsidR="003B4800" w:rsidRPr="003B4800">
                <w:rPr>
                  <w:color w:val="0000FF"/>
                  <w:u w:val="single"/>
                </w:rPr>
                <w:t>&lt;bdo&gt;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Overrides the current text direction</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24" w:history="1">
              <w:r w:rsidR="003B4800" w:rsidRPr="003B4800">
                <w:rPr>
                  <w:color w:val="C58080"/>
                  <w:u w:val="single"/>
                </w:rPr>
                <w:t>&lt;big&gt;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Not supported in HTML5. Use CSS instead.</w:t>
            </w:r>
            <w:r w:rsidRPr="003B4800">
              <w:br/>
              <w:t>Defines big text</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25" w:history="1">
              <w:r w:rsidR="003B4800" w:rsidRPr="003B4800">
                <w:rPr>
                  <w:color w:val="0000FF"/>
                  <w:u w:val="single"/>
                </w:rPr>
                <w:t>&lt;blockquote&gt;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 section that is quoted from another source</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26" w:history="1">
              <w:r w:rsidR="003B4800" w:rsidRPr="003B4800">
                <w:rPr>
                  <w:color w:val="0000FF"/>
                  <w:u w:val="single"/>
                </w:rPr>
                <w:t>&lt;body&gt;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the document's body</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27" w:history="1">
              <w:r w:rsidR="003B4800" w:rsidRPr="003B4800">
                <w:rPr>
                  <w:color w:val="0000FF"/>
                  <w:u w:val="single"/>
                </w:rPr>
                <w:t>&lt;br&gt;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 single line break</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28" w:history="1">
              <w:r w:rsidR="003B4800" w:rsidRPr="003B4800">
                <w:rPr>
                  <w:color w:val="0000FF"/>
                  <w:u w:val="single"/>
                </w:rPr>
                <w:t>&lt;button&gt;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a clickable button</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29" w:history="1">
              <w:r w:rsidR="003B4800" w:rsidRPr="003B4800">
                <w:rPr>
                  <w:color w:val="0000FF"/>
                  <w:u w:val="single"/>
                </w:rPr>
                <w:t>&lt;canvas&gt;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Used to draw graphics, on the fly, via scripting (usually JavaScript)</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30" w:history="1">
              <w:r w:rsidR="003B4800" w:rsidRPr="003B4800">
                <w:rPr>
                  <w:color w:val="0000FF"/>
                  <w:u w:val="single"/>
                </w:rPr>
                <w:t>&lt;caption&gt;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a table caption</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31" w:history="1">
              <w:r w:rsidR="003B4800" w:rsidRPr="003B4800">
                <w:rPr>
                  <w:color w:val="C58080"/>
                  <w:u w:val="single"/>
                </w:rPr>
                <w:t>&lt;center&gt;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Not supported in HTML5. Use CSS instead.</w:t>
            </w:r>
            <w:r w:rsidRPr="003B4800">
              <w:br/>
              <w:t>Defines centered text</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32" w:history="1">
              <w:r w:rsidR="003B4800" w:rsidRPr="003B4800">
                <w:rPr>
                  <w:color w:val="0000FF"/>
                  <w:u w:val="single"/>
                </w:rPr>
                <w:t>&lt;cite&gt;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the title of a work</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33" w:history="1">
              <w:r w:rsidR="003B4800" w:rsidRPr="003B4800">
                <w:rPr>
                  <w:color w:val="0000FF"/>
                  <w:u w:val="single"/>
                </w:rPr>
                <w:t>&lt;code&gt;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 piece of computer code</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34" w:history="1">
              <w:r w:rsidR="003B4800" w:rsidRPr="003B4800">
                <w:rPr>
                  <w:color w:val="0000FF"/>
                  <w:u w:val="single"/>
                </w:rPr>
                <w:t>&lt;col&gt;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 xml:space="preserve">Specifies column properties for each column within a </w:t>
            </w:r>
            <w:r w:rsidRPr="003B4800">
              <w:lastRenderedPageBreak/>
              <w:t>&lt;colgroup&gt; element </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35" w:history="1">
              <w:r w:rsidR="003B4800" w:rsidRPr="003B4800">
                <w:rPr>
                  <w:color w:val="0000FF"/>
                  <w:u w:val="single"/>
                </w:rPr>
                <w:t>&lt;colgroup&gt;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Specifies a group of one or more columns in a table for formatting</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36" w:history="1">
              <w:r w:rsidR="003B4800" w:rsidRPr="003B4800">
                <w:rPr>
                  <w:color w:val="0000FF"/>
                  <w:u w:val="single"/>
                </w:rPr>
                <w:t>&lt;datalist&gt;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Specifies a list of pre-defined options for input controls</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37" w:history="1">
              <w:r w:rsidR="003B4800" w:rsidRPr="003B4800">
                <w:rPr>
                  <w:color w:val="0000FF"/>
                  <w:u w:val="single"/>
                </w:rPr>
                <w:t>&lt;dd&gt;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 description/value of a term in a description list</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38" w:history="1">
              <w:r w:rsidR="003B4800" w:rsidRPr="003B4800">
                <w:rPr>
                  <w:color w:val="0000FF"/>
                  <w:u w:val="single"/>
                </w:rPr>
                <w:t>&lt;del&gt;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text that has been deleted from a document</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39" w:history="1">
              <w:r w:rsidR="003B4800" w:rsidRPr="003B4800">
                <w:rPr>
                  <w:color w:val="0000FF"/>
                  <w:u w:val="single"/>
                </w:rPr>
                <w:t>&lt;details&gt;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additional details that the user can view or hide</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40" w:history="1">
              <w:r w:rsidR="003B4800" w:rsidRPr="003B4800">
                <w:rPr>
                  <w:color w:val="0000FF"/>
                  <w:u w:val="single"/>
                </w:rPr>
                <w:t>&lt;dfn&gt;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Represents the defining instance of a term</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41" w:history="1">
              <w:r w:rsidR="003B4800" w:rsidRPr="003B4800">
                <w:rPr>
                  <w:color w:val="0000FF"/>
                  <w:u w:val="single"/>
                </w:rPr>
                <w:t>&lt;dialog&gt;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 dialog box or window</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42" w:history="1">
              <w:r w:rsidR="003B4800" w:rsidRPr="003B4800">
                <w:rPr>
                  <w:color w:val="C58080"/>
                  <w:u w:val="single"/>
                </w:rPr>
                <w:t>&lt;dir&gt;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Not supported in HTML5. Use &lt;ul&gt; instead.</w:t>
            </w:r>
            <w:r w:rsidRPr="003B4800">
              <w:br/>
              <w:t>Defines a directory list</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43" w:history="1">
              <w:r w:rsidR="003B4800" w:rsidRPr="003B4800">
                <w:rPr>
                  <w:color w:val="0000FF"/>
                  <w:u w:val="single"/>
                </w:rPr>
                <w:t>&lt;div&gt;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 section in a document</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44" w:history="1">
              <w:r w:rsidR="003B4800" w:rsidRPr="003B4800">
                <w:rPr>
                  <w:color w:val="0000FF"/>
                  <w:u w:val="single"/>
                </w:rPr>
                <w:t>&lt;dl&gt;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a description list</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45" w:history="1">
              <w:r w:rsidR="003B4800" w:rsidRPr="003B4800">
                <w:rPr>
                  <w:color w:val="0000FF"/>
                  <w:u w:val="single"/>
                </w:rPr>
                <w:t>&lt;dt&gt;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 term/name in a description list</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46" w:history="1">
              <w:r w:rsidR="003B4800" w:rsidRPr="003B4800">
                <w:rPr>
                  <w:color w:val="0000FF"/>
                  <w:u w:val="single"/>
                </w:rPr>
                <w:t>&lt;em&gt;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emphasized text </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47" w:history="1">
              <w:r w:rsidR="003B4800" w:rsidRPr="003B4800">
                <w:rPr>
                  <w:color w:val="0000FF"/>
                  <w:u w:val="single"/>
                </w:rPr>
                <w:t>&lt;embed&gt;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 container for an external (non-HTML) application</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48" w:history="1">
              <w:r w:rsidR="003B4800" w:rsidRPr="003B4800">
                <w:rPr>
                  <w:color w:val="0000FF"/>
                  <w:u w:val="single"/>
                </w:rPr>
                <w:t>&lt;fieldset&gt;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Groups related elements in a form</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49" w:history="1">
              <w:r w:rsidR="003B4800" w:rsidRPr="003B4800">
                <w:rPr>
                  <w:color w:val="0000FF"/>
                  <w:u w:val="single"/>
                </w:rPr>
                <w:t>&lt;figcaption&gt;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 caption for a &lt;figure&gt; element</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50" w:history="1">
              <w:r w:rsidR="003B4800" w:rsidRPr="003B4800">
                <w:rPr>
                  <w:color w:val="0000FF"/>
                  <w:u w:val="single"/>
                </w:rPr>
                <w:t>&lt;figure&gt;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Specifies self-contained content</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51" w:history="1">
              <w:r w:rsidR="003B4800" w:rsidRPr="003B4800">
                <w:rPr>
                  <w:color w:val="C58080"/>
                  <w:u w:val="single"/>
                </w:rPr>
                <w:t>&lt;font&gt;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Not supported in HTML5. Use CSS instead.</w:t>
            </w:r>
            <w:r w:rsidRPr="003B4800">
              <w:br/>
              <w:t>Defines font, color, and size for text</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52" w:history="1">
              <w:r w:rsidR="003B4800" w:rsidRPr="003B4800">
                <w:rPr>
                  <w:color w:val="0000FF"/>
                  <w:u w:val="single"/>
                </w:rPr>
                <w:t>&lt;footer&gt;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a footer for a document or section</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53" w:history="1">
              <w:r w:rsidR="003B4800" w:rsidRPr="003B4800">
                <w:rPr>
                  <w:color w:val="0000FF"/>
                  <w:u w:val="single"/>
                </w:rPr>
                <w:t>&lt;form&gt;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an HTML form for user input</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54" w:history="1">
              <w:r w:rsidR="003B4800" w:rsidRPr="003B4800">
                <w:rPr>
                  <w:color w:val="C58080"/>
                  <w:u w:val="single"/>
                </w:rPr>
                <w:t>&lt;frame&gt;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rPr>
                <w:color w:val="E80000"/>
              </w:rPr>
              <w:t>Not supported in HTML5.</w:t>
            </w:r>
            <w:r w:rsidRPr="003B4800">
              <w:rPr>
                <w:color w:val="E80000"/>
              </w:rPr>
              <w:br/>
            </w:r>
            <w:r w:rsidRPr="003B4800">
              <w:t>Defines a window (a frame) in a frameset</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55" w:history="1">
              <w:r w:rsidR="003B4800" w:rsidRPr="003B4800">
                <w:rPr>
                  <w:color w:val="C58080"/>
                  <w:u w:val="single"/>
                </w:rPr>
                <w:t>&lt;frameset&gt;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Not supported in HTML5.</w:t>
            </w:r>
            <w:r w:rsidRPr="003B4800">
              <w:br/>
              <w:t>Defines a set of frames</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56" w:history="1">
              <w:r w:rsidR="003B4800" w:rsidRPr="003B4800">
                <w:rPr>
                  <w:color w:val="0000FF"/>
                  <w:u w:val="single"/>
                </w:rPr>
                <w:t>&lt;h1&gt; to &lt;h6&gt;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HTML headings</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57" w:history="1">
              <w:r w:rsidR="003B4800" w:rsidRPr="003B4800">
                <w:rPr>
                  <w:color w:val="0000FF"/>
                  <w:u w:val="single"/>
                </w:rPr>
                <w:t>&lt;head&gt;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information about the document</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58" w:history="1">
              <w:r w:rsidR="003B4800" w:rsidRPr="003B4800">
                <w:rPr>
                  <w:color w:val="0000FF"/>
                  <w:u w:val="single"/>
                </w:rPr>
                <w:t>&lt;header&gt;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a header for a document or section</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59" w:history="1">
              <w:r w:rsidR="003B4800" w:rsidRPr="003B4800">
                <w:rPr>
                  <w:color w:val="0000FF"/>
                  <w:u w:val="single"/>
                </w:rPr>
                <w:t>&lt;hr&gt;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 thematic change in the content</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60" w:history="1">
              <w:r w:rsidR="003B4800" w:rsidRPr="003B4800">
                <w:rPr>
                  <w:color w:val="0000FF"/>
                  <w:u w:val="single"/>
                </w:rPr>
                <w:t>&lt;html&gt;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the root of an HTML document</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61" w:history="1">
              <w:r w:rsidR="003B4800" w:rsidRPr="003B4800">
                <w:rPr>
                  <w:color w:val="0000FF"/>
                  <w:u w:val="single"/>
                </w:rPr>
                <w:t>&lt;i&gt;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 part of text in an alternate voice or mood</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62" w:history="1">
              <w:r w:rsidR="003B4800" w:rsidRPr="003B4800">
                <w:rPr>
                  <w:color w:val="0000FF"/>
                  <w:u w:val="single"/>
                </w:rPr>
                <w:t>&lt;iframe&gt;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an inline frame</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63" w:history="1">
              <w:r w:rsidR="003B4800" w:rsidRPr="003B4800">
                <w:rPr>
                  <w:color w:val="0000FF"/>
                  <w:u w:val="single"/>
                </w:rPr>
                <w:t>&lt;img&gt;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an image</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64" w:history="1">
              <w:r w:rsidR="003B4800" w:rsidRPr="003B4800">
                <w:rPr>
                  <w:color w:val="0000FF"/>
                  <w:u w:val="single"/>
                </w:rPr>
                <w:t>&lt;input&gt;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an input control</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65" w:history="1">
              <w:r w:rsidR="003B4800" w:rsidRPr="003B4800">
                <w:rPr>
                  <w:color w:val="0000FF"/>
                  <w:u w:val="single"/>
                </w:rPr>
                <w:t>&lt;ins&gt;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 text that has been inserted into a document</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66" w:history="1">
              <w:r w:rsidR="003B4800" w:rsidRPr="003B4800">
                <w:rPr>
                  <w:color w:val="0000FF"/>
                  <w:u w:val="single"/>
                </w:rPr>
                <w:t>&lt;kbd&gt;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keyboard input</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67" w:history="1">
              <w:r w:rsidR="003B4800" w:rsidRPr="003B4800">
                <w:rPr>
                  <w:color w:val="0000FF"/>
                  <w:u w:val="single"/>
                </w:rPr>
                <w:t>&lt;keygen&gt;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 key-pair generator field (for forms)</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68" w:history="1">
              <w:r w:rsidR="003B4800" w:rsidRPr="003B4800">
                <w:rPr>
                  <w:color w:val="0000FF"/>
                  <w:u w:val="single"/>
                </w:rPr>
                <w:t>&lt;label&gt;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a label for an &lt;input&gt; element</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69" w:history="1">
              <w:r w:rsidR="003B4800" w:rsidRPr="003B4800">
                <w:rPr>
                  <w:color w:val="0000FF"/>
                  <w:u w:val="single"/>
                </w:rPr>
                <w:t>&lt;legend&gt;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 caption for a &lt;fieldset&gt; element</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70" w:history="1">
              <w:r w:rsidR="003B4800" w:rsidRPr="003B4800">
                <w:rPr>
                  <w:color w:val="0000FF"/>
                  <w:u w:val="single"/>
                </w:rPr>
                <w:t>&lt;li&gt;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a list item</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71" w:history="1">
              <w:r w:rsidR="003B4800" w:rsidRPr="003B4800">
                <w:rPr>
                  <w:color w:val="0000FF"/>
                  <w:u w:val="single"/>
                </w:rPr>
                <w:t>&lt;link&gt;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the relationship between a document and an external resource (most used to link to style sheets)</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72" w:history="1">
              <w:r w:rsidR="003B4800" w:rsidRPr="003B4800">
                <w:rPr>
                  <w:color w:val="0000FF"/>
                  <w:u w:val="single"/>
                </w:rPr>
                <w:t>&lt;main&gt;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Specifies the main content of a document</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73" w:history="1">
              <w:r w:rsidR="003B4800" w:rsidRPr="003B4800">
                <w:rPr>
                  <w:color w:val="0000FF"/>
                  <w:u w:val="single"/>
                </w:rPr>
                <w:t>&lt;map&gt;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 client-side image-map</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74" w:history="1">
              <w:r w:rsidR="003B4800" w:rsidRPr="003B4800">
                <w:rPr>
                  <w:color w:val="0000FF"/>
                  <w:u w:val="single"/>
                </w:rPr>
                <w:t>&lt;mark&gt;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marked/highlighted text</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75" w:history="1">
              <w:r w:rsidR="003B4800" w:rsidRPr="003B4800">
                <w:rPr>
                  <w:color w:val="0000FF"/>
                  <w:u w:val="single"/>
                </w:rPr>
                <w:t>&lt;menu&gt;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 list/menu of commands</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76" w:history="1">
              <w:r w:rsidR="003B4800" w:rsidRPr="003B4800">
                <w:rPr>
                  <w:color w:val="0000FF"/>
                  <w:u w:val="single"/>
                </w:rPr>
                <w:t>&lt;menuitem&gt;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a command/menu item that the user can invoke from a popup menu</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77" w:history="1">
              <w:r w:rsidR="003B4800" w:rsidRPr="003B4800">
                <w:rPr>
                  <w:color w:val="0000FF"/>
                  <w:u w:val="single"/>
                </w:rPr>
                <w:t>&lt;meta&gt;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metadata about an HTML document</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78" w:history="1">
              <w:r w:rsidR="003B4800" w:rsidRPr="003B4800">
                <w:rPr>
                  <w:color w:val="0000FF"/>
                  <w:u w:val="single"/>
                </w:rPr>
                <w:t>&lt;meter&gt;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a scalar measurement within a known range (a gauge)</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79" w:history="1">
              <w:r w:rsidR="003B4800" w:rsidRPr="003B4800">
                <w:rPr>
                  <w:color w:val="0000FF"/>
                  <w:u w:val="single"/>
                </w:rPr>
                <w:t>&lt;nav&gt;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navigation links</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80" w:history="1">
              <w:r w:rsidR="003B4800" w:rsidRPr="003B4800">
                <w:rPr>
                  <w:color w:val="C58080"/>
                  <w:u w:val="single"/>
                </w:rPr>
                <w:t>&lt;noframes&gt;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rPr>
                <w:color w:val="E80000"/>
              </w:rPr>
              <w:t>Not supported in HTML5.</w:t>
            </w:r>
            <w:r w:rsidRPr="003B4800">
              <w:rPr>
                <w:color w:val="E80000"/>
              </w:rPr>
              <w:br/>
            </w:r>
            <w:r w:rsidRPr="003B4800">
              <w:t>Defines an alternate content for users that do not support frames</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81" w:history="1">
              <w:r w:rsidR="003B4800" w:rsidRPr="003B4800">
                <w:rPr>
                  <w:color w:val="0000FF"/>
                  <w:u w:val="single"/>
                </w:rPr>
                <w:t>&lt;noscript&gt;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an alternate content for users that do not support client-side scripts</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82" w:history="1">
              <w:r w:rsidR="003B4800" w:rsidRPr="003B4800">
                <w:rPr>
                  <w:color w:val="0000FF"/>
                  <w:u w:val="single"/>
                </w:rPr>
                <w:t>&lt;object&gt;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an embedded object</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83" w:history="1">
              <w:r w:rsidR="003B4800" w:rsidRPr="003B4800">
                <w:rPr>
                  <w:color w:val="0000FF"/>
                  <w:u w:val="single"/>
                </w:rPr>
                <w:t>&lt;ol&gt;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an ordered list</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84" w:history="1">
              <w:r w:rsidR="003B4800" w:rsidRPr="003B4800">
                <w:rPr>
                  <w:color w:val="0000FF"/>
                  <w:u w:val="single"/>
                </w:rPr>
                <w:t>&lt;optgroup&gt;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a group of related options in a drop-down list</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85" w:history="1">
              <w:r w:rsidR="003B4800" w:rsidRPr="003B4800">
                <w:rPr>
                  <w:color w:val="0000FF"/>
                  <w:u w:val="single"/>
                </w:rPr>
                <w:t>&lt;option&gt;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an option in a drop-down list</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86" w:history="1">
              <w:r w:rsidR="003B4800" w:rsidRPr="003B4800">
                <w:rPr>
                  <w:color w:val="0000FF"/>
                  <w:u w:val="single"/>
                </w:rPr>
                <w:t>&lt;output&gt;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the result of a calculation</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87" w:history="1">
              <w:r w:rsidR="003B4800" w:rsidRPr="003B4800">
                <w:rPr>
                  <w:color w:val="0000FF"/>
                  <w:u w:val="single"/>
                </w:rPr>
                <w:t>&lt;p&gt;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 paragraph</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88" w:history="1">
              <w:r w:rsidR="003B4800" w:rsidRPr="003B4800">
                <w:rPr>
                  <w:color w:val="0000FF"/>
                  <w:u w:val="single"/>
                </w:rPr>
                <w:t>&lt;param&gt;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a parameter for an object</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89" w:history="1">
              <w:r w:rsidR="003B4800" w:rsidRPr="003B4800">
                <w:rPr>
                  <w:color w:val="0000FF"/>
                  <w:u w:val="single"/>
                </w:rPr>
                <w:t>&lt;picture&gt;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 container for multiple image resources</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90" w:history="1">
              <w:r w:rsidR="003B4800" w:rsidRPr="003B4800">
                <w:rPr>
                  <w:color w:val="0000FF"/>
                  <w:u w:val="single"/>
                </w:rPr>
                <w:t>&lt;pre&gt;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preformatted text</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91" w:history="1">
              <w:r w:rsidR="003B4800" w:rsidRPr="003B4800">
                <w:rPr>
                  <w:color w:val="0000FF"/>
                  <w:u w:val="single"/>
                </w:rPr>
                <w:t>&lt;progress&gt;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Represents the progress of a task</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92" w:history="1">
              <w:r w:rsidR="003B4800" w:rsidRPr="003B4800">
                <w:rPr>
                  <w:color w:val="0000FF"/>
                  <w:u w:val="single"/>
                </w:rPr>
                <w:t>&lt;q&gt;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a short quotation</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93" w:history="1">
              <w:r w:rsidR="003B4800" w:rsidRPr="003B4800">
                <w:rPr>
                  <w:color w:val="0000FF"/>
                  <w:u w:val="single"/>
                </w:rPr>
                <w:t>&lt;rp&gt;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what to show in browsers that do not support ruby annotations</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94" w:history="1">
              <w:r w:rsidR="003B4800" w:rsidRPr="003B4800">
                <w:rPr>
                  <w:color w:val="0000FF"/>
                  <w:u w:val="single"/>
                </w:rPr>
                <w:t>&lt;rt&gt;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an explanation/pronunciation of characters (for East Asian typography)</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95" w:history="1">
              <w:r w:rsidR="003B4800" w:rsidRPr="003B4800">
                <w:rPr>
                  <w:color w:val="0000FF"/>
                  <w:u w:val="single"/>
                </w:rPr>
                <w:t>&lt;ruby&gt;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 ruby annotation (for East Asian typography)</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96" w:history="1">
              <w:r w:rsidR="003B4800" w:rsidRPr="003B4800">
                <w:rPr>
                  <w:color w:val="0000FF"/>
                  <w:u w:val="single"/>
                </w:rPr>
                <w:t>&lt;s&gt;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text that is no longer correct</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97" w:history="1">
              <w:r w:rsidR="003B4800" w:rsidRPr="003B4800">
                <w:rPr>
                  <w:color w:val="0000FF"/>
                  <w:u w:val="single"/>
                </w:rPr>
                <w:t>&lt;samp&gt;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sample output from a computer program</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98" w:history="1">
              <w:r w:rsidR="003B4800" w:rsidRPr="003B4800">
                <w:rPr>
                  <w:color w:val="0000FF"/>
                  <w:u w:val="single"/>
                </w:rPr>
                <w:t>&lt;script&gt;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a client-side script</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99" w:history="1">
              <w:r w:rsidR="003B4800" w:rsidRPr="003B4800">
                <w:rPr>
                  <w:color w:val="0000FF"/>
                  <w:u w:val="single"/>
                </w:rPr>
                <w:t>&lt;section&gt;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 section in a document</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100" w:history="1">
              <w:r w:rsidR="003B4800" w:rsidRPr="003B4800">
                <w:rPr>
                  <w:color w:val="0000FF"/>
                  <w:u w:val="single"/>
                </w:rPr>
                <w:t>&lt;select&gt;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a drop-down list</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101" w:history="1">
              <w:r w:rsidR="003B4800" w:rsidRPr="003B4800">
                <w:rPr>
                  <w:color w:val="0000FF"/>
                  <w:u w:val="single"/>
                </w:rPr>
                <w:t>&lt;small&gt;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smaller text</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102" w:history="1">
              <w:r w:rsidR="003B4800" w:rsidRPr="003B4800">
                <w:rPr>
                  <w:color w:val="0000FF"/>
                  <w:u w:val="single"/>
                </w:rPr>
                <w:t>&lt;source&gt;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 xml:space="preserve">Defines multiple media resources for media elements (&lt;video&gt; </w:t>
            </w:r>
            <w:r w:rsidRPr="003B4800">
              <w:lastRenderedPageBreak/>
              <w:t>and &lt;audio&gt;)</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103" w:history="1">
              <w:r w:rsidR="003B4800" w:rsidRPr="003B4800">
                <w:rPr>
                  <w:color w:val="0000FF"/>
                  <w:u w:val="single"/>
                </w:rPr>
                <w:t>&lt;span&gt;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 section in a document</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104" w:history="1">
              <w:r w:rsidR="003B4800" w:rsidRPr="003B4800">
                <w:rPr>
                  <w:color w:val="C58080"/>
                  <w:u w:val="single"/>
                </w:rPr>
                <w:t>&lt;strike&gt;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Not supported in HTML5. Use &lt;del&gt; or &lt;s&gt; instead.</w:t>
            </w:r>
            <w:r w:rsidRPr="003B4800">
              <w:br/>
              <w:t>Defines strikethrough text</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105" w:history="1">
              <w:r w:rsidR="003B4800" w:rsidRPr="003B4800">
                <w:rPr>
                  <w:color w:val="0000FF"/>
                  <w:u w:val="single"/>
                </w:rPr>
                <w:t>&lt;strong&gt;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important text</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106" w:history="1">
              <w:r w:rsidR="003B4800" w:rsidRPr="003B4800">
                <w:rPr>
                  <w:color w:val="0000FF"/>
                  <w:u w:val="single"/>
                </w:rPr>
                <w:t>&lt;style&gt;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style information for a document</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107" w:history="1">
              <w:r w:rsidR="003B4800" w:rsidRPr="003B4800">
                <w:rPr>
                  <w:color w:val="0000FF"/>
                  <w:u w:val="single"/>
                </w:rPr>
                <w:t>&lt;sub&gt;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subscripted text</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108" w:history="1">
              <w:r w:rsidR="003B4800" w:rsidRPr="003B4800">
                <w:rPr>
                  <w:color w:val="0000FF"/>
                  <w:u w:val="single"/>
                </w:rPr>
                <w:t>&lt;summary&gt;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a visible heading for a &lt;details&gt; element</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109" w:history="1">
              <w:r w:rsidR="003B4800" w:rsidRPr="003B4800">
                <w:rPr>
                  <w:color w:val="0000FF"/>
                  <w:u w:val="single"/>
                </w:rPr>
                <w:t>&lt;sup&gt;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superscripted text</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110" w:history="1">
              <w:r w:rsidR="003B4800" w:rsidRPr="003B4800">
                <w:rPr>
                  <w:color w:val="0000FF"/>
                  <w:u w:val="single"/>
                </w:rPr>
                <w:t>&lt;table&gt;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a table</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111" w:history="1">
              <w:r w:rsidR="003B4800" w:rsidRPr="003B4800">
                <w:rPr>
                  <w:color w:val="0000FF"/>
                  <w:u w:val="single"/>
                </w:rPr>
                <w:t>&lt;tbody&gt;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Groups the body content in a table</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112" w:history="1">
              <w:r w:rsidR="003B4800" w:rsidRPr="003B4800">
                <w:rPr>
                  <w:color w:val="0000FF"/>
                  <w:u w:val="single"/>
                </w:rPr>
                <w:t>&lt;td&gt;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a cell in a table</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113" w:history="1">
              <w:r w:rsidR="003B4800" w:rsidRPr="003B4800">
                <w:rPr>
                  <w:color w:val="0000FF"/>
                  <w:u w:val="single"/>
                </w:rPr>
                <w:t>&lt;textarea&gt;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 multiline input control (text area)</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114" w:history="1">
              <w:r w:rsidR="003B4800" w:rsidRPr="003B4800">
                <w:rPr>
                  <w:color w:val="0000FF"/>
                  <w:u w:val="single"/>
                </w:rPr>
                <w:t>&lt;tfoot&gt;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Groups the footer content in a table</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115" w:history="1">
              <w:r w:rsidR="003B4800" w:rsidRPr="003B4800">
                <w:rPr>
                  <w:color w:val="0000FF"/>
                  <w:u w:val="single"/>
                </w:rPr>
                <w:t>&lt;th&gt;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 header cell in a table</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116" w:history="1">
              <w:r w:rsidR="003B4800" w:rsidRPr="003B4800">
                <w:rPr>
                  <w:color w:val="0000FF"/>
                  <w:u w:val="single"/>
                </w:rPr>
                <w:t>&lt;thead&gt;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Groups the header content in a table</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117" w:history="1">
              <w:r w:rsidR="003B4800" w:rsidRPr="003B4800">
                <w:rPr>
                  <w:color w:val="0000FF"/>
                  <w:u w:val="single"/>
                </w:rPr>
                <w:t>&lt;time&gt;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 date/time</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118" w:history="1">
              <w:r w:rsidR="003B4800" w:rsidRPr="003B4800">
                <w:rPr>
                  <w:color w:val="0000FF"/>
                  <w:u w:val="single"/>
                </w:rPr>
                <w:t>&lt;title&gt;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a title for the document</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119" w:history="1">
              <w:r w:rsidR="003B4800" w:rsidRPr="003B4800">
                <w:rPr>
                  <w:color w:val="0000FF"/>
                  <w:u w:val="single"/>
                </w:rPr>
                <w:t>&lt;tr&gt;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 row in a table</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120" w:history="1">
              <w:r w:rsidR="003B4800" w:rsidRPr="003B4800">
                <w:rPr>
                  <w:color w:val="0000FF"/>
                  <w:u w:val="single"/>
                </w:rPr>
                <w:t>&lt;track&gt;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text tracks for media elements (&lt;video&gt; and &lt;audio&gt;)</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121" w:history="1">
              <w:r w:rsidR="003B4800" w:rsidRPr="003B4800">
                <w:rPr>
                  <w:color w:val="C58080"/>
                  <w:u w:val="single"/>
                </w:rPr>
                <w:t>&lt;tt&gt;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Not supported in HTML5. Use CSS instead.</w:t>
            </w:r>
            <w:r w:rsidRPr="003B4800">
              <w:br/>
              <w:t>Defines teletype text</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122" w:history="1">
              <w:r w:rsidR="003B4800" w:rsidRPr="003B4800">
                <w:rPr>
                  <w:color w:val="0000FF"/>
                  <w:u w:val="single"/>
                </w:rPr>
                <w:t>&lt;u&gt;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text that should be stylistically different from normal text</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123" w:history="1">
              <w:r w:rsidR="003B4800" w:rsidRPr="003B4800">
                <w:rPr>
                  <w:color w:val="0000FF"/>
                  <w:u w:val="single"/>
                </w:rPr>
                <w:t>&lt;ul&gt;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an unordered list</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124" w:history="1">
              <w:r w:rsidR="003B4800" w:rsidRPr="003B4800">
                <w:rPr>
                  <w:color w:val="0000FF"/>
                  <w:u w:val="single"/>
                </w:rPr>
                <w:t>&lt;var&gt;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a variable</w:t>
            </w:r>
          </w:p>
        </w:tc>
      </w:tr>
      <w:tr w:rsidR="003B4800" w:rsidRPr="003B4800" w:rsidTr="003B4800">
        <w:tc>
          <w:tcPr>
            <w:tcW w:w="1089" w:type="pct"/>
            <w:shd w:val="clear" w:color="auto" w:fill="FFFFFF"/>
            <w:tcMar>
              <w:top w:w="120" w:type="dxa"/>
              <w:left w:w="240" w:type="dxa"/>
              <w:bottom w:w="120" w:type="dxa"/>
              <w:right w:w="120" w:type="dxa"/>
            </w:tcMar>
            <w:hideMark/>
          </w:tcPr>
          <w:p w:rsidR="003B4800" w:rsidRPr="003B4800" w:rsidRDefault="00CA242B" w:rsidP="00A011AD">
            <w:hyperlink r:id="rId125" w:history="1">
              <w:r w:rsidR="003B4800" w:rsidRPr="003B4800">
                <w:rPr>
                  <w:color w:val="0000FF"/>
                  <w:u w:val="single"/>
                </w:rPr>
                <w:t>&lt;video&gt;</w:t>
              </w:r>
            </w:hyperlink>
          </w:p>
        </w:tc>
        <w:tc>
          <w:tcPr>
            <w:tcW w:w="3911" w:type="pct"/>
            <w:shd w:val="clear" w:color="auto" w:fill="FFFFFF"/>
            <w:tcMar>
              <w:top w:w="120" w:type="dxa"/>
              <w:left w:w="120" w:type="dxa"/>
              <w:bottom w:w="120" w:type="dxa"/>
              <w:right w:w="120" w:type="dxa"/>
            </w:tcMar>
            <w:hideMark/>
          </w:tcPr>
          <w:p w:rsidR="003B4800" w:rsidRPr="003B4800" w:rsidRDefault="003B4800" w:rsidP="00A011AD">
            <w:r w:rsidRPr="003B4800">
              <w:t>Defines a video or movie</w:t>
            </w:r>
          </w:p>
        </w:tc>
      </w:tr>
      <w:tr w:rsidR="003B4800" w:rsidRPr="003B4800" w:rsidTr="003B4800">
        <w:tc>
          <w:tcPr>
            <w:tcW w:w="1089" w:type="pct"/>
            <w:shd w:val="clear" w:color="auto" w:fill="F1F1F1"/>
            <w:tcMar>
              <w:top w:w="120" w:type="dxa"/>
              <w:left w:w="240" w:type="dxa"/>
              <w:bottom w:w="120" w:type="dxa"/>
              <w:right w:w="120" w:type="dxa"/>
            </w:tcMar>
            <w:hideMark/>
          </w:tcPr>
          <w:p w:rsidR="003B4800" w:rsidRPr="003B4800" w:rsidRDefault="00CA242B" w:rsidP="00A011AD">
            <w:hyperlink r:id="rId126" w:history="1">
              <w:r w:rsidR="003B4800" w:rsidRPr="003B4800">
                <w:rPr>
                  <w:color w:val="0000FF"/>
                  <w:u w:val="single"/>
                </w:rPr>
                <w:t>&lt;wbr&gt;</w:t>
              </w:r>
            </w:hyperlink>
          </w:p>
        </w:tc>
        <w:tc>
          <w:tcPr>
            <w:tcW w:w="3911" w:type="pct"/>
            <w:shd w:val="clear" w:color="auto" w:fill="F1F1F1"/>
            <w:tcMar>
              <w:top w:w="120" w:type="dxa"/>
              <w:left w:w="120" w:type="dxa"/>
              <w:bottom w:w="120" w:type="dxa"/>
              <w:right w:w="120" w:type="dxa"/>
            </w:tcMar>
            <w:hideMark/>
          </w:tcPr>
          <w:p w:rsidR="003B4800" w:rsidRPr="003B4800" w:rsidRDefault="003B4800" w:rsidP="00A011AD">
            <w:r w:rsidRPr="003B4800">
              <w:t>Defines a possible line-break</w:t>
            </w:r>
          </w:p>
        </w:tc>
      </w:tr>
    </w:tbl>
    <w:p w:rsidR="009C744C" w:rsidRPr="009C744C" w:rsidRDefault="009C744C" w:rsidP="00A011AD"/>
    <w:p w:rsidR="003B4800" w:rsidRPr="008F360E" w:rsidRDefault="003B4800" w:rsidP="00A011AD">
      <w:pPr>
        <w:pStyle w:val="Heading1"/>
      </w:pPr>
      <w:bookmarkStart w:id="4" w:name="_Toc492056808"/>
      <w:bookmarkStart w:id="5" w:name="_Toc492230478"/>
      <w:r w:rsidRPr="003B4800">
        <w:t>HTML Tags Ordered by Category</w:t>
      </w:r>
      <w:bookmarkEnd w:id="4"/>
      <w:bookmarkEnd w:id="5"/>
    </w:p>
    <w:p w:rsidR="003B4800" w:rsidRPr="008F360E" w:rsidRDefault="003B4800" w:rsidP="00A011AD">
      <w:pPr>
        <w:pStyle w:val="Heading2"/>
      </w:pPr>
      <w:bookmarkStart w:id="6" w:name="_Toc492056809"/>
      <w:bookmarkStart w:id="7" w:name="_Toc492230479"/>
      <w:r w:rsidRPr="008F360E">
        <w:t>Basic HTML</w:t>
      </w:r>
      <w:bookmarkEnd w:id="6"/>
      <w:bookmarkEnd w:id="7"/>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48"/>
        <w:gridCol w:w="6352"/>
      </w:tblGrid>
      <w:tr w:rsidR="003B4800" w:rsidRPr="003B4800" w:rsidTr="003B4800">
        <w:tc>
          <w:tcPr>
            <w:tcW w:w="1471" w:type="pct"/>
            <w:shd w:val="clear" w:color="auto" w:fill="FFFFFF"/>
            <w:tcMar>
              <w:top w:w="120" w:type="dxa"/>
              <w:left w:w="240" w:type="dxa"/>
              <w:bottom w:w="120" w:type="dxa"/>
              <w:right w:w="120" w:type="dxa"/>
            </w:tcMar>
            <w:hideMark/>
          </w:tcPr>
          <w:p w:rsidR="003B4800" w:rsidRPr="003B4800" w:rsidRDefault="003B4800" w:rsidP="00A011AD">
            <w:r w:rsidRPr="003B4800">
              <w:t>Tag</w:t>
            </w:r>
          </w:p>
        </w:tc>
        <w:tc>
          <w:tcPr>
            <w:tcW w:w="3529" w:type="pct"/>
            <w:shd w:val="clear" w:color="auto" w:fill="FFFFFF"/>
            <w:tcMar>
              <w:top w:w="120" w:type="dxa"/>
              <w:left w:w="120" w:type="dxa"/>
              <w:bottom w:w="120" w:type="dxa"/>
              <w:right w:w="120" w:type="dxa"/>
            </w:tcMar>
            <w:hideMark/>
          </w:tcPr>
          <w:p w:rsidR="003B4800" w:rsidRPr="003B4800" w:rsidRDefault="003B4800" w:rsidP="00A011AD">
            <w:r w:rsidRPr="003B4800">
              <w:t>Description</w:t>
            </w:r>
          </w:p>
        </w:tc>
      </w:tr>
      <w:tr w:rsidR="003B4800" w:rsidRPr="003B4800" w:rsidTr="003B4800">
        <w:tc>
          <w:tcPr>
            <w:tcW w:w="1471" w:type="pct"/>
            <w:shd w:val="clear" w:color="auto" w:fill="F1F1F1"/>
            <w:tcMar>
              <w:top w:w="120" w:type="dxa"/>
              <w:left w:w="240" w:type="dxa"/>
              <w:bottom w:w="120" w:type="dxa"/>
              <w:right w:w="120" w:type="dxa"/>
            </w:tcMar>
            <w:hideMark/>
          </w:tcPr>
          <w:p w:rsidR="003B4800" w:rsidRPr="003B4800" w:rsidRDefault="00CA242B" w:rsidP="00A011AD">
            <w:hyperlink r:id="rId127" w:history="1">
              <w:r w:rsidR="003B4800" w:rsidRPr="003B4800">
                <w:rPr>
                  <w:color w:val="0000FF"/>
                  <w:u w:val="single"/>
                </w:rPr>
                <w:t>&lt;!DOCTYPE&gt;</w:t>
              </w:r>
            </w:hyperlink>
            <w:r w:rsidR="003B4800" w:rsidRPr="003B4800">
              <w:t> </w:t>
            </w:r>
          </w:p>
        </w:tc>
        <w:tc>
          <w:tcPr>
            <w:tcW w:w="3529" w:type="pct"/>
            <w:shd w:val="clear" w:color="auto" w:fill="F1F1F1"/>
            <w:tcMar>
              <w:top w:w="120" w:type="dxa"/>
              <w:left w:w="120" w:type="dxa"/>
              <w:bottom w:w="120" w:type="dxa"/>
              <w:right w:w="120" w:type="dxa"/>
            </w:tcMar>
            <w:hideMark/>
          </w:tcPr>
          <w:p w:rsidR="003B4800" w:rsidRPr="003B4800" w:rsidRDefault="003B4800" w:rsidP="00A011AD">
            <w:r w:rsidRPr="003B4800">
              <w:t>Defines the document type</w:t>
            </w:r>
          </w:p>
        </w:tc>
      </w:tr>
      <w:tr w:rsidR="003B4800" w:rsidRPr="003B4800" w:rsidTr="003B4800">
        <w:tc>
          <w:tcPr>
            <w:tcW w:w="1471" w:type="pct"/>
            <w:shd w:val="clear" w:color="auto" w:fill="FFFFFF"/>
            <w:tcMar>
              <w:top w:w="120" w:type="dxa"/>
              <w:left w:w="240" w:type="dxa"/>
              <w:bottom w:w="120" w:type="dxa"/>
              <w:right w:w="120" w:type="dxa"/>
            </w:tcMar>
            <w:hideMark/>
          </w:tcPr>
          <w:p w:rsidR="003B4800" w:rsidRPr="003B4800" w:rsidRDefault="00CA242B" w:rsidP="00A011AD">
            <w:hyperlink r:id="rId128" w:history="1">
              <w:r w:rsidR="003B4800" w:rsidRPr="003B4800">
                <w:rPr>
                  <w:color w:val="0000FF"/>
                  <w:u w:val="single"/>
                </w:rPr>
                <w:t>&lt;html&gt;</w:t>
              </w:r>
            </w:hyperlink>
          </w:p>
        </w:tc>
        <w:tc>
          <w:tcPr>
            <w:tcW w:w="3529" w:type="pct"/>
            <w:shd w:val="clear" w:color="auto" w:fill="FFFFFF"/>
            <w:tcMar>
              <w:top w:w="120" w:type="dxa"/>
              <w:left w:w="120" w:type="dxa"/>
              <w:bottom w:w="120" w:type="dxa"/>
              <w:right w:w="120" w:type="dxa"/>
            </w:tcMar>
            <w:hideMark/>
          </w:tcPr>
          <w:p w:rsidR="003B4800" w:rsidRPr="003B4800" w:rsidRDefault="003B4800" w:rsidP="00A011AD">
            <w:r w:rsidRPr="003B4800">
              <w:t>Defines an HTML document</w:t>
            </w:r>
          </w:p>
        </w:tc>
      </w:tr>
      <w:tr w:rsidR="003B4800" w:rsidRPr="003B4800" w:rsidTr="003B4800">
        <w:tc>
          <w:tcPr>
            <w:tcW w:w="1471" w:type="pct"/>
            <w:shd w:val="clear" w:color="auto" w:fill="F1F1F1"/>
            <w:tcMar>
              <w:top w:w="120" w:type="dxa"/>
              <w:left w:w="240" w:type="dxa"/>
              <w:bottom w:w="120" w:type="dxa"/>
              <w:right w:w="120" w:type="dxa"/>
            </w:tcMar>
            <w:hideMark/>
          </w:tcPr>
          <w:p w:rsidR="003B4800" w:rsidRPr="003B4800" w:rsidRDefault="00CA242B" w:rsidP="00A011AD">
            <w:hyperlink r:id="rId129" w:history="1">
              <w:r w:rsidR="003B4800" w:rsidRPr="003B4800">
                <w:rPr>
                  <w:color w:val="0000FF"/>
                  <w:u w:val="single"/>
                </w:rPr>
                <w:t>&lt;head&gt;</w:t>
              </w:r>
            </w:hyperlink>
          </w:p>
        </w:tc>
        <w:tc>
          <w:tcPr>
            <w:tcW w:w="3529" w:type="pct"/>
            <w:shd w:val="clear" w:color="auto" w:fill="F1F1F1"/>
            <w:tcMar>
              <w:top w:w="120" w:type="dxa"/>
              <w:left w:w="120" w:type="dxa"/>
              <w:bottom w:w="120" w:type="dxa"/>
              <w:right w:w="120" w:type="dxa"/>
            </w:tcMar>
            <w:hideMark/>
          </w:tcPr>
          <w:p w:rsidR="003B4800" w:rsidRPr="003B4800" w:rsidRDefault="003B4800" w:rsidP="00A011AD">
            <w:r w:rsidRPr="003B4800">
              <w:t>Defines information about the document</w:t>
            </w:r>
          </w:p>
        </w:tc>
      </w:tr>
      <w:tr w:rsidR="003B4800" w:rsidRPr="003B4800" w:rsidTr="003B4800">
        <w:tc>
          <w:tcPr>
            <w:tcW w:w="1471" w:type="pct"/>
            <w:shd w:val="clear" w:color="auto" w:fill="FFFFFF"/>
            <w:tcMar>
              <w:top w:w="120" w:type="dxa"/>
              <w:left w:w="240" w:type="dxa"/>
              <w:bottom w:w="120" w:type="dxa"/>
              <w:right w:w="120" w:type="dxa"/>
            </w:tcMar>
            <w:hideMark/>
          </w:tcPr>
          <w:p w:rsidR="003B4800" w:rsidRPr="003B4800" w:rsidRDefault="00CA242B" w:rsidP="00A011AD">
            <w:hyperlink r:id="rId130" w:history="1">
              <w:r w:rsidR="003B4800" w:rsidRPr="003B4800">
                <w:rPr>
                  <w:color w:val="0000FF"/>
                  <w:u w:val="single"/>
                </w:rPr>
                <w:t>&lt;title&gt;</w:t>
              </w:r>
            </w:hyperlink>
          </w:p>
        </w:tc>
        <w:tc>
          <w:tcPr>
            <w:tcW w:w="3529" w:type="pct"/>
            <w:shd w:val="clear" w:color="auto" w:fill="FFFFFF"/>
            <w:tcMar>
              <w:top w:w="120" w:type="dxa"/>
              <w:left w:w="120" w:type="dxa"/>
              <w:bottom w:w="120" w:type="dxa"/>
              <w:right w:w="120" w:type="dxa"/>
            </w:tcMar>
            <w:hideMark/>
          </w:tcPr>
          <w:p w:rsidR="003B4800" w:rsidRPr="003B4800" w:rsidRDefault="003B4800" w:rsidP="00A011AD">
            <w:r w:rsidRPr="003B4800">
              <w:t>Defines a title for the document</w:t>
            </w:r>
          </w:p>
        </w:tc>
      </w:tr>
      <w:tr w:rsidR="003B4800" w:rsidRPr="003B4800" w:rsidTr="003B4800">
        <w:tc>
          <w:tcPr>
            <w:tcW w:w="1471" w:type="pct"/>
            <w:shd w:val="clear" w:color="auto" w:fill="F1F1F1"/>
            <w:tcMar>
              <w:top w:w="120" w:type="dxa"/>
              <w:left w:w="240" w:type="dxa"/>
              <w:bottom w:w="120" w:type="dxa"/>
              <w:right w:w="120" w:type="dxa"/>
            </w:tcMar>
            <w:hideMark/>
          </w:tcPr>
          <w:p w:rsidR="003B4800" w:rsidRPr="003B4800" w:rsidRDefault="00CA242B" w:rsidP="00A011AD">
            <w:hyperlink r:id="rId131" w:history="1">
              <w:r w:rsidR="003B4800" w:rsidRPr="003B4800">
                <w:rPr>
                  <w:color w:val="0000FF"/>
                  <w:u w:val="single"/>
                </w:rPr>
                <w:t>&lt;body&gt;</w:t>
              </w:r>
            </w:hyperlink>
          </w:p>
        </w:tc>
        <w:tc>
          <w:tcPr>
            <w:tcW w:w="3529" w:type="pct"/>
            <w:shd w:val="clear" w:color="auto" w:fill="F1F1F1"/>
            <w:tcMar>
              <w:top w:w="120" w:type="dxa"/>
              <w:left w:w="120" w:type="dxa"/>
              <w:bottom w:w="120" w:type="dxa"/>
              <w:right w:w="120" w:type="dxa"/>
            </w:tcMar>
            <w:hideMark/>
          </w:tcPr>
          <w:p w:rsidR="003B4800" w:rsidRPr="003B4800" w:rsidRDefault="003B4800" w:rsidP="00A011AD">
            <w:r w:rsidRPr="003B4800">
              <w:t>Defines the document's body</w:t>
            </w:r>
          </w:p>
        </w:tc>
      </w:tr>
      <w:tr w:rsidR="003B4800" w:rsidRPr="003B4800" w:rsidTr="003B4800">
        <w:tc>
          <w:tcPr>
            <w:tcW w:w="1471" w:type="pct"/>
            <w:shd w:val="clear" w:color="auto" w:fill="FFFFFF"/>
            <w:tcMar>
              <w:top w:w="120" w:type="dxa"/>
              <w:left w:w="240" w:type="dxa"/>
              <w:bottom w:w="120" w:type="dxa"/>
              <w:right w:w="120" w:type="dxa"/>
            </w:tcMar>
            <w:hideMark/>
          </w:tcPr>
          <w:p w:rsidR="003B4800" w:rsidRPr="003B4800" w:rsidRDefault="00CA242B" w:rsidP="00A011AD">
            <w:hyperlink r:id="rId132" w:history="1">
              <w:r w:rsidR="003B4800" w:rsidRPr="003B4800">
                <w:rPr>
                  <w:color w:val="0000FF"/>
                  <w:u w:val="single"/>
                </w:rPr>
                <w:t>&lt;h1&gt; to &lt;h6&gt;</w:t>
              </w:r>
            </w:hyperlink>
          </w:p>
        </w:tc>
        <w:tc>
          <w:tcPr>
            <w:tcW w:w="3529" w:type="pct"/>
            <w:shd w:val="clear" w:color="auto" w:fill="FFFFFF"/>
            <w:tcMar>
              <w:top w:w="120" w:type="dxa"/>
              <w:left w:w="120" w:type="dxa"/>
              <w:bottom w:w="120" w:type="dxa"/>
              <w:right w:w="120" w:type="dxa"/>
            </w:tcMar>
            <w:hideMark/>
          </w:tcPr>
          <w:p w:rsidR="003B4800" w:rsidRPr="003B4800" w:rsidRDefault="003B4800" w:rsidP="00A011AD">
            <w:r w:rsidRPr="003B4800">
              <w:t>Defines HTML headings</w:t>
            </w:r>
          </w:p>
        </w:tc>
      </w:tr>
      <w:tr w:rsidR="003B4800" w:rsidRPr="003B4800" w:rsidTr="003B4800">
        <w:tc>
          <w:tcPr>
            <w:tcW w:w="1471" w:type="pct"/>
            <w:shd w:val="clear" w:color="auto" w:fill="F1F1F1"/>
            <w:tcMar>
              <w:top w:w="120" w:type="dxa"/>
              <w:left w:w="240" w:type="dxa"/>
              <w:bottom w:w="120" w:type="dxa"/>
              <w:right w:w="120" w:type="dxa"/>
            </w:tcMar>
            <w:hideMark/>
          </w:tcPr>
          <w:p w:rsidR="003B4800" w:rsidRPr="003B4800" w:rsidRDefault="00CA242B" w:rsidP="00A011AD">
            <w:hyperlink r:id="rId133" w:history="1">
              <w:r w:rsidR="003B4800" w:rsidRPr="003B4800">
                <w:rPr>
                  <w:color w:val="0000FF"/>
                  <w:u w:val="single"/>
                </w:rPr>
                <w:t>&lt;p&gt;</w:t>
              </w:r>
            </w:hyperlink>
          </w:p>
        </w:tc>
        <w:tc>
          <w:tcPr>
            <w:tcW w:w="3529" w:type="pct"/>
            <w:shd w:val="clear" w:color="auto" w:fill="F1F1F1"/>
            <w:tcMar>
              <w:top w:w="120" w:type="dxa"/>
              <w:left w:w="120" w:type="dxa"/>
              <w:bottom w:w="120" w:type="dxa"/>
              <w:right w:w="120" w:type="dxa"/>
            </w:tcMar>
            <w:hideMark/>
          </w:tcPr>
          <w:p w:rsidR="003B4800" w:rsidRPr="003B4800" w:rsidRDefault="003B4800" w:rsidP="00A011AD">
            <w:r w:rsidRPr="003B4800">
              <w:t>Defines a paragraph</w:t>
            </w:r>
          </w:p>
        </w:tc>
      </w:tr>
      <w:tr w:rsidR="003B4800" w:rsidRPr="003B4800" w:rsidTr="003B4800">
        <w:tc>
          <w:tcPr>
            <w:tcW w:w="1471" w:type="pct"/>
            <w:shd w:val="clear" w:color="auto" w:fill="FFFFFF"/>
            <w:tcMar>
              <w:top w:w="120" w:type="dxa"/>
              <w:left w:w="240" w:type="dxa"/>
              <w:bottom w:w="120" w:type="dxa"/>
              <w:right w:w="120" w:type="dxa"/>
            </w:tcMar>
            <w:hideMark/>
          </w:tcPr>
          <w:p w:rsidR="003B4800" w:rsidRPr="003B4800" w:rsidRDefault="00CA242B" w:rsidP="00A011AD">
            <w:hyperlink r:id="rId134" w:history="1">
              <w:r w:rsidR="003B4800" w:rsidRPr="003B4800">
                <w:rPr>
                  <w:color w:val="0000FF"/>
                  <w:u w:val="single"/>
                </w:rPr>
                <w:t>&lt;br&gt;</w:t>
              </w:r>
            </w:hyperlink>
          </w:p>
        </w:tc>
        <w:tc>
          <w:tcPr>
            <w:tcW w:w="3529" w:type="pct"/>
            <w:shd w:val="clear" w:color="auto" w:fill="FFFFFF"/>
            <w:tcMar>
              <w:top w:w="120" w:type="dxa"/>
              <w:left w:w="120" w:type="dxa"/>
              <w:bottom w:w="120" w:type="dxa"/>
              <w:right w:w="120" w:type="dxa"/>
            </w:tcMar>
            <w:hideMark/>
          </w:tcPr>
          <w:p w:rsidR="003B4800" w:rsidRPr="003B4800" w:rsidRDefault="003B4800" w:rsidP="00A011AD">
            <w:r w:rsidRPr="003B4800">
              <w:t>Inserts a single line break</w:t>
            </w:r>
          </w:p>
        </w:tc>
      </w:tr>
      <w:tr w:rsidR="003B4800" w:rsidRPr="003B4800" w:rsidTr="003B4800">
        <w:tc>
          <w:tcPr>
            <w:tcW w:w="1471" w:type="pct"/>
            <w:shd w:val="clear" w:color="auto" w:fill="F1F1F1"/>
            <w:tcMar>
              <w:top w:w="120" w:type="dxa"/>
              <w:left w:w="240" w:type="dxa"/>
              <w:bottom w:w="120" w:type="dxa"/>
              <w:right w:w="120" w:type="dxa"/>
            </w:tcMar>
            <w:hideMark/>
          </w:tcPr>
          <w:p w:rsidR="003B4800" w:rsidRPr="003B4800" w:rsidRDefault="00CA242B" w:rsidP="00A011AD">
            <w:hyperlink r:id="rId135" w:history="1">
              <w:r w:rsidR="003B4800" w:rsidRPr="003B4800">
                <w:rPr>
                  <w:color w:val="0000FF"/>
                  <w:u w:val="single"/>
                </w:rPr>
                <w:t>&lt;hr&gt;</w:t>
              </w:r>
            </w:hyperlink>
          </w:p>
        </w:tc>
        <w:tc>
          <w:tcPr>
            <w:tcW w:w="3529" w:type="pct"/>
            <w:shd w:val="clear" w:color="auto" w:fill="F1F1F1"/>
            <w:tcMar>
              <w:top w:w="120" w:type="dxa"/>
              <w:left w:w="120" w:type="dxa"/>
              <w:bottom w:w="120" w:type="dxa"/>
              <w:right w:w="120" w:type="dxa"/>
            </w:tcMar>
            <w:hideMark/>
          </w:tcPr>
          <w:p w:rsidR="003B4800" w:rsidRPr="003B4800" w:rsidRDefault="003B4800" w:rsidP="00A011AD">
            <w:r w:rsidRPr="003B4800">
              <w:t>Defines a thematic change in the content</w:t>
            </w:r>
          </w:p>
        </w:tc>
      </w:tr>
      <w:tr w:rsidR="003B4800" w:rsidRPr="003B4800" w:rsidTr="003B4800">
        <w:tc>
          <w:tcPr>
            <w:tcW w:w="1471" w:type="pct"/>
            <w:shd w:val="clear" w:color="auto" w:fill="FFFFFF"/>
            <w:tcMar>
              <w:top w:w="120" w:type="dxa"/>
              <w:left w:w="240" w:type="dxa"/>
              <w:bottom w:w="120" w:type="dxa"/>
              <w:right w:w="120" w:type="dxa"/>
            </w:tcMar>
            <w:hideMark/>
          </w:tcPr>
          <w:p w:rsidR="003B4800" w:rsidRPr="003B4800" w:rsidRDefault="00CA242B" w:rsidP="00A011AD">
            <w:hyperlink r:id="rId136" w:history="1">
              <w:r w:rsidR="003B4800" w:rsidRPr="003B4800">
                <w:rPr>
                  <w:color w:val="0000FF"/>
                  <w:u w:val="single"/>
                </w:rPr>
                <w:t>&lt;!--...--&gt;</w:t>
              </w:r>
            </w:hyperlink>
          </w:p>
        </w:tc>
        <w:tc>
          <w:tcPr>
            <w:tcW w:w="3529" w:type="pct"/>
            <w:shd w:val="clear" w:color="auto" w:fill="FFFFFF"/>
            <w:tcMar>
              <w:top w:w="120" w:type="dxa"/>
              <w:left w:w="120" w:type="dxa"/>
              <w:bottom w:w="120" w:type="dxa"/>
              <w:right w:w="120" w:type="dxa"/>
            </w:tcMar>
            <w:hideMark/>
          </w:tcPr>
          <w:p w:rsidR="003B4800" w:rsidRPr="003B4800" w:rsidRDefault="003B4800" w:rsidP="00A011AD">
            <w:r w:rsidRPr="003B4800">
              <w:t>Defines a comment</w:t>
            </w:r>
          </w:p>
        </w:tc>
      </w:tr>
    </w:tbl>
    <w:p w:rsidR="003B4800" w:rsidRPr="003B4800" w:rsidRDefault="003B4800" w:rsidP="00A011AD">
      <w:pPr>
        <w:pStyle w:val="Heading2"/>
      </w:pPr>
      <w:bookmarkStart w:id="8" w:name="_Toc492056810"/>
      <w:bookmarkStart w:id="9" w:name="_Toc492230480"/>
      <w:r w:rsidRPr="003B4800">
        <w:t>Formatting</w:t>
      </w:r>
      <w:bookmarkEnd w:id="8"/>
      <w:bookmarkEnd w:id="9"/>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95"/>
        <w:gridCol w:w="7005"/>
      </w:tblGrid>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3B4800" w:rsidP="00A011AD">
            <w:r w:rsidRPr="003B4800">
              <w:t>Tag</w:t>
            </w:r>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Description</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137" w:history="1">
              <w:r w:rsidR="003B4800" w:rsidRPr="003B4800">
                <w:rPr>
                  <w:color w:val="C58080"/>
                  <w:u w:val="single"/>
                </w:rPr>
                <w:t>&lt;acronym&gt;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Not supported in HTML5. Use &lt;abbr&gt; instead.</w:t>
            </w:r>
            <w:r w:rsidRPr="003B4800">
              <w:br/>
              <w:t>Defines an acronym</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138" w:history="1">
              <w:r w:rsidR="003B4800" w:rsidRPr="003B4800">
                <w:rPr>
                  <w:color w:val="0000FF"/>
                  <w:u w:val="single"/>
                </w:rPr>
                <w:t>&lt;abbr&gt;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an abbreviation or an acronym</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139" w:history="1">
              <w:r w:rsidR="003B4800" w:rsidRPr="003B4800">
                <w:rPr>
                  <w:color w:val="0000FF"/>
                  <w:u w:val="single"/>
                </w:rPr>
                <w:t>&lt;address&gt;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contact information for the author/owner of a document/article</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140" w:history="1">
              <w:r w:rsidR="003B4800" w:rsidRPr="003B4800">
                <w:rPr>
                  <w:color w:val="0000FF"/>
                  <w:u w:val="single"/>
                </w:rPr>
                <w:t>&lt;b&gt;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bold text</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141" w:history="1">
              <w:r w:rsidR="003B4800" w:rsidRPr="003B4800">
                <w:rPr>
                  <w:color w:val="0000FF"/>
                  <w:u w:val="single"/>
                </w:rPr>
                <w:t>&lt;bdi&gt;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Isolates a part of text that might be formatted in a different direction from other text outside it</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142" w:history="1">
              <w:r w:rsidR="003B4800" w:rsidRPr="003B4800">
                <w:rPr>
                  <w:color w:val="0000FF"/>
                  <w:u w:val="single"/>
                </w:rPr>
                <w:t>&lt;bdo&gt;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Overrides the current text direction</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143" w:history="1">
              <w:r w:rsidR="003B4800" w:rsidRPr="003B4800">
                <w:rPr>
                  <w:color w:val="C58080"/>
                  <w:u w:val="single"/>
                </w:rPr>
                <w:t>&lt;big&gt;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Not supported in HTML5. Use CSS instead.</w:t>
            </w:r>
            <w:r w:rsidRPr="003B4800">
              <w:br/>
              <w:t>Defines big text</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144" w:history="1">
              <w:r w:rsidR="003B4800" w:rsidRPr="003B4800">
                <w:rPr>
                  <w:color w:val="0000FF"/>
                  <w:u w:val="single"/>
                </w:rPr>
                <w:t>&lt;blockquote&gt;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a section that is quoted from another source</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145" w:history="1">
              <w:r w:rsidR="003B4800" w:rsidRPr="003B4800">
                <w:rPr>
                  <w:color w:val="C58080"/>
                  <w:u w:val="single"/>
                </w:rPr>
                <w:t>&lt;center&gt;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Not supported in HTML5. Use CSS instead.</w:t>
            </w:r>
            <w:r w:rsidRPr="003B4800">
              <w:br/>
              <w:t>Defines centered text</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146" w:history="1">
              <w:r w:rsidR="003B4800" w:rsidRPr="003B4800">
                <w:rPr>
                  <w:color w:val="0000FF"/>
                  <w:u w:val="single"/>
                </w:rPr>
                <w:t>&lt;cite&gt;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the title of a work</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147" w:history="1">
              <w:r w:rsidR="003B4800" w:rsidRPr="003B4800">
                <w:rPr>
                  <w:color w:val="0000FF"/>
                  <w:u w:val="single"/>
                </w:rPr>
                <w:t>&lt;code&gt;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a piece of computer code</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148" w:history="1">
              <w:r w:rsidR="003B4800" w:rsidRPr="003B4800">
                <w:rPr>
                  <w:color w:val="0000FF"/>
                  <w:u w:val="single"/>
                </w:rPr>
                <w:t>&lt;del&gt;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text that has been deleted from a document</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149" w:history="1">
              <w:r w:rsidR="003B4800" w:rsidRPr="003B4800">
                <w:rPr>
                  <w:color w:val="0000FF"/>
                  <w:u w:val="single"/>
                </w:rPr>
                <w:t>&lt;dfn&gt;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Represents the defining instance of a term</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150" w:history="1">
              <w:r w:rsidR="003B4800" w:rsidRPr="003B4800">
                <w:rPr>
                  <w:color w:val="0000FF"/>
                  <w:u w:val="single"/>
                </w:rPr>
                <w:t>&lt;em&gt;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emphasized text </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151" w:history="1">
              <w:r w:rsidR="003B4800" w:rsidRPr="003B4800">
                <w:rPr>
                  <w:color w:val="C58080"/>
                  <w:u w:val="single"/>
                </w:rPr>
                <w:t>&lt;font&gt;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Not supported in HTML5. Use CSS instead.</w:t>
            </w:r>
            <w:r w:rsidRPr="003B4800">
              <w:br/>
              <w:t>Defines font, color, and size for text</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152" w:history="1">
              <w:r w:rsidR="003B4800" w:rsidRPr="003B4800">
                <w:rPr>
                  <w:color w:val="0000FF"/>
                  <w:u w:val="single"/>
                </w:rPr>
                <w:t>&lt;i&gt;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a part of text in an alternate voice or mood</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153" w:history="1">
              <w:r w:rsidR="003B4800" w:rsidRPr="003B4800">
                <w:rPr>
                  <w:color w:val="0000FF"/>
                  <w:u w:val="single"/>
                </w:rPr>
                <w:t>&lt;ins&gt;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a text that has been inserted into a document</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154" w:history="1">
              <w:r w:rsidR="003B4800" w:rsidRPr="003B4800">
                <w:rPr>
                  <w:color w:val="0000FF"/>
                  <w:u w:val="single"/>
                </w:rPr>
                <w:t>&lt;kbd&gt;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keyboard input</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155" w:history="1">
              <w:r w:rsidR="003B4800" w:rsidRPr="003B4800">
                <w:rPr>
                  <w:color w:val="0000FF"/>
                  <w:u w:val="single"/>
                </w:rPr>
                <w:t>&lt;mark&gt;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marked/highlighted text</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156" w:history="1">
              <w:r w:rsidR="003B4800" w:rsidRPr="003B4800">
                <w:rPr>
                  <w:color w:val="0000FF"/>
                  <w:u w:val="single"/>
                </w:rPr>
                <w:t>&lt;meter&gt;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a scalar measurement within a known range (a gauge)</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157" w:history="1">
              <w:r w:rsidR="003B4800" w:rsidRPr="003B4800">
                <w:rPr>
                  <w:color w:val="0000FF"/>
                  <w:u w:val="single"/>
                </w:rPr>
                <w:t>&lt;pre&gt;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preformatted text</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158" w:history="1">
              <w:r w:rsidR="003B4800" w:rsidRPr="003B4800">
                <w:rPr>
                  <w:color w:val="0000FF"/>
                  <w:u w:val="single"/>
                </w:rPr>
                <w:t>&lt;progress&gt;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Represents the progress of a task</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159" w:history="1">
              <w:r w:rsidR="003B4800" w:rsidRPr="003B4800">
                <w:rPr>
                  <w:color w:val="0000FF"/>
                  <w:u w:val="single"/>
                </w:rPr>
                <w:t>&lt;q&gt;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a short quotation</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160" w:history="1">
              <w:r w:rsidR="003B4800" w:rsidRPr="003B4800">
                <w:rPr>
                  <w:color w:val="0000FF"/>
                  <w:u w:val="single"/>
                </w:rPr>
                <w:t>&lt;rp&gt;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what to show in browsers that do not support ruby annotations</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161" w:history="1">
              <w:r w:rsidR="003B4800" w:rsidRPr="003B4800">
                <w:rPr>
                  <w:color w:val="0000FF"/>
                  <w:u w:val="single"/>
                </w:rPr>
                <w:t>&lt;rt&gt;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an explanation/pronunciation of characters (for East Asian typography)</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162" w:history="1">
              <w:r w:rsidR="003B4800" w:rsidRPr="003B4800">
                <w:rPr>
                  <w:color w:val="0000FF"/>
                  <w:u w:val="single"/>
                </w:rPr>
                <w:t>&lt;ruby&gt;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a ruby annotation (for East Asian typography)</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163" w:history="1">
              <w:r w:rsidR="003B4800" w:rsidRPr="003B4800">
                <w:rPr>
                  <w:color w:val="0000FF"/>
                  <w:u w:val="single"/>
                </w:rPr>
                <w:t>&lt;s&gt;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text that is no longer correct</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164" w:history="1">
              <w:r w:rsidR="003B4800" w:rsidRPr="003B4800">
                <w:rPr>
                  <w:color w:val="0000FF"/>
                  <w:u w:val="single"/>
                </w:rPr>
                <w:t>&lt;samp&gt;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sample output from a computer program</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165" w:history="1">
              <w:r w:rsidR="003B4800" w:rsidRPr="003B4800">
                <w:rPr>
                  <w:color w:val="0000FF"/>
                  <w:u w:val="single"/>
                </w:rPr>
                <w:t>&lt;small&gt;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smaller text</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166" w:history="1">
              <w:r w:rsidR="003B4800" w:rsidRPr="003B4800">
                <w:rPr>
                  <w:color w:val="C58080"/>
                  <w:u w:val="single"/>
                </w:rPr>
                <w:t>&lt;strike&gt;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Not supported in HTML5. Use &lt;del&gt; or &lt;s&gt; instead.</w:t>
            </w:r>
            <w:r w:rsidRPr="003B4800">
              <w:br/>
              <w:t>Defines strikethrough text</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167" w:history="1">
              <w:r w:rsidR="003B4800" w:rsidRPr="003B4800">
                <w:rPr>
                  <w:color w:val="0000FF"/>
                  <w:u w:val="single"/>
                </w:rPr>
                <w:t>&lt;strong&gt;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important text</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168" w:history="1">
              <w:r w:rsidR="003B4800" w:rsidRPr="003B4800">
                <w:rPr>
                  <w:color w:val="0000FF"/>
                  <w:u w:val="single"/>
                </w:rPr>
                <w:t>&lt;sub&gt;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subscripted text</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169" w:history="1">
              <w:r w:rsidR="003B4800" w:rsidRPr="003B4800">
                <w:rPr>
                  <w:color w:val="0000FF"/>
                  <w:u w:val="single"/>
                </w:rPr>
                <w:t>&lt;sup&gt;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superscripted text</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170" w:history="1">
              <w:r w:rsidR="003B4800" w:rsidRPr="003B4800">
                <w:rPr>
                  <w:color w:val="0000FF"/>
                  <w:u w:val="single"/>
                </w:rPr>
                <w:t>&lt;time&gt;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a date/time</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171" w:history="1">
              <w:r w:rsidR="003B4800" w:rsidRPr="003B4800">
                <w:rPr>
                  <w:color w:val="C58080"/>
                  <w:u w:val="single"/>
                </w:rPr>
                <w:t>&lt;tt&gt;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Not supported in HTML5. Use CSS instead.</w:t>
            </w:r>
            <w:r w:rsidRPr="003B4800">
              <w:br/>
              <w:t>Defines teletype text</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172" w:history="1">
              <w:r w:rsidR="003B4800" w:rsidRPr="003B4800">
                <w:rPr>
                  <w:color w:val="0000FF"/>
                  <w:u w:val="single"/>
                </w:rPr>
                <w:t>&lt;u&gt;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text that should be stylistically different from normal text</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173" w:history="1">
              <w:r w:rsidR="003B4800" w:rsidRPr="003B4800">
                <w:rPr>
                  <w:color w:val="0000FF"/>
                  <w:u w:val="single"/>
                </w:rPr>
                <w:t>&lt;var&gt;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a variable</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174" w:history="1">
              <w:r w:rsidR="003B4800" w:rsidRPr="003B4800">
                <w:rPr>
                  <w:color w:val="0000FF"/>
                  <w:u w:val="single"/>
                </w:rPr>
                <w:t>&lt;wbr&gt;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a possible line-break</w:t>
            </w:r>
          </w:p>
        </w:tc>
      </w:tr>
    </w:tbl>
    <w:p w:rsidR="003B4800" w:rsidRPr="008F360E" w:rsidRDefault="003B4800" w:rsidP="00A011AD">
      <w:pPr>
        <w:pStyle w:val="Heading2"/>
        <w:rPr>
          <w:rFonts w:ascii="Times New Roman" w:hAnsi="Times New Roman" w:cs="Times New Roman"/>
          <w:sz w:val="24"/>
          <w:szCs w:val="24"/>
        </w:rPr>
      </w:pPr>
      <w:bookmarkStart w:id="10" w:name="_Toc492056811"/>
      <w:bookmarkStart w:id="11" w:name="_Toc492230481"/>
      <w:r w:rsidRPr="003B4800">
        <w:t>Forms and Input</w:t>
      </w:r>
      <w:bookmarkEnd w:id="10"/>
      <w:bookmarkEnd w:id="11"/>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95"/>
        <w:gridCol w:w="7205"/>
      </w:tblGrid>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3B4800" w:rsidP="00A011AD">
            <w:r w:rsidRPr="003B4800">
              <w:lastRenderedPageBreak/>
              <w:t>Tag</w:t>
            </w:r>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Description</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175" w:history="1">
              <w:r w:rsidR="003B4800" w:rsidRPr="003B4800">
                <w:rPr>
                  <w:color w:val="0000FF"/>
                  <w:u w:val="single"/>
                </w:rPr>
                <w:t>&lt;form&gt;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an HTML form for user input</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176" w:history="1">
              <w:r w:rsidR="003B4800" w:rsidRPr="003B4800">
                <w:rPr>
                  <w:color w:val="0000FF"/>
                  <w:u w:val="single"/>
                </w:rPr>
                <w:t>&lt;input&gt;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an input control</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177" w:history="1">
              <w:r w:rsidR="003B4800" w:rsidRPr="003B4800">
                <w:rPr>
                  <w:color w:val="0000FF"/>
                  <w:u w:val="single"/>
                </w:rPr>
                <w:t>&lt;textarea&gt;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a multiline input control (text area)</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178" w:history="1">
              <w:r w:rsidR="003B4800" w:rsidRPr="003B4800">
                <w:rPr>
                  <w:color w:val="0000FF"/>
                  <w:u w:val="single"/>
                </w:rPr>
                <w:t>&lt;button&gt;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a clickable button</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179" w:history="1">
              <w:r w:rsidR="003B4800" w:rsidRPr="003B4800">
                <w:rPr>
                  <w:color w:val="0000FF"/>
                  <w:u w:val="single"/>
                </w:rPr>
                <w:t>&lt;select&gt;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a drop-down list</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180" w:history="1">
              <w:r w:rsidR="003B4800" w:rsidRPr="003B4800">
                <w:rPr>
                  <w:color w:val="0000FF"/>
                  <w:u w:val="single"/>
                </w:rPr>
                <w:t>&lt;optgroup&gt;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a group of related options in a drop-down list</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181" w:history="1">
              <w:r w:rsidR="003B4800" w:rsidRPr="003B4800">
                <w:rPr>
                  <w:color w:val="0000FF"/>
                  <w:u w:val="single"/>
                </w:rPr>
                <w:t>&lt;option&gt;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an option in a drop-down list</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182" w:history="1">
              <w:r w:rsidR="003B4800" w:rsidRPr="003B4800">
                <w:rPr>
                  <w:color w:val="0000FF"/>
                  <w:u w:val="single"/>
                </w:rPr>
                <w:t>&lt;label&gt;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a label for an &lt;input&gt; element</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183" w:history="1">
              <w:r w:rsidR="003B4800" w:rsidRPr="003B4800">
                <w:rPr>
                  <w:color w:val="0000FF"/>
                  <w:u w:val="single"/>
                </w:rPr>
                <w:t>&lt;fieldset&gt;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Groups related elements in a form</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184" w:history="1">
              <w:r w:rsidR="003B4800" w:rsidRPr="003B4800">
                <w:rPr>
                  <w:color w:val="0000FF"/>
                  <w:u w:val="single"/>
                </w:rPr>
                <w:t>&lt;legend&gt;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a caption for a &lt;fieldset&gt; element</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185" w:history="1">
              <w:r w:rsidR="003B4800" w:rsidRPr="003B4800">
                <w:rPr>
                  <w:color w:val="0000FF"/>
                  <w:u w:val="single"/>
                </w:rPr>
                <w:t>&lt;datalist&gt;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Specifies a list of pre-defined options for input controls</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186" w:history="1">
              <w:r w:rsidR="003B4800" w:rsidRPr="003B4800">
                <w:rPr>
                  <w:color w:val="0000FF"/>
                  <w:u w:val="single"/>
                </w:rPr>
                <w:t>&lt;keygen&gt;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a key-pair generator field (for forms)</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187" w:history="1">
              <w:r w:rsidR="003B4800" w:rsidRPr="003B4800">
                <w:rPr>
                  <w:color w:val="0000FF"/>
                  <w:u w:val="single"/>
                </w:rPr>
                <w:t>&lt;output&gt;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the result of a calculation</w:t>
            </w:r>
          </w:p>
        </w:tc>
      </w:tr>
    </w:tbl>
    <w:p w:rsidR="003B4800" w:rsidRPr="003B4800" w:rsidRDefault="003B4800" w:rsidP="00A011AD">
      <w:pPr>
        <w:pStyle w:val="Heading2"/>
      </w:pPr>
      <w:bookmarkStart w:id="12" w:name="_Toc492056812"/>
      <w:bookmarkStart w:id="13" w:name="_Toc492230482"/>
      <w:r w:rsidRPr="003B4800">
        <w:t>Frames</w:t>
      </w:r>
      <w:bookmarkEnd w:id="12"/>
      <w:bookmarkEnd w:id="13"/>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20"/>
        <w:gridCol w:w="7180"/>
      </w:tblGrid>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3B4800" w:rsidP="00A011AD">
            <w:r w:rsidRPr="003B4800">
              <w:t>Tag</w:t>
            </w:r>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Description</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188" w:history="1">
              <w:r w:rsidR="003B4800" w:rsidRPr="003B4800">
                <w:rPr>
                  <w:color w:val="C58080"/>
                  <w:u w:val="single"/>
                </w:rPr>
                <w:t>&lt;frame&gt;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rPr>
                <w:color w:val="E80000"/>
              </w:rPr>
              <w:t>Not supported in HTML5.</w:t>
            </w:r>
            <w:r w:rsidRPr="003B4800">
              <w:rPr>
                <w:color w:val="E80000"/>
              </w:rPr>
              <w:br/>
            </w:r>
            <w:r w:rsidRPr="003B4800">
              <w:t>Defines a window (a frame) in a frameset</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189" w:history="1">
              <w:r w:rsidR="003B4800" w:rsidRPr="003B4800">
                <w:rPr>
                  <w:color w:val="C58080"/>
                  <w:u w:val="single"/>
                </w:rPr>
                <w:t>&lt;frameset&gt;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Not supported in HTML5.</w:t>
            </w:r>
            <w:r w:rsidRPr="003B4800">
              <w:br/>
              <w:t>Defines a set of frames</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190" w:history="1">
              <w:r w:rsidR="003B4800" w:rsidRPr="003B4800">
                <w:rPr>
                  <w:color w:val="C58080"/>
                  <w:u w:val="single"/>
                </w:rPr>
                <w:t>&lt;noframes&gt;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rPr>
                <w:color w:val="E80000"/>
              </w:rPr>
              <w:t>Not supported in HTML5.</w:t>
            </w:r>
            <w:r w:rsidRPr="003B4800">
              <w:rPr>
                <w:color w:val="E80000"/>
              </w:rPr>
              <w:br/>
            </w:r>
            <w:r w:rsidRPr="003B4800">
              <w:t>Defines an alternate content for users that do not support frames</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191" w:history="1">
              <w:r w:rsidR="003B4800" w:rsidRPr="003B4800">
                <w:rPr>
                  <w:color w:val="0000FF"/>
                  <w:u w:val="single"/>
                </w:rPr>
                <w:t>&lt;iframe&gt;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an inline frame</w:t>
            </w:r>
          </w:p>
        </w:tc>
      </w:tr>
    </w:tbl>
    <w:p w:rsidR="003B4800" w:rsidRPr="003B4800" w:rsidRDefault="003B4800" w:rsidP="00A011AD">
      <w:pPr>
        <w:pStyle w:val="Heading2"/>
      </w:pPr>
      <w:bookmarkStart w:id="14" w:name="_Toc492056813"/>
      <w:bookmarkStart w:id="15" w:name="_Toc492230483"/>
      <w:r w:rsidRPr="003B4800">
        <w:t>Images</w:t>
      </w:r>
      <w:bookmarkEnd w:id="14"/>
      <w:bookmarkEnd w:id="15"/>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64"/>
        <w:gridCol w:w="7136"/>
      </w:tblGrid>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3B4800" w:rsidP="00A011AD">
            <w:r w:rsidRPr="003B4800">
              <w:t>Tag</w:t>
            </w:r>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Description</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192" w:history="1">
              <w:r w:rsidR="003B4800" w:rsidRPr="003B4800">
                <w:rPr>
                  <w:color w:val="0000FF"/>
                  <w:u w:val="single"/>
                </w:rPr>
                <w:t>&lt;img&gt;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an image</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193" w:history="1">
              <w:r w:rsidR="003B4800" w:rsidRPr="003B4800">
                <w:rPr>
                  <w:color w:val="0000FF"/>
                  <w:u w:val="single"/>
                </w:rPr>
                <w:t>&lt;map&gt;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a client-side image-map</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194" w:history="1">
              <w:r w:rsidR="003B4800" w:rsidRPr="003B4800">
                <w:rPr>
                  <w:color w:val="0000FF"/>
                  <w:u w:val="single"/>
                </w:rPr>
                <w:t>&lt;area&gt;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an area inside an image-map</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195" w:history="1">
              <w:r w:rsidR="003B4800" w:rsidRPr="003B4800">
                <w:rPr>
                  <w:color w:val="0000FF"/>
                  <w:u w:val="single"/>
                </w:rPr>
                <w:t>&lt;canvas&gt;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Used to draw graphics, on the fly, via scripting (usually JavaScript)</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196" w:history="1">
              <w:r w:rsidR="003B4800" w:rsidRPr="003B4800">
                <w:rPr>
                  <w:color w:val="0000FF"/>
                  <w:u w:val="single"/>
                </w:rPr>
                <w:t>&lt;figcaption&gt;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a caption for a &lt;figure&gt; element</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197" w:history="1">
              <w:r w:rsidR="003B4800" w:rsidRPr="003B4800">
                <w:rPr>
                  <w:color w:val="0000FF"/>
                  <w:u w:val="single"/>
                </w:rPr>
                <w:t>&lt;figure&gt;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Specifies self-contained content</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198" w:history="1">
              <w:r w:rsidR="003B4800" w:rsidRPr="003B4800">
                <w:rPr>
                  <w:color w:val="0000FF"/>
                  <w:u w:val="single"/>
                </w:rPr>
                <w:t>&lt;picture&gt;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a container for multiple image resources</w:t>
            </w:r>
          </w:p>
        </w:tc>
      </w:tr>
    </w:tbl>
    <w:p w:rsidR="003B4800" w:rsidRPr="003B4800" w:rsidRDefault="003B4800" w:rsidP="00A011AD">
      <w:pPr>
        <w:pStyle w:val="Heading2"/>
      </w:pPr>
      <w:bookmarkStart w:id="16" w:name="_Toc492056814"/>
      <w:bookmarkStart w:id="17" w:name="_Toc492230484"/>
      <w:r w:rsidRPr="003B4800">
        <w:t>Audio / Video</w:t>
      </w:r>
      <w:bookmarkEnd w:id="16"/>
      <w:bookmarkEnd w:id="17"/>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95"/>
        <w:gridCol w:w="7205"/>
      </w:tblGrid>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3B4800" w:rsidP="00A011AD">
            <w:r w:rsidRPr="003B4800">
              <w:lastRenderedPageBreak/>
              <w:t>Tag</w:t>
            </w:r>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Description</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199" w:history="1">
              <w:r w:rsidR="003B4800" w:rsidRPr="003B4800">
                <w:rPr>
                  <w:color w:val="0000FF"/>
                  <w:u w:val="single"/>
                </w:rPr>
                <w:t>&lt;audio&gt;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sound content</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200" w:history="1">
              <w:r w:rsidR="003B4800" w:rsidRPr="003B4800">
                <w:rPr>
                  <w:color w:val="0000FF"/>
                  <w:u w:val="single"/>
                </w:rPr>
                <w:t>&lt;source&gt;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multiple media resources for media elements (&lt;video&gt;, &lt;audio&gt; and &lt;picture&gt;)</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201" w:history="1">
              <w:r w:rsidR="003B4800" w:rsidRPr="003B4800">
                <w:rPr>
                  <w:color w:val="0000FF"/>
                  <w:u w:val="single"/>
                </w:rPr>
                <w:t>&lt;track&gt;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text tracks for media elements (&lt;video&gt; and &lt;audio&gt;)</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202" w:history="1">
              <w:r w:rsidR="003B4800" w:rsidRPr="003B4800">
                <w:rPr>
                  <w:color w:val="0000FF"/>
                  <w:u w:val="single"/>
                </w:rPr>
                <w:t>&lt;video&gt;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a video or movie</w:t>
            </w:r>
          </w:p>
        </w:tc>
      </w:tr>
    </w:tbl>
    <w:p w:rsidR="003B4800" w:rsidRPr="003B4800" w:rsidRDefault="003B4800" w:rsidP="00A011AD">
      <w:pPr>
        <w:pStyle w:val="Heading2"/>
      </w:pPr>
      <w:bookmarkStart w:id="18" w:name="_Toc492056815"/>
      <w:bookmarkStart w:id="19" w:name="_Toc492230485"/>
      <w:r w:rsidRPr="003B4800">
        <w:t>Links</w:t>
      </w:r>
      <w:bookmarkEnd w:id="18"/>
      <w:bookmarkEnd w:id="19"/>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95"/>
        <w:gridCol w:w="7205"/>
      </w:tblGrid>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3B4800" w:rsidP="00A011AD">
            <w:r w:rsidRPr="003B4800">
              <w:t>Tag</w:t>
            </w:r>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Description</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203" w:history="1">
              <w:r w:rsidR="003B4800" w:rsidRPr="003B4800">
                <w:rPr>
                  <w:color w:val="0000FF"/>
                  <w:u w:val="single"/>
                </w:rPr>
                <w:t>&lt;a&gt;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a hyperlink</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204" w:history="1">
              <w:r w:rsidR="003B4800" w:rsidRPr="003B4800">
                <w:rPr>
                  <w:color w:val="0000FF"/>
                  <w:u w:val="single"/>
                </w:rPr>
                <w:t>&lt;link&gt;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the relationship between a document and an external resource (most used to link to style sheets)</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205" w:history="1">
              <w:r w:rsidR="003B4800" w:rsidRPr="003B4800">
                <w:rPr>
                  <w:color w:val="0000FF"/>
                  <w:u w:val="single"/>
                </w:rPr>
                <w:t>&lt;nav&gt;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navigation links</w:t>
            </w:r>
          </w:p>
        </w:tc>
      </w:tr>
    </w:tbl>
    <w:p w:rsidR="003B4800" w:rsidRPr="003B4800" w:rsidRDefault="003B4800" w:rsidP="00A011AD">
      <w:pPr>
        <w:pStyle w:val="Heading2"/>
      </w:pPr>
      <w:bookmarkStart w:id="20" w:name="_Toc492056816"/>
      <w:bookmarkStart w:id="21" w:name="_Toc492230486"/>
      <w:r w:rsidRPr="003B4800">
        <w:lastRenderedPageBreak/>
        <w:t>Lists</w:t>
      </w:r>
      <w:bookmarkEnd w:id="20"/>
      <w:bookmarkEnd w:id="21"/>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03"/>
        <w:gridCol w:w="7097"/>
      </w:tblGrid>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3B4800" w:rsidP="00A011AD">
            <w:r w:rsidRPr="003B4800">
              <w:t>Tag</w:t>
            </w:r>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Description</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206" w:history="1">
              <w:r w:rsidR="003B4800" w:rsidRPr="003B4800">
                <w:rPr>
                  <w:color w:val="0000FF"/>
                  <w:u w:val="single"/>
                </w:rPr>
                <w:t>&lt;ul&gt;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an unordered list</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207" w:history="1">
              <w:r w:rsidR="003B4800" w:rsidRPr="003B4800">
                <w:rPr>
                  <w:color w:val="0000FF"/>
                  <w:u w:val="single"/>
                </w:rPr>
                <w:t>&lt;ol&gt;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an ordered list</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208" w:history="1">
              <w:r w:rsidR="003B4800" w:rsidRPr="003B4800">
                <w:rPr>
                  <w:color w:val="0000FF"/>
                  <w:u w:val="single"/>
                </w:rPr>
                <w:t>&lt;li&gt;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a list item</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209" w:history="1">
              <w:r w:rsidR="003B4800" w:rsidRPr="003B4800">
                <w:rPr>
                  <w:color w:val="C58080"/>
                  <w:u w:val="single"/>
                </w:rPr>
                <w:t>&lt;dir&gt;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Not supported in HTML5. Use &lt;ul&gt; instead.</w:t>
            </w:r>
            <w:r w:rsidRPr="003B4800">
              <w:br/>
              <w:t>Defines a directory list</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210" w:history="1">
              <w:r w:rsidR="003B4800" w:rsidRPr="003B4800">
                <w:rPr>
                  <w:color w:val="0000FF"/>
                  <w:u w:val="single"/>
                </w:rPr>
                <w:t>&lt;dl&gt;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a description list</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211" w:history="1">
              <w:r w:rsidR="003B4800" w:rsidRPr="003B4800">
                <w:rPr>
                  <w:color w:val="0000FF"/>
                  <w:u w:val="single"/>
                </w:rPr>
                <w:t>&lt;dt&gt;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a term/name in a description list</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212" w:history="1">
              <w:r w:rsidR="003B4800" w:rsidRPr="003B4800">
                <w:rPr>
                  <w:color w:val="0000FF"/>
                  <w:u w:val="single"/>
                </w:rPr>
                <w:t>&lt;dd&gt;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a description of a term/name in a description list</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213" w:history="1">
              <w:r w:rsidR="003B4800" w:rsidRPr="003B4800">
                <w:rPr>
                  <w:color w:val="0000FF"/>
                  <w:u w:val="single"/>
                </w:rPr>
                <w:t>&lt;menu&gt;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a list/menu of commands</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214" w:history="1">
              <w:r w:rsidR="003B4800" w:rsidRPr="003B4800">
                <w:rPr>
                  <w:color w:val="0000FF"/>
                  <w:u w:val="single"/>
                </w:rPr>
                <w:t>&lt;menuitem&gt;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a command/menu item that the user can invoke from a popup menu</w:t>
            </w:r>
          </w:p>
        </w:tc>
      </w:tr>
    </w:tbl>
    <w:p w:rsidR="003B4800" w:rsidRPr="003B4800" w:rsidRDefault="003B4800" w:rsidP="00A011AD">
      <w:pPr>
        <w:pStyle w:val="Heading2"/>
      </w:pPr>
      <w:bookmarkStart w:id="22" w:name="_Toc492056817"/>
      <w:bookmarkStart w:id="23" w:name="_Toc492230487"/>
      <w:r w:rsidRPr="003B4800">
        <w:t>Tables</w:t>
      </w:r>
      <w:bookmarkEnd w:id="22"/>
      <w:bookmarkEnd w:id="23"/>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95"/>
        <w:gridCol w:w="7205"/>
      </w:tblGrid>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3B4800" w:rsidP="00A011AD">
            <w:r w:rsidRPr="003B4800">
              <w:t>Tag</w:t>
            </w:r>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Description</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215" w:history="1">
              <w:r w:rsidR="003B4800" w:rsidRPr="003B4800">
                <w:rPr>
                  <w:color w:val="0000FF"/>
                  <w:u w:val="single"/>
                </w:rPr>
                <w:t>&lt;table&gt;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a table</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216" w:history="1">
              <w:r w:rsidR="003B4800" w:rsidRPr="003B4800">
                <w:rPr>
                  <w:color w:val="0000FF"/>
                  <w:u w:val="single"/>
                </w:rPr>
                <w:t>&lt;caption&gt;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a table caption</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217" w:history="1">
              <w:r w:rsidR="003B4800" w:rsidRPr="003B4800">
                <w:rPr>
                  <w:color w:val="0000FF"/>
                  <w:u w:val="single"/>
                </w:rPr>
                <w:t>&lt;th&gt;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a header cell in a table</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218" w:history="1">
              <w:r w:rsidR="003B4800" w:rsidRPr="003B4800">
                <w:rPr>
                  <w:color w:val="0000FF"/>
                  <w:u w:val="single"/>
                </w:rPr>
                <w:t>&lt;tr&gt;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a row in a table</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219" w:history="1">
              <w:r w:rsidR="003B4800" w:rsidRPr="003B4800">
                <w:rPr>
                  <w:color w:val="0000FF"/>
                  <w:u w:val="single"/>
                </w:rPr>
                <w:t>&lt;td&gt;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a cell in a table</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220" w:history="1">
              <w:r w:rsidR="003B4800" w:rsidRPr="003B4800">
                <w:rPr>
                  <w:color w:val="0000FF"/>
                  <w:u w:val="single"/>
                </w:rPr>
                <w:t>&lt;thead&gt;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Groups the header content in a table</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221" w:history="1">
              <w:r w:rsidR="003B4800" w:rsidRPr="003B4800">
                <w:rPr>
                  <w:color w:val="0000FF"/>
                  <w:u w:val="single"/>
                </w:rPr>
                <w:t>&lt;tbody&gt;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Groups the body content in a table</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222" w:history="1">
              <w:r w:rsidR="003B4800" w:rsidRPr="003B4800">
                <w:rPr>
                  <w:color w:val="0000FF"/>
                  <w:u w:val="single"/>
                </w:rPr>
                <w:t>&lt;tfoot&gt;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Groups the footer content in a table</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223" w:history="1">
              <w:r w:rsidR="003B4800" w:rsidRPr="003B4800">
                <w:rPr>
                  <w:color w:val="0000FF"/>
                  <w:u w:val="single"/>
                </w:rPr>
                <w:t>&lt;col&gt;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Specifies column properties for each column within a &lt;colgroup&gt; element</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224" w:history="1">
              <w:r w:rsidR="003B4800" w:rsidRPr="003B4800">
                <w:rPr>
                  <w:color w:val="0000FF"/>
                  <w:u w:val="single"/>
                </w:rPr>
                <w:t>&lt;colgroup&gt;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Specifies a group of one or more columns in a table for formatting</w:t>
            </w:r>
          </w:p>
        </w:tc>
      </w:tr>
    </w:tbl>
    <w:p w:rsidR="003B4800" w:rsidRPr="003B4800" w:rsidRDefault="003B4800" w:rsidP="00A011AD">
      <w:pPr>
        <w:pStyle w:val="Heading2"/>
      </w:pPr>
      <w:bookmarkStart w:id="24" w:name="_Toc492056818"/>
      <w:bookmarkStart w:id="25" w:name="_Toc492230488"/>
      <w:r w:rsidRPr="003B4800">
        <w:t>Styles and Semantics</w:t>
      </w:r>
      <w:bookmarkEnd w:id="24"/>
      <w:bookmarkEnd w:id="25"/>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22"/>
        <w:gridCol w:w="7178"/>
      </w:tblGrid>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3B4800" w:rsidP="00A011AD">
            <w:r w:rsidRPr="003B4800">
              <w:t>Tag</w:t>
            </w:r>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Description</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225" w:history="1">
              <w:r w:rsidR="003B4800" w:rsidRPr="003B4800">
                <w:rPr>
                  <w:color w:val="0000FF"/>
                  <w:u w:val="single"/>
                </w:rPr>
                <w:t>&lt;style&gt;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style information for a document</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226" w:history="1">
              <w:r w:rsidR="003B4800" w:rsidRPr="003B4800">
                <w:rPr>
                  <w:color w:val="0000FF"/>
                  <w:u w:val="single"/>
                </w:rPr>
                <w:t>&lt;div&gt;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a section in a document</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227" w:history="1">
              <w:r w:rsidR="003B4800" w:rsidRPr="003B4800">
                <w:rPr>
                  <w:color w:val="0000FF"/>
                  <w:u w:val="single"/>
                </w:rPr>
                <w:t>&lt;span&gt;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a section in a document</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228" w:history="1">
              <w:r w:rsidR="003B4800" w:rsidRPr="003B4800">
                <w:rPr>
                  <w:color w:val="0000FF"/>
                  <w:u w:val="single"/>
                </w:rPr>
                <w:t>&lt;header&gt;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a header for a document or section</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229" w:history="1">
              <w:r w:rsidR="003B4800" w:rsidRPr="003B4800">
                <w:rPr>
                  <w:color w:val="0000FF"/>
                  <w:u w:val="single"/>
                </w:rPr>
                <w:t>&lt;footer&gt;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a footer for a document or section</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230" w:history="1">
              <w:r w:rsidR="003B4800" w:rsidRPr="003B4800">
                <w:rPr>
                  <w:color w:val="0000FF"/>
                  <w:u w:val="single"/>
                </w:rPr>
                <w:t>&lt;main&gt;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Specifies the main content of a document</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231" w:history="1">
              <w:r w:rsidR="003B4800" w:rsidRPr="003B4800">
                <w:rPr>
                  <w:color w:val="0000FF"/>
                  <w:u w:val="single"/>
                </w:rPr>
                <w:t>&lt;section&gt;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a section in a document</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232" w:history="1">
              <w:r w:rsidR="003B4800" w:rsidRPr="003B4800">
                <w:rPr>
                  <w:color w:val="0000FF"/>
                  <w:u w:val="single"/>
                </w:rPr>
                <w:t>&lt;article&gt;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an article</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233" w:history="1">
              <w:r w:rsidR="003B4800" w:rsidRPr="003B4800">
                <w:rPr>
                  <w:color w:val="0000FF"/>
                  <w:u w:val="single"/>
                </w:rPr>
                <w:t>&lt;aside&gt;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content aside from the page content</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234" w:history="1">
              <w:r w:rsidR="003B4800" w:rsidRPr="003B4800">
                <w:rPr>
                  <w:color w:val="0000FF"/>
                  <w:u w:val="single"/>
                </w:rPr>
                <w:t>&lt;details&gt;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additional details that the user can view or hide</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235" w:history="1">
              <w:r w:rsidR="003B4800" w:rsidRPr="003B4800">
                <w:rPr>
                  <w:color w:val="0000FF"/>
                  <w:u w:val="single"/>
                </w:rPr>
                <w:t>&lt;dialog&gt;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a dialog box or window</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236" w:history="1">
              <w:r w:rsidR="003B4800" w:rsidRPr="003B4800">
                <w:rPr>
                  <w:color w:val="0000FF"/>
                  <w:u w:val="single"/>
                </w:rPr>
                <w:t>&lt;summary&gt;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a visible heading for a &lt;details&gt; element</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237" w:history="1">
              <w:r w:rsidR="003B4800" w:rsidRPr="003B4800">
                <w:rPr>
                  <w:color w:val="0000FF"/>
                  <w:u w:val="single"/>
                </w:rPr>
                <w:t>&lt;data&gt;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Links the given content with a machine-readable translation</w:t>
            </w:r>
          </w:p>
        </w:tc>
      </w:tr>
    </w:tbl>
    <w:p w:rsidR="003B4800" w:rsidRPr="003B4800" w:rsidRDefault="003B4800" w:rsidP="00A011AD">
      <w:pPr>
        <w:pStyle w:val="Heading2"/>
      </w:pPr>
      <w:bookmarkStart w:id="26" w:name="_Toc492056819"/>
      <w:bookmarkStart w:id="27" w:name="_Toc492230489"/>
      <w:r w:rsidRPr="003B4800">
        <w:t>Meta Info</w:t>
      </w:r>
      <w:bookmarkEnd w:id="26"/>
      <w:bookmarkEnd w:id="27"/>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95"/>
        <w:gridCol w:w="7205"/>
      </w:tblGrid>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3B4800" w:rsidP="00A011AD">
            <w:r w:rsidRPr="003B4800">
              <w:t>Tag</w:t>
            </w:r>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Description</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238" w:history="1">
              <w:r w:rsidR="003B4800" w:rsidRPr="003B4800">
                <w:rPr>
                  <w:color w:val="0000FF"/>
                  <w:u w:val="single"/>
                </w:rPr>
                <w:t>&lt;head&gt;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information about the document</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239" w:history="1">
              <w:r w:rsidR="003B4800" w:rsidRPr="003B4800">
                <w:rPr>
                  <w:color w:val="0000FF"/>
                  <w:u w:val="single"/>
                </w:rPr>
                <w:t>&lt;meta&gt;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metadata about an HTML document</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240" w:history="1">
              <w:r w:rsidR="003B4800" w:rsidRPr="003B4800">
                <w:rPr>
                  <w:color w:val="0000FF"/>
                  <w:u w:val="single"/>
                </w:rPr>
                <w:t>&lt;base&gt;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Specifies the base URL/target for all relative URLs in a document</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241" w:history="1">
              <w:r w:rsidR="003B4800" w:rsidRPr="003B4800">
                <w:rPr>
                  <w:color w:val="C58080"/>
                  <w:u w:val="single"/>
                </w:rPr>
                <w:t>&lt;basefont&gt;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rPr>
                <w:color w:val="E80000"/>
              </w:rPr>
              <w:t>Not supported in HTML5. Use CSS instead.</w:t>
            </w:r>
            <w:r w:rsidRPr="003B4800">
              <w:rPr>
                <w:color w:val="E80000"/>
              </w:rPr>
              <w:br/>
            </w:r>
            <w:r w:rsidRPr="003B4800">
              <w:t>Specifies a default color, size, and font for all text in a document</w:t>
            </w:r>
          </w:p>
        </w:tc>
      </w:tr>
    </w:tbl>
    <w:p w:rsidR="003B4800" w:rsidRPr="003B4800" w:rsidRDefault="003B4800" w:rsidP="00A011AD">
      <w:pPr>
        <w:pStyle w:val="Heading2"/>
      </w:pPr>
      <w:bookmarkStart w:id="28" w:name="_Toc492056820"/>
      <w:bookmarkStart w:id="29" w:name="_Toc492230490"/>
      <w:r w:rsidRPr="003B4800">
        <w:t>Programming</w:t>
      </w:r>
      <w:bookmarkEnd w:id="28"/>
      <w:bookmarkEnd w:id="29"/>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95"/>
        <w:gridCol w:w="7205"/>
      </w:tblGrid>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3B4800" w:rsidP="00A011AD">
            <w:r w:rsidRPr="003B4800">
              <w:t>Tag</w:t>
            </w:r>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Description</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242" w:history="1">
              <w:r w:rsidR="003B4800" w:rsidRPr="003B4800">
                <w:rPr>
                  <w:color w:val="0000FF"/>
                  <w:u w:val="single"/>
                </w:rPr>
                <w:t>&lt;script&gt;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a client-side script</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243" w:history="1">
              <w:r w:rsidR="003B4800" w:rsidRPr="003B4800">
                <w:rPr>
                  <w:color w:val="0000FF"/>
                  <w:u w:val="single"/>
                </w:rPr>
                <w:t>&lt;noscript&gt;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an alternate content for users that do not support client-side scripts</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244" w:history="1">
              <w:r w:rsidR="003B4800" w:rsidRPr="003B4800">
                <w:rPr>
                  <w:color w:val="C58080"/>
                  <w:u w:val="single"/>
                </w:rPr>
                <w:t>&lt;applet&gt;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Not supported in HTML5. Use &lt;embed&gt; or &lt;object&gt; instead.</w:t>
            </w:r>
            <w:r w:rsidRPr="003B4800">
              <w:br/>
              <w:t>Defines an embedded applet</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245" w:history="1">
              <w:r w:rsidR="003B4800" w:rsidRPr="003B4800">
                <w:rPr>
                  <w:color w:val="0000FF"/>
                  <w:u w:val="single"/>
                </w:rPr>
                <w:t>&lt;embed&gt;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Defines a container for an external (non-HTML) application</w:t>
            </w:r>
          </w:p>
        </w:tc>
      </w:tr>
      <w:tr w:rsidR="003B4800" w:rsidRPr="003B4800" w:rsidTr="003B4800">
        <w:tc>
          <w:tcPr>
            <w:tcW w:w="997" w:type="pct"/>
            <w:shd w:val="clear" w:color="auto" w:fill="F1F1F1"/>
            <w:tcMar>
              <w:top w:w="120" w:type="dxa"/>
              <w:left w:w="240" w:type="dxa"/>
              <w:bottom w:w="120" w:type="dxa"/>
              <w:right w:w="120" w:type="dxa"/>
            </w:tcMar>
            <w:hideMark/>
          </w:tcPr>
          <w:p w:rsidR="003B4800" w:rsidRPr="003B4800" w:rsidRDefault="00CA242B" w:rsidP="00A011AD">
            <w:hyperlink r:id="rId246" w:history="1">
              <w:r w:rsidR="003B4800" w:rsidRPr="003B4800">
                <w:rPr>
                  <w:color w:val="0000FF"/>
                  <w:u w:val="single"/>
                </w:rPr>
                <w:t>&lt;object&gt;</w:t>
              </w:r>
            </w:hyperlink>
          </w:p>
        </w:tc>
        <w:tc>
          <w:tcPr>
            <w:tcW w:w="4003" w:type="pct"/>
            <w:shd w:val="clear" w:color="auto" w:fill="F1F1F1"/>
            <w:tcMar>
              <w:top w:w="120" w:type="dxa"/>
              <w:left w:w="120" w:type="dxa"/>
              <w:bottom w:w="120" w:type="dxa"/>
              <w:right w:w="120" w:type="dxa"/>
            </w:tcMar>
            <w:hideMark/>
          </w:tcPr>
          <w:p w:rsidR="003B4800" w:rsidRPr="003B4800" w:rsidRDefault="003B4800" w:rsidP="00A011AD">
            <w:r w:rsidRPr="003B4800">
              <w:t>Defines an embedded object</w:t>
            </w:r>
          </w:p>
        </w:tc>
      </w:tr>
      <w:tr w:rsidR="003B4800" w:rsidRPr="003B4800" w:rsidTr="003B4800">
        <w:tc>
          <w:tcPr>
            <w:tcW w:w="997" w:type="pct"/>
            <w:shd w:val="clear" w:color="auto" w:fill="FFFFFF"/>
            <w:tcMar>
              <w:top w:w="120" w:type="dxa"/>
              <w:left w:w="240" w:type="dxa"/>
              <w:bottom w:w="120" w:type="dxa"/>
              <w:right w:w="120" w:type="dxa"/>
            </w:tcMar>
            <w:hideMark/>
          </w:tcPr>
          <w:p w:rsidR="003B4800" w:rsidRPr="003B4800" w:rsidRDefault="00CA242B" w:rsidP="00A011AD">
            <w:hyperlink r:id="rId247" w:history="1">
              <w:r w:rsidR="003B4800" w:rsidRPr="003B4800">
                <w:rPr>
                  <w:color w:val="0000FF"/>
                  <w:u w:val="single"/>
                </w:rPr>
                <w:t>&lt;param&gt;</w:t>
              </w:r>
            </w:hyperlink>
          </w:p>
        </w:tc>
        <w:tc>
          <w:tcPr>
            <w:tcW w:w="4003" w:type="pct"/>
            <w:shd w:val="clear" w:color="auto" w:fill="FFFFFF"/>
            <w:tcMar>
              <w:top w:w="120" w:type="dxa"/>
              <w:left w:w="120" w:type="dxa"/>
              <w:bottom w:w="120" w:type="dxa"/>
              <w:right w:w="120" w:type="dxa"/>
            </w:tcMar>
            <w:hideMark/>
          </w:tcPr>
          <w:p w:rsidR="003B4800" w:rsidRPr="003B4800" w:rsidRDefault="003B4800" w:rsidP="00A011AD">
            <w:r w:rsidRPr="003B4800">
              <w:t xml:space="preserve">Defines a </w:t>
            </w:r>
            <w:r w:rsidRPr="00A011AD">
              <w:t>parameter</w:t>
            </w:r>
            <w:r w:rsidRPr="003B4800">
              <w:t xml:space="preserve"> for an object</w:t>
            </w:r>
          </w:p>
        </w:tc>
      </w:tr>
    </w:tbl>
    <w:p w:rsidR="00214BBC" w:rsidRDefault="00214BBC" w:rsidP="00A011AD"/>
    <w:p w:rsidR="00A011AD" w:rsidRDefault="00A011AD" w:rsidP="00A011AD">
      <w:pPr>
        <w:pStyle w:val="Heading1"/>
      </w:pPr>
      <w:bookmarkStart w:id="30" w:name="_Toc492230491"/>
      <w:r>
        <w:t>All HTML Attributes</w:t>
      </w:r>
      <w:bookmarkEnd w:id="30"/>
    </w:p>
    <w:tbl>
      <w:tblPr>
        <w:tblW w:w="0" w:type="auto"/>
        <w:tblBorders>
          <w:top w:val="single" w:sz="6" w:space="0" w:color="CCCCCC"/>
          <w:left w:val="single" w:sz="6" w:space="0" w:color="CCCCCC"/>
          <w:bottom w:val="single" w:sz="6" w:space="0" w:color="CCCCCC"/>
          <w:right w:val="single" w:sz="6" w:space="0" w:color="CCCCCC"/>
        </w:tblBorders>
        <w:tblLayout w:type="fixed"/>
        <w:tblCellMar>
          <w:top w:w="15" w:type="dxa"/>
          <w:left w:w="15" w:type="dxa"/>
          <w:bottom w:w="15" w:type="dxa"/>
          <w:right w:w="15" w:type="dxa"/>
        </w:tblCellMar>
        <w:tblLook w:val="04A0" w:firstRow="1" w:lastRow="0" w:firstColumn="1" w:lastColumn="0" w:noHBand="0" w:noVBand="1"/>
      </w:tblPr>
      <w:tblGrid>
        <w:gridCol w:w="1882"/>
        <w:gridCol w:w="3690"/>
        <w:gridCol w:w="3772"/>
      </w:tblGrid>
      <w:tr w:rsidR="00A011AD" w:rsidRPr="00A011AD" w:rsidTr="00E134E2">
        <w:trPr>
          <w:trHeight w:val="555"/>
        </w:trPr>
        <w:tc>
          <w:tcPr>
            <w:tcW w:w="1882" w:type="dxa"/>
            <w:shd w:val="clear" w:color="auto" w:fill="FFFFFF"/>
            <w:tcMar>
              <w:top w:w="120" w:type="dxa"/>
              <w:left w:w="240" w:type="dxa"/>
              <w:bottom w:w="120" w:type="dxa"/>
              <w:right w:w="120" w:type="dxa"/>
            </w:tcMar>
            <w:hideMark/>
          </w:tcPr>
          <w:p w:rsidR="00A011AD" w:rsidRPr="00A011AD" w:rsidRDefault="00A011AD" w:rsidP="00A011AD">
            <w:pPr>
              <w:rPr>
                <w:color w:val="auto"/>
              </w:rPr>
            </w:pPr>
            <w:r w:rsidRPr="00A011AD">
              <w:t>Attribute</w:t>
            </w:r>
          </w:p>
        </w:tc>
        <w:tc>
          <w:tcPr>
            <w:tcW w:w="3690" w:type="dxa"/>
            <w:shd w:val="clear" w:color="auto" w:fill="FFFFFF"/>
            <w:tcMar>
              <w:top w:w="120" w:type="dxa"/>
              <w:left w:w="120" w:type="dxa"/>
              <w:bottom w:w="120" w:type="dxa"/>
              <w:right w:w="120" w:type="dxa"/>
            </w:tcMar>
            <w:hideMark/>
          </w:tcPr>
          <w:p w:rsidR="00A011AD" w:rsidRPr="00A011AD" w:rsidRDefault="00A011AD" w:rsidP="00A011AD">
            <w:r w:rsidRPr="00A011AD">
              <w:t>Belongs to</w:t>
            </w:r>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Description</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248" w:history="1">
              <w:r w:rsidR="00A011AD" w:rsidRPr="00A011AD">
                <w:rPr>
                  <w:rStyle w:val="Hyperlink"/>
                </w:rPr>
                <w:t>accept</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249" w:history="1">
              <w:r w:rsidR="00A011AD" w:rsidRPr="00A011AD">
                <w:rPr>
                  <w:rStyle w:val="Hyperlink"/>
                </w:rPr>
                <w:t>&lt;input&gt;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the types of files that the server accepts (only for type="file")</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250" w:history="1">
              <w:r w:rsidR="00A011AD" w:rsidRPr="00A011AD">
                <w:rPr>
                  <w:rStyle w:val="Hyperlink"/>
                </w:rPr>
                <w:t>accept-charset</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251" w:history="1">
              <w:r w:rsidR="00A011AD" w:rsidRPr="00A011AD">
                <w:rPr>
                  <w:rStyle w:val="Hyperlink"/>
                </w:rPr>
                <w:t>&lt;form&gt;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the character encodings that are to be used for the form submission</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252" w:history="1">
              <w:r w:rsidR="00A011AD" w:rsidRPr="00A011AD">
                <w:rPr>
                  <w:rStyle w:val="Hyperlink"/>
                </w:rPr>
                <w:t>accesskey</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253" w:history="1">
              <w:r w:rsidR="00A011AD" w:rsidRPr="00A011AD">
                <w:rPr>
                  <w:rStyle w:val="Hyperlink"/>
                </w:rPr>
                <w:t>Global Attributes</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a shortcut key to activate/focus an element</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254" w:history="1">
              <w:r w:rsidR="00A011AD" w:rsidRPr="00A011AD">
                <w:rPr>
                  <w:rStyle w:val="Hyperlink"/>
                </w:rPr>
                <w:t>action</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255" w:history="1">
              <w:r w:rsidR="00A011AD" w:rsidRPr="00A011AD">
                <w:rPr>
                  <w:rStyle w:val="Hyperlink"/>
                </w:rPr>
                <w:t>&lt;form&gt;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where to send the form-data when a form is submitted</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A011AD" w:rsidP="00A011AD">
            <w:r w:rsidRPr="00A011AD">
              <w:lastRenderedPageBreak/>
              <w:t>align</w:t>
            </w:r>
          </w:p>
        </w:tc>
        <w:tc>
          <w:tcPr>
            <w:tcW w:w="3690" w:type="dxa"/>
            <w:shd w:val="clear" w:color="auto" w:fill="F1F1F1"/>
            <w:tcMar>
              <w:top w:w="120" w:type="dxa"/>
              <w:left w:w="120" w:type="dxa"/>
              <w:bottom w:w="120" w:type="dxa"/>
              <w:right w:w="120" w:type="dxa"/>
            </w:tcMar>
            <w:hideMark/>
          </w:tcPr>
          <w:p w:rsidR="00A011AD" w:rsidRPr="00A011AD" w:rsidRDefault="00A011AD" w:rsidP="00A011AD">
            <w:r w:rsidRPr="00A011AD">
              <w:rPr>
                <w:rStyle w:val="deprecated"/>
                <w:color w:val="E80000"/>
              </w:rPr>
              <w:t>Not supported in HTML 5.</w:t>
            </w:r>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the alignment according to surrounding elements. Use CSS instead</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256" w:history="1">
              <w:r w:rsidR="00A011AD" w:rsidRPr="00A011AD">
                <w:rPr>
                  <w:rStyle w:val="Hyperlink"/>
                </w:rPr>
                <w:t>alt</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257" w:history="1">
              <w:r w:rsidR="00A011AD" w:rsidRPr="00A011AD">
                <w:rPr>
                  <w:rStyle w:val="Hyperlink"/>
                </w:rPr>
                <w:t>&lt;area&gt;</w:t>
              </w:r>
            </w:hyperlink>
            <w:r w:rsidR="00A011AD" w:rsidRPr="00A011AD">
              <w:t>, </w:t>
            </w:r>
            <w:hyperlink r:id="rId258" w:history="1">
              <w:r w:rsidR="00A011AD" w:rsidRPr="00A011AD">
                <w:rPr>
                  <w:rStyle w:val="Hyperlink"/>
                </w:rPr>
                <w:t>&lt;img&gt;</w:t>
              </w:r>
            </w:hyperlink>
            <w:r w:rsidR="00A011AD" w:rsidRPr="00A011AD">
              <w:t>, </w:t>
            </w:r>
            <w:hyperlink r:id="rId259" w:history="1">
              <w:r w:rsidR="00A011AD" w:rsidRPr="00A011AD">
                <w:rPr>
                  <w:rStyle w:val="Hyperlink"/>
                </w:rPr>
                <w:t>&lt;input&gt;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an alternate text when the original element fails to display</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260" w:history="1">
              <w:r w:rsidR="00A011AD" w:rsidRPr="00A011AD">
                <w:rPr>
                  <w:rStyle w:val="Hyperlink"/>
                </w:rPr>
                <w:t>async</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261" w:history="1">
              <w:r w:rsidR="00A011AD" w:rsidRPr="00A011AD">
                <w:rPr>
                  <w:rStyle w:val="Hyperlink"/>
                </w:rPr>
                <w:t>&lt;script&gt;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that the script is executed asynchronously (only for external scripts)</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262" w:history="1">
              <w:r w:rsidR="00A011AD" w:rsidRPr="00A011AD">
                <w:rPr>
                  <w:rStyle w:val="Hyperlink"/>
                </w:rPr>
                <w:t>autocomplete</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263" w:history="1">
              <w:r w:rsidR="00A011AD" w:rsidRPr="00A011AD">
                <w:rPr>
                  <w:rStyle w:val="Hyperlink"/>
                </w:rPr>
                <w:t>&lt;form&gt;</w:t>
              </w:r>
            </w:hyperlink>
            <w:r w:rsidR="00A011AD" w:rsidRPr="00A011AD">
              <w:t>, </w:t>
            </w:r>
            <w:hyperlink r:id="rId264" w:history="1">
              <w:r w:rsidR="00A011AD" w:rsidRPr="00A011AD">
                <w:rPr>
                  <w:rStyle w:val="Hyperlink"/>
                </w:rPr>
                <w:t>&lt;input&gt;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whether the &lt;form&gt; or the &lt;input&gt; element should have autocomplete enabled</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265" w:history="1">
              <w:r w:rsidR="00A011AD" w:rsidRPr="00A011AD">
                <w:rPr>
                  <w:rStyle w:val="Hyperlink"/>
                </w:rPr>
                <w:t>autofocus</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266" w:history="1">
              <w:r w:rsidR="00A011AD" w:rsidRPr="00A011AD">
                <w:rPr>
                  <w:rStyle w:val="Hyperlink"/>
                </w:rPr>
                <w:t>&lt;button&gt;</w:t>
              </w:r>
            </w:hyperlink>
            <w:r w:rsidR="00A011AD" w:rsidRPr="00A011AD">
              <w:t>, </w:t>
            </w:r>
            <w:hyperlink r:id="rId267" w:history="1">
              <w:r w:rsidR="00A011AD" w:rsidRPr="00A011AD">
                <w:rPr>
                  <w:rStyle w:val="Hyperlink"/>
                </w:rPr>
                <w:t>&lt;input&gt;</w:t>
              </w:r>
            </w:hyperlink>
            <w:r w:rsidR="00A011AD" w:rsidRPr="00A011AD">
              <w:t>, </w:t>
            </w:r>
            <w:hyperlink r:id="rId268" w:history="1">
              <w:r w:rsidR="00A011AD" w:rsidRPr="00A011AD">
                <w:rPr>
                  <w:rStyle w:val="Hyperlink"/>
                </w:rPr>
                <w:t>&lt;keygen&gt;</w:t>
              </w:r>
            </w:hyperlink>
            <w:r w:rsidR="00A011AD" w:rsidRPr="00A011AD">
              <w:t>, </w:t>
            </w:r>
          </w:p>
          <w:p w:rsidR="00A011AD" w:rsidRPr="00A011AD" w:rsidRDefault="00CA242B" w:rsidP="00A011AD">
            <w:hyperlink r:id="rId269" w:history="1">
              <w:r w:rsidR="00A011AD" w:rsidRPr="00A011AD">
                <w:rPr>
                  <w:rStyle w:val="Hyperlink"/>
                </w:rPr>
                <w:t>&lt;select&gt;</w:t>
              </w:r>
            </w:hyperlink>
            <w:r w:rsidR="00A011AD" w:rsidRPr="00A011AD">
              <w:t>, </w:t>
            </w:r>
            <w:hyperlink r:id="rId270" w:history="1">
              <w:r w:rsidR="00A011AD" w:rsidRPr="00A011AD">
                <w:rPr>
                  <w:rStyle w:val="Hyperlink"/>
                </w:rPr>
                <w:t>&lt;textarea&gt;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that the element should automatically get focus when the page loads</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271" w:history="1">
              <w:r w:rsidR="00A011AD" w:rsidRPr="00A011AD">
                <w:rPr>
                  <w:rStyle w:val="Hyperlink"/>
                </w:rPr>
                <w:t>autoplay</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272" w:history="1">
              <w:r w:rsidR="00A011AD" w:rsidRPr="00A011AD">
                <w:rPr>
                  <w:rStyle w:val="Hyperlink"/>
                </w:rPr>
                <w:t>&lt;audio&gt;</w:t>
              </w:r>
            </w:hyperlink>
            <w:r w:rsidR="00A011AD" w:rsidRPr="00A011AD">
              <w:t>, </w:t>
            </w:r>
            <w:hyperlink r:id="rId273" w:history="1">
              <w:r w:rsidR="00A011AD" w:rsidRPr="00A011AD">
                <w:rPr>
                  <w:rStyle w:val="Hyperlink"/>
                </w:rPr>
                <w:t>&lt;video&gt;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that the audio/video will start playing as soon as it is ready</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A011AD" w:rsidP="00A011AD">
            <w:r w:rsidRPr="00A011AD">
              <w:t>bgcolor</w:t>
            </w:r>
          </w:p>
        </w:tc>
        <w:tc>
          <w:tcPr>
            <w:tcW w:w="3690" w:type="dxa"/>
            <w:shd w:val="clear" w:color="auto" w:fill="F1F1F1"/>
            <w:tcMar>
              <w:top w:w="120" w:type="dxa"/>
              <w:left w:w="120" w:type="dxa"/>
              <w:bottom w:w="120" w:type="dxa"/>
              <w:right w:w="120" w:type="dxa"/>
            </w:tcMar>
            <w:hideMark/>
          </w:tcPr>
          <w:p w:rsidR="00A011AD" w:rsidRPr="00A011AD" w:rsidRDefault="00A011AD" w:rsidP="00A011AD">
            <w:r w:rsidRPr="00A011AD">
              <w:rPr>
                <w:rStyle w:val="deprecated"/>
                <w:color w:val="E80000"/>
              </w:rPr>
              <w:t>Not supported in HTML 5.</w:t>
            </w:r>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 xml:space="preserve">Specifies the background color of an element. Use CSS </w:t>
            </w:r>
            <w:r w:rsidRPr="00A011AD">
              <w:lastRenderedPageBreak/>
              <w:t>instead</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A011AD" w:rsidP="00A011AD">
            <w:r w:rsidRPr="00A011AD">
              <w:lastRenderedPageBreak/>
              <w:t>border</w:t>
            </w:r>
          </w:p>
        </w:tc>
        <w:tc>
          <w:tcPr>
            <w:tcW w:w="3690" w:type="dxa"/>
            <w:shd w:val="clear" w:color="auto" w:fill="FFFFFF"/>
            <w:tcMar>
              <w:top w:w="120" w:type="dxa"/>
              <w:left w:w="120" w:type="dxa"/>
              <w:bottom w:w="120" w:type="dxa"/>
              <w:right w:w="120" w:type="dxa"/>
            </w:tcMar>
            <w:hideMark/>
          </w:tcPr>
          <w:p w:rsidR="00A011AD" w:rsidRPr="00A011AD" w:rsidRDefault="00A011AD" w:rsidP="00A011AD">
            <w:r w:rsidRPr="00A011AD">
              <w:rPr>
                <w:rStyle w:val="deprecated"/>
                <w:color w:val="E80000"/>
              </w:rPr>
              <w:t>Not supported in HTML 5.</w:t>
            </w:r>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the width of the border of an element. Use CSS instead</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274" w:history="1">
              <w:r w:rsidR="00A011AD" w:rsidRPr="00A011AD">
                <w:rPr>
                  <w:rStyle w:val="Hyperlink"/>
                </w:rPr>
                <w:t>challenge</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275" w:history="1">
              <w:r w:rsidR="00A011AD" w:rsidRPr="00A011AD">
                <w:rPr>
                  <w:rStyle w:val="Hyperlink"/>
                </w:rPr>
                <w:t>&lt;keygen&gt;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that the value of the &lt;keygen&gt; element should be challenged when submitted</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276" w:history="1">
              <w:r w:rsidR="00A011AD" w:rsidRPr="00A011AD">
                <w:rPr>
                  <w:rStyle w:val="Hyperlink"/>
                </w:rPr>
                <w:t>charset</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277" w:history="1">
              <w:r w:rsidR="00A011AD" w:rsidRPr="00A011AD">
                <w:rPr>
                  <w:rStyle w:val="Hyperlink"/>
                </w:rPr>
                <w:t>&lt;meta&gt;</w:t>
              </w:r>
            </w:hyperlink>
            <w:r w:rsidR="00A011AD" w:rsidRPr="00A011AD">
              <w:t>, </w:t>
            </w:r>
            <w:hyperlink r:id="rId278" w:history="1">
              <w:r w:rsidR="00A011AD" w:rsidRPr="00A011AD">
                <w:rPr>
                  <w:rStyle w:val="Hyperlink"/>
                </w:rPr>
                <w:t>&lt;script&gt;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the character encoding</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279" w:history="1">
              <w:r w:rsidR="00A011AD" w:rsidRPr="00A011AD">
                <w:rPr>
                  <w:rStyle w:val="Hyperlink"/>
                </w:rPr>
                <w:t>checked</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280" w:history="1">
              <w:r w:rsidR="00A011AD" w:rsidRPr="00A011AD">
                <w:rPr>
                  <w:rStyle w:val="Hyperlink"/>
                </w:rPr>
                <w:t>&lt;input&gt;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that an &lt;input&gt; element should be pre-selected when the page loads (for type="checkbox" or type="radio")</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281" w:history="1">
              <w:r w:rsidR="00A011AD" w:rsidRPr="00A011AD">
                <w:rPr>
                  <w:rStyle w:val="Hyperlink"/>
                </w:rPr>
                <w:t>cite</w:t>
              </w:r>
            </w:hyperlink>
          </w:p>
        </w:tc>
        <w:tc>
          <w:tcPr>
            <w:tcW w:w="3690" w:type="dxa"/>
            <w:shd w:val="clear" w:color="auto" w:fill="FFFFFF"/>
            <w:tcMar>
              <w:top w:w="120" w:type="dxa"/>
              <w:left w:w="120" w:type="dxa"/>
              <w:bottom w:w="120" w:type="dxa"/>
              <w:right w:w="120" w:type="dxa"/>
            </w:tcMar>
            <w:hideMark/>
          </w:tcPr>
          <w:p w:rsidR="00A011AD" w:rsidRPr="00A011AD" w:rsidRDefault="00A011AD" w:rsidP="00A011AD">
            <w:r w:rsidRPr="00A011AD">
              <w:t>&lt;blockquote&gt;, </w:t>
            </w:r>
            <w:hyperlink r:id="rId282" w:history="1">
              <w:r w:rsidRPr="00A011AD">
                <w:rPr>
                  <w:rStyle w:val="Hyperlink"/>
                </w:rPr>
                <w:t>&lt;del&gt;</w:t>
              </w:r>
            </w:hyperlink>
            <w:r w:rsidRPr="00A011AD">
              <w:t>, </w:t>
            </w:r>
            <w:hyperlink r:id="rId283" w:history="1">
              <w:r w:rsidRPr="00A011AD">
                <w:rPr>
                  <w:rStyle w:val="Hyperlink"/>
                </w:rPr>
                <w:t>&lt;ins&gt;</w:t>
              </w:r>
            </w:hyperlink>
            <w:r w:rsidRPr="00A011AD">
              <w:t>, &lt;q&gt;</w:t>
            </w:r>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a URL which explains the quote/deleted/inserted text</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284" w:history="1">
              <w:r w:rsidR="00A011AD" w:rsidRPr="00A011AD">
                <w:rPr>
                  <w:rStyle w:val="Hyperlink"/>
                </w:rPr>
                <w:t>class</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285" w:history="1">
              <w:r w:rsidR="00A011AD" w:rsidRPr="00A011AD">
                <w:rPr>
                  <w:rStyle w:val="Hyperlink"/>
                </w:rPr>
                <w:t>Global Attributes</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one or more classnames for an element (refers to a class in a style sheet)</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A011AD" w:rsidP="00A011AD">
            <w:r w:rsidRPr="00A011AD">
              <w:lastRenderedPageBreak/>
              <w:t>color</w:t>
            </w:r>
          </w:p>
        </w:tc>
        <w:tc>
          <w:tcPr>
            <w:tcW w:w="3690" w:type="dxa"/>
            <w:shd w:val="clear" w:color="auto" w:fill="FFFFFF"/>
            <w:tcMar>
              <w:top w:w="120" w:type="dxa"/>
              <w:left w:w="120" w:type="dxa"/>
              <w:bottom w:w="120" w:type="dxa"/>
              <w:right w:w="120" w:type="dxa"/>
            </w:tcMar>
            <w:hideMark/>
          </w:tcPr>
          <w:p w:rsidR="00A011AD" w:rsidRPr="00A011AD" w:rsidRDefault="00A011AD" w:rsidP="00A011AD">
            <w:r w:rsidRPr="00A011AD">
              <w:rPr>
                <w:rStyle w:val="deprecated"/>
                <w:color w:val="E80000"/>
              </w:rPr>
              <w:t>Not supported in HTML 5.</w:t>
            </w:r>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the text color of an element. Use CSS instead</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286" w:history="1">
              <w:r w:rsidR="00A011AD" w:rsidRPr="00A011AD">
                <w:rPr>
                  <w:rStyle w:val="Hyperlink"/>
                </w:rPr>
                <w:t>cols</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287" w:history="1">
              <w:r w:rsidR="00A011AD" w:rsidRPr="00A011AD">
                <w:rPr>
                  <w:rStyle w:val="Hyperlink"/>
                </w:rPr>
                <w:t>&lt;textarea&gt;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the visible width of a text area</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288" w:history="1">
              <w:r w:rsidR="00A011AD" w:rsidRPr="00A011AD">
                <w:rPr>
                  <w:rStyle w:val="Hyperlink"/>
                </w:rPr>
                <w:t>colspan</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289" w:history="1">
              <w:r w:rsidR="00A011AD" w:rsidRPr="00A011AD">
                <w:rPr>
                  <w:rStyle w:val="Hyperlink"/>
                </w:rPr>
                <w:t>&lt;td&gt;</w:t>
              </w:r>
            </w:hyperlink>
            <w:r w:rsidR="00A011AD" w:rsidRPr="00A011AD">
              <w:t>, </w:t>
            </w:r>
            <w:hyperlink r:id="rId290" w:history="1">
              <w:r w:rsidR="00A011AD" w:rsidRPr="00A011AD">
                <w:rPr>
                  <w:rStyle w:val="Hyperlink"/>
                </w:rPr>
                <w:t>&lt;th&gt;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the number of columns a table cell should span</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291" w:history="1">
              <w:r w:rsidR="00A011AD" w:rsidRPr="00A011AD">
                <w:rPr>
                  <w:rStyle w:val="Hyperlink"/>
                </w:rPr>
                <w:t>content</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292" w:history="1">
              <w:r w:rsidR="00A011AD" w:rsidRPr="00A011AD">
                <w:rPr>
                  <w:rStyle w:val="Hyperlink"/>
                </w:rPr>
                <w:t>&lt;meta&gt;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Gives the value associated with the http-equiv or name attribute</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293" w:history="1">
              <w:r w:rsidR="00A011AD" w:rsidRPr="00A011AD">
                <w:rPr>
                  <w:rStyle w:val="Hyperlink"/>
                </w:rPr>
                <w:t>contenteditable</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294" w:history="1">
              <w:r w:rsidR="00A011AD" w:rsidRPr="00A011AD">
                <w:rPr>
                  <w:rStyle w:val="Hyperlink"/>
                </w:rPr>
                <w:t>Global Attributes</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whether the content of an element is editable or not</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295" w:history="1">
              <w:r w:rsidR="00A011AD" w:rsidRPr="00A011AD">
                <w:rPr>
                  <w:rStyle w:val="Hyperlink"/>
                </w:rPr>
                <w:t>contextmenu</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296" w:history="1">
              <w:r w:rsidR="00A011AD" w:rsidRPr="00A011AD">
                <w:rPr>
                  <w:rStyle w:val="Hyperlink"/>
                </w:rPr>
                <w:t>Global Attributes</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a context menu for an element. The context menu appears when a user right-clicks on the element</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297" w:history="1">
              <w:r w:rsidR="00A011AD" w:rsidRPr="00A011AD">
                <w:rPr>
                  <w:rStyle w:val="Hyperlink"/>
                </w:rPr>
                <w:t>controls</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298" w:history="1">
              <w:r w:rsidR="00A011AD" w:rsidRPr="00A011AD">
                <w:rPr>
                  <w:rStyle w:val="Hyperlink"/>
                </w:rPr>
                <w:t>&lt;audio&gt;</w:t>
              </w:r>
            </w:hyperlink>
            <w:r w:rsidR="00A011AD" w:rsidRPr="00A011AD">
              <w:t>, </w:t>
            </w:r>
            <w:hyperlink r:id="rId299" w:history="1">
              <w:r w:rsidR="00A011AD" w:rsidRPr="00A011AD">
                <w:rPr>
                  <w:rStyle w:val="Hyperlink"/>
                </w:rPr>
                <w:t>&lt;video&gt;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that audio/video controls should be displayed (such as a play/pause button etc)</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300" w:history="1">
              <w:r w:rsidR="00A011AD" w:rsidRPr="00A011AD">
                <w:rPr>
                  <w:rStyle w:val="Hyperlink"/>
                </w:rPr>
                <w:t>coords</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301" w:history="1">
              <w:r w:rsidR="00A011AD" w:rsidRPr="00A011AD">
                <w:rPr>
                  <w:rStyle w:val="Hyperlink"/>
                </w:rPr>
                <w:t>&lt;area&gt;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the coordinates of the area</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302" w:history="1">
              <w:r w:rsidR="00A011AD" w:rsidRPr="00A011AD">
                <w:rPr>
                  <w:rStyle w:val="Hyperlink"/>
                </w:rPr>
                <w:t>data</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303" w:history="1">
              <w:r w:rsidR="00A011AD" w:rsidRPr="00A011AD">
                <w:rPr>
                  <w:rStyle w:val="Hyperlink"/>
                </w:rPr>
                <w:t>&lt;object&gt;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the URL of the resource to be used by the object</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304" w:history="1">
              <w:r w:rsidR="00A011AD" w:rsidRPr="00A011AD">
                <w:rPr>
                  <w:rStyle w:val="Hyperlink"/>
                </w:rPr>
                <w:t>data-*</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305" w:history="1">
              <w:r w:rsidR="00A011AD" w:rsidRPr="00A011AD">
                <w:rPr>
                  <w:rStyle w:val="Hyperlink"/>
                </w:rPr>
                <w:t>Global Attributes</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Used to store custom data private to the page or application</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306" w:history="1">
              <w:r w:rsidR="00A011AD" w:rsidRPr="00A011AD">
                <w:rPr>
                  <w:rStyle w:val="Hyperlink"/>
                </w:rPr>
                <w:t>datetime</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307" w:history="1">
              <w:r w:rsidR="00A011AD" w:rsidRPr="00A011AD">
                <w:rPr>
                  <w:rStyle w:val="Hyperlink"/>
                </w:rPr>
                <w:t>&lt;del&gt;</w:t>
              </w:r>
            </w:hyperlink>
            <w:r w:rsidR="00A011AD" w:rsidRPr="00A011AD">
              <w:t>, </w:t>
            </w:r>
            <w:hyperlink r:id="rId308" w:history="1">
              <w:r w:rsidR="00A011AD" w:rsidRPr="00A011AD">
                <w:rPr>
                  <w:rStyle w:val="Hyperlink"/>
                </w:rPr>
                <w:t>&lt;ins&gt;</w:t>
              </w:r>
            </w:hyperlink>
            <w:r w:rsidR="00A011AD" w:rsidRPr="00A011AD">
              <w:t>, </w:t>
            </w:r>
            <w:hyperlink r:id="rId309" w:history="1">
              <w:r w:rsidR="00A011AD" w:rsidRPr="00A011AD">
                <w:rPr>
                  <w:rStyle w:val="Hyperlink"/>
                </w:rPr>
                <w:t>&lt;time&gt;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the date and time</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310" w:history="1">
              <w:r w:rsidR="00A011AD" w:rsidRPr="00A011AD">
                <w:rPr>
                  <w:rStyle w:val="Hyperlink"/>
                </w:rPr>
                <w:t>default</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311" w:history="1">
              <w:r w:rsidR="00A011AD" w:rsidRPr="00A011AD">
                <w:rPr>
                  <w:rStyle w:val="Hyperlink"/>
                </w:rPr>
                <w:t>&lt;track&gt;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that the track is to be enabled if the user's preferences do not indicate that another track would be more appropriate</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312" w:history="1">
              <w:r w:rsidR="00A011AD" w:rsidRPr="00A011AD">
                <w:rPr>
                  <w:rStyle w:val="Hyperlink"/>
                </w:rPr>
                <w:t>defer</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313" w:history="1">
              <w:r w:rsidR="00A011AD" w:rsidRPr="00A011AD">
                <w:rPr>
                  <w:rStyle w:val="Hyperlink"/>
                </w:rPr>
                <w:t>&lt;script&gt;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that the script is executed when the page has finished parsing (only for external scripts)</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314" w:history="1">
              <w:r w:rsidR="00A011AD" w:rsidRPr="00A011AD">
                <w:rPr>
                  <w:rStyle w:val="Hyperlink"/>
                </w:rPr>
                <w:t>dir</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315" w:history="1">
              <w:r w:rsidR="00A011AD" w:rsidRPr="00A011AD">
                <w:rPr>
                  <w:rStyle w:val="Hyperlink"/>
                </w:rPr>
                <w:t>Global Attributes</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the text direction for the content in an element</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316" w:history="1">
              <w:r w:rsidR="00A011AD" w:rsidRPr="00A011AD">
                <w:rPr>
                  <w:rStyle w:val="Hyperlink"/>
                </w:rPr>
                <w:t>dirname</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317" w:history="1">
              <w:r w:rsidR="00A011AD" w:rsidRPr="00A011AD">
                <w:rPr>
                  <w:rStyle w:val="Hyperlink"/>
                </w:rPr>
                <w:t>&lt;input&gt;</w:t>
              </w:r>
            </w:hyperlink>
            <w:r w:rsidR="00A011AD" w:rsidRPr="00A011AD">
              <w:t>, </w:t>
            </w:r>
            <w:hyperlink r:id="rId318" w:history="1">
              <w:r w:rsidR="00A011AD" w:rsidRPr="00A011AD">
                <w:rPr>
                  <w:rStyle w:val="Hyperlink"/>
                </w:rPr>
                <w:t>&lt;textarea&gt;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that the text direction will be submitted</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319" w:history="1">
              <w:r w:rsidR="00A011AD" w:rsidRPr="00A011AD">
                <w:rPr>
                  <w:rStyle w:val="Hyperlink"/>
                </w:rPr>
                <w:t>disabled</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320" w:history="1">
              <w:r w:rsidR="00A011AD" w:rsidRPr="00A011AD">
                <w:rPr>
                  <w:rStyle w:val="Hyperlink"/>
                </w:rPr>
                <w:t>&lt;button&gt;</w:t>
              </w:r>
            </w:hyperlink>
            <w:r w:rsidR="00A011AD" w:rsidRPr="00A011AD">
              <w:t>, </w:t>
            </w:r>
            <w:hyperlink r:id="rId321" w:history="1">
              <w:r w:rsidR="00A011AD" w:rsidRPr="00A011AD">
                <w:rPr>
                  <w:rStyle w:val="Hyperlink"/>
                </w:rPr>
                <w:t>&lt;fieldset&gt;</w:t>
              </w:r>
            </w:hyperlink>
            <w:r w:rsidR="00A011AD" w:rsidRPr="00A011AD">
              <w:t>, </w:t>
            </w:r>
            <w:hyperlink r:id="rId322" w:history="1">
              <w:r w:rsidR="00A011AD" w:rsidRPr="00A011AD">
                <w:rPr>
                  <w:rStyle w:val="Hyperlink"/>
                </w:rPr>
                <w:t>&lt;input&gt;</w:t>
              </w:r>
            </w:hyperlink>
            <w:r w:rsidR="00A011AD" w:rsidRPr="00A011AD">
              <w:t>, </w:t>
            </w:r>
            <w:hyperlink r:id="rId323" w:history="1">
              <w:r w:rsidR="00A011AD" w:rsidRPr="00A011AD">
                <w:rPr>
                  <w:rStyle w:val="Hyperlink"/>
                </w:rPr>
                <w:t>&lt;keygen&gt;</w:t>
              </w:r>
            </w:hyperlink>
            <w:r w:rsidR="00A011AD" w:rsidRPr="00A011AD">
              <w:t>, &lt;optgroup&gt;, </w:t>
            </w:r>
            <w:hyperlink r:id="rId324" w:history="1">
              <w:r w:rsidR="00A011AD" w:rsidRPr="00A011AD">
                <w:rPr>
                  <w:rStyle w:val="Hyperlink"/>
                </w:rPr>
                <w:t>&lt;option&gt;</w:t>
              </w:r>
            </w:hyperlink>
            <w:r w:rsidR="00A011AD" w:rsidRPr="00A011AD">
              <w:t>, </w:t>
            </w:r>
            <w:hyperlink r:id="rId325" w:history="1">
              <w:r w:rsidR="00A011AD" w:rsidRPr="00A011AD">
                <w:rPr>
                  <w:rStyle w:val="Hyperlink"/>
                </w:rPr>
                <w:t>&lt;select&gt;</w:t>
              </w:r>
            </w:hyperlink>
            <w:r w:rsidR="00A011AD" w:rsidRPr="00A011AD">
              <w:t>,</w:t>
            </w:r>
            <w:hyperlink r:id="rId326" w:history="1">
              <w:r w:rsidR="00A011AD" w:rsidRPr="00A011AD">
                <w:rPr>
                  <w:rStyle w:val="Hyperlink"/>
                </w:rPr>
                <w:t>&lt;textarea&gt;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that the specified element/group of elements should be disabled</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327" w:history="1">
              <w:r w:rsidR="00A011AD" w:rsidRPr="00A011AD">
                <w:rPr>
                  <w:rStyle w:val="Hyperlink"/>
                </w:rPr>
                <w:t>download</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328" w:history="1">
              <w:r w:rsidR="00A011AD" w:rsidRPr="00A011AD">
                <w:rPr>
                  <w:rStyle w:val="Hyperlink"/>
                </w:rPr>
                <w:t>&lt;a&gt;</w:t>
              </w:r>
            </w:hyperlink>
            <w:r w:rsidR="00A011AD" w:rsidRPr="00A011AD">
              <w:t>, </w:t>
            </w:r>
            <w:hyperlink r:id="rId329" w:history="1">
              <w:r w:rsidR="00A011AD" w:rsidRPr="00A011AD">
                <w:rPr>
                  <w:rStyle w:val="Hyperlink"/>
                </w:rPr>
                <w:t>&lt;area&gt;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that the target will be downloaded when a user clicks on the hyperlink</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330" w:history="1">
              <w:r w:rsidR="00A011AD" w:rsidRPr="00A011AD">
                <w:rPr>
                  <w:rStyle w:val="Hyperlink"/>
                </w:rPr>
                <w:t>draggable</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331" w:history="1">
              <w:r w:rsidR="00A011AD" w:rsidRPr="00A011AD">
                <w:rPr>
                  <w:rStyle w:val="Hyperlink"/>
                </w:rPr>
                <w:t>Global Attributes</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whether an element is draggable or not</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332" w:history="1">
              <w:r w:rsidR="00A011AD" w:rsidRPr="00A011AD">
                <w:rPr>
                  <w:rStyle w:val="Hyperlink"/>
                </w:rPr>
                <w:t>dropzone</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333" w:history="1">
              <w:r w:rsidR="00A011AD" w:rsidRPr="00A011AD">
                <w:rPr>
                  <w:rStyle w:val="Hyperlink"/>
                </w:rPr>
                <w:t>Global Attributes</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whether the dragged data is copied, moved, or linked, when dropped</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334" w:history="1">
              <w:r w:rsidR="00A011AD" w:rsidRPr="00A011AD">
                <w:rPr>
                  <w:rStyle w:val="Hyperlink"/>
                </w:rPr>
                <w:t>enctype</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335" w:history="1">
              <w:r w:rsidR="00A011AD" w:rsidRPr="00A011AD">
                <w:rPr>
                  <w:rStyle w:val="Hyperlink"/>
                </w:rPr>
                <w:t>&lt;form&gt;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how the form-data should be encoded when submitting it to the server (only for method="post")</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336" w:history="1">
              <w:r w:rsidR="00A011AD" w:rsidRPr="00A011AD">
                <w:rPr>
                  <w:rStyle w:val="Hyperlink"/>
                </w:rPr>
                <w:t>for</w:t>
              </w:r>
            </w:hyperlink>
          </w:p>
        </w:tc>
        <w:tc>
          <w:tcPr>
            <w:tcW w:w="3690" w:type="dxa"/>
            <w:shd w:val="clear" w:color="auto" w:fill="FFFFFF"/>
            <w:tcMar>
              <w:top w:w="120" w:type="dxa"/>
              <w:left w:w="120" w:type="dxa"/>
              <w:bottom w:w="120" w:type="dxa"/>
              <w:right w:w="120" w:type="dxa"/>
            </w:tcMar>
            <w:hideMark/>
          </w:tcPr>
          <w:p w:rsidR="00A011AD" w:rsidRPr="00A011AD" w:rsidRDefault="00A011AD" w:rsidP="00A011AD">
            <w:r w:rsidRPr="00A011AD">
              <w:t>&lt;label&gt;, </w:t>
            </w:r>
            <w:hyperlink r:id="rId337" w:history="1">
              <w:r w:rsidRPr="00A011AD">
                <w:rPr>
                  <w:rStyle w:val="Hyperlink"/>
                </w:rPr>
                <w:t>&lt;output&gt;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which form element(s) a label/calculation is bound to</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338" w:history="1">
              <w:r w:rsidR="00A011AD" w:rsidRPr="00A011AD">
                <w:rPr>
                  <w:rStyle w:val="Hyperlink"/>
                </w:rPr>
                <w:t>form</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339" w:history="1">
              <w:r w:rsidR="00A011AD" w:rsidRPr="00A011AD">
                <w:rPr>
                  <w:rStyle w:val="Hyperlink"/>
                </w:rPr>
                <w:t>&lt;button&gt;</w:t>
              </w:r>
            </w:hyperlink>
            <w:r w:rsidR="00A011AD" w:rsidRPr="00A011AD">
              <w:t>, </w:t>
            </w:r>
            <w:hyperlink r:id="rId340" w:history="1">
              <w:r w:rsidR="00A011AD" w:rsidRPr="00A011AD">
                <w:rPr>
                  <w:rStyle w:val="Hyperlink"/>
                </w:rPr>
                <w:t>&lt;fieldset&gt;</w:t>
              </w:r>
            </w:hyperlink>
            <w:r w:rsidR="00A011AD" w:rsidRPr="00A011AD">
              <w:t>, </w:t>
            </w:r>
            <w:hyperlink r:id="rId341" w:history="1">
              <w:r w:rsidR="00A011AD" w:rsidRPr="00A011AD">
                <w:rPr>
                  <w:rStyle w:val="Hyperlink"/>
                </w:rPr>
                <w:t>&lt;input&gt;</w:t>
              </w:r>
            </w:hyperlink>
            <w:r w:rsidR="00A011AD" w:rsidRPr="00A011AD">
              <w:t>, </w:t>
            </w:r>
            <w:hyperlink r:id="rId342" w:history="1">
              <w:r w:rsidR="00A011AD" w:rsidRPr="00A011AD">
                <w:rPr>
                  <w:rStyle w:val="Hyperlink"/>
                </w:rPr>
                <w:t>&lt;keygen&gt;</w:t>
              </w:r>
            </w:hyperlink>
            <w:r w:rsidR="00A011AD" w:rsidRPr="00A011AD">
              <w:t>, &lt;label&gt;, </w:t>
            </w:r>
            <w:hyperlink r:id="rId343" w:history="1">
              <w:r w:rsidR="00A011AD" w:rsidRPr="00A011AD">
                <w:rPr>
                  <w:rStyle w:val="Hyperlink"/>
                </w:rPr>
                <w:t>&lt;meter&gt;</w:t>
              </w:r>
            </w:hyperlink>
            <w:r w:rsidR="00A011AD" w:rsidRPr="00A011AD">
              <w:t>, </w:t>
            </w:r>
            <w:hyperlink r:id="rId344" w:history="1">
              <w:r w:rsidR="00A011AD" w:rsidRPr="00A011AD">
                <w:rPr>
                  <w:rStyle w:val="Hyperlink"/>
                </w:rPr>
                <w:t>&lt;object&gt;</w:t>
              </w:r>
            </w:hyperlink>
            <w:r w:rsidR="00A011AD" w:rsidRPr="00A011AD">
              <w:t>, </w:t>
            </w:r>
            <w:hyperlink r:id="rId345" w:history="1">
              <w:r w:rsidR="00A011AD" w:rsidRPr="00A011AD">
                <w:rPr>
                  <w:rStyle w:val="Hyperlink"/>
                </w:rPr>
                <w:t>&lt;output&gt;</w:t>
              </w:r>
            </w:hyperlink>
            <w:r w:rsidR="00A011AD" w:rsidRPr="00A011AD">
              <w:t>, </w:t>
            </w:r>
            <w:hyperlink r:id="rId346" w:history="1">
              <w:r w:rsidR="00A011AD" w:rsidRPr="00A011AD">
                <w:rPr>
                  <w:rStyle w:val="Hyperlink"/>
                </w:rPr>
                <w:t>&lt;select&gt;</w:t>
              </w:r>
            </w:hyperlink>
            <w:r w:rsidR="00A011AD" w:rsidRPr="00A011AD">
              <w:t>, </w:t>
            </w:r>
            <w:hyperlink r:id="rId347" w:history="1">
              <w:r w:rsidR="00A011AD" w:rsidRPr="00A011AD">
                <w:rPr>
                  <w:rStyle w:val="Hyperlink"/>
                </w:rPr>
                <w:t>&lt;textarea&gt;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the name of the form the element belongs to</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348" w:history="1">
              <w:r w:rsidR="00A011AD" w:rsidRPr="00A011AD">
                <w:rPr>
                  <w:rStyle w:val="Hyperlink"/>
                </w:rPr>
                <w:t>formaction</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349" w:history="1">
              <w:r w:rsidR="00A011AD" w:rsidRPr="00A011AD">
                <w:rPr>
                  <w:rStyle w:val="Hyperlink"/>
                </w:rPr>
                <w:t>&lt;button&gt;</w:t>
              </w:r>
            </w:hyperlink>
            <w:r w:rsidR="00A011AD" w:rsidRPr="00A011AD">
              <w:t>, </w:t>
            </w:r>
            <w:hyperlink r:id="rId350" w:history="1">
              <w:r w:rsidR="00A011AD" w:rsidRPr="00A011AD">
                <w:rPr>
                  <w:rStyle w:val="Hyperlink"/>
                </w:rPr>
                <w:t>&lt;input&gt;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where to send the form-data when a form is submitted. Only for type="submit"</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351" w:history="1">
              <w:r w:rsidR="00A011AD" w:rsidRPr="00A011AD">
                <w:rPr>
                  <w:rStyle w:val="Hyperlink"/>
                </w:rPr>
                <w:t>headers</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352" w:history="1">
              <w:r w:rsidR="00A011AD" w:rsidRPr="00A011AD">
                <w:rPr>
                  <w:rStyle w:val="Hyperlink"/>
                </w:rPr>
                <w:t>&lt;td&gt;</w:t>
              </w:r>
            </w:hyperlink>
            <w:r w:rsidR="00A011AD" w:rsidRPr="00A011AD">
              <w:t>, </w:t>
            </w:r>
            <w:hyperlink r:id="rId353" w:history="1">
              <w:r w:rsidR="00A011AD" w:rsidRPr="00A011AD">
                <w:rPr>
                  <w:rStyle w:val="Hyperlink"/>
                </w:rPr>
                <w:t>&lt;th&gt;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one or more headers cells a cell is related to</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354" w:history="1">
              <w:r w:rsidR="00A011AD" w:rsidRPr="00A011AD">
                <w:rPr>
                  <w:rStyle w:val="Hyperlink"/>
                </w:rPr>
                <w:t>height</w:t>
              </w:r>
            </w:hyperlink>
          </w:p>
        </w:tc>
        <w:tc>
          <w:tcPr>
            <w:tcW w:w="3690" w:type="dxa"/>
            <w:shd w:val="clear" w:color="auto" w:fill="FFFFFF"/>
            <w:tcMar>
              <w:top w:w="120" w:type="dxa"/>
              <w:left w:w="120" w:type="dxa"/>
              <w:bottom w:w="120" w:type="dxa"/>
              <w:right w:w="120" w:type="dxa"/>
            </w:tcMar>
            <w:hideMark/>
          </w:tcPr>
          <w:p w:rsidR="00A011AD" w:rsidRPr="00A011AD" w:rsidRDefault="00A011AD" w:rsidP="00A011AD">
            <w:r w:rsidRPr="00A011AD">
              <w:t>&lt;canvas&gt;, </w:t>
            </w:r>
            <w:hyperlink r:id="rId355" w:history="1">
              <w:r w:rsidRPr="00A011AD">
                <w:rPr>
                  <w:rStyle w:val="Hyperlink"/>
                </w:rPr>
                <w:t>&lt;embed&gt;</w:t>
              </w:r>
            </w:hyperlink>
            <w:r w:rsidRPr="00A011AD">
              <w:t>, </w:t>
            </w:r>
            <w:hyperlink r:id="rId356" w:history="1">
              <w:r w:rsidRPr="00A011AD">
                <w:rPr>
                  <w:rStyle w:val="Hyperlink"/>
                </w:rPr>
                <w:t>&lt;iframe&gt;</w:t>
              </w:r>
            </w:hyperlink>
            <w:r w:rsidRPr="00A011AD">
              <w:t>, </w:t>
            </w:r>
            <w:hyperlink r:id="rId357" w:history="1">
              <w:r w:rsidRPr="00A011AD">
                <w:rPr>
                  <w:rStyle w:val="Hyperlink"/>
                </w:rPr>
                <w:t>&lt;img&gt;</w:t>
              </w:r>
            </w:hyperlink>
            <w:r w:rsidRPr="00A011AD">
              <w:t>, </w:t>
            </w:r>
            <w:hyperlink r:id="rId358" w:history="1">
              <w:r w:rsidRPr="00A011AD">
                <w:rPr>
                  <w:rStyle w:val="Hyperlink"/>
                </w:rPr>
                <w:t>&lt;input&gt;</w:t>
              </w:r>
            </w:hyperlink>
            <w:r w:rsidRPr="00A011AD">
              <w:t>, </w:t>
            </w:r>
            <w:hyperlink r:id="rId359" w:history="1">
              <w:r w:rsidRPr="00A011AD">
                <w:rPr>
                  <w:rStyle w:val="Hyperlink"/>
                </w:rPr>
                <w:t>&lt;object&gt;</w:t>
              </w:r>
            </w:hyperlink>
            <w:r w:rsidRPr="00A011AD">
              <w:t>, </w:t>
            </w:r>
            <w:hyperlink r:id="rId360" w:history="1">
              <w:r w:rsidRPr="00A011AD">
                <w:rPr>
                  <w:rStyle w:val="Hyperlink"/>
                </w:rPr>
                <w:t>&lt;video&gt;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the height of the element</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361" w:history="1">
              <w:r w:rsidR="00A011AD" w:rsidRPr="00A011AD">
                <w:rPr>
                  <w:rStyle w:val="Hyperlink"/>
                </w:rPr>
                <w:t>hidden</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362" w:history="1">
              <w:r w:rsidR="00A011AD" w:rsidRPr="00A011AD">
                <w:rPr>
                  <w:rStyle w:val="Hyperlink"/>
                </w:rPr>
                <w:t>Global Attributes</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that an element is not yet, or is no longer, relevant</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363" w:history="1">
              <w:r w:rsidR="00A011AD" w:rsidRPr="00A011AD">
                <w:rPr>
                  <w:rStyle w:val="Hyperlink"/>
                </w:rPr>
                <w:t>high</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364" w:history="1">
              <w:r w:rsidR="00A011AD" w:rsidRPr="00A011AD">
                <w:rPr>
                  <w:rStyle w:val="Hyperlink"/>
                </w:rPr>
                <w:t>&lt;meter&gt;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the range that is considered to be a high value</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365" w:history="1">
              <w:r w:rsidR="00A011AD" w:rsidRPr="00A011AD">
                <w:rPr>
                  <w:rStyle w:val="Hyperlink"/>
                </w:rPr>
                <w:t>href</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366" w:history="1">
              <w:r w:rsidR="00A011AD" w:rsidRPr="00A011AD">
                <w:rPr>
                  <w:rStyle w:val="Hyperlink"/>
                </w:rPr>
                <w:t>&lt;a&gt;</w:t>
              </w:r>
            </w:hyperlink>
            <w:r w:rsidR="00A011AD" w:rsidRPr="00A011AD">
              <w:t>, </w:t>
            </w:r>
            <w:hyperlink r:id="rId367" w:history="1">
              <w:r w:rsidR="00A011AD" w:rsidRPr="00A011AD">
                <w:rPr>
                  <w:rStyle w:val="Hyperlink"/>
                </w:rPr>
                <w:t>&lt;area&gt;</w:t>
              </w:r>
            </w:hyperlink>
            <w:r w:rsidR="00A011AD" w:rsidRPr="00A011AD">
              <w:t>, </w:t>
            </w:r>
            <w:hyperlink r:id="rId368" w:history="1">
              <w:r w:rsidR="00A011AD" w:rsidRPr="00A011AD">
                <w:rPr>
                  <w:rStyle w:val="Hyperlink"/>
                </w:rPr>
                <w:t>&lt;base&gt;</w:t>
              </w:r>
            </w:hyperlink>
            <w:r w:rsidR="00A011AD" w:rsidRPr="00A011AD">
              <w:t>, </w:t>
            </w:r>
            <w:hyperlink r:id="rId369" w:history="1">
              <w:r w:rsidR="00A011AD" w:rsidRPr="00A011AD">
                <w:rPr>
                  <w:rStyle w:val="Hyperlink"/>
                </w:rPr>
                <w:t>&lt;link&gt;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the URL of the page the link goes to</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370" w:history="1">
              <w:r w:rsidR="00A011AD" w:rsidRPr="00A011AD">
                <w:rPr>
                  <w:rStyle w:val="Hyperlink"/>
                </w:rPr>
                <w:t>hreflang</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371" w:history="1">
              <w:r w:rsidR="00A011AD" w:rsidRPr="00A011AD">
                <w:rPr>
                  <w:rStyle w:val="Hyperlink"/>
                </w:rPr>
                <w:t>&lt;a&gt;</w:t>
              </w:r>
            </w:hyperlink>
            <w:r w:rsidR="00A011AD" w:rsidRPr="00A011AD">
              <w:t>, </w:t>
            </w:r>
            <w:hyperlink r:id="rId372" w:history="1">
              <w:r w:rsidR="00A011AD" w:rsidRPr="00A011AD">
                <w:rPr>
                  <w:rStyle w:val="Hyperlink"/>
                </w:rPr>
                <w:t>&lt;area&gt;</w:t>
              </w:r>
            </w:hyperlink>
            <w:r w:rsidR="00A011AD" w:rsidRPr="00A011AD">
              <w:t>, </w:t>
            </w:r>
            <w:hyperlink r:id="rId373" w:history="1">
              <w:r w:rsidR="00A011AD" w:rsidRPr="00A011AD">
                <w:rPr>
                  <w:rStyle w:val="Hyperlink"/>
                </w:rPr>
                <w:t>&lt;link&gt;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the language of the linked document</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374" w:history="1">
              <w:r w:rsidR="00A011AD" w:rsidRPr="00A011AD">
                <w:rPr>
                  <w:rStyle w:val="Hyperlink"/>
                </w:rPr>
                <w:t>http-equiv</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375" w:history="1">
              <w:r w:rsidR="00A011AD" w:rsidRPr="00A011AD">
                <w:rPr>
                  <w:rStyle w:val="Hyperlink"/>
                </w:rPr>
                <w:t>&lt;meta&gt;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Provides an HTTP header for the information/value of the content attribute</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376" w:history="1">
              <w:r w:rsidR="00A011AD" w:rsidRPr="00A011AD">
                <w:rPr>
                  <w:rStyle w:val="Hyperlink"/>
                </w:rPr>
                <w:t>id</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377" w:history="1">
              <w:r w:rsidR="00A011AD" w:rsidRPr="00A011AD">
                <w:rPr>
                  <w:rStyle w:val="Hyperlink"/>
                </w:rPr>
                <w:t>Global Attributes</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a unique id for an element</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378" w:history="1">
              <w:r w:rsidR="00A011AD" w:rsidRPr="00A011AD">
                <w:rPr>
                  <w:rStyle w:val="Hyperlink"/>
                </w:rPr>
                <w:t>ismap</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379" w:history="1">
              <w:r w:rsidR="00A011AD" w:rsidRPr="00A011AD">
                <w:rPr>
                  <w:rStyle w:val="Hyperlink"/>
                </w:rPr>
                <w:t>&lt;img&gt;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an image as a server-side image-map</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380" w:history="1">
              <w:r w:rsidR="00A011AD" w:rsidRPr="00A011AD">
                <w:rPr>
                  <w:rStyle w:val="Hyperlink"/>
                </w:rPr>
                <w:t>keytype</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381" w:history="1">
              <w:r w:rsidR="00A011AD" w:rsidRPr="00A011AD">
                <w:rPr>
                  <w:rStyle w:val="Hyperlink"/>
                </w:rPr>
                <w:t>&lt;keygen&gt;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the security algorithm of the key</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382" w:history="1">
              <w:r w:rsidR="00A011AD" w:rsidRPr="00A011AD">
                <w:rPr>
                  <w:rStyle w:val="Hyperlink"/>
                </w:rPr>
                <w:t>kind</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383" w:history="1">
              <w:r w:rsidR="00A011AD" w:rsidRPr="00A011AD">
                <w:rPr>
                  <w:rStyle w:val="Hyperlink"/>
                </w:rPr>
                <w:t>&lt;track&gt;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the kind of text track</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384" w:history="1">
              <w:r w:rsidR="00A011AD" w:rsidRPr="00A011AD">
                <w:rPr>
                  <w:rStyle w:val="Hyperlink"/>
                </w:rPr>
                <w:t>label</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385" w:history="1">
              <w:r w:rsidR="00A011AD" w:rsidRPr="00A011AD">
                <w:rPr>
                  <w:rStyle w:val="Hyperlink"/>
                </w:rPr>
                <w:t>&lt;track&gt;</w:t>
              </w:r>
            </w:hyperlink>
            <w:r w:rsidR="00A011AD" w:rsidRPr="00A011AD">
              <w:t>, </w:t>
            </w:r>
            <w:hyperlink r:id="rId386" w:history="1">
              <w:r w:rsidR="00A011AD" w:rsidRPr="00A011AD">
                <w:rPr>
                  <w:rStyle w:val="Hyperlink"/>
                </w:rPr>
                <w:t>&lt;option&gt;</w:t>
              </w:r>
            </w:hyperlink>
            <w:r w:rsidR="00A011AD" w:rsidRPr="00A011AD">
              <w:t>, </w:t>
            </w:r>
            <w:hyperlink r:id="rId387" w:history="1">
              <w:r w:rsidR="00A011AD" w:rsidRPr="00A011AD">
                <w:rPr>
                  <w:rStyle w:val="Hyperlink"/>
                </w:rPr>
                <w:t>&lt;optgroup&gt;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the title of the text track</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388" w:history="1">
              <w:r w:rsidR="00A011AD" w:rsidRPr="00A011AD">
                <w:rPr>
                  <w:rStyle w:val="Hyperlink"/>
                </w:rPr>
                <w:t>lang</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389" w:history="1">
              <w:r w:rsidR="00A011AD" w:rsidRPr="00A011AD">
                <w:rPr>
                  <w:rStyle w:val="Hyperlink"/>
                </w:rPr>
                <w:t>Global Attributes</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the language of the element's content</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390" w:history="1">
              <w:r w:rsidR="00A011AD" w:rsidRPr="00A011AD">
                <w:rPr>
                  <w:rStyle w:val="Hyperlink"/>
                </w:rPr>
                <w:t>list</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391" w:history="1">
              <w:r w:rsidR="00A011AD" w:rsidRPr="00A011AD">
                <w:rPr>
                  <w:rStyle w:val="Hyperlink"/>
                </w:rPr>
                <w:t>&lt;input&gt;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Refers to a &lt;datalist&gt; element that contains pre-defined options for an &lt;input&gt; element</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392" w:history="1">
              <w:r w:rsidR="00A011AD" w:rsidRPr="00A011AD">
                <w:rPr>
                  <w:rStyle w:val="Hyperlink"/>
                </w:rPr>
                <w:t>loop</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393" w:history="1">
              <w:r w:rsidR="00A011AD" w:rsidRPr="00A011AD">
                <w:rPr>
                  <w:rStyle w:val="Hyperlink"/>
                </w:rPr>
                <w:t>&lt;audio&gt;</w:t>
              </w:r>
            </w:hyperlink>
            <w:r w:rsidR="00A011AD" w:rsidRPr="00A011AD">
              <w:t>, </w:t>
            </w:r>
            <w:hyperlink r:id="rId394" w:history="1">
              <w:r w:rsidR="00A011AD" w:rsidRPr="00A011AD">
                <w:rPr>
                  <w:rStyle w:val="Hyperlink"/>
                </w:rPr>
                <w:t>&lt;video&gt;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that the audio/video will start over again, every time it is finished</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395" w:history="1">
              <w:r w:rsidR="00A011AD" w:rsidRPr="00A011AD">
                <w:rPr>
                  <w:rStyle w:val="Hyperlink"/>
                </w:rPr>
                <w:t>low</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396" w:history="1">
              <w:r w:rsidR="00A011AD" w:rsidRPr="00A011AD">
                <w:rPr>
                  <w:rStyle w:val="Hyperlink"/>
                </w:rPr>
                <w:t>&lt;meter&gt;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the range that is considered to be a low value</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397" w:history="1">
              <w:r w:rsidR="00A011AD" w:rsidRPr="00A011AD">
                <w:rPr>
                  <w:rStyle w:val="Hyperlink"/>
                </w:rPr>
                <w:t>max</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398" w:history="1">
              <w:r w:rsidR="00A011AD" w:rsidRPr="00A011AD">
                <w:rPr>
                  <w:rStyle w:val="Hyperlink"/>
                </w:rPr>
                <w:t>&lt;input&gt;</w:t>
              </w:r>
            </w:hyperlink>
            <w:r w:rsidR="00A011AD" w:rsidRPr="00A011AD">
              <w:t>, </w:t>
            </w:r>
            <w:hyperlink r:id="rId399" w:history="1">
              <w:r w:rsidR="00A011AD" w:rsidRPr="00A011AD">
                <w:rPr>
                  <w:rStyle w:val="Hyperlink"/>
                </w:rPr>
                <w:t>&lt;meter&gt;</w:t>
              </w:r>
            </w:hyperlink>
            <w:r w:rsidR="00A011AD" w:rsidRPr="00A011AD">
              <w:t>, </w:t>
            </w:r>
            <w:hyperlink r:id="rId400" w:history="1">
              <w:r w:rsidR="00A011AD" w:rsidRPr="00A011AD">
                <w:rPr>
                  <w:rStyle w:val="Hyperlink"/>
                </w:rPr>
                <w:t>&lt;progress&gt;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the maximum value</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401" w:history="1">
              <w:r w:rsidR="00A011AD" w:rsidRPr="00A011AD">
                <w:rPr>
                  <w:rStyle w:val="Hyperlink"/>
                </w:rPr>
                <w:t>maxlength</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402" w:history="1">
              <w:r w:rsidR="00A011AD" w:rsidRPr="00A011AD">
                <w:rPr>
                  <w:rStyle w:val="Hyperlink"/>
                </w:rPr>
                <w:t>&lt;input&gt;</w:t>
              </w:r>
            </w:hyperlink>
            <w:r w:rsidR="00A011AD" w:rsidRPr="00A011AD">
              <w:t>, </w:t>
            </w:r>
            <w:hyperlink r:id="rId403" w:history="1">
              <w:r w:rsidR="00A011AD" w:rsidRPr="00A011AD">
                <w:rPr>
                  <w:rStyle w:val="Hyperlink"/>
                </w:rPr>
                <w:t>&lt;textarea&gt;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the maximum number of characters allowed in an element</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404" w:history="1">
              <w:r w:rsidR="00A011AD" w:rsidRPr="00A011AD">
                <w:rPr>
                  <w:rStyle w:val="Hyperlink"/>
                </w:rPr>
                <w:t>media</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405" w:history="1">
              <w:r w:rsidR="00A011AD" w:rsidRPr="00A011AD">
                <w:rPr>
                  <w:rStyle w:val="Hyperlink"/>
                </w:rPr>
                <w:t>&lt;a&gt;</w:t>
              </w:r>
            </w:hyperlink>
            <w:r w:rsidR="00A011AD" w:rsidRPr="00A011AD">
              <w:t>, </w:t>
            </w:r>
            <w:hyperlink r:id="rId406" w:history="1">
              <w:r w:rsidR="00A011AD" w:rsidRPr="00A011AD">
                <w:rPr>
                  <w:rStyle w:val="Hyperlink"/>
                </w:rPr>
                <w:t>&lt;area&gt;</w:t>
              </w:r>
            </w:hyperlink>
            <w:r w:rsidR="00A011AD" w:rsidRPr="00A011AD">
              <w:t>, </w:t>
            </w:r>
            <w:hyperlink r:id="rId407" w:history="1">
              <w:r w:rsidR="00A011AD" w:rsidRPr="00A011AD">
                <w:rPr>
                  <w:rStyle w:val="Hyperlink"/>
                </w:rPr>
                <w:t>&lt;link&gt;</w:t>
              </w:r>
            </w:hyperlink>
            <w:r w:rsidR="00A011AD" w:rsidRPr="00A011AD">
              <w:t>, </w:t>
            </w:r>
            <w:hyperlink r:id="rId408" w:history="1">
              <w:r w:rsidR="00A011AD" w:rsidRPr="00A011AD">
                <w:rPr>
                  <w:rStyle w:val="Hyperlink"/>
                </w:rPr>
                <w:t>&lt;source&gt;</w:t>
              </w:r>
            </w:hyperlink>
            <w:r w:rsidR="00A011AD" w:rsidRPr="00A011AD">
              <w:t>, </w:t>
            </w:r>
            <w:hyperlink r:id="rId409" w:history="1">
              <w:r w:rsidR="00A011AD" w:rsidRPr="00A011AD">
                <w:rPr>
                  <w:rStyle w:val="Hyperlink"/>
                </w:rPr>
                <w:t>&lt;style&gt;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what media/device the linked document is optimized for</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410" w:history="1">
              <w:r w:rsidR="00A011AD" w:rsidRPr="00A011AD">
                <w:rPr>
                  <w:rStyle w:val="Hyperlink"/>
                </w:rPr>
                <w:t>method</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411" w:history="1">
              <w:r w:rsidR="00A011AD" w:rsidRPr="00A011AD">
                <w:rPr>
                  <w:rStyle w:val="Hyperlink"/>
                </w:rPr>
                <w:t>&lt;form&gt;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the HTTP method to use when sending form-data</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412" w:history="1">
              <w:r w:rsidR="00A011AD" w:rsidRPr="00A011AD">
                <w:rPr>
                  <w:rStyle w:val="Hyperlink"/>
                </w:rPr>
                <w:t>min</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413" w:history="1">
              <w:r w:rsidR="00A011AD" w:rsidRPr="00A011AD">
                <w:rPr>
                  <w:rStyle w:val="Hyperlink"/>
                </w:rPr>
                <w:t>&lt;input&gt;</w:t>
              </w:r>
            </w:hyperlink>
            <w:r w:rsidR="00A011AD" w:rsidRPr="00A011AD">
              <w:t>, </w:t>
            </w:r>
            <w:hyperlink r:id="rId414" w:history="1">
              <w:r w:rsidR="00A011AD" w:rsidRPr="00A011AD">
                <w:rPr>
                  <w:rStyle w:val="Hyperlink"/>
                </w:rPr>
                <w:t>&lt;meter&gt;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a minimum value</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415" w:history="1">
              <w:r w:rsidR="00A011AD" w:rsidRPr="00A011AD">
                <w:rPr>
                  <w:rStyle w:val="Hyperlink"/>
                </w:rPr>
                <w:t>multiple</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416" w:history="1">
              <w:r w:rsidR="00A011AD" w:rsidRPr="00A011AD">
                <w:rPr>
                  <w:rStyle w:val="Hyperlink"/>
                </w:rPr>
                <w:t>&lt;input&gt;</w:t>
              </w:r>
            </w:hyperlink>
            <w:r w:rsidR="00A011AD" w:rsidRPr="00A011AD">
              <w:t>, </w:t>
            </w:r>
            <w:hyperlink r:id="rId417" w:history="1">
              <w:r w:rsidR="00A011AD" w:rsidRPr="00A011AD">
                <w:rPr>
                  <w:rStyle w:val="Hyperlink"/>
                </w:rPr>
                <w:t>&lt;select&gt;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that a user can enter more than one value</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418" w:history="1">
              <w:r w:rsidR="00A011AD" w:rsidRPr="00A011AD">
                <w:rPr>
                  <w:rStyle w:val="Hyperlink"/>
                </w:rPr>
                <w:t>muted</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419" w:history="1">
              <w:r w:rsidR="00A011AD" w:rsidRPr="00A011AD">
                <w:rPr>
                  <w:rStyle w:val="Hyperlink"/>
                </w:rPr>
                <w:t>&lt;video&gt;</w:t>
              </w:r>
            </w:hyperlink>
            <w:r w:rsidR="00A011AD" w:rsidRPr="00A011AD">
              <w:t>, </w:t>
            </w:r>
            <w:hyperlink r:id="rId420" w:history="1">
              <w:r w:rsidR="00A011AD" w:rsidRPr="00A011AD">
                <w:rPr>
                  <w:rStyle w:val="Hyperlink"/>
                </w:rPr>
                <w:t>&lt;audio&gt;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that the audio output of the video should be muted</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421" w:history="1">
              <w:r w:rsidR="00A011AD" w:rsidRPr="00A011AD">
                <w:rPr>
                  <w:rStyle w:val="Hyperlink"/>
                </w:rPr>
                <w:t>name</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422" w:history="1">
              <w:r w:rsidR="00A011AD" w:rsidRPr="00A011AD">
                <w:rPr>
                  <w:rStyle w:val="Hyperlink"/>
                </w:rPr>
                <w:t>&lt;button&gt;</w:t>
              </w:r>
            </w:hyperlink>
            <w:r w:rsidR="00A011AD" w:rsidRPr="00A011AD">
              <w:t>, </w:t>
            </w:r>
            <w:hyperlink r:id="rId423" w:history="1">
              <w:r w:rsidR="00A011AD" w:rsidRPr="00A011AD">
                <w:rPr>
                  <w:rStyle w:val="Hyperlink"/>
                </w:rPr>
                <w:t>&lt;fieldset&gt;</w:t>
              </w:r>
            </w:hyperlink>
            <w:r w:rsidR="00A011AD" w:rsidRPr="00A011AD">
              <w:t>, </w:t>
            </w:r>
            <w:hyperlink r:id="rId424" w:history="1">
              <w:r w:rsidR="00A011AD" w:rsidRPr="00A011AD">
                <w:rPr>
                  <w:rStyle w:val="Hyperlink"/>
                </w:rPr>
                <w:t>&lt;form&gt;</w:t>
              </w:r>
            </w:hyperlink>
            <w:r w:rsidR="00A011AD" w:rsidRPr="00A011AD">
              <w:t>, </w:t>
            </w:r>
            <w:hyperlink r:id="rId425" w:history="1">
              <w:r w:rsidR="00A011AD" w:rsidRPr="00A011AD">
                <w:rPr>
                  <w:rStyle w:val="Hyperlink"/>
                </w:rPr>
                <w:t>&lt;iframe&gt;</w:t>
              </w:r>
            </w:hyperlink>
            <w:r w:rsidR="00A011AD" w:rsidRPr="00A011AD">
              <w:t>, </w:t>
            </w:r>
            <w:hyperlink r:id="rId426" w:history="1">
              <w:r w:rsidR="00A011AD" w:rsidRPr="00A011AD">
                <w:rPr>
                  <w:rStyle w:val="Hyperlink"/>
                </w:rPr>
                <w:t>&lt;input&gt;</w:t>
              </w:r>
            </w:hyperlink>
            <w:r w:rsidR="00A011AD" w:rsidRPr="00A011AD">
              <w:t>, </w:t>
            </w:r>
            <w:hyperlink r:id="rId427" w:history="1">
              <w:r w:rsidR="00A011AD" w:rsidRPr="00A011AD">
                <w:rPr>
                  <w:rStyle w:val="Hyperlink"/>
                </w:rPr>
                <w:t>&lt;keygen&gt;</w:t>
              </w:r>
            </w:hyperlink>
            <w:r w:rsidR="00A011AD" w:rsidRPr="00A011AD">
              <w:t>, </w:t>
            </w:r>
            <w:hyperlink r:id="rId428" w:history="1">
              <w:r w:rsidR="00A011AD" w:rsidRPr="00A011AD">
                <w:rPr>
                  <w:rStyle w:val="Hyperlink"/>
                </w:rPr>
                <w:t>&lt;map&gt;</w:t>
              </w:r>
            </w:hyperlink>
            <w:r w:rsidR="00A011AD" w:rsidRPr="00A011AD">
              <w:t>, </w:t>
            </w:r>
            <w:hyperlink r:id="rId429" w:history="1">
              <w:r w:rsidR="00A011AD" w:rsidRPr="00A011AD">
                <w:rPr>
                  <w:rStyle w:val="Hyperlink"/>
                </w:rPr>
                <w:t>&lt;meta&gt;</w:t>
              </w:r>
            </w:hyperlink>
            <w:r w:rsidR="00A011AD" w:rsidRPr="00A011AD">
              <w:t>,</w:t>
            </w:r>
            <w:hyperlink r:id="rId430" w:history="1">
              <w:r w:rsidR="00A011AD" w:rsidRPr="00A011AD">
                <w:rPr>
                  <w:rStyle w:val="Hyperlink"/>
                </w:rPr>
                <w:t>&lt;object&gt;</w:t>
              </w:r>
            </w:hyperlink>
            <w:r w:rsidR="00A011AD" w:rsidRPr="00A011AD">
              <w:t>, </w:t>
            </w:r>
            <w:hyperlink r:id="rId431" w:history="1">
              <w:r w:rsidR="00A011AD" w:rsidRPr="00A011AD">
                <w:rPr>
                  <w:rStyle w:val="Hyperlink"/>
                </w:rPr>
                <w:t>&lt;output&gt;</w:t>
              </w:r>
            </w:hyperlink>
            <w:r w:rsidR="00A011AD" w:rsidRPr="00A011AD">
              <w:t>, </w:t>
            </w:r>
            <w:hyperlink r:id="rId432" w:history="1">
              <w:r w:rsidR="00A011AD" w:rsidRPr="00A011AD">
                <w:rPr>
                  <w:rStyle w:val="Hyperlink"/>
                </w:rPr>
                <w:t>&lt;param&gt;</w:t>
              </w:r>
            </w:hyperlink>
            <w:r w:rsidR="00A011AD" w:rsidRPr="00A011AD">
              <w:t>, </w:t>
            </w:r>
            <w:hyperlink r:id="rId433" w:history="1">
              <w:r w:rsidR="00A011AD" w:rsidRPr="00A011AD">
                <w:rPr>
                  <w:rStyle w:val="Hyperlink"/>
                </w:rPr>
                <w:t>&lt;select&gt;</w:t>
              </w:r>
            </w:hyperlink>
            <w:r w:rsidR="00A011AD" w:rsidRPr="00A011AD">
              <w:t>, </w:t>
            </w:r>
            <w:hyperlink r:id="rId434" w:history="1">
              <w:r w:rsidR="00A011AD" w:rsidRPr="00A011AD">
                <w:rPr>
                  <w:rStyle w:val="Hyperlink"/>
                </w:rPr>
                <w:t>&lt;textarea&gt;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the name of the element</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435" w:history="1">
              <w:r w:rsidR="00A011AD" w:rsidRPr="00A011AD">
                <w:rPr>
                  <w:rStyle w:val="Hyperlink"/>
                </w:rPr>
                <w:t>novalidate</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436" w:history="1">
              <w:r w:rsidR="00A011AD" w:rsidRPr="00A011AD">
                <w:rPr>
                  <w:rStyle w:val="Hyperlink"/>
                </w:rPr>
                <w:t>&lt;form&gt;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that the form should not be validated when submitted</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437" w:history="1">
              <w:r w:rsidR="00A011AD" w:rsidRPr="00A011AD">
                <w:rPr>
                  <w:rStyle w:val="Hyperlink"/>
                </w:rPr>
                <w:t>onabort</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438" w:history="1">
              <w:r w:rsidR="00A011AD" w:rsidRPr="00A011AD">
                <w:rPr>
                  <w:rStyle w:val="Hyperlink"/>
                </w:rPr>
                <w:t>&lt;audio&gt;</w:t>
              </w:r>
            </w:hyperlink>
            <w:r w:rsidR="00A011AD" w:rsidRPr="00A011AD">
              <w:t>, </w:t>
            </w:r>
            <w:hyperlink r:id="rId439" w:history="1">
              <w:r w:rsidR="00A011AD" w:rsidRPr="00A011AD">
                <w:rPr>
                  <w:rStyle w:val="Hyperlink"/>
                </w:rPr>
                <w:t>&lt;embed&gt;</w:t>
              </w:r>
            </w:hyperlink>
            <w:r w:rsidR="00A011AD" w:rsidRPr="00A011AD">
              <w:t>, </w:t>
            </w:r>
            <w:hyperlink r:id="rId440" w:history="1">
              <w:r w:rsidR="00A011AD" w:rsidRPr="00A011AD">
                <w:rPr>
                  <w:rStyle w:val="Hyperlink"/>
                </w:rPr>
                <w:t>&lt;img&gt;</w:t>
              </w:r>
            </w:hyperlink>
            <w:r w:rsidR="00A011AD" w:rsidRPr="00A011AD">
              <w:t>, </w:t>
            </w:r>
            <w:hyperlink r:id="rId441" w:history="1">
              <w:r w:rsidR="00A011AD" w:rsidRPr="00A011AD">
                <w:rPr>
                  <w:rStyle w:val="Hyperlink"/>
                </w:rPr>
                <w:t>&lt;object&gt;</w:t>
              </w:r>
            </w:hyperlink>
            <w:r w:rsidR="00A011AD" w:rsidRPr="00A011AD">
              <w:t>, </w:t>
            </w:r>
            <w:hyperlink r:id="rId442" w:history="1">
              <w:r w:rsidR="00A011AD" w:rsidRPr="00A011AD">
                <w:rPr>
                  <w:rStyle w:val="Hyperlink"/>
                </w:rPr>
                <w:t>&lt;video&gt;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on abort</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443" w:history="1">
              <w:r w:rsidR="00A011AD" w:rsidRPr="00A011AD">
                <w:rPr>
                  <w:rStyle w:val="Hyperlink"/>
                </w:rPr>
                <w:t>onafterprint</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444" w:history="1">
              <w:r w:rsidR="00A011AD" w:rsidRPr="00A011AD">
                <w:rPr>
                  <w:rStyle w:val="Hyperlink"/>
                </w:rPr>
                <w:t>&lt;body&gt;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after the document is printed</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445" w:history="1">
              <w:r w:rsidR="00A011AD" w:rsidRPr="00A011AD">
                <w:rPr>
                  <w:rStyle w:val="Hyperlink"/>
                </w:rPr>
                <w:t>onbeforeprint</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446" w:history="1">
              <w:r w:rsidR="00A011AD" w:rsidRPr="00A011AD">
                <w:rPr>
                  <w:rStyle w:val="Hyperlink"/>
                </w:rPr>
                <w:t>&lt;body&gt;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before the document is printed</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447" w:history="1">
              <w:r w:rsidR="00A011AD" w:rsidRPr="00A011AD">
                <w:rPr>
                  <w:rStyle w:val="Hyperlink"/>
                </w:rPr>
                <w:t>onbeforeunload</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448" w:history="1">
              <w:r w:rsidR="00A011AD" w:rsidRPr="00A011AD">
                <w:rPr>
                  <w:rStyle w:val="Hyperlink"/>
                </w:rPr>
                <w:t>&lt;body&gt;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when the document is about to be unloaded</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449" w:history="1">
              <w:r w:rsidR="00A011AD" w:rsidRPr="00A011AD">
                <w:rPr>
                  <w:rStyle w:val="Hyperlink"/>
                </w:rPr>
                <w:t>onblur</w:t>
              </w:r>
            </w:hyperlink>
          </w:p>
        </w:tc>
        <w:tc>
          <w:tcPr>
            <w:tcW w:w="3690" w:type="dxa"/>
            <w:shd w:val="clear" w:color="auto" w:fill="FFFFFF"/>
            <w:tcMar>
              <w:top w:w="120" w:type="dxa"/>
              <w:left w:w="120" w:type="dxa"/>
              <w:bottom w:w="120" w:type="dxa"/>
              <w:right w:w="120" w:type="dxa"/>
            </w:tcMar>
            <w:hideMark/>
          </w:tcPr>
          <w:p w:rsidR="00A011AD" w:rsidRPr="00A011AD" w:rsidRDefault="00A011AD" w:rsidP="00A011AD">
            <w:r w:rsidRPr="00A011AD">
              <w:t>All visible elements.</w:t>
            </w:r>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when the element loses focus</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450" w:history="1">
              <w:r w:rsidR="00A011AD" w:rsidRPr="00A011AD">
                <w:rPr>
                  <w:rStyle w:val="Hyperlink"/>
                </w:rPr>
                <w:t>oncanplay</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451" w:history="1">
              <w:r w:rsidR="00A011AD" w:rsidRPr="00A011AD">
                <w:rPr>
                  <w:rStyle w:val="Hyperlink"/>
                </w:rPr>
                <w:t>&lt;audio&gt;</w:t>
              </w:r>
            </w:hyperlink>
            <w:r w:rsidR="00A011AD" w:rsidRPr="00A011AD">
              <w:t>, </w:t>
            </w:r>
            <w:hyperlink r:id="rId452" w:history="1">
              <w:r w:rsidR="00A011AD" w:rsidRPr="00A011AD">
                <w:rPr>
                  <w:rStyle w:val="Hyperlink"/>
                </w:rPr>
                <w:t>&lt;embed&gt;</w:t>
              </w:r>
            </w:hyperlink>
            <w:r w:rsidR="00A011AD" w:rsidRPr="00A011AD">
              <w:t>, </w:t>
            </w:r>
            <w:hyperlink r:id="rId453" w:history="1">
              <w:r w:rsidR="00A011AD" w:rsidRPr="00A011AD">
                <w:rPr>
                  <w:rStyle w:val="Hyperlink"/>
                </w:rPr>
                <w:t>&lt;object&gt;</w:t>
              </w:r>
            </w:hyperlink>
            <w:r w:rsidR="00A011AD" w:rsidRPr="00A011AD">
              <w:t>, </w:t>
            </w:r>
            <w:hyperlink r:id="rId454" w:history="1">
              <w:r w:rsidR="00A011AD" w:rsidRPr="00A011AD">
                <w:rPr>
                  <w:rStyle w:val="Hyperlink"/>
                </w:rPr>
                <w:t>&lt;video&gt;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when a file is ready to start playing (when it has buffered enough to begin)</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455" w:history="1">
              <w:r w:rsidR="00A011AD" w:rsidRPr="00A011AD">
                <w:rPr>
                  <w:rStyle w:val="Hyperlink"/>
                </w:rPr>
                <w:t>oncanplaythrough</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456" w:history="1">
              <w:r w:rsidR="00A011AD" w:rsidRPr="00A011AD">
                <w:rPr>
                  <w:rStyle w:val="Hyperlink"/>
                </w:rPr>
                <w:t>&lt;audio&gt;</w:t>
              </w:r>
            </w:hyperlink>
            <w:r w:rsidR="00A011AD" w:rsidRPr="00A011AD">
              <w:t>, </w:t>
            </w:r>
            <w:hyperlink r:id="rId457" w:history="1">
              <w:r w:rsidR="00A011AD" w:rsidRPr="00A011AD">
                <w:rPr>
                  <w:rStyle w:val="Hyperlink"/>
                </w:rPr>
                <w:t>&lt;video&gt;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when a file can be played all the way to the end without pausing for buffering</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458" w:history="1">
              <w:r w:rsidR="00A011AD" w:rsidRPr="00A011AD">
                <w:rPr>
                  <w:rStyle w:val="Hyperlink"/>
                </w:rPr>
                <w:t>onchange</w:t>
              </w:r>
            </w:hyperlink>
          </w:p>
        </w:tc>
        <w:tc>
          <w:tcPr>
            <w:tcW w:w="3690" w:type="dxa"/>
            <w:shd w:val="clear" w:color="auto" w:fill="F1F1F1"/>
            <w:tcMar>
              <w:top w:w="120" w:type="dxa"/>
              <w:left w:w="120" w:type="dxa"/>
              <w:bottom w:w="120" w:type="dxa"/>
              <w:right w:w="120" w:type="dxa"/>
            </w:tcMar>
            <w:hideMark/>
          </w:tcPr>
          <w:p w:rsidR="00A011AD" w:rsidRPr="00A011AD" w:rsidRDefault="00A011AD" w:rsidP="00A011AD">
            <w:r w:rsidRPr="00A011AD">
              <w:t>All visible elements.</w:t>
            </w:r>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when the value of the element is changed</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459" w:history="1">
              <w:r w:rsidR="00A011AD" w:rsidRPr="00A011AD">
                <w:rPr>
                  <w:rStyle w:val="Hyperlink"/>
                </w:rPr>
                <w:t>onclick</w:t>
              </w:r>
            </w:hyperlink>
          </w:p>
        </w:tc>
        <w:tc>
          <w:tcPr>
            <w:tcW w:w="3690" w:type="dxa"/>
            <w:shd w:val="clear" w:color="auto" w:fill="FFFFFF"/>
            <w:tcMar>
              <w:top w:w="120" w:type="dxa"/>
              <w:left w:w="120" w:type="dxa"/>
              <w:bottom w:w="120" w:type="dxa"/>
              <w:right w:w="120" w:type="dxa"/>
            </w:tcMar>
            <w:hideMark/>
          </w:tcPr>
          <w:p w:rsidR="00A011AD" w:rsidRPr="00A011AD" w:rsidRDefault="00A011AD" w:rsidP="00A011AD">
            <w:r w:rsidRPr="00A011AD">
              <w:t>All visible elements.</w:t>
            </w:r>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when the element is being clicked</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460" w:history="1">
              <w:r w:rsidR="00A011AD" w:rsidRPr="00A011AD">
                <w:rPr>
                  <w:rStyle w:val="Hyperlink"/>
                </w:rPr>
                <w:t>oncontextmenu</w:t>
              </w:r>
            </w:hyperlink>
          </w:p>
        </w:tc>
        <w:tc>
          <w:tcPr>
            <w:tcW w:w="3690" w:type="dxa"/>
            <w:shd w:val="clear" w:color="auto" w:fill="F1F1F1"/>
            <w:tcMar>
              <w:top w:w="120" w:type="dxa"/>
              <w:left w:w="120" w:type="dxa"/>
              <w:bottom w:w="120" w:type="dxa"/>
              <w:right w:w="120" w:type="dxa"/>
            </w:tcMar>
            <w:hideMark/>
          </w:tcPr>
          <w:p w:rsidR="00A011AD" w:rsidRPr="00A011AD" w:rsidRDefault="00A011AD" w:rsidP="00A011AD">
            <w:r w:rsidRPr="00A011AD">
              <w:t>All visible elements.</w:t>
            </w:r>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when a context menu is triggered</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461" w:history="1">
              <w:r w:rsidR="00A011AD" w:rsidRPr="00A011AD">
                <w:rPr>
                  <w:rStyle w:val="Hyperlink"/>
                </w:rPr>
                <w:t>oncopy</w:t>
              </w:r>
            </w:hyperlink>
          </w:p>
        </w:tc>
        <w:tc>
          <w:tcPr>
            <w:tcW w:w="3690" w:type="dxa"/>
            <w:shd w:val="clear" w:color="auto" w:fill="FFFFFF"/>
            <w:tcMar>
              <w:top w:w="120" w:type="dxa"/>
              <w:left w:w="120" w:type="dxa"/>
              <w:bottom w:w="120" w:type="dxa"/>
              <w:right w:w="120" w:type="dxa"/>
            </w:tcMar>
            <w:hideMark/>
          </w:tcPr>
          <w:p w:rsidR="00A011AD" w:rsidRPr="00A011AD" w:rsidRDefault="00A011AD" w:rsidP="00A011AD">
            <w:r w:rsidRPr="00A011AD">
              <w:t>All visible elements.</w:t>
            </w:r>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when the content of the element is being copied</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462" w:history="1">
              <w:r w:rsidR="00A011AD" w:rsidRPr="00A011AD">
                <w:rPr>
                  <w:rStyle w:val="Hyperlink"/>
                </w:rPr>
                <w:t>oncuechange</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463" w:history="1">
              <w:r w:rsidR="00A011AD" w:rsidRPr="00A011AD">
                <w:rPr>
                  <w:rStyle w:val="Hyperlink"/>
                </w:rPr>
                <w:t>&lt;track&gt;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when the cue changes in a </w:t>
            </w:r>
            <w:hyperlink r:id="rId464" w:history="1">
              <w:r w:rsidRPr="00A011AD">
                <w:rPr>
                  <w:rStyle w:val="Hyperlink"/>
                </w:rPr>
                <w:t>&lt;track&gt;</w:t>
              </w:r>
            </w:hyperlink>
            <w:r w:rsidRPr="00A011AD">
              <w:t> element</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465" w:history="1">
              <w:r w:rsidR="00A011AD" w:rsidRPr="00A011AD">
                <w:rPr>
                  <w:rStyle w:val="Hyperlink"/>
                </w:rPr>
                <w:t>oncut</w:t>
              </w:r>
            </w:hyperlink>
          </w:p>
        </w:tc>
        <w:tc>
          <w:tcPr>
            <w:tcW w:w="3690" w:type="dxa"/>
            <w:shd w:val="clear" w:color="auto" w:fill="FFFFFF"/>
            <w:tcMar>
              <w:top w:w="120" w:type="dxa"/>
              <w:left w:w="120" w:type="dxa"/>
              <w:bottom w:w="120" w:type="dxa"/>
              <w:right w:w="120" w:type="dxa"/>
            </w:tcMar>
            <w:hideMark/>
          </w:tcPr>
          <w:p w:rsidR="00A011AD" w:rsidRPr="00A011AD" w:rsidRDefault="00A011AD" w:rsidP="00A011AD">
            <w:r w:rsidRPr="00A011AD">
              <w:t>All visible elements.</w:t>
            </w:r>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when the content of the element is being cut</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466" w:history="1">
              <w:r w:rsidR="00A011AD" w:rsidRPr="00A011AD">
                <w:rPr>
                  <w:rStyle w:val="Hyperlink"/>
                </w:rPr>
                <w:t>ondblclick</w:t>
              </w:r>
            </w:hyperlink>
          </w:p>
        </w:tc>
        <w:tc>
          <w:tcPr>
            <w:tcW w:w="3690" w:type="dxa"/>
            <w:shd w:val="clear" w:color="auto" w:fill="F1F1F1"/>
            <w:tcMar>
              <w:top w:w="120" w:type="dxa"/>
              <w:left w:w="120" w:type="dxa"/>
              <w:bottom w:w="120" w:type="dxa"/>
              <w:right w:w="120" w:type="dxa"/>
            </w:tcMar>
            <w:hideMark/>
          </w:tcPr>
          <w:p w:rsidR="00A011AD" w:rsidRPr="00A011AD" w:rsidRDefault="00A011AD" w:rsidP="00A011AD">
            <w:r w:rsidRPr="00A011AD">
              <w:t>All visible elements.</w:t>
            </w:r>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when the element is being double-clicked</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467" w:history="1">
              <w:r w:rsidR="00A011AD" w:rsidRPr="00A011AD">
                <w:rPr>
                  <w:rStyle w:val="Hyperlink"/>
                </w:rPr>
                <w:t>ondrag</w:t>
              </w:r>
            </w:hyperlink>
          </w:p>
        </w:tc>
        <w:tc>
          <w:tcPr>
            <w:tcW w:w="3690" w:type="dxa"/>
            <w:shd w:val="clear" w:color="auto" w:fill="FFFFFF"/>
            <w:tcMar>
              <w:top w:w="120" w:type="dxa"/>
              <w:left w:w="120" w:type="dxa"/>
              <w:bottom w:w="120" w:type="dxa"/>
              <w:right w:w="120" w:type="dxa"/>
            </w:tcMar>
            <w:hideMark/>
          </w:tcPr>
          <w:p w:rsidR="00A011AD" w:rsidRPr="00A011AD" w:rsidRDefault="00A011AD" w:rsidP="00A011AD">
            <w:r w:rsidRPr="00A011AD">
              <w:t>All visible elements.</w:t>
            </w:r>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when the element is being dragged</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468" w:history="1">
              <w:r w:rsidR="00A011AD" w:rsidRPr="00A011AD">
                <w:rPr>
                  <w:rStyle w:val="Hyperlink"/>
                </w:rPr>
                <w:t>ondragend</w:t>
              </w:r>
            </w:hyperlink>
          </w:p>
        </w:tc>
        <w:tc>
          <w:tcPr>
            <w:tcW w:w="3690" w:type="dxa"/>
            <w:shd w:val="clear" w:color="auto" w:fill="F1F1F1"/>
            <w:tcMar>
              <w:top w:w="120" w:type="dxa"/>
              <w:left w:w="120" w:type="dxa"/>
              <w:bottom w:w="120" w:type="dxa"/>
              <w:right w:w="120" w:type="dxa"/>
            </w:tcMar>
            <w:hideMark/>
          </w:tcPr>
          <w:p w:rsidR="00A011AD" w:rsidRPr="00A011AD" w:rsidRDefault="00A011AD" w:rsidP="00A011AD">
            <w:r w:rsidRPr="00A011AD">
              <w:t>All visible elements.</w:t>
            </w:r>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at the end of a drag operation</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469" w:history="1">
              <w:r w:rsidR="00A011AD" w:rsidRPr="00A011AD">
                <w:rPr>
                  <w:rStyle w:val="Hyperlink"/>
                </w:rPr>
                <w:t>ondragenter</w:t>
              </w:r>
            </w:hyperlink>
          </w:p>
        </w:tc>
        <w:tc>
          <w:tcPr>
            <w:tcW w:w="3690" w:type="dxa"/>
            <w:shd w:val="clear" w:color="auto" w:fill="FFFFFF"/>
            <w:tcMar>
              <w:top w:w="120" w:type="dxa"/>
              <w:left w:w="120" w:type="dxa"/>
              <w:bottom w:w="120" w:type="dxa"/>
              <w:right w:w="120" w:type="dxa"/>
            </w:tcMar>
            <w:hideMark/>
          </w:tcPr>
          <w:p w:rsidR="00A011AD" w:rsidRPr="00A011AD" w:rsidRDefault="00A011AD" w:rsidP="00A011AD">
            <w:r w:rsidRPr="00A011AD">
              <w:t>All visible elements.</w:t>
            </w:r>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 xml:space="preserve">Script to be run when an element has been dragged to </w:t>
            </w:r>
            <w:r w:rsidRPr="00A011AD">
              <w:lastRenderedPageBreak/>
              <w:t>a valid drop target</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470" w:history="1">
              <w:r w:rsidR="00A011AD" w:rsidRPr="00A011AD">
                <w:rPr>
                  <w:rStyle w:val="Hyperlink"/>
                </w:rPr>
                <w:t>ondragleave</w:t>
              </w:r>
            </w:hyperlink>
          </w:p>
        </w:tc>
        <w:tc>
          <w:tcPr>
            <w:tcW w:w="3690" w:type="dxa"/>
            <w:shd w:val="clear" w:color="auto" w:fill="F1F1F1"/>
            <w:tcMar>
              <w:top w:w="120" w:type="dxa"/>
              <w:left w:w="120" w:type="dxa"/>
              <w:bottom w:w="120" w:type="dxa"/>
              <w:right w:w="120" w:type="dxa"/>
            </w:tcMar>
            <w:hideMark/>
          </w:tcPr>
          <w:p w:rsidR="00A011AD" w:rsidRPr="00A011AD" w:rsidRDefault="00A011AD" w:rsidP="00A011AD">
            <w:r w:rsidRPr="00A011AD">
              <w:t>All visible elements.</w:t>
            </w:r>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when an element leaves a valid drop target</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471" w:history="1">
              <w:r w:rsidR="00A011AD" w:rsidRPr="00A011AD">
                <w:rPr>
                  <w:rStyle w:val="Hyperlink"/>
                </w:rPr>
                <w:t>ondragover</w:t>
              </w:r>
            </w:hyperlink>
          </w:p>
        </w:tc>
        <w:tc>
          <w:tcPr>
            <w:tcW w:w="3690" w:type="dxa"/>
            <w:shd w:val="clear" w:color="auto" w:fill="FFFFFF"/>
            <w:tcMar>
              <w:top w:w="120" w:type="dxa"/>
              <w:left w:w="120" w:type="dxa"/>
              <w:bottom w:w="120" w:type="dxa"/>
              <w:right w:w="120" w:type="dxa"/>
            </w:tcMar>
            <w:hideMark/>
          </w:tcPr>
          <w:p w:rsidR="00A011AD" w:rsidRPr="00A011AD" w:rsidRDefault="00A011AD" w:rsidP="00A011AD">
            <w:r w:rsidRPr="00A011AD">
              <w:t>All visible elements.</w:t>
            </w:r>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when an element is being dragged over a valid drop target</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472" w:history="1">
              <w:r w:rsidR="00A011AD" w:rsidRPr="00A011AD">
                <w:rPr>
                  <w:rStyle w:val="Hyperlink"/>
                </w:rPr>
                <w:t>ondragstart</w:t>
              </w:r>
            </w:hyperlink>
          </w:p>
        </w:tc>
        <w:tc>
          <w:tcPr>
            <w:tcW w:w="3690" w:type="dxa"/>
            <w:shd w:val="clear" w:color="auto" w:fill="F1F1F1"/>
            <w:tcMar>
              <w:top w:w="120" w:type="dxa"/>
              <w:left w:w="120" w:type="dxa"/>
              <w:bottom w:w="120" w:type="dxa"/>
              <w:right w:w="120" w:type="dxa"/>
            </w:tcMar>
            <w:hideMark/>
          </w:tcPr>
          <w:p w:rsidR="00A011AD" w:rsidRPr="00A011AD" w:rsidRDefault="00A011AD" w:rsidP="00A011AD">
            <w:r w:rsidRPr="00A011AD">
              <w:t>All visible elements.</w:t>
            </w:r>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at the start of a drag operation</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473" w:history="1">
              <w:r w:rsidR="00A011AD" w:rsidRPr="00A011AD">
                <w:rPr>
                  <w:rStyle w:val="Hyperlink"/>
                </w:rPr>
                <w:t>ondrop</w:t>
              </w:r>
            </w:hyperlink>
          </w:p>
        </w:tc>
        <w:tc>
          <w:tcPr>
            <w:tcW w:w="3690" w:type="dxa"/>
            <w:shd w:val="clear" w:color="auto" w:fill="FFFFFF"/>
            <w:tcMar>
              <w:top w:w="120" w:type="dxa"/>
              <w:left w:w="120" w:type="dxa"/>
              <w:bottom w:w="120" w:type="dxa"/>
              <w:right w:w="120" w:type="dxa"/>
            </w:tcMar>
            <w:hideMark/>
          </w:tcPr>
          <w:p w:rsidR="00A011AD" w:rsidRPr="00A011AD" w:rsidRDefault="00A011AD" w:rsidP="00A011AD">
            <w:r w:rsidRPr="00A011AD">
              <w:t>All visible elements.</w:t>
            </w:r>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when dragged element is being dropped</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474" w:history="1">
              <w:r w:rsidR="00A011AD" w:rsidRPr="00A011AD">
                <w:rPr>
                  <w:rStyle w:val="Hyperlink"/>
                </w:rPr>
                <w:t>ondurationchange</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475" w:history="1">
              <w:r w:rsidR="00A011AD" w:rsidRPr="00A011AD">
                <w:rPr>
                  <w:rStyle w:val="Hyperlink"/>
                </w:rPr>
                <w:t>&lt;audio&gt;</w:t>
              </w:r>
            </w:hyperlink>
            <w:r w:rsidR="00A011AD" w:rsidRPr="00A011AD">
              <w:t>, </w:t>
            </w:r>
            <w:hyperlink r:id="rId476" w:history="1">
              <w:r w:rsidR="00A011AD" w:rsidRPr="00A011AD">
                <w:rPr>
                  <w:rStyle w:val="Hyperlink"/>
                </w:rPr>
                <w:t>&lt;video&gt;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when the length of the media changes</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477" w:history="1">
              <w:r w:rsidR="00A011AD" w:rsidRPr="00A011AD">
                <w:rPr>
                  <w:rStyle w:val="Hyperlink"/>
                </w:rPr>
                <w:t>onemptied</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478" w:history="1">
              <w:r w:rsidR="00A011AD" w:rsidRPr="00A011AD">
                <w:rPr>
                  <w:rStyle w:val="Hyperlink"/>
                </w:rPr>
                <w:t>&lt;audio&gt;</w:t>
              </w:r>
            </w:hyperlink>
            <w:r w:rsidR="00A011AD" w:rsidRPr="00A011AD">
              <w:t>, </w:t>
            </w:r>
            <w:hyperlink r:id="rId479" w:history="1">
              <w:r w:rsidR="00A011AD" w:rsidRPr="00A011AD">
                <w:rPr>
                  <w:rStyle w:val="Hyperlink"/>
                </w:rPr>
                <w:t>&lt;video&gt;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when something bad happens and the file is suddenly unavailable (like unexpectedly disconnects)</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480" w:history="1">
              <w:r w:rsidR="00A011AD" w:rsidRPr="00A011AD">
                <w:rPr>
                  <w:rStyle w:val="Hyperlink"/>
                </w:rPr>
                <w:t>onended</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481" w:history="1">
              <w:r w:rsidR="00A011AD" w:rsidRPr="00A011AD">
                <w:rPr>
                  <w:rStyle w:val="Hyperlink"/>
                </w:rPr>
                <w:t>&lt;audio&gt;</w:t>
              </w:r>
            </w:hyperlink>
            <w:r w:rsidR="00A011AD" w:rsidRPr="00A011AD">
              <w:t>, </w:t>
            </w:r>
            <w:hyperlink r:id="rId482" w:history="1">
              <w:r w:rsidR="00A011AD" w:rsidRPr="00A011AD">
                <w:rPr>
                  <w:rStyle w:val="Hyperlink"/>
                </w:rPr>
                <w:t>&lt;video&gt;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when the media has reach the end (a useful event for messages like "thanks for listening")</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483" w:history="1">
              <w:r w:rsidR="00A011AD" w:rsidRPr="00A011AD">
                <w:rPr>
                  <w:rStyle w:val="Hyperlink"/>
                </w:rPr>
                <w:t>onerror</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484" w:history="1">
              <w:r w:rsidR="00A011AD" w:rsidRPr="00A011AD">
                <w:rPr>
                  <w:rStyle w:val="Hyperlink"/>
                </w:rPr>
                <w:t>&lt;audio&gt;</w:t>
              </w:r>
            </w:hyperlink>
            <w:r w:rsidR="00A011AD" w:rsidRPr="00A011AD">
              <w:t>, </w:t>
            </w:r>
            <w:hyperlink r:id="rId485" w:history="1">
              <w:r w:rsidR="00A011AD" w:rsidRPr="00A011AD">
                <w:rPr>
                  <w:rStyle w:val="Hyperlink"/>
                </w:rPr>
                <w:t>&lt;body&gt;</w:t>
              </w:r>
            </w:hyperlink>
            <w:r w:rsidR="00A011AD" w:rsidRPr="00A011AD">
              <w:t>, </w:t>
            </w:r>
            <w:hyperlink r:id="rId486" w:history="1">
              <w:r w:rsidR="00A011AD" w:rsidRPr="00A011AD">
                <w:rPr>
                  <w:rStyle w:val="Hyperlink"/>
                </w:rPr>
                <w:t>&lt;embed&gt;</w:t>
              </w:r>
            </w:hyperlink>
            <w:r w:rsidR="00A011AD" w:rsidRPr="00A011AD">
              <w:t>, </w:t>
            </w:r>
            <w:hyperlink r:id="rId487" w:history="1">
              <w:r w:rsidR="00A011AD" w:rsidRPr="00A011AD">
                <w:rPr>
                  <w:rStyle w:val="Hyperlink"/>
                </w:rPr>
                <w:t>&lt;img&gt;</w:t>
              </w:r>
            </w:hyperlink>
            <w:r w:rsidR="00A011AD" w:rsidRPr="00A011AD">
              <w:t>, </w:t>
            </w:r>
            <w:hyperlink r:id="rId488" w:history="1">
              <w:r w:rsidR="00A011AD" w:rsidRPr="00A011AD">
                <w:rPr>
                  <w:rStyle w:val="Hyperlink"/>
                </w:rPr>
                <w:t>&lt;object&gt;</w:t>
              </w:r>
            </w:hyperlink>
            <w:r w:rsidR="00A011AD" w:rsidRPr="00A011AD">
              <w:t>, </w:t>
            </w:r>
            <w:hyperlink r:id="rId489" w:history="1">
              <w:r w:rsidR="00A011AD" w:rsidRPr="00A011AD">
                <w:rPr>
                  <w:rStyle w:val="Hyperlink"/>
                </w:rPr>
                <w:t>&lt;script&gt;</w:t>
              </w:r>
            </w:hyperlink>
            <w:r w:rsidR="00A011AD" w:rsidRPr="00A011AD">
              <w:t>, </w:t>
            </w:r>
            <w:hyperlink r:id="rId490" w:history="1">
              <w:r w:rsidR="00A011AD" w:rsidRPr="00A011AD">
                <w:rPr>
                  <w:rStyle w:val="Hyperlink"/>
                </w:rPr>
                <w:t>&lt;style&gt;</w:t>
              </w:r>
            </w:hyperlink>
            <w:r w:rsidR="00A011AD" w:rsidRPr="00A011AD">
              <w:t>, </w:t>
            </w:r>
            <w:hyperlink r:id="rId491" w:history="1">
              <w:r w:rsidR="00A011AD" w:rsidRPr="00A011AD">
                <w:rPr>
                  <w:rStyle w:val="Hyperlink"/>
                </w:rPr>
                <w:t>&lt;video&gt;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when an error occurs</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492" w:history="1">
              <w:r w:rsidR="00A011AD" w:rsidRPr="00A011AD">
                <w:rPr>
                  <w:rStyle w:val="Hyperlink"/>
                </w:rPr>
                <w:t>onfocus</w:t>
              </w:r>
            </w:hyperlink>
          </w:p>
        </w:tc>
        <w:tc>
          <w:tcPr>
            <w:tcW w:w="3690" w:type="dxa"/>
            <w:shd w:val="clear" w:color="auto" w:fill="F1F1F1"/>
            <w:tcMar>
              <w:top w:w="120" w:type="dxa"/>
              <w:left w:w="120" w:type="dxa"/>
              <w:bottom w:w="120" w:type="dxa"/>
              <w:right w:w="120" w:type="dxa"/>
            </w:tcMar>
            <w:hideMark/>
          </w:tcPr>
          <w:p w:rsidR="00A011AD" w:rsidRPr="00A011AD" w:rsidRDefault="00A011AD" w:rsidP="00A011AD">
            <w:r w:rsidRPr="00A011AD">
              <w:t>All visible elements.</w:t>
            </w:r>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when the element gets focus</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493" w:history="1">
              <w:r w:rsidR="00A011AD" w:rsidRPr="00A011AD">
                <w:rPr>
                  <w:rStyle w:val="Hyperlink"/>
                </w:rPr>
                <w:t>onhashchange</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494" w:history="1">
              <w:r w:rsidR="00A011AD" w:rsidRPr="00A011AD">
                <w:rPr>
                  <w:rStyle w:val="Hyperlink"/>
                </w:rPr>
                <w:t>&lt;body&gt;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when there has been changes to the anchor part of the a URL</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495" w:history="1">
              <w:r w:rsidR="00A011AD" w:rsidRPr="00A011AD">
                <w:rPr>
                  <w:rStyle w:val="Hyperlink"/>
                </w:rPr>
                <w:t>oninput</w:t>
              </w:r>
            </w:hyperlink>
          </w:p>
        </w:tc>
        <w:tc>
          <w:tcPr>
            <w:tcW w:w="3690" w:type="dxa"/>
            <w:shd w:val="clear" w:color="auto" w:fill="F1F1F1"/>
            <w:tcMar>
              <w:top w:w="120" w:type="dxa"/>
              <w:left w:w="120" w:type="dxa"/>
              <w:bottom w:w="120" w:type="dxa"/>
              <w:right w:w="120" w:type="dxa"/>
            </w:tcMar>
            <w:hideMark/>
          </w:tcPr>
          <w:p w:rsidR="00A011AD" w:rsidRPr="00A011AD" w:rsidRDefault="00A011AD" w:rsidP="00A011AD">
            <w:r w:rsidRPr="00A011AD">
              <w:t>All visible elements.</w:t>
            </w:r>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when the element gets user input</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496" w:history="1">
              <w:r w:rsidR="00A011AD" w:rsidRPr="00A011AD">
                <w:rPr>
                  <w:rStyle w:val="Hyperlink"/>
                </w:rPr>
                <w:t>oninvalid</w:t>
              </w:r>
            </w:hyperlink>
          </w:p>
        </w:tc>
        <w:tc>
          <w:tcPr>
            <w:tcW w:w="3690" w:type="dxa"/>
            <w:shd w:val="clear" w:color="auto" w:fill="FFFFFF"/>
            <w:tcMar>
              <w:top w:w="120" w:type="dxa"/>
              <w:left w:w="120" w:type="dxa"/>
              <w:bottom w:w="120" w:type="dxa"/>
              <w:right w:w="120" w:type="dxa"/>
            </w:tcMar>
            <w:hideMark/>
          </w:tcPr>
          <w:p w:rsidR="00A011AD" w:rsidRPr="00A011AD" w:rsidRDefault="00A011AD" w:rsidP="00A011AD">
            <w:r w:rsidRPr="00A011AD">
              <w:t>All visible elements.</w:t>
            </w:r>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when the element is invalid</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497" w:history="1">
              <w:r w:rsidR="00A011AD" w:rsidRPr="00A011AD">
                <w:rPr>
                  <w:rStyle w:val="Hyperlink"/>
                </w:rPr>
                <w:t>onkeydown</w:t>
              </w:r>
            </w:hyperlink>
          </w:p>
        </w:tc>
        <w:tc>
          <w:tcPr>
            <w:tcW w:w="3690" w:type="dxa"/>
            <w:shd w:val="clear" w:color="auto" w:fill="F1F1F1"/>
            <w:tcMar>
              <w:top w:w="120" w:type="dxa"/>
              <w:left w:w="120" w:type="dxa"/>
              <w:bottom w:w="120" w:type="dxa"/>
              <w:right w:w="120" w:type="dxa"/>
            </w:tcMar>
            <w:hideMark/>
          </w:tcPr>
          <w:p w:rsidR="00A011AD" w:rsidRPr="00A011AD" w:rsidRDefault="00A011AD" w:rsidP="00A011AD">
            <w:r w:rsidRPr="00A011AD">
              <w:t>All visible elements.</w:t>
            </w:r>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when a user is pressing a key</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498" w:history="1">
              <w:r w:rsidR="00A011AD" w:rsidRPr="00A011AD">
                <w:rPr>
                  <w:rStyle w:val="Hyperlink"/>
                </w:rPr>
                <w:t>onkeypress</w:t>
              </w:r>
            </w:hyperlink>
          </w:p>
        </w:tc>
        <w:tc>
          <w:tcPr>
            <w:tcW w:w="3690" w:type="dxa"/>
            <w:shd w:val="clear" w:color="auto" w:fill="FFFFFF"/>
            <w:tcMar>
              <w:top w:w="120" w:type="dxa"/>
              <w:left w:w="120" w:type="dxa"/>
              <w:bottom w:w="120" w:type="dxa"/>
              <w:right w:w="120" w:type="dxa"/>
            </w:tcMar>
            <w:hideMark/>
          </w:tcPr>
          <w:p w:rsidR="00A011AD" w:rsidRPr="00A011AD" w:rsidRDefault="00A011AD" w:rsidP="00A011AD">
            <w:r w:rsidRPr="00A011AD">
              <w:t>All visible elements.</w:t>
            </w:r>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when a user presses a key</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499" w:history="1">
              <w:r w:rsidR="00A011AD" w:rsidRPr="00A011AD">
                <w:rPr>
                  <w:rStyle w:val="Hyperlink"/>
                </w:rPr>
                <w:t>onkeyup</w:t>
              </w:r>
            </w:hyperlink>
          </w:p>
        </w:tc>
        <w:tc>
          <w:tcPr>
            <w:tcW w:w="3690" w:type="dxa"/>
            <w:shd w:val="clear" w:color="auto" w:fill="F1F1F1"/>
            <w:tcMar>
              <w:top w:w="120" w:type="dxa"/>
              <w:left w:w="120" w:type="dxa"/>
              <w:bottom w:w="120" w:type="dxa"/>
              <w:right w:w="120" w:type="dxa"/>
            </w:tcMar>
            <w:hideMark/>
          </w:tcPr>
          <w:p w:rsidR="00A011AD" w:rsidRPr="00A011AD" w:rsidRDefault="00A011AD" w:rsidP="00A011AD">
            <w:r w:rsidRPr="00A011AD">
              <w:t>All visible elements.</w:t>
            </w:r>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when a user releases a key</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500" w:history="1">
              <w:r w:rsidR="00A011AD" w:rsidRPr="00A011AD">
                <w:rPr>
                  <w:rStyle w:val="Hyperlink"/>
                </w:rPr>
                <w:t>onload</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501" w:history="1">
              <w:r w:rsidR="00A011AD" w:rsidRPr="00A011AD">
                <w:rPr>
                  <w:rStyle w:val="Hyperlink"/>
                </w:rPr>
                <w:t>&lt;body&gt;</w:t>
              </w:r>
            </w:hyperlink>
            <w:r w:rsidR="00A011AD" w:rsidRPr="00A011AD">
              <w:t>, </w:t>
            </w:r>
            <w:hyperlink r:id="rId502" w:history="1">
              <w:r w:rsidR="00A011AD" w:rsidRPr="00A011AD">
                <w:rPr>
                  <w:rStyle w:val="Hyperlink"/>
                </w:rPr>
                <w:t>&lt;iframe&gt;</w:t>
              </w:r>
            </w:hyperlink>
            <w:r w:rsidR="00A011AD" w:rsidRPr="00A011AD">
              <w:t>, </w:t>
            </w:r>
            <w:hyperlink r:id="rId503" w:history="1">
              <w:r w:rsidR="00A011AD" w:rsidRPr="00A011AD">
                <w:rPr>
                  <w:rStyle w:val="Hyperlink"/>
                </w:rPr>
                <w:t>&lt;img&gt;</w:t>
              </w:r>
            </w:hyperlink>
            <w:r w:rsidR="00A011AD" w:rsidRPr="00A011AD">
              <w:t>, </w:t>
            </w:r>
            <w:hyperlink r:id="rId504" w:history="1">
              <w:r w:rsidR="00A011AD" w:rsidRPr="00A011AD">
                <w:rPr>
                  <w:rStyle w:val="Hyperlink"/>
                </w:rPr>
                <w:t>&lt;input&gt;</w:t>
              </w:r>
            </w:hyperlink>
            <w:r w:rsidR="00A011AD" w:rsidRPr="00A011AD">
              <w:t>, </w:t>
            </w:r>
            <w:hyperlink r:id="rId505" w:history="1">
              <w:r w:rsidR="00A011AD" w:rsidRPr="00A011AD">
                <w:rPr>
                  <w:rStyle w:val="Hyperlink"/>
                </w:rPr>
                <w:t>&lt;link&gt;</w:t>
              </w:r>
            </w:hyperlink>
            <w:r w:rsidR="00A011AD" w:rsidRPr="00A011AD">
              <w:t>, </w:t>
            </w:r>
            <w:hyperlink r:id="rId506" w:history="1">
              <w:r w:rsidR="00A011AD" w:rsidRPr="00A011AD">
                <w:rPr>
                  <w:rStyle w:val="Hyperlink"/>
                </w:rPr>
                <w:t>&lt;script&gt;</w:t>
              </w:r>
            </w:hyperlink>
            <w:r w:rsidR="00A011AD" w:rsidRPr="00A011AD">
              <w:t>, </w:t>
            </w:r>
            <w:hyperlink r:id="rId507" w:history="1">
              <w:r w:rsidR="00A011AD" w:rsidRPr="00A011AD">
                <w:rPr>
                  <w:rStyle w:val="Hyperlink"/>
                </w:rPr>
                <w:t>&lt;style&gt;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when the element is finished loading</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508" w:history="1">
              <w:r w:rsidR="00A011AD" w:rsidRPr="00A011AD">
                <w:rPr>
                  <w:rStyle w:val="Hyperlink"/>
                </w:rPr>
                <w:t>onloadeddata</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509" w:history="1">
              <w:r w:rsidR="00A011AD" w:rsidRPr="00A011AD">
                <w:rPr>
                  <w:rStyle w:val="Hyperlink"/>
                </w:rPr>
                <w:t>&lt;audio&gt;</w:t>
              </w:r>
            </w:hyperlink>
            <w:r w:rsidR="00A011AD" w:rsidRPr="00A011AD">
              <w:t>, </w:t>
            </w:r>
            <w:hyperlink r:id="rId510" w:history="1">
              <w:r w:rsidR="00A011AD" w:rsidRPr="00A011AD">
                <w:rPr>
                  <w:rStyle w:val="Hyperlink"/>
                </w:rPr>
                <w:t>&lt;video&gt;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when media data is loaded</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511" w:history="1">
              <w:r w:rsidR="00A011AD" w:rsidRPr="00A011AD">
                <w:rPr>
                  <w:rStyle w:val="Hyperlink"/>
                </w:rPr>
                <w:t>onloadedmetadata</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512" w:history="1">
              <w:r w:rsidR="00A011AD" w:rsidRPr="00A011AD">
                <w:rPr>
                  <w:rStyle w:val="Hyperlink"/>
                </w:rPr>
                <w:t>&lt;audio&gt;</w:t>
              </w:r>
            </w:hyperlink>
            <w:r w:rsidR="00A011AD" w:rsidRPr="00A011AD">
              <w:t>, </w:t>
            </w:r>
            <w:hyperlink r:id="rId513" w:history="1">
              <w:r w:rsidR="00A011AD" w:rsidRPr="00A011AD">
                <w:rPr>
                  <w:rStyle w:val="Hyperlink"/>
                </w:rPr>
                <w:t>&lt;video&gt;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when meta data (like dimensions and duration) are loaded</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514" w:history="1">
              <w:r w:rsidR="00A011AD" w:rsidRPr="00A011AD">
                <w:rPr>
                  <w:rStyle w:val="Hyperlink"/>
                </w:rPr>
                <w:t>onloadstart</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515" w:history="1">
              <w:r w:rsidR="00A011AD" w:rsidRPr="00A011AD">
                <w:rPr>
                  <w:rStyle w:val="Hyperlink"/>
                </w:rPr>
                <w:t>&lt;audio&gt;</w:t>
              </w:r>
            </w:hyperlink>
            <w:r w:rsidR="00A011AD" w:rsidRPr="00A011AD">
              <w:t>, </w:t>
            </w:r>
            <w:hyperlink r:id="rId516" w:history="1">
              <w:r w:rsidR="00A011AD" w:rsidRPr="00A011AD">
                <w:rPr>
                  <w:rStyle w:val="Hyperlink"/>
                </w:rPr>
                <w:t>&lt;video&gt;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just as the file begins to load before anything is actually loaded</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517" w:history="1">
              <w:r w:rsidR="00A011AD" w:rsidRPr="00A011AD">
                <w:rPr>
                  <w:rStyle w:val="Hyperlink"/>
                </w:rPr>
                <w:t>onmousedown</w:t>
              </w:r>
            </w:hyperlink>
          </w:p>
        </w:tc>
        <w:tc>
          <w:tcPr>
            <w:tcW w:w="3690" w:type="dxa"/>
            <w:shd w:val="clear" w:color="auto" w:fill="FFFFFF"/>
            <w:tcMar>
              <w:top w:w="120" w:type="dxa"/>
              <w:left w:w="120" w:type="dxa"/>
              <w:bottom w:w="120" w:type="dxa"/>
              <w:right w:w="120" w:type="dxa"/>
            </w:tcMar>
            <w:hideMark/>
          </w:tcPr>
          <w:p w:rsidR="00A011AD" w:rsidRPr="00A011AD" w:rsidRDefault="00A011AD" w:rsidP="00A011AD">
            <w:r w:rsidRPr="00A011AD">
              <w:t>All visible elements.</w:t>
            </w:r>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when a mouse button is pressed down on an element</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518" w:history="1">
              <w:r w:rsidR="00A011AD" w:rsidRPr="00A011AD">
                <w:rPr>
                  <w:rStyle w:val="Hyperlink"/>
                </w:rPr>
                <w:t>onmousemove</w:t>
              </w:r>
            </w:hyperlink>
          </w:p>
        </w:tc>
        <w:tc>
          <w:tcPr>
            <w:tcW w:w="3690" w:type="dxa"/>
            <w:shd w:val="clear" w:color="auto" w:fill="F1F1F1"/>
            <w:tcMar>
              <w:top w:w="120" w:type="dxa"/>
              <w:left w:w="120" w:type="dxa"/>
              <w:bottom w:w="120" w:type="dxa"/>
              <w:right w:w="120" w:type="dxa"/>
            </w:tcMar>
            <w:hideMark/>
          </w:tcPr>
          <w:p w:rsidR="00A011AD" w:rsidRPr="00A011AD" w:rsidRDefault="00A011AD" w:rsidP="00A011AD">
            <w:r w:rsidRPr="00A011AD">
              <w:t>All visible elements.</w:t>
            </w:r>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as long as the  mouse pointer is moving over an element</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519" w:history="1">
              <w:r w:rsidR="00A011AD" w:rsidRPr="00A011AD">
                <w:rPr>
                  <w:rStyle w:val="Hyperlink"/>
                </w:rPr>
                <w:t>onmouseout</w:t>
              </w:r>
            </w:hyperlink>
          </w:p>
        </w:tc>
        <w:tc>
          <w:tcPr>
            <w:tcW w:w="3690" w:type="dxa"/>
            <w:shd w:val="clear" w:color="auto" w:fill="FFFFFF"/>
            <w:tcMar>
              <w:top w:w="120" w:type="dxa"/>
              <w:left w:w="120" w:type="dxa"/>
              <w:bottom w:w="120" w:type="dxa"/>
              <w:right w:w="120" w:type="dxa"/>
            </w:tcMar>
            <w:hideMark/>
          </w:tcPr>
          <w:p w:rsidR="00A011AD" w:rsidRPr="00A011AD" w:rsidRDefault="00A011AD" w:rsidP="00A011AD">
            <w:r w:rsidRPr="00A011AD">
              <w:t>All visible elements.</w:t>
            </w:r>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when a mouse pointer moves out of an element</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520" w:history="1">
              <w:r w:rsidR="00A011AD" w:rsidRPr="00A011AD">
                <w:rPr>
                  <w:rStyle w:val="Hyperlink"/>
                </w:rPr>
                <w:t>onmouseover</w:t>
              </w:r>
            </w:hyperlink>
          </w:p>
        </w:tc>
        <w:tc>
          <w:tcPr>
            <w:tcW w:w="3690" w:type="dxa"/>
            <w:shd w:val="clear" w:color="auto" w:fill="F1F1F1"/>
            <w:tcMar>
              <w:top w:w="120" w:type="dxa"/>
              <w:left w:w="120" w:type="dxa"/>
              <w:bottom w:w="120" w:type="dxa"/>
              <w:right w:w="120" w:type="dxa"/>
            </w:tcMar>
            <w:hideMark/>
          </w:tcPr>
          <w:p w:rsidR="00A011AD" w:rsidRPr="00A011AD" w:rsidRDefault="00A011AD" w:rsidP="00A011AD">
            <w:r w:rsidRPr="00A011AD">
              <w:t>All visible elements.</w:t>
            </w:r>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when a mouse pointer moves over an element</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521" w:history="1">
              <w:r w:rsidR="00A011AD" w:rsidRPr="00A011AD">
                <w:rPr>
                  <w:rStyle w:val="Hyperlink"/>
                </w:rPr>
                <w:t>onmouseup</w:t>
              </w:r>
            </w:hyperlink>
          </w:p>
        </w:tc>
        <w:tc>
          <w:tcPr>
            <w:tcW w:w="3690" w:type="dxa"/>
            <w:shd w:val="clear" w:color="auto" w:fill="FFFFFF"/>
            <w:tcMar>
              <w:top w:w="120" w:type="dxa"/>
              <w:left w:w="120" w:type="dxa"/>
              <w:bottom w:w="120" w:type="dxa"/>
              <w:right w:w="120" w:type="dxa"/>
            </w:tcMar>
            <w:hideMark/>
          </w:tcPr>
          <w:p w:rsidR="00A011AD" w:rsidRPr="00A011AD" w:rsidRDefault="00A011AD" w:rsidP="00A011AD">
            <w:r w:rsidRPr="00A011AD">
              <w:t>All visible elements.</w:t>
            </w:r>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when a mouse button is released over an element</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522" w:history="1">
              <w:r w:rsidR="00A011AD" w:rsidRPr="00A011AD">
                <w:rPr>
                  <w:rStyle w:val="Hyperlink"/>
                </w:rPr>
                <w:t>onmousewheel</w:t>
              </w:r>
            </w:hyperlink>
          </w:p>
        </w:tc>
        <w:tc>
          <w:tcPr>
            <w:tcW w:w="3690" w:type="dxa"/>
            <w:shd w:val="clear" w:color="auto" w:fill="F1F1F1"/>
            <w:tcMar>
              <w:top w:w="120" w:type="dxa"/>
              <w:left w:w="120" w:type="dxa"/>
              <w:bottom w:w="120" w:type="dxa"/>
              <w:right w:w="120" w:type="dxa"/>
            </w:tcMar>
            <w:hideMark/>
          </w:tcPr>
          <w:p w:rsidR="00A011AD" w:rsidRPr="00A011AD" w:rsidRDefault="00A011AD" w:rsidP="00A011AD">
            <w:r w:rsidRPr="00A011AD">
              <w:t>All visible elements.</w:t>
            </w:r>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when a mouse wheel is being scrolled over an element</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523" w:history="1">
              <w:r w:rsidR="00A011AD" w:rsidRPr="00A011AD">
                <w:rPr>
                  <w:rStyle w:val="Hyperlink"/>
                </w:rPr>
                <w:t>onoffline</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524" w:history="1">
              <w:r w:rsidR="00A011AD" w:rsidRPr="00A011AD">
                <w:rPr>
                  <w:rStyle w:val="Hyperlink"/>
                </w:rPr>
                <w:t>&lt;body&gt;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when the browser starts to work offline</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525" w:history="1">
              <w:r w:rsidR="00A011AD" w:rsidRPr="00A011AD">
                <w:rPr>
                  <w:rStyle w:val="Hyperlink"/>
                </w:rPr>
                <w:t>ononline</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526" w:history="1">
              <w:r w:rsidR="00A011AD" w:rsidRPr="00A011AD">
                <w:rPr>
                  <w:rStyle w:val="Hyperlink"/>
                </w:rPr>
                <w:t>&lt;body&gt;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when the browser starts to work online</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A011AD" w:rsidP="00A011AD">
            <w:r w:rsidRPr="00A011AD">
              <w:lastRenderedPageBreak/>
              <w:t>onpagehide</w:t>
            </w:r>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527" w:history="1">
              <w:r w:rsidR="00A011AD" w:rsidRPr="00A011AD">
                <w:rPr>
                  <w:rStyle w:val="Hyperlink"/>
                </w:rPr>
                <w:t>&lt;body&gt;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when a user navigates away from a page</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528" w:history="1">
              <w:r w:rsidR="00A011AD" w:rsidRPr="00A011AD">
                <w:rPr>
                  <w:rStyle w:val="Hyperlink"/>
                </w:rPr>
                <w:t>onpageshow</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529" w:history="1">
              <w:r w:rsidR="00A011AD" w:rsidRPr="00A011AD">
                <w:rPr>
                  <w:rStyle w:val="Hyperlink"/>
                </w:rPr>
                <w:t>&lt;body&gt;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when a user navigates to a page</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530" w:history="1">
              <w:r w:rsidR="00A011AD" w:rsidRPr="00A011AD">
                <w:rPr>
                  <w:rStyle w:val="Hyperlink"/>
                </w:rPr>
                <w:t>onpaste</w:t>
              </w:r>
            </w:hyperlink>
          </w:p>
        </w:tc>
        <w:tc>
          <w:tcPr>
            <w:tcW w:w="3690" w:type="dxa"/>
            <w:shd w:val="clear" w:color="auto" w:fill="FFFFFF"/>
            <w:tcMar>
              <w:top w:w="120" w:type="dxa"/>
              <w:left w:w="120" w:type="dxa"/>
              <w:bottom w:w="120" w:type="dxa"/>
              <w:right w:w="120" w:type="dxa"/>
            </w:tcMar>
            <w:hideMark/>
          </w:tcPr>
          <w:p w:rsidR="00A011AD" w:rsidRPr="00A011AD" w:rsidRDefault="00A011AD" w:rsidP="00A011AD">
            <w:r w:rsidRPr="00A011AD">
              <w:t>All visible elements.</w:t>
            </w:r>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when the user pastes some content in an element</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531" w:history="1">
              <w:r w:rsidR="00A011AD" w:rsidRPr="00A011AD">
                <w:rPr>
                  <w:rStyle w:val="Hyperlink"/>
                </w:rPr>
                <w:t>onpause</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532" w:history="1">
              <w:r w:rsidR="00A011AD" w:rsidRPr="00A011AD">
                <w:rPr>
                  <w:rStyle w:val="Hyperlink"/>
                </w:rPr>
                <w:t>&lt;audio&gt;</w:t>
              </w:r>
            </w:hyperlink>
            <w:r w:rsidR="00A011AD" w:rsidRPr="00A011AD">
              <w:t>, </w:t>
            </w:r>
            <w:hyperlink r:id="rId533" w:history="1">
              <w:r w:rsidR="00A011AD" w:rsidRPr="00A011AD">
                <w:rPr>
                  <w:rStyle w:val="Hyperlink"/>
                </w:rPr>
                <w:t>&lt;video&gt;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when the media is paused either by the user or programmatically</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534" w:history="1">
              <w:r w:rsidR="00A011AD" w:rsidRPr="00A011AD">
                <w:rPr>
                  <w:rStyle w:val="Hyperlink"/>
                </w:rPr>
                <w:t>onplay</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535" w:history="1">
              <w:r w:rsidR="00A011AD" w:rsidRPr="00A011AD">
                <w:rPr>
                  <w:rStyle w:val="Hyperlink"/>
                </w:rPr>
                <w:t>&lt;audio&gt;</w:t>
              </w:r>
            </w:hyperlink>
            <w:r w:rsidR="00A011AD" w:rsidRPr="00A011AD">
              <w:t>, </w:t>
            </w:r>
            <w:hyperlink r:id="rId536" w:history="1">
              <w:r w:rsidR="00A011AD" w:rsidRPr="00A011AD">
                <w:rPr>
                  <w:rStyle w:val="Hyperlink"/>
                </w:rPr>
                <w:t>&lt;video&gt;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when the media is ready to start playing</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537" w:history="1">
              <w:r w:rsidR="00A011AD" w:rsidRPr="00A011AD">
                <w:rPr>
                  <w:rStyle w:val="Hyperlink"/>
                </w:rPr>
                <w:t>onplaying</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538" w:history="1">
              <w:r w:rsidR="00A011AD" w:rsidRPr="00A011AD">
                <w:rPr>
                  <w:rStyle w:val="Hyperlink"/>
                </w:rPr>
                <w:t>&lt;audio&gt;</w:t>
              </w:r>
            </w:hyperlink>
            <w:r w:rsidR="00A011AD" w:rsidRPr="00A011AD">
              <w:t>, </w:t>
            </w:r>
            <w:hyperlink r:id="rId539" w:history="1">
              <w:r w:rsidR="00A011AD" w:rsidRPr="00A011AD">
                <w:rPr>
                  <w:rStyle w:val="Hyperlink"/>
                </w:rPr>
                <w:t>&lt;video&gt;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when the media actually has started playing.</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A011AD" w:rsidP="00A011AD">
            <w:r w:rsidRPr="00A011AD">
              <w:t>onpopstate</w:t>
            </w:r>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540" w:history="1">
              <w:r w:rsidR="00A011AD" w:rsidRPr="00A011AD">
                <w:rPr>
                  <w:rStyle w:val="Hyperlink"/>
                </w:rPr>
                <w:t>&lt;body&gt;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when the window's history changes.</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541" w:history="1">
              <w:r w:rsidR="00A011AD" w:rsidRPr="00A011AD">
                <w:rPr>
                  <w:rStyle w:val="Hyperlink"/>
                </w:rPr>
                <w:t>onprogress</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542" w:history="1">
              <w:r w:rsidR="00A011AD" w:rsidRPr="00A011AD">
                <w:rPr>
                  <w:rStyle w:val="Hyperlink"/>
                </w:rPr>
                <w:t>&lt;audio&gt;</w:t>
              </w:r>
            </w:hyperlink>
            <w:r w:rsidR="00A011AD" w:rsidRPr="00A011AD">
              <w:t>, </w:t>
            </w:r>
            <w:hyperlink r:id="rId543" w:history="1">
              <w:r w:rsidR="00A011AD" w:rsidRPr="00A011AD">
                <w:rPr>
                  <w:rStyle w:val="Hyperlink"/>
                </w:rPr>
                <w:t>&lt;video&gt;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when the browser is in the process of getting the media data</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544" w:history="1">
              <w:r w:rsidR="00A011AD" w:rsidRPr="00A011AD">
                <w:rPr>
                  <w:rStyle w:val="Hyperlink"/>
                </w:rPr>
                <w:t>onratechange</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545" w:history="1">
              <w:r w:rsidR="00A011AD" w:rsidRPr="00A011AD">
                <w:rPr>
                  <w:rStyle w:val="Hyperlink"/>
                </w:rPr>
                <w:t>&lt;audio&gt;</w:t>
              </w:r>
            </w:hyperlink>
            <w:r w:rsidR="00A011AD" w:rsidRPr="00A011AD">
              <w:t>, </w:t>
            </w:r>
            <w:hyperlink r:id="rId546" w:history="1">
              <w:r w:rsidR="00A011AD" w:rsidRPr="00A011AD">
                <w:rPr>
                  <w:rStyle w:val="Hyperlink"/>
                </w:rPr>
                <w:t>&lt;video&gt;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each time the playback rate changes (like when a user switches to a slow motion or fast forward mode).</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547" w:history="1">
              <w:r w:rsidR="00A011AD" w:rsidRPr="00A011AD">
                <w:rPr>
                  <w:rStyle w:val="Hyperlink"/>
                </w:rPr>
                <w:t>onreset</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548" w:history="1">
              <w:r w:rsidR="00A011AD" w:rsidRPr="00A011AD">
                <w:rPr>
                  <w:rStyle w:val="Hyperlink"/>
                </w:rPr>
                <w:t>&lt;form&gt;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when a reset button in a form is clicked.</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549" w:history="1">
              <w:r w:rsidR="00A011AD" w:rsidRPr="00A011AD">
                <w:rPr>
                  <w:rStyle w:val="Hyperlink"/>
                </w:rPr>
                <w:t>onresize</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550" w:history="1">
              <w:r w:rsidR="00A011AD" w:rsidRPr="00A011AD">
                <w:rPr>
                  <w:rStyle w:val="Hyperlink"/>
                </w:rPr>
                <w:t>&lt;body&gt;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when the browser window is being resized.</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551" w:history="1">
              <w:r w:rsidR="00A011AD" w:rsidRPr="00A011AD">
                <w:rPr>
                  <w:rStyle w:val="Hyperlink"/>
                </w:rPr>
                <w:t>onscroll</w:t>
              </w:r>
            </w:hyperlink>
          </w:p>
        </w:tc>
        <w:tc>
          <w:tcPr>
            <w:tcW w:w="3690" w:type="dxa"/>
            <w:shd w:val="clear" w:color="auto" w:fill="F1F1F1"/>
            <w:tcMar>
              <w:top w:w="120" w:type="dxa"/>
              <w:left w:w="120" w:type="dxa"/>
              <w:bottom w:w="120" w:type="dxa"/>
              <w:right w:w="120" w:type="dxa"/>
            </w:tcMar>
            <w:hideMark/>
          </w:tcPr>
          <w:p w:rsidR="00A011AD" w:rsidRPr="00A011AD" w:rsidRDefault="00A011AD" w:rsidP="00A011AD">
            <w:r w:rsidRPr="00A011AD">
              <w:t>All visible elements.</w:t>
            </w:r>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when an element's scrollbar is being scrolled</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552" w:history="1">
              <w:r w:rsidR="00A011AD" w:rsidRPr="00A011AD">
                <w:rPr>
                  <w:rStyle w:val="Hyperlink"/>
                </w:rPr>
                <w:t>onsearch</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553" w:history="1">
              <w:r w:rsidR="00A011AD" w:rsidRPr="00A011AD">
                <w:rPr>
                  <w:rStyle w:val="Hyperlink"/>
                </w:rPr>
                <w:t>&lt;input&gt;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when the user writes something in a search field (for &lt;input="search"&gt;)</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554" w:history="1">
              <w:r w:rsidR="00A011AD" w:rsidRPr="00A011AD">
                <w:rPr>
                  <w:rStyle w:val="Hyperlink"/>
                </w:rPr>
                <w:t>onseeked</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555" w:history="1">
              <w:r w:rsidR="00A011AD" w:rsidRPr="00A011AD">
                <w:rPr>
                  <w:rStyle w:val="Hyperlink"/>
                </w:rPr>
                <w:t>&lt;audio&gt;</w:t>
              </w:r>
            </w:hyperlink>
            <w:r w:rsidR="00A011AD" w:rsidRPr="00A011AD">
              <w:t>, </w:t>
            </w:r>
            <w:hyperlink r:id="rId556" w:history="1">
              <w:r w:rsidR="00A011AD" w:rsidRPr="00A011AD">
                <w:rPr>
                  <w:rStyle w:val="Hyperlink"/>
                </w:rPr>
                <w:t>&lt;video&gt;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 xml:space="preserve">Script to be run when the seeking attribute is set to </w:t>
            </w:r>
            <w:r w:rsidRPr="00A011AD">
              <w:lastRenderedPageBreak/>
              <w:t>false indicating that seeking has ended</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557" w:history="1">
              <w:r w:rsidR="00A011AD" w:rsidRPr="00A011AD">
                <w:rPr>
                  <w:rStyle w:val="Hyperlink"/>
                </w:rPr>
                <w:t>onseeking</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558" w:history="1">
              <w:r w:rsidR="00A011AD" w:rsidRPr="00A011AD">
                <w:rPr>
                  <w:rStyle w:val="Hyperlink"/>
                </w:rPr>
                <w:t>&lt;audio&gt;</w:t>
              </w:r>
            </w:hyperlink>
            <w:r w:rsidR="00A011AD" w:rsidRPr="00A011AD">
              <w:t>, </w:t>
            </w:r>
            <w:hyperlink r:id="rId559" w:history="1">
              <w:r w:rsidR="00A011AD" w:rsidRPr="00A011AD">
                <w:rPr>
                  <w:rStyle w:val="Hyperlink"/>
                </w:rPr>
                <w:t>&lt;video&gt;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when the seeking attribute is set to true indicating that seeking is active</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560" w:history="1">
              <w:r w:rsidR="00A011AD" w:rsidRPr="00A011AD">
                <w:rPr>
                  <w:rStyle w:val="Hyperlink"/>
                </w:rPr>
                <w:t>onselect</w:t>
              </w:r>
            </w:hyperlink>
          </w:p>
        </w:tc>
        <w:tc>
          <w:tcPr>
            <w:tcW w:w="3690" w:type="dxa"/>
            <w:shd w:val="clear" w:color="auto" w:fill="F1F1F1"/>
            <w:tcMar>
              <w:top w:w="120" w:type="dxa"/>
              <w:left w:w="120" w:type="dxa"/>
              <w:bottom w:w="120" w:type="dxa"/>
              <w:right w:w="120" w:type="dxa"/>
            </w:tcMar>
            <w:hideMark/>
          </w:tcPr>
          <w:p w:rsidR="00A011AD" w:rsidRPr="00A011AD" w:rsidRDefault="00A011AD" w:rsidP="00A011AD">
            <w:r w:rsidRPr="00A011AD">
              <w:t>All visible elements.</w:t>
            </w:r>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when the element gets selected</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561" w:history="1">
              <w:r w:rsidR="00A011AD" w:rsidRPr="00A011AD">
                <w:rPr>
                  <w:rStyle w:val="Hyperlink"/>
                </w:rPr>
                <w:t>onshow</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562" w:history="1">
              <w:r w:rsidR="00A011AD" w:rsidRPr="00A011AD">
                <w:rPr>
                  <w:rStyle w:val="Hyperlink"/>
                </w:rPr>
                <w:t>&lt;menu&gt;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when a &lt;menu&gt; element is shown as a context menu</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563" w:history="1">
              <w:r w:rsidR="00A011AD" w:rsidRPr="00A011AD">
                <w:rPr>
                  <w:rStyle w:val="Hyperlink"/>
                </w:rPr>
                <w:t>onstalled</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564" w:history="1">
              <w:r w:rsidR="00A011AD" w:rsidRPr="00A011AD">
                <w:rPr>
                  <w:rStyle w:val="Hyperlink"/>
                </w:rPr>
                <w:t>&lt;audio&gt;</w:t>
              </w:r>
            </w:hyperlink>
            <w:r w:rsidR="00A011AD" w:rsidRPr="00A011AD">
              <w:t>, </w:t>
            </w:r>
            <w:hyperlink r:id="rId565" w:history="1">
              <w:r w:rsidR="00A011AD" w:rsidRPr="00A011AD">
                <w:rPr>
                  <w:rStyle w:val="Hyperlink"/>
                </w:rPr>
                <w:t>&lt;video&gt;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when the browser is unable to fetch the media data for whatever reason</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A011AD" w:rsidP="00A011AD">
            <w:r w:rsidRPr="00A011AD">
              <w:t>onstorage</w:t>
            </w:r>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566" w:history="1">
              <w:r w:rsidR="00A011AD" w:rsidRPr="00A011AD">
                <w:rPr>
                  <w:rStyle w:val="Hyperlink"/>
                </w:rPr>
                <w:t>&lt;body&gt;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when a Web Storage area is updated</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567" w:history="1">
              <w:r w:rsidR="00A011AD" w:rsidRPr="00A011AD">
                <w:rPr>
                  <w:rStyle w:val="Hyperlink"/>
                </w:rPr>
                <w:t>onsubmit</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568" w:history="1">
              <w:r w:rsidR="00A011AD" w:rsidRPr="00A011AD">
                <w:rPr>
                  <w:rStyle w:val="Hyperlink"/>
                </w:rPr>
                <w:t>&lt;form&gt;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when a form is submitted</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569" w:history="1">
              <w:r w:rsidR="00A011AD" w:rsidRPr="00A011AD">
                <w:rPr>
                  <w:rStyle w:val="Hyperlink"/>
                </w:rPr>
                <w:t>onsuspend</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570" w:history="1">
              <w:r w:rsidR="00A011AD" w:rsidRPr="00A011AD">
                <w:rPr>
                  <w:rStyle w:val="Hyperlink"/>
                </w:rPr>
                <w:t>&lt;audio&gt;</w:t>
              </w:r>
            </w:hyperlink>
            <w:r w:rsidR="00A011AD" w:rsidRPr="00A011AD">
              <w:t>, </w:t>
            </w:r>
            <w:hyperlink r:id="rId571" w:history="1">
              <w:r w:rsidR="00A011AD" w:rsidRPr="00A011AD">
                <w:rPr>
                  <w:rStyle w:val="Hyperlink"/>
                </w:rPr>
                <w:t>&lt;video&gt;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when fetching the media data is stopped before it is completely loaded for whatever reason</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572" w:history="1">
              <w:r w:rsidR="00A011AD" w:rsidRPr="00A011AD">
                <w:rPr>
                  <w:rStyle w:val="Hyperlink"/>
                </w:rPr>
                <w:t>ontimeupdate</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573" w:history="1">
              <w:r w:rsidR="00A011AD" w:rsidRPr="00A011AD">
                <w:rPr>
                  <w:rStyle w:val="Hyperlink"/>
                </w:rPr>
                <w:t>&lt;audio&gt;</w:t>
              </w:r>
            </w:hyperlink>
            <w:r w:rsidR="00A011AD" w:rsidRPr="00A011AD">
              <w:t>, </w:t>
            </w:r>
            <w:hyperlink r:id="rId574" w:history="1">
              <w:r w:rsidR="00A011AD" w:rsidRPr="00A011AD">
                <w:rPr>
                  <w:rStyle w:val="Hyperlink"/>
                </w:rPr>
                <w:t>&lt;video&gt;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when the playing position has changed (like when the user fast forwards to a different point in the media)</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575" w:history="1">
              <w:r w:rsidR="00A011AD" w:rsidRPr="00A011AD">
                <w:rPr>
                  <w:rStyle w:val="Hyperlink"/>
                </w:rPr>
                <w:t>ontoggle</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576" w:history="1">
              <w:r w:rsidR="00A011AD" w:rsidRPr="00A011AD">
                <w:rPr>
                  <w:rStyle w:val="Hyperlink"/>
                </w:rPr>
                <w:t>&lt;details&gt;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when the user opens or closes the &lt;details&gt; element</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577" w:history="1">
              <w:r w:rsidR="00A011AD" w:rsidRPr="00A011AD">
                <w:rPr>
                  <w:rStyle w:val="Hyperlink"/>
                </w:rPr>
                <w:t>onunload</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578" w:history="1">
              <w:r w:rsidR="00A011AD" w:rsidRPr="00A011AD">
                <w:rPr>
                  <w:rStyle w:val="Hyperlink"/>
                </w:rPr>
                <w:t>&lt;body&gt;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when a page has unloaded (or the browser window has been closed)</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579" w:history="1">
              <w:r w:rsidR="00A011AD" w:rsidRPr="00A011AD">
                <w:rPr>
                  <w:rStyle w:val="Hyperlink"/>
                </w:rPr>
                <w:t>onvolumechange</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580" w:history="1">
              <w:r w:rsidR="00A011AD" w:rsidRPr="00A011AD">
                <w:rPr>
                  <w:rStyle w:val="Hyperlink"/>
                </w:rPr>
                <w:t>&lt;audio&gt;</w:t>
              </w:r>
            </w:hyperlink>
            <w:r w:rsidR="00A011AD" w:rsidRPr="00A011AD">
              <w:t>, </w:t>
            </w:r>
            <w:hyperlink r:id="rId581" w:history="1">
              <w:r w:rsidR="00A011AD" w:rsidRPr="00A011AD">
                <w:rPr>
                  <w:rStyle w:val="Hyperlink"/>
                </w:rPr>
                <w:t>&lt;video&gt;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each time the volume of a video/audio has been changed</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582" w:history="1">
              <w:r w:rsidR="00A011AD" w:rsidRPr="00A011AD">
                <w:rPr>
                  <w:rStyle w:val="Hyperlink"/>
                </w:rPr>
                <w:t>onwaiting</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583" w:history="1">
              <w:r w:rsidR="00A011AD" w:rsidRPr="00A011AD">
                <w:rPr>
                  <w:rStyle w:val="Hyperlink"/>
                </w:rPr>
                <w:t>&lt;audio&gt;</w:t>
              </w:r>
            </w:hyperlink>
            <w:r w:rsidR="00A011AD" w:rsidRPr="00A011AD">
              <w:t>, </w:t>
            </w:r>
            <w:hyperlink r:id="rId584" w:history="1">
              <w:r w:rsidR="00A011AD" w:rsidRPr="00A011AD">
                <w:rPr>
                  <w:rStyle w:val="Hyperlink"/>
                </w:rPr>
                <w:t>&lt;video&gt;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Script to be run when the media has paused but is expected to resume (like when the media pauses to buffer more data)</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585" w:history="1">
              <w:r w:rsidR="00A011AD" w:rsidRPr="00A011AD">
                <w:rPr>
                  <w:rStyle w:val="Hyperlink"/>
                </w:rPr>
                <w:t>onwheel</w:t>
              </w:r>
            </w:hyperlink>
          </w:p>
        </w:tc>
        <w:tc>
          <w:tcPr>
            <w:tcW w:w="3690" w:type="dxa"/>
            <w:shd w:val="clear" w:color="auto" w:fill="FFFFFF"/>
            <w:tcMar>
              <w:top w:w="120" w:type="dxa"/>
              <w:left w:w="120" w:type="dxa"/>
              <w:bottom w:w="120" w:type="dxa"/>
              <w:right w:w="120" w:type="dxa"/>
            </w:tcMar>
            <w:hideMark/>
          </w:tcPr>
          <w:p w:rsidR="00A011AD" w:rsidRPr="00A011AD" w:rsidRDefault="00A011AD" w:rsidP="00A011AD">
            <w:r w:rsidRPr="00A011AD">
              <w:t>All visible elements.</w:t>
            </w:r>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Script to be run when the mouse wheel rolls up or down over an element</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586" w:history="1">
              <w:r w:rsidR="00A011AD" w:rsidRPr="00A011AD">
                <w:rPr>
                  <w:rStyle w:val="Hyperlink"/>
                </w:rPr>
                <w:t>open</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587" w:history="1">
              <w:r w:rsidR="00A011AD" w:rsidRPr="00A011AD">
                <w:rPr>
                  <w:rStyle w:val="Hyperlink"/>
                </w:rPr>
                <w:t>&lt;details&gt;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that the details should be visible (open) to the user</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588" w:history="1">
              <w:r w:rsidR="00A011AD" w:rsidRPr="00A011AD">
                <w:rPr>
                  <w:rStyle w:val="Hyperlink"/>
                </w:rPr>
                <w:t>optimum</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589" w:history="1">
              <w:r w:rsidR="00A011AD" w:rsidRPr="00A011AD">
                <w:rPr>
                  <w:rStyle w:val="Hyperlink"/>
                </w:rPr>
                <w:t>&lt;meter&gt;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what value is the optimal value for the gauge</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590" w:history="1">
              <w:r w:rsidR="00A011AD" w:rsidRPr="00A011AD">
                <w:rPr>
                  <w:rStyle w:val="Hyperlink"/>
                </w:rPr>
                <w:t>pattern</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591" w:history="1">
              <w:r w:rsidR="00A011AD" w:rsidRPr="00A011AD">
                <w:rPr>
                  <w:rStyle w:val="Hyperlink"/>
                </w:rPr>
                <w:t>&lt;input&gt;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a regular expression that an &lt;input&gt; element's value is checked against</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592" w:history="1">
              <w:r w:rsidR="00A011AD" w:rsidRPr="00A011AD">
                <w:rPr>
                  <w:rStyle w:val="Hyperlink"/>
                </w:rPr>
                <w:t>placeholder</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593" w:history="1">
              <w:r w:rsidR="00A011AD" w:rsidRPr="00A011AD">
                <w:rPr>
                  <w:rStyle w:val="Hyperlink"/>
                </w:rPr>
                <w:t>&lt;input&gt;</w:t>
              </w:r>
            </w:hyperlink>
            <w:r w:rsidR="00A011AD" w:rsidRPr="00A011AD">
              <w:t>, </w:t>
            </w:r>
            <w:hyperlink r:id="rId594" w:history="1">
              <w:r w:rsidR="00A011AD" w:rsidRPr="00A011AD">
                <w:rPr>
                  <w:rStyle w:val="Hyperlink"/>
                </w:rPr>
                <w:t>&lt;textarea&gt;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a short hint that describes the expected value of the element</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595" w:history="1">
              <w:r w:rsidR="00A011AD" w:rsidRPr="00A011AD">
                <w:rPr>
                  <w:rStyle w:val="Hyperlink"/>
                </w:rPr>
                <w:t>poster</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596" w:history="1">
              <w:r w:rsidR="00A011AD" w:rsidRPr="00A011AD">
                <w:rPr>
                  <w:rStyle w:val="Hyperlink"/>
                </w:rPr>
                <w:t>&lt;video&gt;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an image to be shown while the video is downloading, or until the user hits the play button</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597" w:history="1">
              <w:r w:rsidR="00A011AD" w:rsidRPr="00A011AD">
                <w:rPr>
                  <w:rStyle w:val="Hyperlink"/>
                </w:rPr>
                <w:t>preload</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598" w:history="1">
              <w:r w:rsidR="00A011AD" w:rsidRPr="00A011AD">
                <w:rPr>
                  <w:rStyle w:val="Hyperlink"/>
                </w:rPr>
                <w:t>&lt;audio&gt;</w:t>
              </w:r>
            </w:hyperlink>
            <w:r w:rsidR="00A011AD" w:rsidRPr="00A011AD">
              <w:t>, </w:t>
            </w:r>
            <w:hyperlink r:id="rId599" w:history="1">
              <w:r w:rsidR="00A011AD" w:rsidRPr="00A011AD">
                <w:rPr>
                  <w:rStyle w:val="Hyperlink"/>
                </w:rPr>
                <w:t>&lt;video&gt;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 xml:space="preserve">Specifies if and how the author thinks the audio/video should be loaded when the </w:t>
            </w:r>
            <w:r w:rsidRPr="00A011AD">
              <w:lastRenderedPageBreak/>
              <w:t>page loads</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600" w:history="1">
              <w:r w:rsidR="00A011AD" w:rsidRPr="00A011AD">
                <w:rPr>
                  <w:rStyle w:val="Hyperlink"/>
                </w:rPr>
                <w:t>readonly</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601" w:history="1">
              <w:r w:rsidR="00A011AD" w:rsidRPr="00A011AD">
                <w:rPr>
                  <w:rStyle w:val="Hyperlink"/>
                </w:rPr>
                <w:t>&lt;input&gt;</w:t>
              </w:r>
            </w:hyperlink>
            <w:r w:rsidR="00A011AD" w:rsidRPr="00A011AD">
              <w:t>, </w:t>
            </w:r>
            <w:hyperlink r:id="rId602" w:history="1">
              <w:r w:rsidR="00A011AD" w:rsidRPr="00A011AD">
                <w:rPr>
                  <w:rStyle w:val="Hyperlink"/>
                </w:rPr>
                <w:t>&lt;textarea&gt;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that the element is read-only</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603" w:history="1">
              <w:r w:rsidR="00A011AD" w:rsidRPr="00A011AD">
                <w:rPr>
                  <w:rStyle w:val="Hyperlink"/>
                </w:rPr>
                <w:t>rel</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604" w:history="1">
              <w:r w:rsidR="00A011AD" w:rsidRPr="00A011AD">
                <w:rPr>
                  <w:rStyle w:val="Hyperlink"/>
                </w:rPr>
                <w:t>&lt;a&gt;</w:t>
              </w:r>
            </w:hyperlink>
            <w:r w:rsidR="00A011AD" w:rsidRPr="00A011AD">
              <w:t>, </w:t>
            </w:r>
            <w:hyperlink r:id="rId605" w:history="1">
              <w:r w:rsidR="00A011AD" w:rsidRPr="00A011AD">
                <w:rPr>
                  <w:rStyle w:val="Hyperlink"/>
                </w:rPr>
                <w:t>&lt;area&gt;</w:t>
              </w:r>
            </w:hyperlink>
            <w:r w:rsidR="00A011AD" w:rsidRPr="00A011AD">
              <w:t>, </w:t>
            </w:r>
            <w:hyperlink r:id="rId606" w:history="1">
              <w:r w:rsidR="00A011AD" w:rsidRPr="00A011AD">
                <w:rPr>
                  <w:rStyle w:val="Hyperlink"/>
                </w:rPr>
                <w:t>&lt;link&gt;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the relationship between the current document and the linked document</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607" w:history="1">
              <w:r w:rsidR="00A011AD" w:rsidRPr="00A011AD">
                <w:rPr>
                  <w:rStyle w:val="Hyperlink"/>
                </w:rPr>
                <w:t>required</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608" w:history="1">
              <w:r w:rsidR="00A011AD" w:rsidRPr="00A011AD">
                <w:rPr>
                  <w:rStyle w:val="Hyperlink"/>
                </w:rPr>
                <w:t>&lt;input&gt;</w:t>
              </w:r>
            </w:hyperlink>
            <w:r w:rsidR="00A011AD" w:rsidRPr="00A011AD">
              <w:t>, </w:t>
            </w:r>
            <w:hyperlink r:id="rId609" w:history="1">
              <w:r w:rsidR="00A011AD" w:rsidRPr="00A011AD">
                <w:rPr>
                  <w:rStyle w:val="Hyperlink"/>
                </w:rPr>
                <w:t>&lt;select&gt;</w:t>
              </w:r>
            </w:hyperlink>
            <w:r w:rsidR="00A011AD" w:rsidRPr="00A011AD">
              <w:t>, </w:t>
            </w:r>
            <w:hyperlink r:id="rId610" w:history="1">
              <w:r w:rsidR="00A011AD" w:rsidRPr="00A011AD">
                <w:rPr>
                  <w:rStyle w:val="Hyperlink"/>
                </w:rPr>
                <w:t>&lt;textarea&gt;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that the element must be filled out before submitting the form</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611" w:history="1">
              <w:r w:rsidR="00A011AD" w:rsidRPr="00A011AD">
                <w:rPr>
                  <w:rStyle w:val="Hyperlink"/>
                </w:rPr>
                <w:t>reversed</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612" w:history="1">
              <w:r w:rsidR="00A011AD" w:rsidRPr="00A011AD">
                <w:rPr>
                  <w:rStyle w:val="Hyperlink"/>
                </w:rPr>
                <w:t>&lt;ol&gt;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that the list order should be descending (9,8,7...)</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613" w:history="1">
              <w:r w:rsidR="00A011AD" w:rsidRPr="00A011AD">
                <w:rPr>
                  <w:rStyle w:val="Hyperlink"/>
                </w:rPr>
                <w:t>rows</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614" w:history="1">
              <w:r w:rsidR="00A011AD" w:rsidRPr="00A011AD">
                <w:rPr>
                  <w:rStyle w:val="Hyperlink"/>
                </w:rPr>
                <w:t>&lt;textarea&gt;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the visible number of lines in a text area</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615" w:history="1">
              <w:r w:rsidR="00A011AD" w:rsidRPr="00A011AD">
                <w:rPr>
                  <w:rStyle w:val="Hyperlink"/>
                </w:rPr>
                <w:t>rowspan</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616" w:history="1">
              <w:r w:rsidR="00A011AD" w:rsidRPr="00A011AD">
                <w:rPr>
                  <w:rStyle w:val="Hyperlink"/>
                </w:rPr>
                <w:t>&lt;td&gt;</w:t>
              </w:r>
            </w:hyperlink>
            <w:r w:rsidR="00A011AD" w:rsidRPr="00A011AD">
              <w:t>, </w:t>
            </w:r>
            <w:hyperlink r:id="rId617" w:history="1">
              <w:r w:rsidR="00A011AD" w:rsidRPr="00A011AD">
                <w:rPr>
                  <w:rStyle w:val="Hyperlink"/>
                </w:rPr>
                <w:t>&lt;th&gt;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the number of rows a table cell should span</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618" w:history="1">
              <w:r w:rsidR="00A011AD" w:rsidRPr="00A011AD">
                <w:rPr>
                  <w:rStyle w:val="Hyperlink"/>
                </w:rPr>
                <w:t>sandbox</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619" w:history="1">
              <w:r w:rsidR="00A011AD" w:rsidRPr="00A011AD">
                <w:rPr>
                  <w:rStyle w:val="Hyperlink"/>
                </w:rPr>
                <w:t>&lt;iframe&gt;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 xml:space="preserve">Enables an extra set of restrictions for the content in </w:t>
            </w:r>
            <w:r w:rsidRPr="00A011AD">
              <w:lastRenderedPageBreak/>
              <w:t>an &lt;iframe&gt;</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620" w:history="1">
              <w:r w:rsidR="00A011AD" w:rsidRPr="00A011AD">
                <w:rPr>
                  <w:rStyle w:val="Hyperlink"/>
                </w:rPr>
                <w:t>scope</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621" w:history="1">
              <w:r w:rsidR="00A011AD" w:rsidRPr="00A011AD">
                <w:rPr>
                  <w:rStyle w:val="Hyperlink"/>
                </w:rPr>
                <w:t>&lt;th&gt;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whether a header cell is a header for a column, row, or group of columns or rows</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622" w:history="1">
              <w:r w:rsidR="00A011AD" w:rsidRPr="00A011AD">
                <w:rPr>
                  <w:rStyle w:val="Hyperlink"/>
                </w:rPr>
                <w:t>scoped</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623" w:history="1">
              <w:r w:rsidR="00A011AD" w:rsidRPr="00A011AD">
                <w:rPr>
                  <w:rStyle w:val="Hyperlink"/>
                </w:rPr>
                <w:t>&lt;style&gt;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that the styles only apply to this element's parent element and that element's child elements</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624" w:history="1">
              <w:r w:rsidR="00A011AD" w:rsidRPr="00A011AD">
                <w:rPr>
                  <w:rStyle w:val="Hyperlink"/>
                </w:rPr>
                <w:t>selected</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625" w:history="1">
              <w:r w:rsidR="00A011AD" w:rsidRPr="00A011AD">
                <w:rPr>
                  <w:rStyle w:val="Hyperlink"/>
                </w:rPr>
                <w:t>&lt;option&gt;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that an option should be pre-selected when the page loads</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626" w:history="1">
              <w:r w:rsidR="00A011AD" w:rsidRPr="00A011AD">
                <w:rPr>
                  <w:rStyle w:val="Hyperlink"/>
                </w:rPr>
                <w:t>shape</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627" w:history="1">
              <w:r w:rsidR="00A011AD" w:rsidRPr="00A011AD">
                <w:rPr>
                  <w:rStyle w:val="Hyperlink"/>
                </w:rPr>
                <w:t>&lt;area&gt;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the shape of the area</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628" w:history="1">
              <w:r w:rsidR="00A011AD" w:rsidRPr="00A011AD">
                <w:rPr>
                  <w:rStyle w:val="Hyperlink"/>
                </w:rPr>
                <w:t>size</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629" w:history="1">
              <w:r w:rsidR="00A011AD" w:rsidRPr="00A011AD">
                <w:rPr>
                  <w:rStyle w:val="Hyperlink"/>
                </w:rPr>
                <w:t>&lt;input&gt;</w:t>
              </w:r>
            </w:hyperlink>
            <w:r w:rsidR="00A011AD" w:rsidRPr="00A011AD">
              <w:t>, </w:t>
            </w:r>
            <w:hyperlink r:id="rId630" w:history="1">
              <w:r w:rsidR="00A011AD" w:rsidRPr="00A011AD">
                <w:rPr>
                  <w:rStyle w:val="Hyperlink"/>
                </w:rPr>
                <w:t>&lt;select&gt;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the width, in characters (for &lt;input&gt;) or specifies the number of visible options (for &lt;select&gt;)</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631" w:history="1">
              <w:r w:rsidR="00A011AD" w:rsidRPr="00A011AD">
                <w:rPr>
                  <w:rStyle w:val="Hyperlink"/>
                </w:rPr>
                <w:t>sizes</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632" w:history="1">
              <w:r w:rsidR="00A011AD" w:rsidRPr="00A011AD">
                <w:rPr>
                  <w:rStyle w:val="Hyperlink"/>
                </w:rPr>
                <w:t>&lt;img&gt;</w:t>
              </w:r>
            </w:hyperlink>
            <w:r w:rsidR="00A011AD" w:rsidRPr="00A011AD">
              <w:t>, </w:t>
            </w:r>
            <w:hyperlink r:id="rId633" w:history="1">
              <w:r w:rsidR="00A011AD" w:rsidRPr="00A011AD">
                <w:rPr>
                  <w:rStyle w:val="Hyperlink"/>
                </w:rPr>
                <w:t>&lt;link&gt;</w:t>
              </w:r>
            </w:hyperlink>
            <w:r w:rsidR="00A011AD" w:rsidRPr="00A011AD">
              <w:t>, </w:t>
            </w:r>
            <w:hyperlink r:id="rId634" w:history="1">
              <w:r w:rsidR="00A011AD" w:rsidRPr="00A011AD">
                <w:rPr>
                  <w:rStyle w:val="Hyperlink"/>
                </w:rPr>
                <w:t>&lt;source&gt;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the size of the linked resource</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635" w:history="1">
              <w:r w:rsidR="00A011AD" w:rsidRPr="00A011AD">
                <w:rPr>
                  <w:rStyle w:val="Hyperlink"/>
                </w:rPr>
                <w:t>span</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636" w:history="1">
              <w:r w:rsidR="00A011AD" w:rsidRPr="00A011AD">
                <w:rPr>
                  <w:rStyle w:val="Hyperlink"/>
                </w:rPr>
                <w:t>&lt;col&gt;</w:t>
              </w:r>
            </w:hyperlink>
            <w:r w:rsidR="00A011AD" w:rsidRPr="00A011AD">
              <w:t>, </w:t>
            </w:r>
            <w:hyperlink r:id="rId637" w:history="1">
              <w:r w:rsidR="00A011AD" w:rsidRPr="00A011AD">
                <w:rPr>
                  <w:rStyle w:val="Hyperlink"/>
                </w:rPr>
                <w:t>&lt;colgroup&gt;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the number of columns to span</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638" w:history="1">
              <w:r w:rsidR="00A011AD" w:rsidRPr="00A011AD">
                <w:rPr>
                  <w:rStyle w:val="Hyperlink"/>
                </w:rPr>
                <w:t>spellcheck</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639" w:history="1">
              <w:r w:rsidR="00A011AD" w:rsidRPr="00A011AD">
                <w:rPr>
                  <w:rStyle w:val="Hyperlink"/>
                </w:rPr>
                <w:t>Global Attributes</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whether the element is to have its spelling and grammar checked or not</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640" w:history="1">
              <w:r w:rsidR="00A011AD" w:rsidRPr="00A011AD">
                <w:rPr>
                  <w:rStyle w:val="Hyperlink"/>
                </w:rPr>
                <w:t>src</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641" w:history="1">
              <w:r w:rsidR="00A011AD" w:rsidRPr="00A011AD">
                <w:rPr>
                  <w:rStyle w:val="Hyperlink"/>
                </w:rPr>
                <w:t>&lt;audio&gt;</w:t>
              </w:r>
            </w:hyperlink>
            <w:r w:rsidR="00A011AD" w:rsidRPr="00A011AD">
              <w:t>, </w:t>
            </w:r>
            <w:hyperlink r:id="rId642" w:history="1">
              <w:r w:rsidR="00A011AD" w:rsidRPr="00A011AD">
                <w:rPr>
                  <w:rStyle w:val="Hyperlink"/>
                </w:rPr>
                <w:t>&lt;embed&gt;</w:t>
              </w:r>
            </w:hyperlink>
            <w:r w:rsidR="00A011AD" w:rsidRPr="00A011AD">
              <w:t>, </w:t>
            </w:r>
            <w:hyperlink r:id="rId643" w:history="1">
              <w:r w:rsidR="00A011AD" w:rsidRPr="00A011AD">
                <w:rPr>
                  <w:rStyle w:val="Hyperlink"/>
                </w:rPr>
                <w:t>&lt;iframe&gt;</w:t>
              </w:r>
            </w:hyperlink>
            <w:r w:rsidR="00A011AD" w:rsidRPr="00A011AD">
              <w:t>, </w:t>
            </w:r>
            <w:hyperlink r:id="rId644" w:history="1">
              <w:r w:rsidR="00A011AD" w:rsidRPr="00A011AD">
                <w:rPr>
                  <w:rStyle w:val="Hyperlink"/>
                </w:rPr>
                <w:t>&lt;img&gt;</w:t>
              </w:r>
            </w:hyperlink>
            <w:r w:rsidR="00A011AD" w:rsidRPr="00A011AD">
              <w:t>, </w:t>
            </w:r>
            <w:hyperlink r:id="rId645" w:history="1">
              <w:r w:rsidR="00A011AD" w:rsidRPr="00A011AD">
                <w:rPr>
                  <w:rStyle w:val="Hyperlink"/>
                </w:rPr>
                <w:t>&lt;input&gt;</w:t>
              </w:r>
            </w:hyperlink>
            <w:r w:rsidR="00A011AD" w:rsidRPr="00A011AD">
              <w:t>, </w:t>
            </w:r>
            <w:hyperlink r:id="rId646" w:history="1">
              <w:r w:rsidR="00A011AD" w:rsidRPr="00A011AD">
                <w:rPr>
                  <w:rStyle w:val="Hyperlink"/>
                </w:rPr>
                <w:t>&lt;script&gt;</w:t>
              </w:r>
            </w:hyperlink>
            <w:r w:rsidR="00A011AD" w:rsidRPr="00A011AD">
              <w:t>, </w:t>
            </w:r>
            <w:hyperlink r:id="rId647" w:history="1">
              <w:r w:rsidR="00A011AD" w:rsidRPr="00A011AD">
                <w:rPr>
                  <w:rStyle w:val="Hyperlink"/>
                </w:rPr>
                <w:t>&lt;source&gt;</w:t>
              </w:r>
            </w:hyperlink>
            <w:r w:rsidR="00A011AD" w:rsidRPr="00A011AD">
              <w:t>, </w:t>
            </w:r>
            <w:hyperlink r:id="rId648" w:history="1">
              <w:r w:rsidR="00A011AD" w:rsidRPr="00A011AD">
                <w:rPr>
                  <w:rStyle w:val="Hyperlink"/>
                </w:rPr>
                <w:t>&lt;track&gt;</w:t>
              </w:r>
            </w:hyperlink>
            <w:r w:rsidR="00A011AD" w:rsidRPr="00A011AD">
              <w:t>,</w:t>
            </w:r>
            <w:hyperlink r:id="rId649" w:history="1">
              <w:r w:rsidR="00A011AD" w:rsidRPr="00A011AD">
                <w:rPr>
                  <w:rStyle w:val="Hyperlink"/>
                </w:rPr>
                <w:t>&lt;video&gt;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the URL of the media file</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650" w:history="1">
              <w:r w:rsidR="00A011AD" w:rsidRPr="00A011AD">
                <w:rPr>
                  <w:rStyle w:val="Hyperlink"/>
                </w:rPr>
                <w:t>srcdoc</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651" w:history="1">
              <w:r w:rsidR="00A011AD" w:rsidRPr="00A011AD">
                <w:rPr>
                  <w:rStyle w:val="Hyperlink"/>
                </w:rPr>
                <w:t>&lt;iframe&gt;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the HTML content of the page to show in the &lt;iframe&gt;</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652" w:history="1">
              <w:r w:rsidR="00A011AD" w:rsidRPr="00A011AD">
                <w:rPr>
                  <w:rStyle w:val="Hyperlink"/>
                </w:rPr>
                <w:t>srclang</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653" w:history="1">
              <w:r w:rsidR="00A011AD" w:rsidRPr="00A011AD">
                <w:rPr>
                  <w:rStyle w:val="Hyperlink"/>
                </w:rPr>
                <w:t>&lt;track&gt;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the language of the track text data (required if kind="subtitles")</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654" w:history="1">
              <w:r w:rsidR="00A011AD" w:rsidRPr="00A011AD">
                <w:rPr>
                  <w:rStyle w:val="Hyperlink"/>
                </w:rPr>
                <w:t>srcset</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655" w:history="1">
              <w:r w:rsidR="00A011AD" w:rsidRPr="00A011AD">
                <w:rPr>
                  <w:rStyle w:val="Hyperlink"/>
                </w:rPr>
                <w:t>&lt;img&gt;</w:t>
              </w:r>
            </w:hyperlink>
            <w:r w:rsidR="00A011AD" w:rsidRPr="00A011AD">
              <w:t>, </w:t>
            </w:r>
            <w:hyperlink r:id="rId656" w:history="1">
              <w:r w:rsidR="00A011AD" w:rsidRPr="00A011AD">
                <w:rPr>
                  <w:rStyle w:val="Hyperlink"/>
                </w:rPr>
                <w:t>&lt;source&gt;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the URL of the image to use in different situations</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657" w:history="1">
              <w:r w:rsidR="00A011AD" w:rsidRPr="00A011AD">
                <w:rPr>
                  <w:rStyle w:val="Hyperlink"/>
                </w:rPr>
                <w:t>start</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658" w:history="1">
              <w:r w:rsidR="00A011AD" w:rsidRPr="00A011AD">
                <w:rPr>
                  <w:rStyle w:val="Hyperlink"/>
                </w:rPr>
                <w:t>&lt;ol&gt;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the start value of an ordered list</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659" w:history="1">
              <w:r w:rsidR="00A011AD" w:rsidRPr="00A011AD">
                <w:rPr>
                  <w:rStyle w:val="Hyperlink"/>
                </w:rPr>
                <w:t>step</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660" w:history="1">
              <w:r w:rsidR="00A011AD" w:rsidRPr="00A011AD">
                <w:rPr>
                  <w:rStyle w:val="Hyperlink"/>
                </w:rPr>
                <w:t>&lt;input&gt;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the legal number intervals for an input field</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661" w:history="1">
              <w:r w:rsidR="00A011AD" w:rsidRPr="00A011AD">
                <w:rPr>
                  <w:rStyle w:val="Hyperlink"/>
                </w:rPr>
                <w:t>style</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662" w:history="1">
              <w:r w:rsidR="00A011AD" w:rsidRPr="00A011AD">
                <w:rPr>
                  <w:rStyle w:val="Hyperlink"/>
                </w:rPr>
                <w:t>Global Attributes</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an inline CSS style for an element</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663" w:history="1">
              <w:r w:rsidR="00A011AD" w:rsidRPr="00A011AD">
                <w:rPr>
                  <w:rStyle w:val="Hyperlink"/>
                </w:rPr>
                <w:t>tabindex</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664" w:history="1">
              <w:r w:rsidR="00A011AD" w:rsidRPr="00A011AD">
                <w:rPr>
                  <w:rStyle w:val="Hyperlink"/>
                </w:rPr>
                <w:t>Global Attributes</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the tabbing order of an element</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665" w:history="1">
              <w:r w:rsidR="00A011AD" w:rsidRPr="00A011AD">
                <w:rPr>
                  <w:rStyle w:val="Hyperlink"/>
                </w:rPr>
                <w:t>target</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666" w:history="1">
              <w:r w:rsidR="00A011AD" w:rsidRPr="00A011AD">
                <w:rPr>
                  <w:rStyle w:val="Hyperlink"/>
                </w:rPr>
                <w:t>&lt;a&gt;</w:t>
              </w:r>
            </w:hyperlink>
            <w:r w:rsidR="00A011AD" w:rsidRPr="00A011AD">
              <w:t>, </w:t>
            </w:r>
            <w:hyperlink r:id="rId667" w:history="1">
              <w:r w:rsidR="00A011AD" w:rsidRPr="00A011AD">
                <w:rPr>
                  <w:rStyle w:val="Hyperlink"/>
                </w:rPr>
                <w:t>&lt;area&gt;</w:t>
              </w:r>
            </w:hyperlink>
            <w:r w:rsidR="00A011AD" w:rsidRPr="00A011AD">
              <w:t>, </w:t>
            </w:r>
            <w:hyperlink r:id="rId668" w:history="1">
              <w:r w:rsidR="00A011AD" w:rsidRPr="00A011AD">
                <w:rPr>
                  <w:rStyle w:val="Hyperlink"/>
                </w:rPr>
                <w:t>&lt;base&gt;</w:t>
              </w:r>
            </w:hyperlink>
            <w:r w:rsidR="00A011AD" w:rsidRPr="00A011AD">
              <w:t>, </w:t>
            </w:r>
            <w:hyperlink r:id="rId669" w:history="1">
              <w:r w:rsidR="00A011AD" w:rsidRPr="00A011AD">
                <w:rPr>
                  <w:rStyle w:val="Hyperlink"/>
                </w:rPr>
                <w:t>&lt;form&gt;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the target for where to open the linked document or where to submit the form</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670" w:history="1">
              <w:r w:rsidR="00A011AD" w:rsidRPr="00A011AD">
                <w:rPr>
                  <w:rStyle w:val="Hyperlink"/>
                </w:rPr>
                <w:t>title</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671" w:history="1">
              <w:r w:rsidR="00A011AD" w:rsidRPr="00A011AD">
                <w:rPr>
                  <w:rStyle w:val="Hyperlink"/>
                </w:rPr>
                <w:t>Global Attributes</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extra information about an element</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672" w:history="1">
              <w:r w:rsidR="00A011AD" w:rsidRPr="00A011AD">
                <w:rPr>
                  <w:rStyle w:val="Hyperlink"/>
                </w:rPr>
                <w:t>translate</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673" w:history="1">
              <w:r w:rsidR="00A011AD" w:rsidRPr="00A011AD">
                <w:rPr>
                  <w:rStyle w:val="Hyperlink"/>
                </w:rPr>
                <w:t>Global Attributes</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whether the content of an element should be translated or not</w:t>
            </w:r>
          </w:p>
        </w:tc>
      </w:tr>
      <w:tr w:rsidR="00A011AD" w:rsidRPr="00A011AD" w:rsidTr="00E134E2">
        <w:trPr>
          <w:trHeight w:val="840"/>
        </w:trPr>
        <w:tc>
          <w:tcPr>
            <w:tcW w:w="1882" w:type="dxa"/>
            <w:shd w:val="clear" w:color="auto" w:fill="F1F1F1"/>
            <w:tcMar>
              <w:top w:w="120" w:type="dxa"/>
              <w:left w:w="240" w:type="dxa"/>
              <w:bottom w:w="120" w:type="dxa"/>
              <w:right w:w="120" w:type="dxa"/>
            </w:tcMar>
            <w:hideMark/>
          </w:tcPr>
          <w:p w:rsidR="00A011AD" w:rsidRPr="00A011AD" w:rsidRDefault="00CA242B" w:rsidP="00A011AD">
            <w:hyperlink r:id="rId674" w:history="1">
              <w:r w:rsidR="00A011AD" w:rsidRPr="00A011AD">
                <w:rPr>
                  <w:rStyle w:val="Hyperlink"/>
                </w:rPr>
                <w:t>type</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675" w:history="1">
              <w:r w:rsidR="00A011AD" w:rsidRPr="00A011AD">
                <w:rPr>
                  <w:rStyle w:val="Hyperlink"/>
                </w:rPr>
                <w:t>&lt;button&gt;</w:t>
              </w:r>
            </w:hyperlink>
            <w:r w:rsidR="00A011AD" w:rsidRPr="00A011AD">
              <w:t>, </w:t>
            </w:r>
            <w:hyperlink r:id="rId676" w:history="1">
              <w:r w:rsidR="00A011AD" w:rsidRPr="00A011AD">
                <w:rPr>
                  <w:rStyle w:val="Hyperlink"/>
                </w:rPr>
                <w:t>&lt;embed&gt;</w:t>
              </w:r>
            </w:hyperlink>
            <w:r w:rsidR="00A011AD" w:rsidRPr="00A011AD">
              <w:t>, </w:t>
            </w:r>
            <w:hyperlink r:id="rId677" w:history="1">
              <w:r w:rsidR="00A011AD" w:rsidRPr="00A011AD">
                <w:rPr>
                  <w:rStyle w:val="Hyperlink"/>
                </w:rPr>
                <w:t>&lt;input&gt;</w:t>
              </w:r>
            </w:hyperlink>
            <w:r w:rsidR="00A011AD" w:rsidRPr="00A011AD">
              <w:t>, </w:t>
            </w:r>
            <w:hyperlink r:id="rId678" w:history="1">
              <w:r w:rsidR="00A011AD" w:rsidRPr="00A011AD">
                <w:rPr>
                  <w:rStyle w:val="Hyperlink"/>
                </w:rPr>
                <w:t>&lt;link&gt;</w:t>
              </w:r>
            </w:hyperlink>
            <w:r w:rsidR="00A011AD" w:rsidRPr="00A011AD">
              <w:t>, </w:t>
            </w:r>
            <w:hyperlink r:id="rId679" w:history="1">
              <w:r w:rsidR="00A011AD" w:rsidRPr="00A011AD">
                <w:rPr>
                  <w:rStyle w:val="Hyperlink"/>
                </w:rPr>
                <w:t>&lt;menu&gt;</w:t>
              </w:r>
            </w:hyperlink>
            <w:r w:rsidR="00A011AD" w:rsidRPr="00A011AD">
              <w:t>, </w:t>
            </w:r>
            <w:hyperlink r:id="rId680" w:history="1">
              <w:r w:rsidR="00A011AD" w:rsidRPr="00A011AD">
                <w:rPr>
                  <w:rStyle w:val="Hyperlink"/>
                </w:rPr>
                <w:t>&lt;object&gt;</w:t>
              </w:r>
            </w:hyperlink>
            <w:r w:rsidR="00A011AD" w:rsidRPr="00A011AD">
              <w:t>, </w:t>
            </w:r>
            <w:hyperlink r:id="rId681" w:history="1">
              <w:r w:rsidR="00A011AD" w:rsidRPr="00A011AD">
                <w:rPr>
                  <w:rStyle w:val="Hyperlink"/>
                </w:rPr>
                <w:t>&lt;script&gt;</w:t>
              </w:r>
            </w:hyperlink>
            <w:r w:rsidR="00A011AD" w:rsidRPr="00A011AD">
              <w:t>, </w:t>
            </w:r>
            <w:hyperlink r:id="rId682" w:history="1">
              <w:r w:rsidR="00A011AD" w:rsidRPr="00A011AD">
                <w:rPr>
                  <w:rStyle w:val="Hyperlink"/>
                </w:rPr>
                <w:t>&lt;source&gt;</w:t>
              </w:r>
            </w:hyperlink>
            <w:r w:rsidR="00A011AD" w:rsidRPr="00A011AD">
              <w:t>, </w:t>
            </w:r>
            <w:hyperlink r:id="rId683" w:history="1">
              <w:r w:rsidR="00A011AD" w:rsidRPr="00A011AD">
                <w:rPr>
                  <w:rStyle w:val="Hyperlink"/>
                </w:rPr>
                <w:t>&lt;style&gt;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the type of element</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684" w:history="1">
              <w:r w:rsidR="00A011AD" w:rsidRPr="00A011AD">
                <w:rPr>
                  <w:rStyle w:val="Hyperlink"/>
                </w:rPr>
                <w:t>usemap</w:t>
              </w:r>
            </w:hyperlink>
          </w:p>
        </w:tc>
        <w:tc>
          <w:tcPr>
            <w:tcW w:w="3690" w:type="dxa"/>
            <w:shd w:val="clear" w:color="auto" w:fill="FFFFFF"/>
            <w:tcMar>
              <w:top w:w="120" w:type="dxa"/>
              <w:left w:w="120" w:type="dxa"/>
              <w:bottom w:w="120" w:type="dxa"/>
              <w:right w:w="120" w:type="dxa"/>
            </w:tcMar>
            <w:hideMark/>
          </w:tcPr>
          <w:p w:rsidR="00A011AD" w:rsidRPr="00A011AD" w:rsidRDefault="00CA242B" w:rsidP="00A011AD">
            <w:hyperlink r:id="rId685" w:history="1">
              <w:r w:rsidR="00A011AD" w:rsidRPr="00A011AD">
                <w:rPr>
                  <w:rStyle w:val="Hyperlink"/>
                </w:rPr>
                <w:t>&lt;img&gt;</w:t>
              </w:r>
            </w:hyperlink>
            <w:r w:rsidR="00A011AD" w:rsidRPr="00A011AD">
              <w:t>, </w:t>
            </w:r>
            <w:hyperlink r:id="rId686" w:history="1">
              <w:r w:rsidR="00A011AD" w:rsidRPr="00A011AD">
                <w:rPr>
                  <w:rStyle w:val="Hyperlink"/>
                </w:rPr>
                <w:t>&lt;object&gt;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an image as a client-side image-map</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687" w:history="1">
              <w:r w:rsidR="00A011AD" w:rsidRPr="00A011AD">
                <w:rPr>
                  <w:rStyle w:val="Hyperlink"/>
                </w:rPr>
                <w:t>value</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688" w:history="1">
              <w:r w:rsidR="00A011AD" w:rsidRPr="00A011AD">
                <w:rPr>
                  <w:rStyle w:val="Hyperlink"/>
                </w:rPr>
                <w:t>&lt;button&gt;</w:t>
              </w:r>
            </w:hyperlink>
            <w:r w:rsidR="00A011AD" w:rsidRPr="00A011AD">
              <w:t>, </w:t>
            </w:r>
            <w:hyperlink r:id="rId689" w:history="1">
              <w:r w:rsidR="00A011AD" w:rsidRPr="00A011AD">
                <w:rPr>
                  <w:rStyle w:val="Hyperlink"/>
                </w:rPr>
                <w:t>&lt;input&gt;</w:t>
              </w:r>
            </w:hyperlink>
            <w:r w:rsidR="00A011AD" w:rsidRPr="00A011AD">
              <w:t>, </w:t>
            </w:r>
            <w:hyperlink r:id="rId690" w:history="1">
              <w:r w:rsidR="00A011AD" w:rsidRPr="00A011AD">
                <w:rPr>
                  <w:rStyle w:val="Hyperlink"/>
                </w:rPr>
                <w:t>&lt;li&gt;</w:t>
              </w:r>
            </w:hyperlink>
            <w:r w:rsidR="00A011AD" w:rsidRPr="00A011AD">
              <w:t>, </w:t>
            </w:r>
            <w:hyperlink r:id="rId691" w:history="1">
              <w:r w:rsidR="00A011AD" w:rsidRPr="00A011AD">
                <w:rPr>
                  <w:rStyle w:val="Hyperlink"/>
                </w:rPr>
                <w:t>&lt;option&gt;</w:t>
              </w:r>
            </w:hyperlink>
            <w:r w:rsidR="00A011AD" w:rsidRPr="00A011AD">
              <w:t>,</w:t>
            </w:r>
            <w:hyperlink r:id="rId692" w:history="1">
              <w:r w:rsidR="00A011AD" w:rsidRPr="00A011AD">
                <w:rPr>
                  <w:rStyle w:val="Hyperlink"/>
                </w:rPr>
                <w:t>&lt;meter&gt;</w:t>
              </w:r>
            </w:hyperlink>
            <w:r w:rsidR="00A011AD" w:rsidRPr="00A011AD">
              <w:t>, </w:t>
            </w:r>
            <w:hyperlink r:id="rId693" w:history="1">
              <w:r w:rsidR="00A011AD" w:rsidRPr="00A011AD">
                <w:rPr>
                  <w:rStyle w:val="Hyperlink"/>
                </w:rPr>
                <w:t>&lt;progress&gt;</w:t>
              </w:r>
            </w:hyperlink>
            <w:r w:rsidR="00A011AD" w:rsidRPr="00A011AD">
              <w:t>, </w:t>
            </w:r>
            <w:hyperlink r:id="rId694" w:history="1">
              <w:r w:rsidR="00A011AD" w:rsidRPr="00A011AD">
                <w:rPr>
                  <w:rStyle w:val="Hyperlink"/>
                </w:rPr>
                <w:t>&lt;param&gt;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the value of the element</w:t>
            </w:r>
          </w:p>
        </w:tc>
      </w:tr>
      <w:tr w:rsidR="00A011AD" w:rsidRPr="00A011AD" w:rsidTr="00E134E2">
        <w:tc>
          <w:tcPr>
            <w:tcW w:w="1882" w:type="dxa"/>
            <w:shd w:val="clear" w:color="auto" w:fill="FFFFFF"/>
            <w:tcMar>
              <w:top w:w="120" w:type="dxa"/>
              <w:left w:w="240" w:type="dxa"/>
              <w:bottom w:w="120" w:type="dxa"/>
              <w:right w:w="120" w:type="dxa"/>
            </w:tcMar>
            <w:hideMark/>
          </w:tcPr>
          <w:p w:rsidR="00A011AD" w:rsidRPr="00A011AD" w:rsidRDefault="00CA242B" w:rsidP="00A011AD">
            <w:hyperlink r:id="rId695" w:history="1">
              <w:r w:rsidR="00A011AD" w:rsidRPr="00A011AD">
                <w:rPr>
                  <w:rStyle w:val="Hyperlink"/>
                </w:rPr>
                <w:t>width</w:t>
              </w:r>
            </w:hyperlink>
          </w:p>
        </w:tc>
        <w:tc>
          <w:tcPr>
            <w:tcW w:w="3690" w:type="dxa"/>
            <w:shd w:val="clear" w:color="auto" w:fill="FFFFFF"/>
            <w:tcMar>
              <w:top w:w="120" w:type="dxa"/>
              <w:left w:w="120" w:type="dxa"/>
              <w:bottom w:w="120" w:type="dxa"/>
              <w:right w:w="120" w:type="dxa"/>
            </w:tcMar>
            <w:hideMark/>
          </w:tcPr>
          <w:p w:rsidR="00A011AD" w:rsidRPr="00A011AD" w:rsidRDefault="00A011AD" w:rsidP="00A011AD">
            <w:r w:rsidRPr="00A011AD">
              <w:t>&lt;canvas&gt;, </w:t>
            </w:r>
            <w:hyperlink r:id="rId696" w:history="1">
              <w:r w:rsidRPr="00A011AD">
                <w:rPr>
                  <w:rStyle w:val="Hyperlink"/>
                </w:rPr>
                <w:t>&lt;embed&gt;</w:t>
              </w:r>
            </w:hyperlink>
            <w:r w:rsidRPr="00A011AD">
              <w:t>, </w:t>
            </w:r>
            <w:hyperlink r:id="rId697" w:history="1">
              <w:r w:rsidRPr="00A011AD">
                <w:rPr>
                  <w:rStyle w:val="Hyperlink"/>
                </w:rPr>
                <w:t>&lt;iframe&gt;</w:t>
              </w:r>
            </w:hyperlink>
            <w:r w:rsidRPr="00A011AD">
              <w:t>, </w:t>
            </w:r>
            <w:hyperlink r:id="rId698" w:history="1">
              <w:r w:rsidRPr="00A011AD">
                <w:rPr>
                  <w:rStyle w:val="Hyperlink"/>
                </w:rPr>
                <w:t>&lt;img&gt;</w:t>
              </w:r>
            </w:hyperlink>
            <w:r w:rsidRPr="00A011AD">
              <w:t>, </w:t>
            </w:r>
            <w:hyperlink r:id="rId699" w:history="1">
              <w:r w:rsidRPr="00A011AD">
                <w:rPr>
                  <w:rStyle w:val="Hyperlink"/>
                </w:rPr>
                <w:t>&lt;input&gt;</w:t>
              </w:r>
            </w:hyperlink>
            <w:r w:rsidRPr="00A011AD">
              <w:t>, </w:t>
            </w:r>
            <w:hyperlink r:id="rId700" w:history="1">
              <w:r w:rsidRPr="00A011AD">
                <w:rPr>
                  <w:rStyle w:val="Hyperlink"/>
                </w:rPr>
                <w:t>&lt;object&gt;</w:t>
              </w:r>
            </w:hyperlink>
            <w:r w:rsidRPr="00A011AD">
              <w:t>, </w:t>
            </w:r>
            <w:hyperlink r:id="rId701" w:history="1">
              <w:r w:rsidRPr="00A011AD">
                <w:rPr>
                  <w:rStyle w:val="Hyperlink"/>
                </w:rPr>
                <w:t>&lt;video&gt;</w:t>
              </w:r>
            </w:hyperlink>
          </w:p>
        </w:tc>
        <w:tc>
          <w:tcPr>
            <w:tcW w:w="3772" w:type="dxa"/>
            <w:shd w:val="clear" w:color="auto" w:fill="FFFFFF"/>
            <w:tcMar>
              <w:top w:w="120" w:type="dxa"/>
              <w:left w:w="120" w:type="dxa"/>
              <w:bottom w:w="120" w:type="dxa"/>
              <w:right w:w="120" w:type="dxa"/>
            </w:tcMar>
            <w:hideMark/>
          </w:tcPr>
          <w:p w:rsidR="00A011AD" w:rsidRPr="00A011AD" w:rsidRDefault="00A011AD" w:rsidP="00A011AD">
            <w:r w:rsidRPr="00A011AD">
              <w:t>Specifies the width of the element</w:t>
            </w:r>
          </w:p>
        </w:tc>
      </w:tr>
      <w:tr w:rsidR="00A011AD" w:rsidRPr="00A011AD" w:rsidTr="00E134E2">
        <w:tc>
          <w:tcPr>
            <w:tcW w:w="1882" w:type="dxa"/>
            <w:shd w:val="clear" w:color="auto" w:fill="F1F1F1"/>
            <w:tcMar>
              <w:top w:w="120" w:type="dxa"/>
              <w:left w:w="240" w:type="dxa"/>
              <w:bottom w:w="120" w:type="dxa"/>
              <w:right w:w="120" w:type="dxa"/>
            </w:tcMar>
            <w:hideMark/>
          </w:tcPr>
          <w:p w:rsidR="00A011AD" w:rsidRPr="00A011AD" w:rsidRDefault="00CA242B" w:rsidP="00A011AD">
            <w:hyperlink r:id="rId702" w:history="1">
              <w:r w:rsidR="00A011AD" w:rsidRPr="00A011AD">
                <w:rPr>
                  <w:rStyle w:val="Hyperlink"/>
                </w:rPr>
                <w:t>wrap</w:t>
              </w:r>
            </w:hyperlink>
          </w:p>
        </w:tc>
        <w:tc>
          <w:tcPr>
            <w:tcW w:w="3690" w:type="dxa"/>
            <w:shd w:val="clear" w:color="auto" w:fill="F1F1F1"/>
            <w:tcMar>
              <w:top w:w="120" w:type="dxa"/>
              <w:left w:w="120" w:type="dxa"/>
              <w:bottom w:w="120" w:type="dxa"/>
              <w:right w:w="120" w:type="dxa"/>
            </w:tcMar>
            <w:hideMark/>
          </w:tcPr>
          <w:p w:rsidR="00A011AD" w:rsidRPr="00A011AD" w:rsidRDefault="00CA242B" w:rsidP="00A011AD">
            <w:hyperlink r:id="rId703" w:history="1">
              <w:r w:rsidR="00A011AD" w:rsidRPr="00A011AD">
                <w:rPr>
                  <w:rStyle w:val="Hyperlink"/>
                </w:rPr>
                <w:t>&lt;textarea&gt;</w:t>
              </w:r>
            </w:hyperlink>
          </w:p>
        </w:tc>
        <w:tc>
          <w:tcPr>
            <w:tcW w:w="3772" w:type="dxa"/>
            <w:shd w:val="clear" w:color="auto" w:fill="F1F1F1"/>
            <w:tcMar>
              <w:top w:w="120" w:type="dxa"/>
              <w:left w:w="120" w:type="dxa"/>
              <w:bottom w:w="120" w:type="dxa"/>
              <w:right w:w="120" w:type="dxa"/>
            </w:tcMar>
            <w:hideMark/>
          </w:tcPr>
          <w:p w:rsidR="00A011AD" w:rsidRPr="00A011AD" w:rsidRDefault="00A011AD" w:rsidP="00A011AD">
            <w:r w:rsidRPr="00A011AD">
              <w:t>Specifies how the text in a text area is to be wrapped when submitted in a form</w:t>
            </w:r>
          </w:p>
        </w:tc>
      </w:tr>
    </w:tbl>
    <w:p w:rsidR="007F13E3" w:rsidRPr="007F13E3" w:rsidRDefault="007F13E3" w:rsidP="007F13E3">
      <w:pPr>
        <w:pStyle w:val="Heading1"/>
      </w:pPr>
      <w:bookmarkStart w:id="31" w:name="_Toc492230492"/>
      <w:r>
        <w:t>HTML Global Attributes</w:t>
      </w:r>
      <w:bookmarkEnd w:id="31"/>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39"/>
        <w:gridCol w:w="6761"/>
      </w:tblGrid>
      <w:tr w:rsidR="007F13E3" w:rsidTr="007F13E3">
        <w:tc>
          <w:tcPr>
            <w:tcW w:w="1244" w:type="pct"/>
            <w:shd w:val="clear" w:color="auto" w:fill="FFFFFF"/>
            <w:tcMar>
              <w:top w:w="120" w:type="dxa"/>
              <w:left w:w="240" w:type="dxa"/>
              <w:bottom w:w="120" w:type="dxa"/>
              <w:right w:w="120" w:type="dxa"/>
            </w:tcMar>
            <w:hideMark/>
          </w:tcPr>
          <w:p w:rsidR="007F13E3" w:rsidRDefault="007F13E3">
            <w:pPr>
              <w:rPr>
                <w:b/>
                <w:bCs/>
              </w:rPr>
            </w:pPr>
            <w:r>
              <w:rPr>
                <w:b/>
                <w:bCs/>
              </w:rPr>
              <w:t>Attribute</w:t>
            </w:r>
          </w:p>
        </w:tc>
        <w:tc>
          <w:tcPr>
            <w:tcW w:w="3756" w:type="pct"/>
            <w:shd w:val="clear" w:color="auto" w:fill="FFFFFF"/>
            <w:tcMar>
              <w:top w:w="120" w:type="dxa"/>
              <w:left w:w="120" w:type="dxa"/>
              <w:bottom w:w="120" w:type="dxa"/>
              <w:right w:w="120" w:type="dxa"/>
            </w:tcMar>
            <w:hideMark/>
          </w:tcPr>
          <w:p w:rsidR="007F13E3" w:rsidRDefault="007F13E3">
            <w:pPr>
              <w:rPr>
                <w:b/>
                <w:bCs/>
              </w:rPr>
            </w:pPr>
            <w:r>
              <w:rPr>
                <w:b/>
                <w:bCs/>
              </w:rPr>
              <w:t>Description</w:t>
            </w:r>
          </w:p>
        </w:tc>
      </w:tr>
      <w:tr w:rsidR="007F13E3" w:rsidTr="007F13E3">
        <w:tc>
          <w:tcPr>
            <w:tcW w:w="1244" w:type="pct"/>
            <w:shd w:val="clear" w:color="auto" w:fill="F1F1F1"/>
            <w:tcMar>
              <w:top w:w="120" w:type="dxa"/>
              <w:left w:w="240" w:type="dxa"/>
              <w:bottom w:w="120" w:type="dxa"/>
              <w:right w:w="120" w:type="dxa"/>
            </w:tcMar>
            <w:hideMark/>
          </w:tcPr>
          <w:p w:rsidR="007F13E3" w:rsidRDefault="00CA242B">
            <w:hyperlink r:id="rId704" w:history="1">
              <w:r w:rsidR="007F13E3">
                <w:rPr>
                  <w:rStyle w:val="Hyperlink"/>
                </w:rPr>
                <w:t>accesskey</w:t>
              </w:r>
            </w:hyperlink>
          </w:p>
        </w:tc>
        <w:tc>
          <w:tcPr>
            <w:tcW w:w="3756" w:type="pct"/>
            <w:shd w:val="clear" w:color="auto" w:fill="F1F1F1"/>
            <w:tcMar>
              <w:top w:w="120" w:type="dxa"/>
              <w:left w:w="120" w:type="dxa"/>
              <w:bottom w:w="120" w:type="dxa"/>
              <w:right w:w="120" w:type="dxa"/>
            </w:tcMar>
            <w:hideMark/>
          </w:tcPr>
          <w:p w:rsidR="007F13E3" w:rsidRDefault="007F13E3">
            <w:r>
              <w:t>Specifies a shortcut key to activate/focus an element</w:t>
            </w:r>
          </w:p>
        </w:tc>
      </w:tr>
      <w:tr w:rsidR="007F13E3" w:rsidTr="007F13E3">
        <w:tc>
          <w:tcPr>
            <w:tcW w:w="1244" w:type="pct"/>
            <w:shd w:val="clear" w:color="auto" w:fill="FFFFFF"/>
            <w:tcMar>
              <w:top w:w="120" w:type="dxa"/>
              <w:left w:w="240" w:type="dxa"/>
              <w:bottom w:w="120" w:type="dxa"/>
              <w:right w:w="120" w:type="dxa"/>
            </w:tcMar>
            <w:hideMark/>
          </w:tcPr>
          <w:p w:rsidR="007F13E3" w:rsidRDefault="00CA242B">
            <w:hyperlink r:id="rId705" w:history="1">
              <w:r w:rsidR="007F13E3">
                <w:rPr>
                  <w:rStyle w:val="Hyperlink"/>
                </w:rPr>
                <w:t>class</w:t>
              </w:r>
            </w:hyperlink>
          </w:p>
        </w:tc>
        <w:tc>
          <w:tcPr>
            <w:tcW w:w="3756" w:type="pct"/>
            <w:shd w:val="clear" w:color="auto" w:fill="FFFFFF"/>
            <w:tcMar>
              <w:top w:w="120" w:type="dxa"/>
              <w:left w:w="120" w:type="dxa"/>
              <w:bottom w:w="120" w:type="dxa"/>
              <w:right w:w="120" w:type="dxa"/>
            </w:tcMar>
            <w:hideMark/>
          </w:tcPr>
          <w:p w:rsidR="007F13E3" w:rsidRDefault="007F13E3">
            <w:r>
              <w:t>Specifies one or more classnames for an element (refers to a class in a style sheet)</w:t>
            </w:r>
          </w:p>
        </w:tc>
      </w:tr>
      <w:tr w:rsidR="007F13E3" w:rsidTr="007F13E3">
        <w:tc>
          <w:tcPr>
            <w:tcW w:w="1244" w:type="pct"/>
            <w:shd w:val="clear" w:color="auto" w:fill="F1F1F1"/>
            <w:tcMar>
              <w:top w:w="120" w:type="dxa"/>
              <w:left w:w="240" w:type="dxa"/>
              <w:bottom w:w="120" w:type="dxa"/>
              <w:right w:w="120" w:type="dxa"/>
            </w:tcMar>
            <w:hideMark/>
          </w:tcPr>
          <w:p w:rsidR="007F13E3" w:rsidRDefault="00CA242B">
            <w:hyperlink r:id="rId706" w:history="1">
              <w:r w:rsidR="007F13E3">
                <w:rPr>
                  <w:rStyle w:val="Hyperlink"/>
                </w:rPr>
                <w:t>contenteditable</w:t>
              </w:r>
            </w:hyperlink>
          </w:p>
        </w:tc>
        <w:tc>
          <w:tcPr>
            <w:tcW w:w="3756" w:type="pct"/>
            <w:shd w:val="clear" w:color="auto" w:fill="F1F1F1"/>
            <w:tcMar>
              <w:top w:w="120" w:type="dxa"/>
              <w:left w:w="120" w:type="dxa"/>
              <w:bottom w:w="120" w:type="dxa"/>
              <w:right w:w="120" w:type="dxa"/>
            </w:tcMar>
            <w:hideMark/>
          </w:tcPr>
          <w:p w:rsidR="007F13E3" w:rsidRDefault="007F13E3">
            <w:r>
              <w:t>Specifies whether the content of an element is editable or not</w:t>
            </w:r>
          </w:p>
        </w:tc>
      </w:tr>
      <w:tr w:rsidR="007F13E3" w:rsidTr="007F13E3">
        <w:tc>
          <w:tcPr>
            <w:tcW w:w="1244" w:type="pct"/>
            <w:shd w:val="clear" w:color="auto" w:fill="FFFFFF"/>
            <w:tcMar>
              <w:top w:w="120" w:type="dxa"/>
              <w:left w:w="240" w:type="dxa"/>
              <w:bottom w:w="120" w:type="dxa"/>
              <w:right w:w="120" w:type="dxa"/>
            </w:tcMar>
            <w:hideMark/>
          </w:tcPr>
          <w:p w:rsidR="007F13E3" w:rsidRDefault="00CA242B">
            <w:hyperlink r:id="rId707" w:history="1">
              <w:r w:rsidR="007F13E3">
                <w:rPr>
                  <w:rStyle w:val="Hyperlink"/>
                </w:rPr>
                <w:t>contextmenu</w:t>
              </w:r>
            </w:hyperlink>
          </w:p>
        </w:tc>
        <w:tc>
          <w:tcPr>
            <w:tcW w:w="3756" w:type="pct"/>
            <w:shd w:val="clear" w:color="auto" w:fill="FFFFFF"/>
            <w:tcMar>
              <w:top w:w="120" w:type="dxa"/>
              <w:left w:w="120" w:type="dxa"/>
              <w:bottom w:w="120" w:type="dxa"/>
              <w:right w:w="120" w:type="dxa"/>
            </w:tcMar>
            <w:hideMark/>
          </w:tcPr>
          <w:p w:rsidR="007F13E3" w:rsidRDefault="007F13E3">
            <w:r>
              <w:t>Specifies a context menu for an element. The context menu appears when a user right-clicks on the element</w:t>
            </w:r>
          </w:p>
        </w:tc>
      </w:tr>
      <w:tr w:rsidR="007F13E3" w:rsidTr="007F13E3">
        <w:tc>
          <w:tcPr>
            <w:tcW w:w="1244" w:type="pct"/>
            <w:shd w:val="clear" w:color="auto" w:fill="F1F1F1"/>
            <w:tcMar>
              <w:top w:w="120" w:type="dxa"/>
              <w:left w:w="240" w:type="dxa"/>
              <w:bottom w:w="120" w:type="dxa"/>
              <w:right w:w="120" w:type="dxa"/>
            </w:tcMar>
            <w:hideMark/>
          </w:tcPr>
          <w:p w:rsidR="007F13E3" w:rsidRDefault="00CA242B">
            <w:hyperlink r:id="rId708" w:history="1">
              <w:r w:rsidR="007F13E3">
                <w:rPr>
                  <w:rStyle w:val="Hyperlink"/>
                </w:rPr>
                <w:t>data-*</w:t>
              </w:r>
            </w:hyperlink>
          </w:p>
        </w:tc>
        <w:tc>
          <w:tcPr>
            <w:tcW w:w="3756" w:type="pct"/>
            <w:shd w:val="clear" w:color="auto" w:fill="F1F1F1"/>
            <w:tcMar>
              <w:top w:w="120" w:type="dxa"/>
              <w:left w:w="120" w:type="dxa"/>
              <w:bottom w:w="120" w:type="dxa"/>
              <w:right w:w="120" w:type="dxa"/>
            </w:tcMar>
            <w:hideMark/>
          </w:tcPr>
          <w:p w:rsidR="007F13E3" w:rsidRDefault="007F13E3">
            <w:r>
              <w:t>Used to store custom data private to the page or application</w:t>
            </w:r>
          </w:p>
        </w:tc>
      </w:tr>
      <w:tr w:rsidR="007F13E3" w:rsidTr="007F13E3">
        <w:tc>
          <w:tcPr>
            <w:tcW w:w="1244" w:type="pct"/>
            <w:shd w:val="clear" w:color="auto" w:fill="FFFFFF"/>
            <w:tcMar>
              <w:top w:w="120" w:type="dxa"/>
              <w:left w:w="240" w:type="dxa"/>
              <w:bottom w:w="120" w:type="dxa"/>
              <w:right w:w="120" w:type="dxa"/>
            </w:tcMar>
            <w:hideMark/>
          </w:tcPr>
          <w:p w:rsidR="007F13E3" w:rsidRDefault="00CA242B">
            <w:hyperlink r:id="rId709" w:history="1">
              <w:r w:rsidR="007F13E3">
                <w:rPr>
                  <w:rStyle w:val="Hyperlink"/>
                </w:rPr>
                <w:t>dir</w:t>
              </w:r>
            </w:hyperlink>
          </w:p>
        </w:tc>
        <w:tc>
          <w:tcPr>
            <w:tcW w:w="3756" w:type="pct"/>
            <w:shd w:val="clear" w:color="auto" w:fill="FFFFFF"/>
            <w:tcMar>
              <w:top w:w="120" w:type="dxa"/>
              <w:left w:w="120" w:type="dxa"/>
              <w:bottom w:w="120" w:type="dxa"/>
              <w:right w:w="120" w:type="dxa"/>
            </w:tcMar>
            <w:hideMark/>
          </w:tcPr>
          <w:p w:rsidR="007F13E3" w:rsidRDefault="007F13E3">
            <w:r>
              <w:t>Specifies the text direction for the content in an element</w:t>
            </w:r>
          </w:p>
        </w:tc>
      </w:tr>
      <w:tr w:rsidR="007F13E3" w:rsidTr="007F13E3">
        <w:tc>
          <w:tcPr>
            <w:tcW w:w="1244" w:type="pct"/>
            <w:shd w:val="clear" w:color="auto" w:fill="F1F1F1"/>
            <w:tcMar>
              <w:top w:w="120" w:type="dxa"/>
              <w:left w:w="240" w:type="dxa"/>
              <w:bottom w:w="120" w:type="dxa"/>
              <w:right w:w="120" w:type="dxa"/>
            </w:tcMar>
            <w:hideMark/>
          </w:tcPr>
          <w:p w:rsidR="007F13E3" w:rsidRDefault="00CA242B">
            <w:hyperlink r:id="rId710" w:history="1">
              <w:r w:rsidR="007F13E3">
                <w:rPr>
                  <w:rStyle w:val="Hyperlink"/>
                </w:rPr>
                <w:t>draggable</w:t>
              </w:r>
            </w:hyperlink>
          </w:p>
        </w:tc>
        <w:tc>
          <w:tcPr>
            <w:tcW w:w="3756" w:type="pct"/>
            <w:shd w:val="clear" w:color="auto" w:fill="F1F1F1"/>
            <w:tcMar>
              <w:top w:w="120" w:type="dxa"/>
              <w:left w:w="120" w:type="dxa"/>
              <w:bottom w:w="120" w:type="dxa"/>
              <w:right w:w="120" w:type="dxa"/>
            </w:tcMar>
            <w:hideMark/>
          </w:tcPr>
          <w:p w:rsidR="007F13E3" w:rsidRDefault="007F13E3">
            <w:r>
              <w:t>Specifies whether an element is draggable or not</w:t>
            </w:r>
          </w:p>
        </w:tc>
      </w:tr>
      <w:tr w:rsidR="007F13E3" w:rsidTr="007F13E3">
        <w:tc>
          <w:tcPr>
            <w:tcW w:w="1244" w:type="pct"/>
            <w:shd w:val="clear" w:color="auto" w:fill="FFFFFF"/>
            <w:tcMar>
              <w:top w:w="120" w:type="dxa"/>
              <w:left w:w="240" w:type="dxa"/>
              <w:bottom w:w="120" w:type="dxa"/>
              <w:right w:w="120" w:type="dxa"/>
            </w:tcMar>
            <w:hideMark/>
          </w:tcPr>
          <w:p w:rsidR="007F13E3" w:rsidRDefault="00CA242B">
            <w:hyperlink r:id="rId711" w:history="1">
              <w:r w:rsidR="007F13E3">
                <w:rPr>
                  <w:rStyle w:val="Hyperlink"/>
                </w:rPr>
                <w:t>dropzone</w:t>
              </w:r>
            </w:hyperlink>
          </w:p>
        </w:tc>
        <w:tc>
          <w:tcPr>
            <w:tcW w:w="3756" w:type="pct"/>
            <w:shd w:val="clear" w:color="auto" w:fill="FFFFFF"/>
            <w:tcMar>
              <w:top w:w="120" w:type="dxa"/>
              <w:left w:w="120" w:type="dxa"/>
              <w:bottom w:w="120" w:type="dxa"/>
              <w:right w:w="120" w:type="dxa"/>
            </w:tcMar>
            <w:hideMark/>
          </w:tcPr>
          <w:p w:rsidR="007F13E3" w:rsidRDefault="007F13E3">
            <w:r>
              <w:t>Specifies whether the dragged data is copied, moved, or linked, when dropped</w:t>
            </w:r>
          </w:p>
        </w:tc>
      </w:tr>
      <w:tr w:rsidR="007F13E3" w:rsidTr="007F13E3">
        <w:tc>
          <w:tcPr>
            <w:tcW w:w="1244" w:type="pct"/>
            <w:shd w:val="clear" w:color="auto" w:fill="F1F1F1"/>
            <w:tcMar>
              <w:top w:w="120" w:type="dxa"/>
              <w:left w:w="240" w:type="dxa"/>
              <w:bottom w:w="120" w:type="dxa"/>
              <w:right w:w="120" w:type="dxa"/>
            </w:tcMar>
            <w:hideMark/>
          </w:tcPr>
          <w:p w:rsidR="007F13E3" w:rsidRDefault="00CA242B">
            <w:hyperlink r:id="rId712" w:history="1">
              <w:r w:rsidR="007F13E3">
                <w:rPr>
                  <w:rStyle w:val="Hyperlink"/>
                </w:rPr>
                <w:t>hidden</w:t>
              </w:r>
            </w:hyperlink>
          </w:p>
        </w:tc>
        <w:tc>
          <w:tcPr>
            <w:tcW w:w="3756" w:type="pct"/>
            <w:shd w:val="clear" w:color="auto" w:fill="F1F1F1"/>
            <w:tcMar>
              <w:top w:w="120" w:type="dxa"/>
              <w:left w:w="120" w:type="dxa"/>
              <w:bottom w:w="120" w:type="dxa"/>
              <w:right w:w="120" w:type="dxa"/>
            </w:tcMar>
            <w:hideMark/>
          </w:tcPr>
          <w:p w:rsidR="007F13E3" w:rsidRDefault="007F13E3">
            <w:r>
              <w:t>Specifies that an element is not yet, or is no longer, relevant</w:t>
            </w:r>
          </w:p>
        </w:tc>
      </w:tr>
      <w:tr w:rsidR="007F13E3" w:rsidTr="007F13E3">
        <w:tc>
          <w:tcPr>
            <w:tcW w:w="1244" w:type="pct"/>
            <w:shd w:val="clear" w:color="auto" w:fill="FFFFFF"/>
            <w:tcMar>
              <w:top w:w="120" w:type="dxa"/>
              <w:left w:w="240" w:type="dxa"/>
              <w:bottom w:w="120" w:type="dxa"/>
              <w:right w:w="120" w:type="dxa"/>
            </w:tcMar>
            <w:hideMark/>
          </w:tcPr>
          <w:p w:rsidR="007F13E3" w:rsidRDefault="00CA242B">
            <w:hyperlink r:id="rId713" w:history="1">
              <w:r w:rsidR="007F13E3">
                <w:rPr>
                  <w:rStyle w:val="Hyperlink"/>
                </w:rPr>
                <w:t>id</w:t>
              </w:r>
            </w:hyperlink>
          </w:p>
        </w:tc>
        <w:tc>
          <w:tcPr>
            <w:tcW w:w="3756" w:type="pct"/>
            <w:shd w:val="clear" w:color="auto" w:fill="FFFFFF"/>
            <w:tcMar>
              <w:top w:w="120" w:type="dxa"/>
              <w:left w:w="120" w:type="dxa"/>
              <w:bottom w:w="120" w:type="dxa"/>
              <w:right w:w="120" w:type="dxa"/>
            </w:tcMar>
            <w:hideMark/>
          </w:tcPr>
          <w:p w:rsidR="007F13E3" w:rsidRDefault="007F13E3">
            <w:r>
              <w:t>Specifies a unique id for an element</w:t>
            </w:r>
          </w:p>
        </w:tc>
      </w:tr>
      <w:tr w:rsidR="007F13E3" w:rsidTr="007F13E3">
        <w:tc>
          <w:tcPr>
            <w:tcW w:w="1244" w:type="pct"/>
            <w:shd w:val="clear" w:color="auto" w:fill="F1F1F1"/>
            <w:tcMar>
              <w:top w:w="120" w:type="dxa"/>
              <w:left w:w="240" w:type="dxa"/>
              <w:bottom w:w="120" w:type="dxa"/>
              <w:right w:w="120" w:type="dxa"/>
            </w:tcMar>
            <w:hideMark/>
          </w:tcPr>
          <w:p w:rsidR="007F13E3" w:rsidRDefault="00CA242B">
            <w:hyperlink r:id="rId714" w:history="1">
              <w:r w:rsidR="007F13E3">
                <w:rPr>
                  <w:rStyle w:val="Hyperlink"/>
                </w:rPr>
                <w:t>lang</w:t>
              </w:r>
            </w:hyperlink>
          </w:p>
        </w:tc>
        <w:tc>
          <w:tcPr>
            <w:tcW w:w="3756" w:type="pct"/>
            <w:shd w:val="clear" w:color="auto" w:fill="F1F1F1"/>
            <w:tcMar>
              <w:top w:w="120" w:type="dxa"/>
              <w:left w:w="120" w:type="dxa"/>
              <w:bottom w:w="120" w:type="dxa"/>
              <w:right w:w="120" w:type="dxa"/>
            </w:tcMar>
            <w:hideMark/>
          </w:tcPr>
          <w:p w:rsidR="007F13E3" w:rsidRDefault="007F13E3">
            <w:r>
              <w:t>Specifies the language of the element's content</w:t>
            </w:r>
          </w:p>
        </w:tc>
      </w:tr>
      <w:tr w:rsidR="007F13E3" w:rsidTr="007F13E3">
        <w:tc>
          <w:tcPr>
            <w:tcW w:w="1244" w:type="pct"/>
            <w:shd w:val="clear" w:color="auto" w:fill="FFFFFF"/>
            <w:tcMar>
              <w:top w:w="120" w:type="dxa"/>
              <w:left w:w="240" w:type="dxa"/>
              <w:bottom w:w="120" w:type="dxa"/>
              <w:right w:w="120" w:type="dxa"/>
            </w:tcMar>
            <w:hideMark/>
          </w:tcPr>
          <w:p w:rsidR="007F13E3" w:rsidRDefault="00CA242B">
            <w:hyperlink r:id="rId715" w:history="1">
              <w:r w:rsidR="007F13E3">
                <w:rPr>
                  <w:rStyle w:val="Hyperlink"/>
                </w:rPr>
                <w:t>spellcheck</w:t>
              </w:r>
            </w:hyperlink>
          </w:p>
        </w:tc>
        <w:tc>
          <w:tcPr>
            <w:tcW w:w="3756" w:type="pct"/>
            <w:shd w:val="clear" w:color="auto" w:fill="FFFFFF"/>
            <w:tcMar>
              <w:top w:w="120" w:type="dxa"/>
              <w:left w:w="120" w:type="dxa"/>
              <w:bottom w:w="120" w:type="dxa"/>
              <w:right w:w="120" w:type="dxa"/>
            </w:tcMar>
            <w:hideMark/>
          </w:tcPr>
          <w:p w:rsidR="007F13E3" w:rsidRDefault="007F13E3">
            <w:r>
              <w:t>Specifies whether the element is to have its spelling and grammar checked or not</w:t>
            </w:r>
          </w:p>
        </w:tc>
      </w:tr>
      <w:tr w:rsidR="007F13E3" w:rsidTr="007F13E3">
        <w:tc>
          <w:tcPr>
            <w:tcW w:w="1244" w:type="pct"/>
            <w:shd w:val="clear" w:color="auto" w:fill="F1F1F1"/>
            <w:tcMar>
              <w:top w:w="120" w:type="dxa"/>
              <w:left w:w="240" w:type="dxa"/>
              <w:bottom w:w="120" w:type="dxa"/>
              <w:right w:w="120" w:type="dxa"/>
            </w:tcMar>
            <w:hideMark/>
          </w:tcPr>
          <w:p w:rsidR="007F13E3" w:rsidRDefault="00CA242B">
            <w:hyperlink r:id="rId716" w:history="1">
              <w:r w:rsidR="007F13E3">
                <w:rPr>
                  <w:rStyle w:val="Hyperlink"/>
                </w:rPr>
                <w:t>style</w:t>
              </w:r>
            </w:hyperlink>
          </w:p>
        </w:tc>
        <w:tc>
          <w:tcPr>
            <w:tcW w:w="3756" w:type="pct"/>
            <w:shd w:val="clear" w:color="auto" w:fill="F1F1F1"/>
            <w:tcMar>
              <w:top w:w="120" w:type="dxa"/>
              <w:left w:w="120" w:type="dxa"/>
              <w:bottom w:w="120" w:type="dxa"/>
              <w:right w:w="120" w:type="dxa"/>
            </w:tcMar>
            <w:hideMark/>
          </w:tcPr>
          <w:p w:rsidR="007F13E3" w:rsidRDefault="007F13E3">
            <w:r>
              <w:t>Specifies an inline CSS style for an element</w:t>
            </w:r>
          </w:p>
        </w:tc>
      </w:tr>
      <w:tr w:rsidR="007F13E3" w:rsidTr="007F13E3">
        <w:tc>
          <w:tcPr>
            <w:tcW w:w="1244" w:type="pct"/>
            <w:shd w:val="clear" w:color="auto" w:fill="FFFFFF"/>
            <w:tcMar>
              <w:top w:w="120" w:type="dxa"/>
              <w:left w:w="240" w:type="dxa"/>
              <w:bottom w:w="120" w:type="dxa"/>
              <w:right w:w="120" w:type="dxa"/>
            </w:tcMar>
            <w:hideMark/>
          </w:tcPr>
          <w:p w:rsidR="007F13E3" w:rsidRDefault="00CA242B">
            <w:hyperlink r:id="rId717" w:history="1">
              <w:r w:rsidR="007F13E3">
                <w:rPr>
                  <w:rStyle w:val="Hyperlink"/>
                </w:rPr>
                <w:t>tabindex</w:t>
              </w:r>
            </w:hyperlink>
          </w:p>
        </w:tc>
        <w:tc>
          <w:tcPr>
            <w:tcW w:w="3756" w:type="pct"/>
            <w:shd w:val="clear" w:color="auto" w:fill="FFFFFF"/>
            <w:tcMar>
              <w:top w:w="120" w:type="dxa"/>
              <w:left w:w="120" w:type="dxa"/>
              <w:bottom w:w="120" w:type="dxa"/>
              <w:right w:w="120" w:type="dxa"/>
            </w:tcMar>
            <w:hideMark/>
          </w:tcPr>
          <w:p w:rsidR="007F13E3" w:rsidRDefault="007F13E3">
            <w:r>
              <w:t>Specifies the tabbing order of an element</w:t>
            </w:r>
          </w:p>
        </w:tc>
      </w:tr>
      <w:tr w:rsidR="007F13E3" w:rsidTr="007F13E3">
        <w:tc>
          <w:tcPr>
            <w:tcW w:w="1244" w:type="pct"/>
            <w:shd w:val="clear" w:color="auto" w:fill="F1F1F1"/>
            <w:tcMar>
              <w:top w:w="120" w:type="dxa"/>
              <w:left w:w="240" w:type="dxa"/>
              <w:bottom w:w="120" w:type="dxa"/>
              <w:right w:w="120" w:type="dxa"/>
            </w:tcMar>
            <w:hideMark/>
          </w:tcPr>
          <w:p w:rsidR="007F13E3" w:rsidRDefault="00CA242B">
            <w:hyperlink r:id="rId718" w:history="1">
              <w:r w:rsidR="007F13E3">
                <w:rPr>
                  <w:rStyle w:val="Hyperlink"/>
                </w:rPr>
                <w:t>title</w:t>
              </w:r>
            </w:hyperlink>
          </w:p>
        </w:tc>
        <w:tc>
          <w:tcPr>
            <w:tcW w:w="3756" w:type="pct"/>
            <w:shd w:val="clear" w:color="auto" w:fill="F1F1F1"/>
            <w:tcMar>
              <w:top w:w="120" w:type="dxa"/>
              <w:left w:w="120" w:type="dxa"/>
              <w:bottom w:w="120" w:type="dxa"/>
              <w:right w:w="120" w:type="dxa"/>
            </w:tcMar>
            <w:hideMark/>
          </w:tcPr>
          <w:p w:rsidR="007F13E3" w:rsidRDefault="007F13E3">
            <w:r>
              <w:t>Specifies extra information about an element</w:t>
            </w:r>
          </w:p>
        </w:tc>
      </w:tr>
      <w:tr w:rsidR="007F13E3" w:rsidTr="007F13E3">
        <w:tc>
          <w:tcPr>
            <w:tcW w:w="1244" w:type="pct"/>
            <w:shd w:val="clear" w:color="auto" w:fill="FFFFFF"/>
            <w:tcMar>
              <w:top w:w="120" w:type="dxa"/>
              <w:left w:w="240" w:type="dxa"/>
              <w:bottom w:w="120" w:type="dxa"/>
              <w:right w:w="120" w:type="dxa"/>
            </w:tcMar>
            <w:hideMark/>
          </w:tcPr>
          <w:p w:rsidR="007F13E3" w:rsidRDefault="00CA242B">
            <w:hyperlink r:id="rId719" w:history="1">
              <w:r w:rsidR="007F13E3">
                <w:rPr>
                  <w:rStyle w:val="Hyperlink"/>
                </w:rPr>
                <w:t>translate</w:t>
              </w:r>
            </w:hyperlink>
          </w:p>
        </w:tc>
        <w:tc>
          <w:tcPr>
            <w:tcW w:w="3756" w:type="pct"/>
            <w:shd w:val="clear" w:color="auto" w:fill="FFFFFF"/>
            <w:tcMar>
              <w:top w:w="120" w:type="dxa"/>
              <w:left w:w="120" w:type="dxa"/>
              <w:bottom w:w="120" w:type="dxa"/>
              <w:right w:w="120" w:type="dxa"/>
            </w:tcMar>
            <w:hideMark/>
          </w:tcPr>
          <w:p w:rsidR="007F13E3" w:rsidRDefault="007F13E3">
            <w:r>
              <w:t>Specifies whether the content of an element should be translated or not</w:t>
            </w:r>
          </w:p>
        </w:tc>
      </w:tr>
    </w:tbl>
    <w:p w:rsidR="00E256FC" w:rsidRDefault="00E256FC" w:rsidP="00E256FC">
      <w:pPr>
        <w:pStyle w:val="Heading1"/>
      </w:pPr>
      <w:bookmarkStart w:id="32" w:name="_Toc492230493"/>
      <w:r>
        <w:t>Global Event Attributes</w:t>
      </w:r>
      <w:bookmarkEnd w:id="32"/>
    </w:p>
    <w:p w:rsidR="00E256FC" w:rsidRDefault="00E256FC" w:rsidP="00E256FC">
      <w:r>
        <w:t>HTML 4 added the ability to let events trigger actions in a browser, like starting a JavaScript when a user clicks on an element.</w:t>
      </w:r>
    </w:p>
    <w:p w:rsidR="00E256FC" w:rsidRDefault="00E256FC" w:rsidP="00E256FC">
      <w:r>
        <w:t>Below are the global event attributes that can be added to HTML elements to define event actions.</w:t>
      </w:r>
    </w:p>
    <w:p w:rsidR="00E256FC" w:rsidRDefault="00E256FC" w:rsidP="00E256FC">
      <w:pPr>
        <w:pStyle w:val="Heading2"/>
      </w:pPr>
      <w:bookmarkStart w:id="33" w:name="_Toc492230494"/>
      <w:r>
        <w:t>Window Ev</w:t>
      </w:r>
      <w:r w:rsidRPr="00E256FC">
        <w:t>ent</w:t>
      </w:r>
      <w:r>
        <w:t xml:space="preserve"> Attributes</w:t>
      </w:r>
      <w:bookmarkEnd w:id="33"/>
    </w:p>
    <w:p w:rsidR="00E256FC" w:rsidRDefault="00E256FC" w:rsidP="00E256FC">
      <w:r>
        <w:t>Events triggered for the window object (applies to the &lt;body&gt; tag):</w:t>
      </w:r>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36"/>
        <w:gridCol w:w="942"/>
        <w:gridCol w:w="5511"/>
      </w:tblGrid>
      <w:tr w:rsidR="00E256FC" w:rsidTr="00E256FC">
        <w:tc>
          <w:tcPr>
            <w:tcW w:w="881" w:type="pct"/>
            <w:shd w:val="clear" w:color="auto" w:fill="FFFFFF"/>
            <w:tcMar>
              <w:top w:w="150" w:type="dxa"/>
              <w:left w:w="299" w:type="dxa"/>
              <w:bottom w:w="150" w:type="dxa"/>
              <w:right w:w="150" w:type="dxa"/>
            </w:tcMar>
            <w:hideMark/>
          </w:tcPr>
          <w:p w:rsidR="00E256FC" w:rsidRDefault="00E256FC" w:rsidP="00E256FC">
            <w:r>
              <w:t>Attribute</w:t>
            </w:r>
          </w:p>
        </w:tc>
        <w:tc>
          <w:tcPr>
            <w:tcW w:w="413" w:type="pct"/>
            <w:shd w:val="clear" w:color="auto" w:fill="FFFFFF"/>
            <w:tcMar>
              <w:top w:w="150" w:type="dxa"/>
              <w:left w:w="150" w:type="dxa"/>
              <w:bottom w:w="150" w:type="dxa"/>
              <w:right w:w="150" w:type="dxa"/>
            </w:tcMar>
            <w:hideMark/>
          </w:tcPr>
          <w:p w:rsidR="00E256FC" w:rsidRDefault="00E256FC" w:rsidP="00E256FC">
            <w:r>
              <w:t>Value</w:t>
            </w:r>
          </w:p>
        </w:tc>
        <w:tc>
          <w:tcPr>
            <w:tcW w:w="3706" w:type="pct"/>
            <w:shd w:val="clear" w:color="auto" w:fill="FFFFFF"/>
            <w:tcMar>
              <w:top w:w="150" w:type="dxa"/>
              <w:left w:w="150" w:type="dxa"/>
              <w:bottom w:w="150" w:type="dxa"/>
              <w:right w:w="150" w:type="dxa"/>
            </w:tcMar>
            <w:hideMark/>
          </w:tcPr>
          <w:p w:rsidR="00E256FC" w:rsidRDefault="00E256FC" w:rsidP="00E256FC">
            <w:r>
              <w:t>Description</w:t>
            </w:r>
          </w:p>
        </w:tc>
      </w:tr>
      <w:tr w:rsidR="00E256FC" w:rsidTr="00E256FC">
        <w:tc>
          <w:tcPr>
            <w:tcW w:w="881" w:type="pct"/>
            <w:shd w:val="clear" w:color="auto" w:fill="F1F1F1"/>
            <w:tcMar>
              <w:top w:w="150" w:type="dxa"/>
              <w:left w:w="299" w:type="dxa"/>
              <w:bottom w:w="150" w:type="dxa"/>
              <w:right w:w="150" w:type="dxa"/>
            </w:tcMar>
            <w:hideMark/>
          </w:tcPr>
          <w:p w:rsidR="00E256FC" w:rsidRDefault="00CA242B" w:rsidP="00E256FC">
            <w:hyperlink r:id="rId720" w:history="1">
              <w:r w:rsidR="00E256FC">
                <w:rPr>
                  <w:rStyle w:val="Hyperlink"/>
                  <w:sz w:val="28"/>
                  <w:szCs w:val="28"/>
                </w:rPr>
                <w:t>onafterprint</w:t>
              </w:r>
            </w:hyperlink>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706" w:type="pct"/>
            <w:shd w:val="clear" w:color="auto" w:fill="F1F1F1"/>
            <w:tcMar>
              <w:top w:w="150" w:type="dxa"/>
              <w:left w:w="150" w:type="dxa"/>
              <w:bottom w:w="150" w:type="dxa"/>
              <w:right w:w="150" w:type="dxa"/>
            </w:tcMar>
            <w:hideMark/>
          </w:tcPr>
          <w:p w:rsidR="00E256FC" w:rsidRDefault="00E256FC" w:rsidP="00E256FC">
            <w:r>
              <w:t>Script to be run after the document is printed</w:t>
            </w:r>
          </w:p>
        </w:tc>
      </w:tr>
      <w:tr w:rsidR="00E256FC" w:rsidTr="00E256FC">
        <w:tc>
          <w:tcPr>
            <w:tcW w:w="881" w:type="pct"/>
            <w:shd w:val="clear" w:color="auto" w:fill="FFFFFF"/>
            <w:tcMar>
              <w:top w:w="150" w:type="dxa"/>
              <w:left w:w="299" w:type="dxa"/>
              <w:bottom w:w="150" w:type="dxa"/>
              <w:right w:w="150" w:type="dxa"/>
            </w:tcMar>
            <w:hideMark/>
          </w:tcPr>
          <w:p w:rsidR="00E256FC" w:rsidRDefault="00CA242B" w:rsidP="00E256FC">
            <w:hyperlink r:id="rId721" w:history="1">
              <w:r w:rsidR="00E256FC">
                <w:rPr>
                  <w:rStyle w:val="Hyperlink"/>
                  <w:sz w:val="28"/>
                  <w:szCs w:val="28"/>
                </w:rPr>
                <w:t>onbeforeprint</w:t>
              </w:r>
            </w:hyperlink>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706" w:type="pct"/>
            <w:shd w:val="clear" w:color="auto" w:fill="FFFFFF"/>
            <w:tcMar>
              <w:top w:w="150" w:type="dxa"/>
              <w:left w:w="150" w:type="dxa"/>
              <w:bottom w:w="150" w:type="dxa"/>
              <w:right w:w="150" w:type="dxa"/>
            </w:tcMar>
            <w:hideMark/>
          </w:tcPr>
          <w:p w:rsidR="00E256FC" w:rsidRDefault="00E256FC" w:rsidP="00E256FC">
            <w:r>
              <w:t>Script to be run before the document is printed</w:t>
            </w:r>
          </w:p>
        </w:tc>
      </w:tr>
      <w:tr w:rsidR="00E256FC" w:rsidTr="00E256FC">
        <w:tc>
          <w:tcPr>
            <w:tcW w:w="881" w:type="pct"/>
            <w:shd w:val="clear" w:color="auto" w:fill="F1F1F1"/>
            <w:tcMar>
              <w:top w:w="150" w:type="dxa"/>
              <w:left w:w="299" w:type="dxa"/>
              <w:bottom w:w="150" w:type="dxa"/>
              <w:right w:w="150" w:type="dxa"/>
            </w:tcMar>
            <w:hideMark/>
          </w:tcPr>
          <w:p w:rsidR="00E256FC" w:rsidRDefault="00CA242B" w:rsidP="00E256FC">
            <w:hyperlink r:id="rId722" w:history="1">
              <w:r w:rsidR="00E256FC">
                <w:rPr>
                  <w:rStyle w:val="Hyperlink"/>
                  <w:sz w:val="28"/>
                  <w:szCs w:val="28"/>
                </w:rPr>
                <w:t>onbeforeunload</w:t>
              </w:r>
            </w:hyperlink>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706" w:type="pct"/>
            <w:shd w:val="clear" w:color="auto" w:fill="F1F1F1"/>
            <w:tcMar>
              <w:top w:w="150" w:type="dxa"/>
              <w:left w:w="150" w:type="dxa"/>
              <w:bottom w:w="150" w:type="dxa"/>
              <w:right w:w="150" w:type="dxa"/>
            </w:tcMar>
            <w:hideMark/>
          </w:tcPr>
          <w:p w:rsidR="00E256FC" w:rsidRDefault="00E256FC" w:rsidP="00E256FC">
            <w:r>
              <w:t>Script to be run when the document is about to be unloaded</w:t>
            </w:r>
          </w:p>
        </w:tc>
      </w:tr>
      <w:tr w:rsidR="00E256FC" w:rsidTr="00E256FC">
        <w:tc>
          <w:tcPr>
            <w:tcW w:w="881" w:type="pct"/>
            <w:shd w:val="clear" w:color="auto" w:fill="FFFFFF"/>
            <w:tcMar>
              <w:top w:w="150" w:type="dxa"/>
              <w:left w:w="299" w:type="dxa"/>
              <w:bottom w:w="150" w:type="dxa"/>
              <w:right w:w="150" w:type="dxa"/>
            </w:tcMar>
            <w:hideMark/>
          </w:tcPr>
          <w:p w:rsidR="00E256FC" w:rsidRDefault="00CA242B" w:rsidP="00E256FC">
            <w:hyperlink r:id="rId723" w:history="1">
              <w:r w:rsidR="00E256FC">
                <w:rPr>
                  <w:rStyle w:val="Hyperlink"/>
                  <w:sz w:val="28"/>
                  <w:szCs w:val="28"/>
                </w:rPr>
                <w:t>onerror</w:t>
              </w:r>
            </w:hyperlink>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706" w:type="pct"/>
            <w:shd w:val="clear" w:color="auto" w:fill="FFFFFF"/>
            <w:tcMar>
              <w:top w:w="150" w:type="dxa"/>
              <w:left w:w="150" w:type="dxa"/>
              <w:bottom w:w="150" w:type="dxa"/>
              <w:right w:w="150" w:type="dxa"/>
            </w:tcMar>
            <w:hideMark/>
          </w:tcPr>
          <w:p w:rsidR="00E256FC" w:rsidRDefault="00E256FC" w:rsidP="00E256FC">
            <w:r>
              <w:t>Script to be run when an error occurs</w:t>
            </w:r>
          </w:p>
        </w:tc>
      </w:tr>
      <w:tr w:rsidR="00E256FC" w:rsidTr="00E256FC">
        <w:tc>
          <w:tcPr>
            <w:tcW w:w="881" w:type="pct"/>
            <w:shd w:val="clear" w:color="auto" w:fill="F1F1F1"/>
            <w:tcMar>
              <w:top w:w="150" w:type="dxa"/>
              <w:left w:w="299" w:type="dxa"/>
              <w:bottom w:w="150" w:type="dxa"/>
              <w:right w:w="150" w:type="dxa"/>
            </w:tcMar>
            <w:hideMark/>
          </w:tcPr>
          <w:p w:rsidR="00E256FC" w:rsidRDefault="00CA242B" w:rsidP="00E256FC">
            <w:hyperlink r:id="rId724" w:history="1">
              <w:r w:rsidR="00E256FC">
                <w:rPr>
                  <w:rStyle w:val="Hyperlink"/>
                  <w:sz w:val="28"/>
                  <w:szCs w:val="28"/>
                </w:rPr>
                <w:t>onhashchange</w:t>
              </w:r>
            </w:hyperlink>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706" w:type="pct"/>
            <w:shd w:val="clear" w:color="auto" w:fill="F1F1F1"/>
            <w:tcMar>
              <w:top w:w="150" w:type="dxa"/>
              <w:left w:w="150" w:type="dxa"/>
              <w:bottom w:w="150" w:type="dxa"/>
              <w:right w:w="150" w:type="dxa"/>
            </w:tcMar>
            <w:hideMark/>
          </w:tcPr>
          <w:p w:rsidR="00E256FC" w:rsidRDefault="00E256FC" w:rsidP="00E256FC">
            <w:r>
              <w:t>Script to be run when there has been changes to the anchor part of the a URL</w:t>
            </w:r>
          </w:p>
        </w:tc>
      </w:tr>
      <w:tr w:rsidR="00E256FC" w:rsidTr="00E256FC">
        <w:tc>
          <w:tcPr>
            <w:tcW w:w="881" w:type="pct"/>
            <w:shd w:val="clear" w:color="auto" w:fill="FFFFFF"/>
            <w:tcMar>
              <w:top w:w="150" w:type="dxa"/>
              <w:left w:w="299" w:type="dxa"/>
              <w:bottom w:w="150" w:type="dxa"/>
              <w:right w:w="150" w:type="dxa"/>
            </w:tcMar>
            <w:hideMark/>
          </w:tcPr>
          <w:p w:rsidR="00E256FC" w:rsidRDefault="00CA242B" w:rsidP="00E256FC">
            <w:hyperlink r:id="rId725" w:history="1">
              <w:r w:rsidR="00E256FC">
                <w:rPr>
                  <w:rStyle w:val="Hyperlink"/>
                  <w:sz w:val="28"/>
                  <w:szCs w:val="28"/>
                </w:rPr>
                <w:t>onload</w:t>
              </w:r>
            </w:hyperlink>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706" w:type="pct"/>
            <w:shd w:val="clear" w:color="auto" w:fill="FFFFFF"/>
            <w:tcMar>
              <w:top w:w="150" w:type="dxa"/>
              <w:left w:w="150" w:type="dxa"/>
              <w:bottom w:w="150" w:type="dxa"/>
              <w:right w:w="150" w:type="dxa"/>
            </w:tcMar>
            <w:hideMark/>
          </w:tcPr>
          <w:p w:rsidR="00E256FC" w:rsidRDefault="00E256FC" w:rsidP="00E256FC">
            <w:r>
              <w:t>Fires after the page is finished loading</w:t>
            </w:r>
          </w:p>
        </w:tc>
      </w:tr>
      <w:tr w:rsidR="00E256FC" w:rsidTr="00E256FC">
        <w:tc>
          <w:tcPr>
            <w:tcW w:w="881" w:type="pct"/>
            <w:shd w:val="clear" w:color="auto" w:fill="F1F1F1"/>
            <w:tcMar>
              <w:top w:w="150" w:type="dxa"/>
              <w:left w:w="299" w:type="dxa"/>
              <w:bottom w:w="150" w:type="dxa"/>
              <w:right w:w="150" w:type="dxa"/>
            </w:tcMar>
            <w:hideMark/>
          </w:tcPr>
          <w:p w:rsidR="00E256FC" w:rsidRDefault="00E256FC" w:rsidP="00E256FC">
            <w:r>
              <w:t>onmessage</w:t>
            </w:r>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706" w:type="pct"/>
            <w:shd w:val="clear" w:color="auto" w:fill="F1F1F1"/>
            <w:tcMar>
              <w:top w:w="150" w:type="dxa"/>
              <w:left w:w="150" w:type="dxa"/>
              <w:bottom w:w="150" w:type="dxa"/>
              <w:right w:w="150" w:type="dxa"/>
            </w:tcMar>
            <w:hideMark/>
          </w:tcPr>
          <w:p w:rsidR="00E256FC" w:rsidRDefault="00E256FC" w:rsidP="00E256FC">
            <w:r>
              <w:t>Script to be run when the message is triggered</w:t>
            </w:r>
          </w:p>
        </w:tc>
      </w:tr>
      <w:tr w:rsidR="00E256FC" w:rsidTr="00E256FC">
        <w:tc>
          <w:tcPr>
            <w:tcW w:w="881" w:type="pct"/>
            <w:shd w:val="clear" w:color="auto" w:fill="FFFFFF"/>
            <w:tcMar>
              <w:top w:w="150" w:type="dxa"/>
              <w:left w:w="299" w:type="dxa"/>
              <w:bottom w:w="150" w:type="dxa"/>
              <w:right w:w="150" w:type="dxa"/>
            </w:tcMar>
            <w:hideMark/>
          </w:tcPr>
          <w:p w:rsidR="00E256FC" w:rsidRDefault="00CA242B" w:rsidP="00E256FC">
            <w:hyperlink r:id="rId726" w:history="1">
              <w:r w:rsidR="00E256FC">
                <w:rPr>
                  <w:rStyle w:val="Hyperlink"/>
                  <w:sz w:val="28"/>
                  <w:szCs w:val="28"/>
                </w:rPr>
                <w:t>onoffline</w:t>
              </w:r>
            </w:hyperlink>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706" w:type="pct"/>
            <w:shd w:val="clear" w:color="auto" w:fill="FFFFFF"/>
            <w:tcMar>
              <w:top w:w="150" w:type="dxa"/>
              <w:left w:w="150" w:type="dxa"/>
              <w:bottom w:w="150" w:type="dxa"/>
              <w:right w:w="150" w:type="dxa"/>
            </w:tcMar>
            <w:hideMark/>
          </w:tcPr>
          <w:p w:rsidR="00E256FC" w:rsidRDefault="00E256FC" w:rsidP="00E256FC">
            <w:r>
              <w:t>Script to be run when the browser starts to work offline</w:t>
            </w:r>
          </w:p>
        </w:tc>
      </w:tr>
      <w:tr w:rsidR="00E256FC" w:rsidTr="00E256FC">
        <w:trPr>
          <w:trHeight w:val="785"/>
        </w:trPr>
        <w:tc>
          <w:tcPr>
            <w:tcW w:w="881" w:type="pct"/>
            <w:shd w:val="clear" w:color="auto" w:fill="F1F1F1"/>
            <w:tcMar>
              <w:top w:w="150" w:type="dxa"/>
              <w:left w:w="299" w:type="dxa"/>
              <w:bottom w:w="150" w:type="dxa"/>
              <w:right w:w="150" w:type="dxa"/>
            </w:tcMar>
            <w:hideMark/>
          </w:tcPr>
          <w:p w:rsidR="00E256FC" w:rsidRDefault="00CA242B" w:rsidP="00E256FC">
            <w:hyperlink r:id="rId727" w:history="1">
              <w:r w:rsidR="00E256FC">
                <w:rPr>
                  <w:rStyle w:val="Hyperlink"/>
                  <w:sz w:val="28"/>
                  <w:szCs w:val="28"/>
                </w:rPr>
                <w:t>ononline</w:t>
              </w:r>
            </w:hyperlink>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706" w:type="pct"/>
            <w:shd w:val="clear" w:color="auto" w:fill="F1F1F1"/>
            <w:tcMar>
              <w:top w:w="150" w:type="dxa"/>
              <w:left w:w="150" w:type="dxa"/>
              <w:bottom w:w="150" w:type="dxa"/>
              <w:right w:w="150" w:type="dxa"/>
            </w:tcMar>
            <w:hideMark/>
          </w:tcPr>
          <w:p w:rsidR="00E256FC" w:rsidRDefault="00E256FC" w:rsidP="00E256FC">
            <w:r>
              <w:t xml:space="preserve">Script to be run when the browser starts to work </w:t>
            </w:r>
            <w:r>
              <w:lastRenderedPageBreak/>
              <w:t>online</w:t>
            </w:r>
          </w:p>
        </w:tc>
      </w:tr>
      <w:tr w:rsidR="00E256FC" w:rsidTr="00E256FC">
        <w:tc>
          <w:tcPr>
            <w:tcW w:w="881" w:type="pct"/>
            <w:shd w:val="clear" w:color="auto" w:fill="FFFFFF"/>
            <w:tcMar>
              <w:top w:w="150" w:type="dxa"/>
              <w:left w:w="299" w:type="dxa"/>
              <w:bottom w:w="150" w:type="dxa"/>
              <w:right w:w="150" w:type="dxa"/>
            </w:tcMar>
            <w:hideMark/>
          </w:tcPr>
          <w:p w:rsidR="00E256FC" w:rsidRDefault="00E256FC" w:rsidP="00E256FC">
            <w:r>
              <w:lastRenderedPageBreak/>
              <w:t>onpagehide</w:t>
            </w:r>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706" w:type="pct"/>
            <w:shd w:val="clear" w:color="auto" w:fill="FFFFFF"/>
            <w:tcMar>
              <w:top w:w="150" w:type="dxa"/>
              <w:left w:w="150" w:type="dxa"/>
              <w:bottom w:w="150" w:type="dxa"/>
              <w:right w:w="150" w:type="dxa"/>
            </w:tcMar>
            <w:hideMark/>
          </w:tcPr>
          <w:p w:rsidR="00E256FC" w:rsidRDefault="00E256FC" w:rsidP="00E256FC">
            <w:r>
              <w:t>Script to be run when a user navigates away from a page</w:t>
            </w:r>
          </w:p>
        </w:tc>
      </w:tr>
      <w:tr w:rsidR="00E256FC" w:rsidTr="00E256FC">
        <w:tc>
          <w:tcPr>
            <w:tcW w:w="881" w:type="pct"/>
            <w:shd w:val="clear" w:color="auto" w:fill="F1F1F1"/>
            <w:tcMar>
              <w:top w:w="150" w:type="dxa"/>
              <w:left w:w="299" w:type="dxa"/>
              <w:bottom w:w="150" w:type="dxa"/>
              <w:right w:w="150" w:type="dxa"/>
            </w:tcMar>
            <w:hideMark/>
          </w:tcPr>
          <w:p w:rsidR="00E256FC" w:rsidRDefault="00CA242B" w:rsidP="00E256FC">
            <w:hyperlink r:id="rId728" w:history="1">
              <w:r w:rsidR="00E256FC">
                <w:rPr>
                  <w:rStyle w:val="Hyperlink"/>
                  <w:sz w:val="28"/>
                  <w:szCs w:val="28"/>
                </w:rPr>
                <w:t>onpageshow</w:t>
              </w:r>
            </w:hyperlink>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706" w:type="pct"/>
            <w:shd w:val="clear" w:color="auto" w:fill="F1F1F1"/>
            <w:tcMar>
              <w:top w:w="150" w:type="dxa"/>
              <w:left w:w="150" w:type="dxa"/>
              <w:bottom w:w="150" w:type="dxa"/>
              <w:right w:w="150" w:type="dxa"/>
            </w:tcMar>
            <w:hideMark/>
          </w:tcPr>
          <w:p w:rsidR="00E256FC" w:rsidRDefault="00E256FC" w:rsidP="00E256FC">
            <w:r>
              <w:t>Script to be run when a user navigates to a page</w:t>
            </w:r>
          </w:p>
        </w:tc>
      </w:tr>
      <w:tr w:rsidR="00E256FC" w:rsidTr="00E256FC">
        <w:tc>
          <w:tcPr>
            <w:tcW w:w="881" w:type="pct"/>
            <w:shd w:val="clear" w:color="auto" w:fill="FFFFFF"/>
            <w:tcMar>
              <w:top w:w="150" w:type="dxa"/>
              <w:left w:w="299" w:type="dxa"/>
              <w:bottom w:w="150" w:type="dxa"/>
              <w:right w:w="150" w:type="dxa"/>
            </w:tcMar>
            <w:hideMark/>
          </w:tcPr>
          <w:p w:rsidR="00E256FC" w:rsidRDefault="00E256FC" w:rsidP="00E256FC">
            <w:r>
              <w:t>onpopstate</w:t>
            </w:r>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706" w:type="pct"/>
            <w:shd w:val="clear" w:color="auto" w:fill="FFFFFF"/>
            <w:tcMar>
              <w:top w:w="150" w:type="dxa"/>
              <w:left w:w="150" w:type="dxa"/>
              <w:bottom w:w="150" w:type="dxa"/>
              <w:right w:w="150" w:type="dxa"/>
            </w:tcMar>
            <w:hideMark/>
          </w:tcPr>
          <w:p w:rsidR="00E256FC" w:rsidRDefault="00E256FC" w:rsidP="00E256FC">
            <w:r>
              <w:t>Script to be run when the window's history changes</w:t>
            </w:r>
          </w:p>
        </w:tc>
      </w:tr>
      <w:tr w:rsidR="00E256FC" w:rsidTr="00E256FC">
        <w:tc>
          <w:tcPr>
            <w:tcW w:w="881" w:type="pct"/>
            <w:shd w:val="clear" w:color="auto" w:fill="F1F1F1"/>
            <w:tcMar>
              <w:top w:w="150" w:type="dxa"/>
              <w:left w:w="299" w:type="dxa"/>
              <w:bottom w:w="150" w:type="dxa"/>
              <w:right w:w="150" w:type="dxa"/>
            </w:tcMar>
            <w:hideMark/>
          </w:tcPr>
          <w:p w:rsidR="00E256FC" w:rsidRDefault="00CA242B" w:rsidP="00E256FC">
            <w:hyperlink r:id="rId729" w:history="1">
              <w:r w:rsidR="00E256FC">
                <w:rPr>
                  <w:rStyle w:val="Hyperlink"/>
                  <w:sz w:val="28"/>
                  <w:szCs w:val="28"/>
                </w:rPr>
                <w:t>onresize</w:t>
              </w:r>
            </w:hyperlink>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706" w:type="pct"/>
            <w:shd w:val="clear" w:color="auto" w:fill="F1F1F1"/>
            <w:tcMar>
              <w:top w:w="150" w:type="dxa"/>
              <w:left w:w="150" w:type="dxa"/>
              <w:bottom w:w="150" w:type="dxa"/>
              <w:right w:w="150" w:type="dxa"/>
            </w:tcMar>
            <w:hideMark/>
          </w:tcPr>
          <w:p w:rsidR="00E256FC" w:rsidRDefault="00E256FC" w:rsidP="00E256FC">
            <w:r>
              <w:t>Fires when the browser window is resized</w:t>
            </w:r>
          </w:p>
        </w:tc>
      </w:tr>
      <w:tr w:rsidR="00E256FC" w:rsidTr="00E256FC">
        <w:tc>
          <w:tcPr>
            <w:tcW w:w="881" w:type="pct"/>
            <w:shd w:val="clear" w:color="auto" w:fill="FFFFFF"/>
            <w:tcMar>
              <w:top w:w="150" w:type="dxa"/>
              <w:left w:w="299" w:type="dxa"/>
              <w:bottom w:w="150" w:type="dxa"/>
              <w:right w:w="150" w:type="dxa"/>
            </w:tcMar>
            <w:hideMark/>
          </w:tcPr>
          <w:p w:rsidR="00E256FC" w:rsidRDefault="00E256FC" w:rsidP="00E256FC">
            <w:r>
              <w:t>onstorage</w:t>
            </w:r>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706" w:type="pct"/>
            <w:shd w:val="clear" w:color="auto" w:fill="FFFFFF"/>
            <w:tcMar>
              <w:top w:w="150" w:type="dxa"/>
              <w:left w:w="150" w:type="dxa"/>
              <w:bottom w:w="150" w:type="dxa"/>
              <w:right w:w="150" w:type="dxa"/>
            </w:tcMar>
            <w:hideMark/>
          </w:tcPr>
          <w:p w:rsidR="00E256FC" w:rsidRDefault="00E256FC" w:rsidP="00E256FC">
            <w:r>
              <w:t>Script to be run when a Web Storage area is updated</w:t>
            </w:r>
          </w:p>
        </w:tc>
      </w:tr>
      <w:tr w:rsidR="00E256FC" w:rsidTr="00E256FC">
        <w:tc>
          <w:tcPr>
            <w:tcW w:w="881" w:type="pct"/>
            <w:shd w:val="clear" w:color="auto" w:fill="F1F1F1"/>
            <w:tcMar>
              <w:top w:w="150" w:type="dxa"/>
              <w:left w:w="299" w:type="dxa"/>
              <w:bottom w:w="150" w:type="dxa"/>
              <w:right w:w="150" w:type="dxa"/>
            </w:tcMar>
            <w:hideMark/>
          </w:tcPr>
          <w:p w:rsidR="00E256FC" w:rsidRDefault="00CA242B" w:rsidP="00E256FC">
            <w:hyperlink r:id="rId730" w:history="1">
              <w:r w:rsidR="00E256FC">
                <w:rPr>
                  <w:rStyle w:val="Hyperlink"/>
                  <w:sz w:val="28"/>
                  <w:szCs w:val="28"/>
                </w:rPr>
                <w:t>onunload</w:t>
              </w:r>
            </w:hyperlink>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706" w:type="pct"/>
            <w:shd w:val="clear" w:color="auto" w:fill="F1F1F1"/>
            <w:tcMar>
              <w:top w:w="150" w:type="dxa"/>
              <w:left w:w="150" w:type="dxa"/>
              <w:bottom w:w="150" w:type="dxa"/>
              <w:right w:w="150" w:type="dxa"/>
            </w:tcMar>
            <w:hideMark/>
          </w:tcPr>
          <w:p w:rsidR="00E256FC" w:rsidRDefault="00E256FC" w:rsidP="00E256FC">
            <w:r>
              <w:t>Fires once a page has unloaded (or the browser window has been closed)</w:t>
            </w:r>
          </w:p>
        </w:tc>
      </w:tr>
    </w:tbl>
    <w:p w:rsidR="00E256FC" w:rsidRDefault="00E256FC" w:rsidP="00E256FC">
      <w:pPr>
        <w:pStyle w:val="Heading2"/>
      </w:pPr>
      <w:bookmarkStart w:id="34" w:name="_Toc492230495"/>
      <w:r>
        <w:t>Form Events</w:t>
      </w:r>
      <w:bookmarkEnd w:id="34"/>
    </w:p>
    <w:p w:rsidR="00E256FC" w:rsidRDefault="00E256FC" w:rsidP="00E256FC">
      <w:r>
        <w:t>Events triggered by actions inside a HTML form (applies to almost all HTML elements, but is most used in form elements):</w:t>
      </w:r>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36"/>
        <w:gridCol w:w="942"/>
        <w:gridCol w:w="5511"/>
      </w:tblGrid>
      <w:tr w:rsidR="00E256FC" w:rsidTr="00E256FC">
        <w:tc>
          <w:tcPr>
            <w:tcW w:w="881" w:type="pct"/>
            <w:shd w:val="clear" w:color="auto" w:fill="FFFFFF"/>
            <w:tcMar>
              <w:top w:w="150" w:type="dxa"/>
              <w:left w:w="299" w:type="dxa"/>
              <w:bottom w:w="150" w:type="dxa"/>
              <w:right w:w="150" w:type="dxa"/>
            </w:tcMar>
            <w:hideMark/>
          </w:tcPr>
          <w:p w:rsidR="00E256FC" w:rsidRDefault="00E256FC" w:rsidP="00E256FC">
            <w:r>
              <w:lastRenderedPageBreak/>
              <w:t>Attribute</w:t>
            </w:r>
          </w:p>
        </w:tc>
        <w:tc>
          <w:tcPr>
            <w:tcW w:w="413" w:type="pct"/>
            <w:shd w:val="clear" w:color="auto" w:fill="FFFFFF"/>
            <w:tcMar>
              <w:top w:w="150" w:type="dxa"/>
              <w:left w:w="150" w:type="dxa"/>
              <w:bottom w:w="150" w:type="dxa"/>
              <w:right w:w="150" w:type="dxa"/>
            </w:tcMar>
            <w:hideMark/>
          </w:tcPr>
          <w:p w:rsidR="00E256FC" w:rsidRDefault="00E256FC" w:rsidP="00E256FC">
            <w:r>
              <w:t>Value</w:t>
            </w:r>
          </w:p>
        </w:tc>
        <w:tc>
          <w:tcPr>
            <w:tcW w:w="3706" w:type="pct"/>
            <w:shd w:val="clear" w:color="auto" w:fill="FFFFFF"/>
            <w:tcMar>
              <w:top w:w="150" w:type="dxa"/>
              <w:left w:w="150" w:type="dxa"/>
              <w:bottom w:w="150" w:type="dxa"/>
              <w:right w:w="150" w:type="dxa"/>
            </w:tcMar>
            <w:hideMark/>
          </w:tcPr>
          <w:p w:rsidR="00E256FC" w:rsidRDefault="00E256FC" w:rsidP="00E256FC">
            <w:r>
              <w:t>Description</w:t>
            </w:r>
          </w:p>
        </w:tc>
      </w:tr>
      <w:tr w:rsidR="00E256FC" w:rsidTr="00E256FC">
        <w:tc>
          <w:tcPr>
            <w:tcW w:w="881" w:type="pct"/>
            <w:shd w:val="clear" w:color="auto" w:fill="F1F1F1"/>
            <w:tcMar>
              <w:top w:w="150" w:type="dxa"/>
              <w:left w:w="299" w:type="dxa"/>
              <w:bottom w:w="150" w:type="dxa"/>
              <w:right w:w="150" w:type="dxa"/>
            </w:tcMar>
            <w:hideMark/>
          </w:tcPr>
          <w:p w:rsidR="00E256FC" w:rsidRDefault="00CA242B" w:rsidP="00E256FC">
            <w:hyperlink r:id="rId731" w:history="1">
              <w:r w:rsidR="00E256FC">
                <w:rPr>
                  <w:rStyle w:val="Hyperlink"/>
                  <w:sz w:val="28"/>
                  <w:szCs w:val="28"/>
                </w:rPr>
                <w:t>onblur</w:t>
              </w:r>
            </w:hyperlink>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706" w:type="pct"/>
            <w:shd w:val="clear" w:color="auto" w:fill="F1F1F1"/>
            <w:tcMar>
              <w:top w:w="150" w:type="dxa"/>
              <w:left w:w="150" w:type="dxa"/>
              <w:bottom w:w="150" w:type="dxa"/>
              <w:right w:w="150" w:type="dxa"/>
            </w:tcMar>
            <w:hideMark/>
          </w:tcPr>
          <w:p w:rsidR="00E256FC" w:rsidRDefault="00E256FC" w:rsidP="00E256FC">
            <w:r>
              <w:t>Fires the moment that the element loses focus</w:t>
            </w:r>
          </w:p>
        </w:tc>
      </w:tr>
      <w:tr w:rsidR="00E256FC" w:rsidTr="00E256FC">
        <w:tc>
          <w:tcPr>
            <w:tcW w:w="881" w:type="pct"/>
            <w:shd w:val="clear" w:color="auto" w:fill="FFFFFF"/>
            <w:tcMar>
              <w:top w:w="150" w:type="dxa"/>
              <w:left w:w="299" w:type="dxa"/>
              <w:bottom w:w="150" w:type="dxa"/>
              <w:right w:w="150" w:type="dxa"/>
            </w:tcMar>
            <w:hideMark/>
          </w:tcPr>
          <w:p w:rsidR="00E256FC" w:rsidRDefault="00CA242B" w:rsidP="00E256FC">
            <w:hyperlink r:id="rId732" w:history="1">
              <w:r w:rsidR="00E256FC">
                <w:rPr>
                  <w:rStyle w:val="Hyperlink"/>
                  <w:sz w:val="28"/>
                  <w:szCs w:val="28"/>
                </w:rPr>
                <w:t>onchange</w:t>
              </w:r>
            </w:hyperlink>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706" w:type="pct"/>
            <w:shd w:val="clear" w:color="auto" w:fill="FFFFFF"/>
            <w:tcMar>
              <w:top w:w="150" w:type="dxa"/>
              <w:left w:w="150" w:type="dxa"/>
              <w:bottom w:w="150" w:type="dxa"/>
              <w:right w:w="150" w:type="dxa"/>
            </w:tcMar>
            <w:hideMark/>
          </w:tcPr>
          <w:p w:rsidR="00E256FC" w:rsidRDefault="00E256FC" w:rsidP="00E256FC">
            <w:r>
              <w:t>Fires the moment when the value of the element is changed</w:t>
            </w:r>
          </w:p>
        </w:tc>
      </w:tr>
      <w:tr w:rsidR="00E256FC" w:rsidTr="00E256FC">
        <w:tc>
          <w:tcPr>
            <w:tcW w:w="881" w:type="pct"/>
            <w:shd w:val="clear" w:color="auto" w:fill="F1F1F1"/>
            <w:tcMar>
              <w:top w:w="150" w:type="dxa"/>
              <w:left w:w="299" w:type="dxa"/>
              <w:bottom w:w="150" w:type="dxa"/>
              <w:right w:w="150" w:type="dxa"/>
            </w:tcMar>
            <w:hideMark/>
          </w:tcPr>
          <w:p w:rsidR="00E256FC" w:rsidRDefault="00CA242B" w:rsidP="00E256FC">
            <w:hyperlink r:id="rId733" w:history="1">
              <w:r w:rsidR="00E256FC">
                <w:rPr>
                  <w:rStyle w:val="Hyperlink"/>
                  <w:sz w:val="28"/>
                  <w:szCs w:val="28"/>
                </w:rPr>
                <w:t>oncontextmenu</w:t>
              </w:r>
            </w:hyperlink>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706" w:type="pct"/>
            <w:shd w:val="clear" w:color="auto" w:fill="F1F1F1"/>
            <w:tcMar>
              <w:top w:w="150" w:type="dxa"/>
              <w:left w:w="150" w:type="dxa"/>
              <w:bottom w:w="150" w:type="dxa"/>
              <w:right w:w="150" w:type="dxa"/>
            </w:tcMar>
            <w:hideMark/>
          </w:tcPr>
          <w:p w:rsidR="00E256FC" w:rsidRDefault="00E256FC" w:rsidP="00E256FC">
            <w:r>
              <w:t>Script to be run when a context menu is triggered</w:t>
            </w:r>
          </w:p>
        </w:tc>
      </w:tr>
      <w:tr w:rsidR="00E256FC" w:rsidTr="00E256FC">
        <w:tc>
          <w:tcPr>
            <w:tcW w:w="881" w:type="pct"/>
            <w:shd w:val="clear" w:color="auto" w:fill="FFFFFF"/>
            <w:tcMar>
              <w:top w:w="150" w:type="dxa"/>
              <w:left w:w="299" w:type="dxa"/>
              <w:bottom w:w="150" w:type="dxa"/>
              <w:right w:w="150" w:type="dxa"/>
            </w:tcMar>
            <w:hideMark/>
          </w:tcPr>
          <w:p w:rsidR="00E256FC" w:rsidRDefault="00CA242B" w:rsidP="00E256FC">
            <w:hyperlink r:id="rId734" w:history="1">
              <w:r w:rsidR="00E256FC">
                <w:rPr>
                  <w:rStyle w:val="Hyperlink"/>
                  <w:sz w:val="28"/>
                  <w:szCs w:val="28"/>
                </w:rPr>
                <w:t>onfocus</w:t>
              </w:r>
            </w:hyperlink>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706" w:type="pct"/>
            <w:shd w:val="clear" w:color="auto" w:fill="FFFFFF"/>
            <w:tcMar>
              <w:top w:w="150" w:type="dxa"/>
              <w:left w:w="150" w:type="dxa"/>
              <w:bottom w:w="150" w:type="dxa"/>
              <w:right w:w="150" w:type="dxa"/>
            </w:tcMar>
            <w:hideMark/>
          </w:tcPr>
          <w:p w:rsidR="00E256FC" w:rsidRDefault="00E256FC" w:rsidP="00E256FC">
            <w:r>
              <w:t>Fires the moment when the element gets focus</w:t>
            </w:r>
          </w:p>
        </w:tc>
      </w:tr>
      <w:tr w:rsidR="00E256FC" w:rsidTr="00E256FC">
        <w:tc>
          <w:tcPr>
            <w:tcW w:w="881" w:type="pct"/>
            <w:shd w:val="clear" w:color="auto" w:fill="F1F1F1"/>
            <w:tcMar>
              <w:top w:w="150" w:type="dxa"/>
              <w:left w:w="299" w:type="dxa"/>
              <w:bottom w:w="150" w:type="dxa"/>
              <w:right w:w="150" w:type="dxa"/>
            </w:tcMar>
            <w:hideMark/>
          </w:tcPr>
          <w:p w:rsidR="00E256FC" w:rsidRDefault="00CA242B" w:rsidP="00E256FC">
            <w:hyperlink r:id="rId735" w:history="1">
              <w:r w:rsidR="00E256FC">
                <w:rPr>
                  <w:rStyle w:val="Hyperlink"/>
                  <w:sz w:val="28"/>
                  <w:szCs w:val="28"/>
                </w:rPr>
                <w:t>oninput</w:t>
              </w:r>
            </w:hyperlink>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706" w:type="pct"/>
            <w:shd w:val="clear" w:color="auto" w:fill="F1F1F1"/>
            <w:tcMar>
              <w:top w:w="150" w:type="dxa"/>
              <w:left w:w="150" w:type="dxa"/>
              <w:bottom w:w="150" w:type="dxa"/>
              <w:right w:w="150" w:type="dxa"/>
            </w:tcMar>
            <w:hideMark/>
          </w:tcPr>
          <w:p w:rsidR="00E256FC" w:rsidRDefault="00E256FC" w:rsidP="00E256FC">
            <w:r>
              <w:t>Script to be run when an element gets user input</w:t>
            </w:r>
          </w:p>
        </w:tc>
      </w:tr>
      <w:tr w:rsidR="00E256FC" w:rsidTr="00E256FC">
        <w:tc>
          <w:tcPr>
            <w:tcW w:w="881" w:type="pct"/>
            <w:shd w:val="clear" w:color="auto" w:fill="FFFFFF"/>
            <w:tcMar>
              <w:top w:w="150" w:type="dxa"/>
              <w:left w:w="299" w:type="dxa"/>
              <w:bottom w:w="150" w:type="dxa"/>
              <w:right w:w="150" w:type="dxa"/>
            </w:tcMar>
            <w:hideMark/>
          </w:tcPr>
          <w:p w:rsidR="00E256FC" w:rsidRDefault="00CA242B" w:rsidP="00E256FC">
            <w:hyperlink r:id="rId736" w:history="1">
              <w:r w:rsidR="00E256FC">
                <w:rPr>
                  <w:rStyle w:val="Hyperlink"/>
                  <w:sz w:val="28"/>
                  <w:szCs w:val="28"/>
                </w:rPr>
                <w:t>oninvalid</w:t>
              </w:r>
            </w:hyperlink>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706" w:type="pct"/>
            <w:shd w:val="clear" w:color="auto" w:fill="FFFFFF"/>
            <w:tcMar>
              <w:top w:w="150" w:type="dxa"/>
              <w:left w:w="150" w:type="dxa"/>
              <w:bottom w:w="150" w:type="dxa"/>
              <w:right w:w="150" w:type="dxa"/>
            </w:tcMar>
            <w:hideMark/>
          </w:tcPr>
          <w:p w:rsidR="00E256FC" w:rsidRDefault="00E256FC" w:rsidP="00E256FC">
            <w:r>
              <w:t>Script to be run when an element is invalid</w:t>
            </w:r>
          </w:p>
        </w:tc>
      </w:tr>
      <w:tr w:rsidR="00E256FC" w:rsidTr="00E256FC">
        <w:tc>
          <w:tcPr>
            <w:tcW w:w="881" w:type="pct"/>
            <w:shd w:val="clear" w:color="auto" w:fill="F1F1F1"/>
            <w:tcMar>
              <w:top w:w="150" w:type="dxa"/>
              <w:left w:w="299" w:type="dxa"/>
              <w:bottom w:w="150" w:type="dxa"/>
              <w:right w:w="150" w:type="dxa"/>
            </w:tcMar>
            <w:hideMark/>
          </w:tcPr>
          <w:p w:rsidR="00E256FC" w:rsidRDefault="00CA242B" w:rsidP="00E256FC">
            <w:hyperlink r:id="rId737" w:history="1">
              <w:r w:rsidR="00E256FC">
                <w:rPr>
                  <w:rStyle w:val="Hyperlink"/>
                  <w:sz w:val="28"/>
                  <w:szCs w:val="28"/>
                </w:rPr>
                <w:t>onreset</w:t>
              </w:r>
            </w:hyperlink>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706" w:type="pct"/>
            <w:shd w:val="clear" w:color="auto" w:fill="F1F1F1"/>
            <w:tcMar>
              <w:top w:w="150" w:type="dxa"/>
              <w:left w:w="150" w:type="dxa"/>
              <w:bottom w:w="150" w:type="dxa"/>
              <w:right w:w="150" w:type="dxa"/>
            </w:tcMar>
            <w:hideMark/>
          </w:tcPr>
          <w:p w:rsidR="00E256FC" w:rsidRDefault="00E256FC" w:rsidP="00E256FC">
            <w:r>
              <w:t>Fires when the Reset button in a form is clicked</w:t>
            </w:r>
          </w:p>
        </w:tc>
      </w:tr>
      <w:tr w:rsidR="00E256FC" w:rsidTr="00E256FC">
        <w:tc>
          <w:tcPr>
            <w:tcW w:w="881" w:type="pct"/>
            <w:shd w:val="clear" w:color="auto" w:fill="FFFFFF"/>
            <w:tcMar>
              <w:top w:w="150" w:type="dxa"/>
              <w:left w:w="299" w:type="dxa"/>
              <w:bottom w:w="150" w:type="dxa"/>
              <w:right w:w="150" w:type="dxa"/>
            </w:tcMar>
            <w:hideMark/>
          </w:tcPr>
          <w:p w:rsidR="00E256FC" w:rsidRDefault="00CA242B" w:rsidP="00E256FC">
            <w:hyperlink r:id="rId738" w:history="1">
              <w:r w:rsidR="00E256FC">
                <w:rPr>
                  <w:rStyle w:val="Hyperlink"/>
                  <w:sz w:val="28"/>
                  <w:szCs w:val="28"/>
                </w:rPr>
                <w:t>onsearch</w:t>
              </w:r>
            </w:hyperlink>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706" w:type="pct"/>
            <w:shd w:val="clear" w:color="auto" w:fill="FFFFFF"/>
            <w:tcMar>
              <w:top w:w="150" w:type="dxa"/>
              <w:left w:w="150" w:type="dxa"/>
              <w:bottom w:w="150" w:type="dxa"/>
              <w:right w:w="150" w:type="dxa"/>
            </w:tcMar>
            <w:hideMark/>
          </w:tcPr>
          <w:p w:rsidR="00E256FC" w:rsidRDefault="00E256FC" w:rsidP="00E256FC">
            <w:r>
              <w:t>Fires when the user writes something in a search field (for &lt;input="search"&gt;)</w:t>
            </w:r>
          </w:p>
        </w:tc>
      </w:tr>
      <w:tr w:rsidR="00E256FC" w:rsidTr="00E256FC">
        <w:tc>
          <w:tcPr>
            <w:tcW w:w="881" w:type="pct"/>
            <w:shd w:val="clear" w:color="auto" w:fill="F1F1F1"/>
            <w:tcMar>
              <w:top w:w="150" w:type="dxa"/>
              <w:left w:w="299" w:type="dxa"/>
              <w:bottom w:w="150" w:type="dxa"/>
              <w:right w:w="150" w:type="dxa"/>
            </w:tcMar>
            <w:hideMark/>
          </w:tcPr>
          <w:p w:rsidR="00E256FC" w:rsidRDefault="00CA242B" w:rsidP="00E256FC">
            <w:hyperlink r:id="rId739" w:history="1">
              <w:r w:rsidR="00E256FC">
                <w:rPr>
                  <w:rStyle w:val="Hyperlink"/>
                  <w:sz w:val="28"/>
                  <w:szCs w:val="28"/>
                </w:rPr>
                <w:t>onselect</w:t>
              </w:r>
            </w:hyperlink>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706" w:type="pct"/>
            <w:shd w:val="clear" w:color="auto" w:fill="F1F1F1"/>
            <w:tcMar>
              <w:top w:w="150" w:type="dxa"/>
              <w:left w:w="150" w:type="dxa"/>
              <w:bottom w:w="150" w:type="dxa"/>
              <w:right w:w="150" w:type="dxa"/>
            </w:tcMar>
            <w:hideMark/>
          </w:tcPr>
          <w:p w:rsidR="00E256FC" w:rsidRDefault="00E256FC" w:rsidP="00E256FC">
            <w:r>
              <w:t>Fires after some text has been selected in an element</w:t>
            </w:r>
          </w:p>
        </w:tc>
      </w:tr>
      <w:tr w:rsidR="00E256FC" w:rsidTr="00E256FC">
        <w:tc>
          <w:tcPr>
            <w:tcW w:w="881" w:type="pct"/>
            <w:shd w:val="clear" w:color="auto" w:fill="FFFFFF"/>
            <w:tcMar>
              <w:top w:w="150" w:type="dxa"/>
              <w:left w:w="299" w:type="dxa"/>
              <w:bottom w:w="150" w:type="dxa"/>
              <w:right w:w="150" w:type="dxa"/>
            </w:tcMar>
            <w:hideMark/>
          </w:tcPr>
          <w:p w:rsidR="00E256FC" w:rsidRDefault="00CA242B" w:rsidP="00E256FC">
            <w:hyperlink r:id="rId740" w:history="1">
              <w:r w:rsidR="00E256FC">
                <w:rPr>
                  <w:rStyle w:val="Hyperlink"/>
                  <w:sz w:val="28"/>
                  <w:szCs w:val="28"/>
                </w:rPr>
                <w:t>onsubmit</w:t>
              </w:r>
            </w:hyperlink>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706" w:type="pct"/>
            <w:shd w:val="clear" w:color="auto" w:fill="FFFFFF"/>
            <w:tcMar>
              <w:top w:w="150" w:type="dxa"/>
              <w:left w:w="150" w:type="dxa"/>
              <w:bottom w:w="150" w:type="dxa"/>
              <w:right w:w="150" w:type="dxa"/>
            </w:tcMar>
            <w:hideMark/>
          </w:tcPr>
          <w:p w:rsidR="00E256FC" w:rsidRDefault="00E256FC" w:rsidP="00E256FC">
            <w:r>
              <w:t>Fires when a form is submitted</w:t>
            </w:r>
          </w:p>
        </w:tc>
      </w:tr>
    </w:tbl>
    <w:p w:rsidR="00E256FC" w:rsidRPr="00E256FC" w:rsidRDefault="00E256FC" w:rsidP="00E256FC">
      <w:pPr>
        <w:pStyle w:val="Heading2"/>
        <w:rPr>
          <w:rFonts w:ascii="Times New Roman" w:hAnsi="Times New Roman"/>
          <w:color w:val="auto"/>
          <w:sz w:val="24"/>
          <w:szCs w:val="24"/>
        </w:rPr>
      </w:pPr>
      <w:bookmarkStart w:id="35" w:name="_Toc492230496"/>
      <w:r w:rsidRPr="00E256FC">
        <w:t>Keyboard</w:t>
      </w:r>
      <w:r>
        <w:t xml:space="preserve"> Events</w:t>
      </w:r>
      <w:bookmarkEnd w:id="35"/>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47"/>
        <w:gridCol w:w="942"/>
        <w:gridCol w:w="6100"/>
      </w:tblGrid>
      <w:tr w:rsidR="00E256FC" w:rsidTr="00E256FC">
        <w:tc>
          <w:tcPr>
            <w:tcW w:w="881" w:type="pct"/>
            <w:shd w:val="clear" w:color="auto" w:fill="FFFFFF"/>
            <w:tcMar>
              <w:top w:w="150" w:type="dxa"/>
              <w:left w:w="299" w:type="dxa"/>
              <w:bottom w:w="150" w:type="dxa"/>
              <w:right w:w="150" w:type="dxa"/>
            </w:tcMar>
            <w:hideMark/>
          </w:tcPr>
          <w:p w:rsidR="00E256FC" w:rsidRDefault="00E256FC" w:rsidP="00E256FC">
            <w:r>
              <w:t>Attribute</w:t>
            </w:r>
          </w:p>
        </w:tc>
        <w:tc>
          <w:tcPr>
            <w:tcW w:w="413" w:type="pct"/>
            <w:shd w:val="clear" w:color="auto" w:fill="FFFFFF"/>
            <w:tcMar>
              <w:top w:w="150" w:type="dxa"/>
              <w:left w:w="150" w:type="dxa"/>
              <w:bottom w:w="150" w:type="dxa"/>
              <w:right w:w="150" w:type="dxa"/>
            </w:tcMar>
            <w:hideMark/>
          </w:tcPr>
          <w:p w:rsidR="00E256FC" w:rsidRDefault="00E256FC" w:rsidP="00E256FC">
            <w:r>
              <w:t>Value</w:t>
            </w:r>
          </w:p>
        </w:tc>
        <w:tc>
          <w:tcPr>
            <w:tcW w:w="3706" w:type="pct"/>
            <w:shd w:val="clear" w:color="auto" w:fill="FFFFFF"/>
            <w:tcMar>
              <w:top w:w="150" w:type="dxa"/>
              <w:left w:w="150" w:type="dxa"/>
              <w:bottom w:w="150" w:type="dxa"/>
              <w:right w:w="150" w:type="dxa"/>
            </w:tcMar>
            <w:hideMark/>
          </w:tcPr>
          <w:p w:rsidR="00E256FC" w:rsidRDefault="00E256FC" w:rsidP="00E256FC">
            <w:r>
              <w:t>Description</w:t>
            </w:r>
          </w:p>
        </w:tc>
      </w:tr>
      <w:tr w:rsidR="00E256FC" w:rsidTr="00E256FC">
        <w:tc>
          <w:tcPr>
            <w:tcW w:w="881" w:type="pct"/>
            <w:shd w:val="clear" w:color="auto" w:fill="F1F1F1"/>
            <w:tcMar>
              <w:top w:w="150" w:type="dxa"/>
              <w:left w:w="299" w:type="dxa"/>
              <w:bottom w:w="150" w:type="dxa"/>
              <w:right w:w="150" w:type="dxa"/>
            </w:tcMar>
            <w:hideMark/>
          </w:tcPr>
          <w:p w:rsidR="00E256FC" w:rsidRDefault="00CA242B" w:rsidP="00E256FC">
            <w:hyperlink r:id="rId741" w:history="1">
              <w:r w:rsidR="00E256FC">
                <w:rPr>
                  <w:rStyle w:val="Hyperlink"/>
                  <w:sz w:val="28"/>
                  <w:szCs w:val="28"/>
                </w:rPr>
                <w:t>onkeydown</w:t>
              </w:r>
            </w:hyperlink>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706" w:type="pct"/>
            <w:shd w:val="clear" w:color="auto" w:fill="F1F1F1"/>
            <w:tcMar>
              <w:top w:w="150" w:type="dxa"/>
              <w:left w:w="150" w:type="dxa"/>
              <w:bottom w:w="150" w:type="dxa"/>
              <w:right w:w="150" w:type="dxa"/>
            </w:tcMar>
            <w:hideMark/>
          </w:tcPr>
          <w:p w:rsidR="00E256FC" w:rsidRDefault="00E256FC" w:rsidP="00E256FC">
            <w:r>
              <w:t>Fires when a user is pressing a key</w:t>
            </w:r>
          </w:p>
        </w:tc>
      </w:tr>
      <w:tr w:rsidR="00E256FC" w:rsidTr="00E256FC">
        <w:tc>
          <w:tcPr>
            <w:tcW w:w="881" w:type="pct"/>
            <w:shd w:val="clear" w:color="auto" w:fill="FFFFFF"/>
            <w:tcMar>
              <w:top w:w="150" w:type="dxa"/>
              <w:left w:w="299" w:type="dxa"/>
              <w:bottom w:w="150" w:type="dxa"/>
              <w:right w:w="150" w:type="dxa"/>
            </w:tcMar>
            <w:hideMark/>
          </w:tcPr>
          <w:p w:rsidR="00E256FC" w:rsidRDefault="00CA242B" w:rsidP="00E256FC">
            <w:hyperlink r:id="rId742" w:history="1">
              <w:r w:rsidR="00E256FC">
                <w:rPr>
                  <w:rStyle w:val="Hyperlink"/>
                  <w:sz w:val="28"/>
                  <w:szCs w:val="28"/>
                </w:rPr>
                <w:t>onkeypress</w:t>
              </w:r>
            </w:hyperlink>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706" w:type="pct"/>
            <w:shd w:val="clear" w:color="auto" w:fill="FFFFFF"/>
            <w:tcMar>
              <w:top w:w="150" w:type="dxa"/>
              <w:left w:w="150" w:type="dxa"/>
              <w:bottom w:w="150" w:type="dxa"/>
              <w:right w:w="150" w:type="dxa"/>
            </w:tcMar>
            <w:hideMark/>
          </w:tcPr>
          <w:p w:rsidR="00E256FC" w:rsidRDefault="00E256FC" w:rsidP="00E256FC">
            <w:r>
              <w:t>Fires when a user presses a key</w:t>
            </w:r>
          </w:p>
        </w:tc>
      </w:tr>
      <w:tr w:rsidR="00E256FC" w:rsidTr="00E256FC">
        <w:tc>
          <w:tcPr>
            <w:tcW w:w="881" w:type="pct"/>
            <w:shd w:val="clear" w:color="auto" w:fill="F1F1F1"/>
            <w:tcMar>
              <w:top w:w="150" w:type="dxa"/>
              <w:left w:w="299" w:type="dxa"/>
              <w:bottom w:w="150" w:type="dxa"/>
              <w:right w:w="150" w:type="dxa"/>
            </w:tcMar>
            <w:hideMark/>
          </w:tcPr>
          <w:p w:rsidR="00E256FC" w:rsidRDefault="00CA242B" w:rsidP="00E256FC">
            <w:hyperlink r:id="rId743" w:history="1">
              <w:r w:rsidR="00E256FC">
                <w:rPr>
                  <w:rStyle w:val="Hyperlink"/>
                  <w:sz w:val="28"/>
                  <w:szCs w:val="28"/>
                </w:rPr>
                <w:t>onkeyup</w:t>
              </w:r>
            </w:hyperlink>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706" w:type="pct"/>
            <w:shd w:val="clear" w:color="auto" w:fill="F1F1F1"/>
            <w:tcMar>
              <w:top w:w="150" w:type="dxa"/>
              <w:left w:w="150" w:type="dxa"/>
              <w:bottom w:w="150" w:type="dxa"/>
              <w:right w:w="150" w:type="dxa"/>
            </w:tcMar>
            <w:hideMark/>
          </w:tcPr>
          <w:p w:rsidR="00E256FC" w:rsidRDefault="00E256FC" w:rsidP="00E256FC">
            <w:r>
              <w:t>Fires when a user releases a key</w:t>
            </w:r>
          </w:p>
        </w:tc>
      </w:tr>
    </w:tbl>
    <w:p w:rsidR="00E256FC" w:rsidRPr="00E256FC" w:rsidRDefault="00E256FC" w:rsidP="00E256FC">
      <w:pPr>
        <w:pStyle w:val="Heading2"/>
        <w:rPr>
          <w:rFonts w:ascii="Times New Roman" w:hAnsi="Times New Roman" w:cs="Times New Roman"/>
          <w:color w:val="auto"/>
          <w:sz w:val="24"/>
          <w:szCs w:val="24"/>
        </w:rPr>
      </w:pPr>
      <w:bookmarkStart w:id="36" w:name="_Toc492230497"/>
      <w:r>
        <w:t>Mouse Events</w:t>
      </w:r>
      <w:bookmarkEnd w:id="36"/>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04"/>
        <w:gridCol w:w="942"/>
        <w:gridCol w:w="5643"/>
      </w:tblGrid>
      <w:tr w:rsidR="00E256FC" w:rsidTr="00E256FC">
        <w:tc>
          <w:tcPr>
            <w:tcW w:w="881" w:type="pct"/>
            <w:shd w:val="clear" w:color="auto" w:fill="FFFFFF"/>
            <w:tcMar>
              <w:top w:w="150" w:type="dxa"/>
              <w:left w:w="299" w:type="dxa"/>
              <w:bottom w:w="150" w:type="dxa"/>
              <w:right w:w="150" w:type="dxa"/>
            </w:tcMar>
            <w:hideMark/>
          </w:tcPr>
          <w:p w:rsidR="00E256FC" w:rsidRDefault="00E256FC" w:rsidP="00E256FC">
            <w:r>
              <w:t>Attribute</w:t>
            </w:r>
          </w:p>
        </w:tc>
        <w:tc>
          <w:tcPr>
            <w:tcW w:w="413" w:type="pct"/>
            <w:shd w:val="clear" w:color="auto" w:fill="FFFFFF"/>
            <w:tcMar>
              <w:top w:w="150" w:type="dxa"/>
              <w:left w:w="150" w:type="dxa"/>
              <w:bottom w:w="150" w:type="dxa"/>
              <w:right w:w="150" w:type="dxa"/>
            </w:tcMar>
            <w:hideMark/>
          </w:tcPr>
          <w:p w:rsidR="00E256FC" w:rsidRDefault="00E256FC" w:rsidP="00E256FC">
            <w:r>
              <w:t>Value</w:t>
            </w:r>
          </w:p>
        </w:tc>
        <w:tc>
          <w:tcPr>
            <w:tcW w:w="3706" w:type="pct"/>
            <w:shd w:val="clear" w:color="auto" w:fill="FFFFFF"/>
            <w:tcMar>
              <w:top w:w="150" w:type="dxa"/>
              <w:left w:w="150" w:type="dxa"/>
              <w:bottom w:w="150" w:type="dxa"/>
              <w:right w:w="150" w:type="dxa"/>
            </w:tcMar>
            <w:hideMark/>
          </w:tcPr>
          <w:p w:rsidR="00E256FC" w:rsidRDefault="00E256FC" w:rsidP="00E256FC">
            <w:r>
              <w:t>Description</w:t>
            </w:r>
          </w:p>
        </w:tc>
      </w:tr>
      <w:tr w:rsidR="00E256FC" w:rsidTr="00E256FC">
        <w:tc>
          <w:tcPr>
            <w:tcW w:w="881" w:type="pct"/>
            <w:shd w:val="clear" w:color="auto" w:fill="F1F1F1"/>
            <w:tcMar>
              <w:top w:w="150" w:type="dxa"/>
              <w:left w:w="299" w:type="dxa"/>
              <w:bottom w:w="150" w:type="dxa"/>
              <w:right w:w="150" w:type="dxa"/>
            </w:tcMar>
            <w:hideMark/>
          </w:tcPr>
          <w:p w:rsidR="00E256FC" w:rsidRDefault="00CA242B" w:rsidP="00E256FC">
            <w:hyperlink r:id="rId744" w:history="1">
              <w:r w:rsidR="00E256FC">
                <w:rPr>
                  <w:rStyle w:val="Hyperlink"/>
                  <w:sz w:val="28"/>
                  <w:szCs w:val="28"/>
                </w:rPr>
                <w:t>onclick</w:t>
              </w:r>
            </w:hyperlink>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706" w:type="pct"/>
            <w:shd w:val="clear" w:color="auto" w:fill="F1F1F1"/>
            <w:tcMar>
              <w:top w:w="150" w:type="dxa"/>
              <w:left w:w="150" w:type="dxa"/>
              <w:bottom w:w="150" w:type="dxa"/>
              <w:right w:w="150" w:type="dxa"/>
            </w:tcMar>
            <w:hideMark/>
          </w:tcPr>
          <w:p w:rsidR="00E256FC" w:rsidRDefault="00E256FC" w:rsidP="00E256FC">
            <w:r>
              <w:t>Fires on a mouse click on the element</w:t>
            </w:r>
          </w:p>
        </w:tc>
      </w:tr>
      <w:tr w:rsidR="00E256FC" w:rsidTr="00E256FC">
        <w:tc>
          <w:tcPr>
            <w:tcW w:w="881" w:type="pct"/>
            <w:shd w:val="clear" w:color="auto" w:fill="FFFFFF"/>
            <w:tcMar>
              <w:top w:w="150" w:type="dxa"/>
              <w:left w:w="299" w:type="dxa"/>
              <w:bottom w:w="150" w:type="dxa"/>
              <w:right w:w="150" w:type="dxa"/>
            </w:tcMar>
            <w:hideMark/>
          </w:tcPr>
          <w:p w:rsidR="00E256FC" w:rsidRDefault="00CA242B" w:rsidP="00E256FC">
            <w:hyperlink r:id="rId745" w:history="1">
              <w:r w:rsidR="00E256FC">
                <w:rPr>
                  <w:rStyle w:val="Hyperlink"/>
                  <w:sz w:val="28"/>
                  <w:szCs w:val="28"/>
                </w:rPr>
                <w:t>ondblclick</w:t>
              </w:r>
            </w:hyperlink>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706" w:type="pct"/>
            <w:shd w:val="clear" w:color="auto" w:fill="FFFFFF"/>
            <w:tcMar>
              <w:top w:w="150" w:type="dxa"/>
              <w:left w:w="150" w:type="dxa"/>
              <w:bottom w:w="150" w:type="dxa"/>
              <w:right w:w="150" w:type="dxa"/>
            </w:tcMar>
            <w:hideMark/>
          </w:tcPr>
          <w:p w:rsidR="00E256FC" w:rsidRDefault="00E256FC" w:rsidP="00E256FC">
            <w:r>
              <w:t>Fires on a mouse double-click on the element</w:t>
            </w:r>
          </w:p>
        </w:tc>
      </w:tr>
      <w:tr w:rsidR="00E256FC" w:rsidTr="00E256FC">
        <w:tc>
          <w:tcPr>
            <w:tcW w:w="881" w:type="pct"/>
            <w:shd w:val="clear" w:color="auto" w:fill="F1F1F1"/>
            <w:tcMar>
              <w:top w:w="150" w:type="dxa"/>
              <w:left w:w="299" w:type="dxa"/>
              <w:bottom w:w="150" w:type="dxa"/>
              <w:right w:w="150" w:type="dxa"/>
            </w:tcMar>
            <w:hideMark/>
          </w:tcPr>
          <w:p w:rsidR="00E256FC" w:rsidRDefault="00CA242B" w:rsidP="00E256FC">
            <w:hyperlink r:id="rId746" w:history="1">
              <w:r w:rsidR="00E256FC">
                <w:rPr>
                  <w:rStyle w:val="Hyperlink"/>
                  <w:sz w:val="28"/>
                  <w:szCs w:val="28"/>
                </w:rPr>
                <w:t>onmousedown</w:t>
              </w:r>
            </w:hyperlink>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706" w:type="pct"/>
            <w:shd w:val="clear" w:color="auto" w:fill="F1F1F1"/>
            <w:tcMar>
              <w:top w:w="150" w:type="dxa"/>
              <w:left w:w="150" w:type="dxa"/>
              <w:bottom w:w="150" w:type="dxa"/>
              <w:right w:w="150" w:type="dxa"/>
            </w:tcMar>
            <w:hideMark/>
          </w:tcPr>
          <w:p w:rsidR="00E256FC" w:rsidRDefault="00E256FC" w:rsidP="00E256FC">
            <w:r>
              <w:t>Fires when a mouse button is pressed down on an element</w:t>
            </w:r>
          </w:p>
        </w:tc>
      </w:tr>
      <w:tr w:rsidR="00E256FC" w:rsidTr="00E256FC">
        <w:tc>
          <w:tcPr>
            <w:tcW w:w="881" w:type="pct"/>
            <w:shd w:val="clear" w:color="auto" w:fill="FFFFFF"/>
            <w:tcMar>
              <w:top w:w="150" w:type="dxa"/>
              <w:left w:w="299" w:type="dxa"/>
              <w:bottom w:w="150" w:type="dxa"/>
              <w:right w:w="150" w:type="dxa"/>
            </w:tcMar>
            <w:hideMark/>
          </w:tcPr>
          <w:p w:rsidR="00E256FC" w:rsidRDefault="00CA242B" w:rsidP="00E256FC">
            <w:hyperlink r:id="rId747" w:history="1">
              <w:r w:rsidR="00E256FC">
                <w:rPr>
                  <w:rStyle w:val="Hyperlink"/>
                  <w:sz w:val="28"/>
                  <w:szCs w:val="28"/>
                </w:rPr>
                <w:t>onmousemove</w:t>
              </w:r>
            </w:hyperlink>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706" w:type="pct"/>
            <w:shd w:val="clear" w:color="auto" w:fill="FFFFFF"/>
            <w:tcMar>
              <w:top w:w="150" w:type="dxa"/>
              <w:left w:w="150" w:type="dxa"/>
              <w:bottom w:w="150" w:type="dxa"/>
              <w:right w:w="150" w:type="dxa"/>
            </w:tcMar>
            <w:hideMark/>
          </w:tcPr>
          <w:p w:rsidR="00E256FC" w:rsidRDefault="00E256FC" w:rsidP="00E256FC">
            <w:r>
              <w:t>Fires when the mouse pointer is moving while it is over an element</w:t>
            </w:r>
          </w:p>
        </w:tc>
      </w:tr>
      <w:tr w:rsidR="00E256FC" w:rsidTr="00E256FC">
        <w:tc>
          <w:tcPr>
            <w:tcW w:w="881" w:type="pct"/>
            <w:shd w:val="clear" w:color="auto" w:fill="F1F1F1"/>
            <w:tcMar>
              <w:top w:w="150" w:type="dxa"/>
              <w:left w:w="299" w:type="dxa"/>
              <w:bottom w:w="150" w:type="dxa"/>
              <w:right w:w="150" w:type="dxa"/>
            </w:tcMar>
            <w:hideMark/>
          </w:tcPr>
          <w:p w:rsidR="00E256FC" w:rsidRDefault="00CA242B" w:rsidP="00E256FC">
            <w:hyperlink r:id="rId748" w:history="1">
              <w:r w:rsidR="00E256FC">
                <w:rPr>
                  <w:rStyle w:val="Hyperlink"/>
                  <w:sz w:val="28"/>
                  <w:szCs w:val="28"/>
                </w:rPr>
                <w:t>onmouseout</w:t>
              </w:r>
            </w:hyperlink>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706" w:type="pct"/>
            <w:shd w:val="clear" w:color="auto" w:fill="F1F1F1"/>
            <w:tcMar>
              <w:top w:w="150" w:type="dxa"/>
              <w:left w:w="150" w:type="dxa"/>
              <w:bottom w:w="150" w:type="dxa"/>
              <w:right w:w="150" w:type="dxa"/>
            </w:tcMar>
            <w:hideMark/>
          </w:tcPr>
          <w:p w:rsidR="00E256FC" w:rsidRDefault="00E256FC" w:rsidP="00E256FC">
            <w:r>
              <w:t>Fires when the mouse pointer moves out of an element</w:t>
            </w:r>
          </w:p>
        </w:tc>
      </w:tr>
      <w:tr w:rsidR="00E256FC" w:rsidTr="00E256FC">
        <w:tc>
          <w:tcPr>
            <w:tcW w:w="881" w:type="pct"/>
            <w:shd w:val="clear" w:color="auto" w:fill="FFFFFF"/>
            <w:tcMar>
              <w:top w:w="150" w:type="dxa"/>
              <w:left w:w="299" w:type="dxa"/>
              <w:bottom w:w="150" w:type="dxa"/>
              <w:right w:w="150" w:type="dxa"/>
            </w:tcMar>
            <w:hideMark/>
          </w:tcPr>
          <w:p w:rsidR="00E256FC" w:rsidRDefault="00CA242B" w:rsidP="00E256FC">
            <w:hyperlink r:id="rId749" w:history="1">
              <w:r w:rsidR="00E256FC">
                <w:rPr>
                  <w:rStyle w:val="Hyperlink"/>
                  <w:sz w:val="28"/>
                  <w:szCs w:val="28"/>
                </w:rPr>
                <w:t>onmouseover</w:t>
              </w:r>
            </w:hyperlink>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706" w:type="pct"/>
            <w:shd w:val="clear" w:color="auto" w:fill="FFFFFF"/>
            <w:tcMar>
              <w:top w:w="150" w:type="dxa"/>
              <w:left w:w="150" w:type="dxa"/>
              <w:bottom w:w="150" w:type="dxa"/>
              <w:right w:w="150" w:type="dxa"/>
            </w:tcMar>
            <w:hideMark/>
          </w:tcPr>
          <w:p w:rsidR="00E256FC" w:rsidRDefault="00E256FC" w:rsidP="00E256FC">
            <w:r>
              <w:t>Fires when the mouse pointer moves over an element</w:t>
            </w:r>
          </w:p>
        </w:tc>
      </w:tr>
      <w:tr w:rsidR="00E256FC" w:rsidTr="00E256FC">
        <w:tc>
          <w:tcPr>
            <w:tcW w:w="881" w:type="pct"/>
            <w:shd w:val="clear" w:color="auto" w:fill="F1F1F1"/>
            <w:tcMar>
              <w:top w:w="150" w:type="dxa"/>
              <w:left w:w="299" w:type="dxa"/>
              <w:bottom w:w="150" w:type="dxa"/>
              <w:right w:w="150" w:type="dxa"/>
            </w:tcMar>
            <w:hideMark/>
          </w:tcPr>
          <w:p w:rsidR="00E256FC" w:rsidRDefault="00CA242B" w:rsidP="00E256FC">
            <w:hyperlink r:id="rId750" w:history="1">
              <w:r w:rsidR="00E256FC">
                <w:rPr>
                  <w:rStyle w:val="Hyperlink"/>
                  <w:sz w:val="28"/>
                  <w:szCs w:val="28"/>
                </w:rPr>
                <w:t>onmouseup</w:t>
              </w:r>
            </w:hyperlink>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706" w:type="pct"/>
            <w:shd w:val="clear" w:color="auto" w:fill="F1F1F1"/>
            <w:tcMar>
              <w:top w:w="150" w:type="dxa"/>
              <w:left w:w="150" w:type="dxa"/>
              <w:bottom w:w="150" w:type="dxa"/>
              <w:right w:w="150" w:type="dxa"/>
            </w:tcMar>
            <w:hideMark/>
          </w:tcPr>
          <w:p w:rsidR="00E256FC" w:rsidRDefault="00E256FC" w:rsidP="00E256FC">
            <w:r>
              <w:t>Fires when a mouse button is released over an element</w:t>
            </w:r>
          </w:p>
        </w:tc>
      </w:tr>
      <w:tr w:rsidR="00E256FC" w:rsidTr="00E256FC">
        <w:tc>
          <w:tcPr>
            <w:tcW w:w="881" w:type="pct"/>
            <w:shd w:val="clear" w:color="auto" w:fill="FFFFFF"/>
            <w:tcMar>
              <w:top w:w="150" w:type="dxa"/>
              <w:left w:w="299" w:type="dxa"/>
              <w:bottom w:w="150" w:type="dxa"/>
              <w:right w:w="150" w:type="dxa"/>
            </w:tcMar>
            <w:hideMark/>
          </w:tcPr>
          <w:p w:rsidR="00E256FC" w:rsidRDefault="00E256FC" w:rsidP="00E256FC">
            <w:r>
              <w:t>onmousewheel</w:t>
            </w:r>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706" w:type="pct"/>
            <w:shd w:val="clear" w:color="auto" w:fill="FFFFFF"/>
            <w:tcMar>
              <w:top w:w="150" w:type="dxa"/>
              <w:left w:w="150" w:type="dxa"/>
              <w:bottom w:w="150" w:type="dxa"/>
              <w:right w:w="150" w:type="dxa"/>
            </w:tcMar>
            <w:hideMark/>
          </w:tcPr>
          <w:p w:rsidR="00E256FC" w:rsidRDefault="00E256FC" w:rsidP="00E256FC">
            <w:r>
              <w:rPr>
                <w:rStyle w:val="deprecated"/>
                <w:color w:val="E80000"/>
                <w:sz w:val="28"/>
                <w:szCs w:val="28"/>
              </w:rPr>
              <w:t>Deprecated.</w:t>
            </w:r>
            <w:r>
              <w:t> Use the </w:t>
            </w:r>
            <w:hyperlink r:id="rId751" w:history="1">
              <w:r>
                <w:rPr>
                  <w:rStyle w:val="Hyperlink"/>
                  <w:sz w:val="28"/>
                  <w:szCs w:val="28"/>
                </w:rPr>
                <w:t>onwheel</w:t>
              </w:r>
            </w:hyperlink>
            <w:r>
              <w:t> attribute instead</w:t>
            </w:r>
          </w:p>
        </w:tc>
      </w:tr>
      <w:tr w:rsidR="00E256FC" w:rsidTr="00E256FC">
        <w:tc>
          <w:tcPr>
            <w:tcW w:w="881" w:type="pct"/>
            <w:shd w:val="clear" w:color="auto" w:fill="F1F1F1"/>
            <w:tcMar>
              <w:top w:w="150" w:type="dxa"/>
              <w:left w:w="299" w:type="dxa"/>
              <w:bottom w:w="150" w:type="dxa"/>
              <w:right w:w="150" w:type="dxa"/>
            </w:tcMar>
            <w:hideMark/>
          </w:tcPr>
          <w:p w:rsidR="00E256FC" w:rsidRDefault="00CA242B" w:rsidP="00E256FC">
            <w:hyperlink r:id="rId752" w:history="1">
              <w:r w:rsidR="00E256FC">
                <w:rPr>
                  <w:rStyle w:val="Hyperlink"/>
                  <w:sz w:val="28"/>
                  <w:szCs w:val="28"/>
                </w:rPr>
                <w:t>onwheel</w:t>
              </w:r>
            </w:hyperlink>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706" w:type="pct"/>
            <w:shd w:val="clear" w:color="auto" w:fill="F1F1F1"/>
            <w:tcMar>
              <w:top w:w="150" w:type="dxa"/>
              <w:left w:w="150" w:type="dxa"/>
              <w:bottom w:w="150" w:type="dxa"/>
              <w:right w:w="150" w:type="dxa"/>
            </w:tcMar>
            <w:hideMark/>
          </w:tcPr>
          <w:p w:rsidR="00E256FC" w:rsidRDefault="00E256FC" w:rsidP="00E256FC">
            <w:r>
              <w:t>Fires when the mouse wheel rolls up or down over an element</w:t>
            </w:r>
          </w:p>
        </w:tc>
      </w:tr>
    </w:tbl>
    <w:p w:rsidR="00E256FC" w:rsidRPr="00E256FC" w:rsidRDefault="00E256FC" w:rsidP="00E256FC">
      <w:pPr>
        <w:pStyle w:val="Heading2"/>
        <w:rPr>
          <w:rFonts w:ascii="Times New Roman" w:hAnsi="Times New Roman" w:cs="Times New Roman"/>
          <w:color w:val="auto"/>
          <w:sz w:val="24"/>
          <w:szCs w:val="24"/>
        </w:rPr>
      </w:pPr>
      <w:bookmarkStart w:id="37" w:name="_Toc492230498"/>
      <w:r>
        <w:t>Drag Events</w:t>
      </w:r>
      <w:bookmarkEnd w:id="37"/>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77"/>
        <w:gridCol w:w="942"/>
        <w:gridCol w:w="5970"/>
      </w:tblGrid>
      <w:tr w:rsidR="00E256FC" w:rsidTr="00E256FC">
        <w:tc>
          <w:tcPr>
            <w:tcW w:w="881" w:type="pct"/>
            <w:shd w:val="clear" w:color="auto" w:fill="FFFFFF"/>
            <w:tcMar>
              <w:top w:w="150" w:type="dxa"/>
              <w:left w:w="299" w:type="dxa"/>
              <w:bottom w:w="150" w:type="dxa"/>
              <w:right w:w="150" w:type="dxa"/>
            </w:tcMar>
            <w:hideMark/>
          </w:tcPr>
          <w:p w:rsidR="00E256FC" w:rsidRDefault="00E256FC" w:rsidP="00E256FC">
            <w:r>
              <w:lastRenderedPageBreak/>
              <w:t>Attribute</w:t>
            </w:r>
          </w:p>
        </w:tc>
        <w:tc>
          <w:tcPr>
            <w:tcW w:w="413" w:type="pct"/>
            <w:shd w:val="clear" w:color="auto" w:fill="FFFFFF"/>
            <w:tcMar>
              <w:top w:w="150" w:type="dxa"/>
              <w:left w:w="150" w:type="dxa"/>
              <w:bottom w:w="150" w:type="dxa"/>
              <w:right w:w="150" w:type="dxa"/>
            </w:tcMar>
            <w:hideMark/>
          </w:tcPr>
          <w:p w:rsidR="00E256FC" w:rsidRDefault="00E256FC" w:rsidP="00E256FC">
            <w:r>
              <w:t>Value</w:t>
            </w:r>
          </w:p>
        </w:tc>
        <w:tc>
          <w:tcPr>
            <w:tcW w:w="3706" w:type="pct"/>
            <w:shd w:val="clear" w:color="auto" w:fill="FFFFFF"/>
            <w:tcMar>
              <w:top w:w="150" w:type="dxa"/>
              <w:left w:w="150" w:type="dxa"/>
              <w:bottom w:w="150" w:type="dxa"/>
              <w:right w:w="150" w:type="dxa"/>
            </w:tcMar>
            <w:hideMark/>
          </w:tcPr>
          <w:p w:rsidR="00E256FC" w:rsidRDefault="00E256FC" w:rsidP="00E256FC">
            <w:r>
              <w:t>Description</w:t>
            </w:r>
          </w:p>
        </w:tc>
      </w:tr>
      <w:tr w:rsidR="00E256FC" w:rsidTr="00E256FC">
        <w:tc>
          <w:tcPr>
            <w:tcW w:w="881" w:type="pct"/>
            <w:shd w:val="clear" w:color="auto" w:fill="F1F1F1"/>
            <w:tcMar>
              <w:top w:w="150" w:type="dxa"/>
              <w:left w:w="299" w:type="dxa"/>
              <w:bottom w:w="150" w:type="dxa"/>
              <w:right w:w="150" w:type="dxa"/>
            </w:tcMar>
            <w:hideMark/>
          </w:tcPr>
          <w:p w:rsidR="00E256FC" w:rsidRDefault="00CA242B" w:rsidP="00E256FC">
            <w:hyperlink r:id="rId753" w:history="1">
              <w:r w:rsidR="00E256FC">
                <w:rPr>
                  <w:rStyle w:val="Hyperlink"/>
                  <w:sz w:val="28"/>
                  <w:szCs w:val="28"/>
                </w:rPr>
                <w:t>ondrag</w:t>
              </w:r>
            </w:hyperlink>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706" w:type="pct"/>
            <w:shd w:val="clear" w:color="auto" w:fill="F1F1F1"/>
            <w:tcMar>
              <w:top w:w="150" w:type="dxa"/>
              <w:left w:w="150" w:type="dxa"/>
              <w:bottom w:w="150" w:type="dxa"/>
              <w:right w:w="150" w:type="dxa"/>
            </w:tcMar>
            <w:hideMark/>
          </w:tcPr>
          <w:p w:rsidR="00E256FC" w:rsidRDefault="00E256FC" w:rsidP="00E256FC">
            <w:r>
              <w:t>Script to be run when an element is dragged</w:t>
            </w:r>
          </w:p>
        </w:tc>
      </w:tr>
      <w:tr w:rsidR="00E256FC" w:rsidTr="00E256FC">
        <w:tc>
          <w:tcPr>
            <w:tcW w:w="881" w:type="pct"/>
            <w:shd w:val="clear" w:color="auto" w:fill="FFFFFF"/>
            <w:tcMar>
              <w:top w:w="150" w:type="dxa"/>
              <w:left w:w="299" w:type="dxa"/>
              <w:bottom w:w="150" w:type="dxa"/>
              <w:right w:w="150" w:type="dxa"/>
            </w:tcMar>
            <w:hideMark/>
          </w:tcPr>
          <w:p w:rsidR="00E256FC" w:rsidRDefault="00CA242B" w:rsidP="00E256FC">
            <w:hyperlink r:id="rId754" w:history="1">
              <w:r w:rsidR="00E256FC">
                <w:rPr>
                  <w:rStyle w:val="Hyperlink"/>
                  <w:sz w:val="28"/>
                  <w:szCs w:val="28"/>
                </w:rPr>
                <w:t>ondragend</w:t>
              </w:r>
            </w:hyperlink>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706" w:type="pct"/>
            <w:shd w:val="clear" w:color="auto" w:fill="FFFFFF"/>
            <w:tcMar>
              <w:top w:w="150" w:type="dxa"/>
              <w:left w:w="150" w:type="dxa"/>
              <w:bottom w:w="150" w:type="dxa"/>
              <w:right w:w="150" w:type="dxa"/>
            </w:tcMar>
            <w:hideMark/>
          </w:tcPr>
          <w:p w:rsidR="00E256FC" w:rsidRDefault="00E256FC" w:rsidP="00E256FC">
            <w:r>
              <w:t>Script to be run at the end of a drag operation</w:t>
            </w:r>
          </w:p>
        </w:tc>
      </w:tr>
      <w:tr w:rsidR="00E256FC" w:rsidTr="00E256FC">
        <w:tc>
          <w:tcPr>
            <w:tcW w:w="881" w:type="pct"/>
            <w:shd w:val="clear" w:color="auto" w:fill="F1F1F1"/>
            <w:tcMar>
              <w:top w:w="150" w:type="dxa"/>
              <w:left w:w="299" w:type="dxa"/>
              <w:bottom w:w="150" w:type="dxa"/>
              <w:right w:w="150" w:type="dxa"/>
            </w:tcMar>
            <w:hideMark/>
          </w:tcPr>
          <w:p w:rsidR="00E256FC" w:rsidRDefault="00CA242B" w:rsidP="00E256FC">
            <w:hyperlink r:id="rId755" w:history="1">
              <w:r w:rsidR="00E256FC">
                <w:rPr>
                  <w:rStyle w:val="Hyperlink"/>
                  <w:sz w:val="28"/>
                  <w:szCs w:val="28"/>
                </w:rPr>
                <w:t>ondragenter</w:t>
              </w:r>
            </w:hyperlink>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706" w:type="pct"/>
            <w:shd w:val="clear" w:color="auto" w:fill="F1F1F1"/>
            <w:tcMar>
              <w:top w:w="150" w:type="dxa"/>
              <w:left w:w="150" w:type="dxa"/>
              <w:bottom w:w="150" w:type="dxa"/>
              <w:right w:w="150" w:type="dxa"/>
            </w:tcMar>
            <w:hideMark/>
          </w:tcPr>
          <w:p w:rsidR="00E256FC" w:rsidRDefault="00E256FC" w:rsidP="00E256FC">
            <w:r>
              <w:t>Script to be run when an element has been dragged to a valid drop target</w:t>
            </w:r>
          </w:p>
        </w:tc>
      </w:tr>
      <w:tr w:rsidR="00E256FC" w:rsidTr="00E256FC">
        <w:tc>
          <w:tcPr>
            <w:tcW w:w="881" w:type="pct"/>
            <w:shd w:val="clear" w:color="auto" w:fill="FFFFFF"/>
            <w:tcMar>
              <w:top w:w="150" w:type="dxa"/>
              <w:left w:w="299" w:type="dxa"/>
              <w:bottom w:w="150" w:type="dxa"/>
              <w:right w:w="150" w:type="dxa"/>
            </w:tcMar>
            <w:hideMark/>
          </w:tcPr>
          <w:p w:rsidR="00E256FC" w:rsidRDefault="00CA242B" w:rsidP="00E256FC">
            <w:hyperlink r:id="rId756" w:history="1">
              <w:r w:rsidR="00E256FC">
                <w:rPr>
                  <w:rStyle w:val="Hyperlink"/>
                  <w:sz w:val="28"/>
                  <w:szCs w:val="28"/>
                </w:rPr>
                <w:t>ondragleave</w:t>
              </w:r>
            </w:hyperlink>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706" w:type="pct"/>
            <w:shd w:val="clear" w:color="auto" w:fill="FFFFFF"/>
            <w:tcMar>
              <w:top w:w="150" w:type="dxa"/>
              <w:left w:w="150" w:type="dxa"/>
              <w:bottom w:w="150" w:type="dxa"/>
              <w:right w:w="150" w:type="dxa"/>
            </w:tcMar>
            <w:hideMark/>
          </w:tcPr>
          <w:p w:rsidR="00E256FC" w:rsidRDefault="00E256FC" w:rsidP="00E256FC">
            <w:r>
              <w:t>Script to be run when an element leaves a valid drop target</w:t>
            </w:r>
          </w:p>
        </w:tc>
      </w:tr>
      <w:tr w:rsidR="00E256FC" w:rsidTr="00E256FC">
        <w:trPr>
          <w:trHeight w:val="598"/>
        </w:trPr>
        <w:tc>
          <w:tcPr>
            <w:tcW w:w="881" w:type="pct"/>
            <w:shd w:val="clear" w:color="auto" w:fill="F1F1F1"/>
            <w:tcMar>
              <w:top w:w="150" w:type="dxa"/>
              <w:left w:w="299" w:type="dxa"/>
              <w:bottom w:w="150" w:type="dxa"/>
              <w:right w:w="150" w:type="dxa"/>
            </w:tcMar>
            <w:hideMark/>
          </w:tcPr>
          <w:p w:rsidR="00E256FC" w:rsidRDefault="00CA242B" w:rsidP="00E256FC">
            <w:hyperlink r:id="rId757" w:history="1">
              <w:r w:rsidR="00E256FC">
                <w:rPr>
                  <w:rStyle w:val="Hyperlink"/>
                  <w:sz w:val="28"/>
                  <w:szCs w:val="28"/>
                </w:rPr>
                <w:t>ondragover</w:t>
              </w:r>
            </w:hyperlink>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706" w:type="pct"/>
            <w:shd w:val="clear" w:color="auto" w:fill="F1F1F1"/>
            <w:tcMar>
              <w:top w:w="150" w:type="dxa"/>
              <w:left w:w="150" w:type="dxa"/>
              <w:bottom w:w="150" w:type="dxa"/>
              <w:right w:w="150" w:type="dxa"/>
            </w:tcMar>
            <w:hideMark/>
          </w:tcPr>
          <w:p w:rsidR="00E256FC" w:rsidRDefault="00E256FC" w:rsidP="00E256FC">
            <w:r>
              <w:t>Script to be run when an element is being dragged over a valid drop target</w:t>
            </w:r>
          </w:p>
        </w:tc>
      </w:tr>
      <w:tr w:rsidR="00E256FC" w:rsidTr="00E256FC">
        <w:tc>
          <w:tcPr>
            <w:tcW w:w="881" w:type="pct"/>
            <w:shd w:val="clear" w:color="auto" w:fill="FFFFFF"/>
            <w:tcMar>
              <w:top w:w="150" w:type="dxa"/>
              <w:left w:w="299" w:type="dxa"/>
              <w:bottom w:w="150" w:type="dxa"/>
              <w:right w:w="150" w:type="dxa"/>
            </w:tcMar>
            <w:hideMark/>
          </w:tcPr>
          <w:p w:rsidR="00E256FC" w:rsidRDefault="00CA242B" w:rsidP="00E256FC">
            <w:hyperlink r:id="rId758" w:history="1">
              <w:r w:rsidR="00E256FC">
                <w:rPr>
                  <w:rStyle w:val="Hyperlink"/>
                  <w:sz w:val="28"/>
                  <w:szCs w:val="28"/>
                </w:rPr>
                <w:t>ondragstart</w:t>
              </w:r>
            </w:hyperlink>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706" w:type="pct"/>
            <w:shd w:val="clear" w:color="auto" w:fill="FFFFFF"/>
            <w:tcMar>
              <w:top w:w="150" w:type="dxa"/>
              <w:left w:w="150" w:type="dxa"/>
              <w:bottom w:w="150" w:type="dxa"/>
              <w:right w:w="150" w:type="dxa"/>
            </w:tcMar>
            <w:hideMark/>
          </w:tcPr>
          <w:p w:rsidR="00E256FC" w:rsidRDefault="00E256FC" w:rsidP="00E256FC">
            <w:r>
              <w:t>Script to be run at the start of a drag operation</w:t>
            </w:r>
          </w:p>
        </w:tc>
      </w:tr>
      <w:tr w:rsidR="00E256FC" w:rsidTr="00E256FC">
        <w:tc>
          <w:tcPr>
            <w:tcW w:w="881" w:type="pct"/>
            <w:shd w:val="clear" w:color="auto" w:fill="F1F1F1"/>
            <w:tcMar>
              <w:top w:w="150" w:type="dxa"/>
              <w:left w:w="299" w:type="dxa"/>
              <w:bottom w:w="150" w:type="dxa"/>
              <w:right w:w="150" w:type="dxa"/>
            </w:tcMar>
            <w:hideMark/>
          </w:tcPr>
          <w:p w:rsidR="00E256FC" w:rsidRDefault="00CA242B" w:rsidP="00E256FC">
            <w:hyperlink r:id="rId759" w:history="1">
              <w:r w:rsidR="00E256FC">
                <w:rPr>
                  <w:rStyle w:val="Hyperlink"/>
                  <w:sz w:val="28"/>
                  <w:szCs w:val="28"/>
                </w:rPr>
                <w:t>ondrop</w:t>
              </w:r>
            </w:hyperlink>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706" w:type="pct"/>
            <w:shd w:val="clear" w:color="auto" w:fill="F1F1F1"/>
            <w:tcMar>
              <w:top w:w="150" w:type="dxa"/>
              <w:left w:w="150" w:type="dxa"/>
              <w:bottom w:w="150" w:type="dxa"/>
              <w:right w:w="150" w:type="dxa"/>
            </w:tcMar>
            <w:hideMark/>
          </w:tcPr>
          <w:p w:rsidR="00E256FC" w:rsidRDefault="00E256FC" w:rsidP="00E256FC">
            <w:r>
              <w:t>Script to be run when dragged element is being dropped</w:t>
            </w:r>
          </w:p>
        </w:tc>
      </w:tr>
      <w:tr w:rsidR="00E256FC" w:rsidTr="00E256FC">
        <w:tc>
          <w:tcPr>
            <w:tcW w:w="881" w:type="pct"/>
            <w:shd w:val="clear" w:color="auto" w:fill="FFFFFF"/>
            <w:tcMar>
              <w:top w:w="150" w:type="dxa"/>
              <w:left w:w="299" w:type="dxa"/>
              <w:bottom w:w="150" w:type="dxa"/>
              <w:right w:w="150" w:type="dxa"/>
            </w:tcMar>
            <w:hideMark/>
          </w:tcPr>
          <w:p w:rsidR="00E256FC" w:rsidRDefault="00CA242B" w:rsidP="00E256FC">
            <w:hyperlink r:id="rId760" w:history="1">
              <w:r w:rsidR="00E256FC">
                <w:rPr>
                  <w:rStyle w:val="Hyperlink"/>
                  <w:sz w:val="28"/>
                  <w:szCs w:val="28"/>
                </w:rPr>
                <w:t>onscroll</w:t>
              </w:r>
            </w:hyperlink>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706" w:type="pct"/>
            <w:shd w:val="clear" w:color="auto" w:fill="FFFFFF"/>
            <w:tcMar>
              <w:top w:w="150" w:type="dxa"/>
              <w:left w:w="150" w:type="dxa"/>
              <w:bottom w:w="150" w:type="dxa"/>
              <w:right w:w="150" w:type="dxa"/>
            </w:tcMar>
            <w:hideMark/>
          </w:tcPr>
          <w:p w:rsidR="00E256FC" w:rsidRDefault="00E256FC" w:rsidP="00E256FC">
            <w:r>
              <w:t xml:space="preserve">Script to be run when an element's scrollbar is being </w:t>
            </w:r>
            <w:r>
              <w:lastRenderedPageBreak/>
              <w:t>scrolled</w:t>
            </w:r>
          </w:p>
        </w:tc>
      </w:tr>
    </w:tbl>
    <w:p w:rsidR="00E256FC" w:rsidRPr="00E256FC" w:rsidRDefault="00E256FC" w:rsidP="00E256FC">
      <w:pPr>
        <w:pStyle w:val="Heading2"/>
        <w:rPr>
          <w:rFonts w:ascii="Times New Roman" w:hAnsi="Times New Roman" w:cs="Times New Roman"/>
          <w:color w:val="auto"/>
          <w:sz w:val="24"/>
          <w:szCs w:val="24"/>
        </w:rPr>
      </w:pPr>
      <w:bookmarkStart w:id="38" w:name="_Toc492230499"/>
      <w:r>
        <w:lastRenderedPageBreak/>
        <w:t>Clipboard Events</w:t>
      </w:r>
      <w:bookmarkEnd w:id="38"/>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942"/>
        <w:gridCol w:w="6585"/>
      </w:tblGrid>
      <w:tr w:rsidR="00E256FC" w:rsidTr="00E256FC">
        <w:tc>
          <w:tcPr>
            <w:tcW w:w="881" w:type="pct"/>
            <w:shd w:val="clear" w:color="auto" w:fill="FFFFFF"/>
            <w:tcMar>
              <w:top w:w="150" w:type="dxa"/>
              <w:left w:w="299" w:type="dxa"/>
              <w:bottom w:w="150" w:type="dxa"/>
              <w:right w:w="150" w:type="dxa"/>
            </w:tcMar>
            <w:hideMark/>
          </w:tcPr>
          <w:p w:rsidR="00E256FC" w:rsidRDefault="00E256FC" w:rsidP="00E256FC">
            <w:r>
              <w:t>Attribute</w:t>
            </w:r>
          </w:p>
        </w:tc>
        <w:tc>
          <w:tcPr>
            <w:tcW w:w="413" w:type="pct"/>
            <w:shd w:val="clear" w:color="auto" w:fill="FFFFFF"/>
            <w:tcMar>
              <w:top w:w="150" w:type="dxa"/>
              <w:left w:w="150" w:type="dxa"/>
              <w:bottom w:w="150" w:type="dxa"/>
              <w:right w:w="150" w:type="dxa"/>
            </w:tcMar>
            <w:hideMark/>
          </w:tcPr>
          <w:p w:rsidR="00E256FC" w:rsidRDefault="00E256FC" w:rsidP="00E256FC">
            <w:r>
              <w:t>Value</w:t>
            </w:r>
          </w:p>
        </w:tc>
        <w:tc>
          <w:tcPr>
            <w:tcW w:w="3706" w:type="pct"/>
            <w:shd w:val="clear" w:color="auto" w:fill="FFFFFF"/>
            <w:tcMar>
              <w:top w:w="150" w:type="dxa"/>
              <w:left w:w="150" w:type="dxa"/>
              <w:bottom w:w="150" w:type="dxa"/>
              <w:right w:w="150" w:type="dxa"/>
            </w:tcMar>
            <w:hideMark/>
          </w:tcPr>
          <w:p w:rsidR="00E256FC" w:rsidRDefault="00E256FC" w:rsidP="00E256FC">
            <w:r>
              <w:t>Description</w:t>
            </w:r>
          </w:p>
        </w:tc>
      </w:tr>
      <w:tr w:rsidR="00E256FC" w:rsidTr="00E256FC">
        <w:tc>
          <w:tcPr>
            <w:tcW w:w="881" w:type="pct"/>
            <w:shd w:val="clear" w:color="auto" w:fill="F1F1F1"/>
            <w:tcMar>
              <w:top w:w="150" w:type="dxa"/>
              <w:left w:w="299" w:type="dxa"/>
              <w:bottom w:w="150" w:type="dxa"/>
              <w:right w:w="150" w:type="dxa"/>
            </w:tcMar>
            <w:hideMark/>
          </w:tcPr>
          <w:p w:rsidR="00E256FC" w:rsidRDefault="00CA242B" w:rsidP="00E256FC">
            <w:hyperlink r:id="rId761" w:history="1">
              <w:r w:rsidR="00E256FC">
                <w:rPr>
                  <w:rStyle w:val="Hyperlink"/>
                  <w:sz w:val="28"/>
                  <w:szCs w:val="28"/>
                </w:rPr>
                <w:t>oncopy</w:t>
              </w:r>
            </w:hyperlink>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706" w:type="pct"/>
            <w:shd w:val="clear" w:color="auto" w:fill="F1F1F1"/>
            <w:tcMar>
              <w:top w:w="150" w:type="dxa"/>
              <w:left w:w="150" w:type="dxa"/>
              <w:bottom w:w="150" w:type="dxa"/>
              <w:right w:w="150" w:type="dxa"/>
            </w:tcMar>
            <w:hideMark/>
          </w:tcPr>
          <w:p w:rsidR="00E256FC" w:rsidRDefault="00E256FC" w:rsidP="00E256FC">
            <w:r>
              <w:t>Fires when the user copies the content of an element</w:t>
            </w:r>
          </w:p>
        </w:tc>
      </w:tr>
      <w:tr w:rsidR="00E256FC" w:rsidTr="00E256FC">
        <w:tc>
          <w:tcPr>
            <w:tcW w:w="881" w:type="pct"/>
            <w:shd w:val="clear" w:color="auto" w:fill="FFFFFF"/>
            <w:tcMar>
              <w:top w:w="150" w:type="dxa"/>
              <w:left w:w="299" w:type="dxa"/>
              <w:bottom w:w="150" w:type="dxa"/>
              <w:right w:w="150" w:type="dxa"/>
            </w:tcMar>
            <w:hideMark/>
          </w:tcPr>
          <w:p w:rsidR="00E256FC" w:rsidRDefault="00CA242B" w:rsidP="00E256FC">
            <w:hyperlink r:id="rId762" w:history="1">
              <w:r w:rsidR="00E256FC">
                <w:rPr>
                  <w:rStyle w:val="Hyperlink"/>
                  <w:sz w:val="28"/>
                  <w:szCs w:val="28"/>
                </w:rPr>
                <w:t>oncut</w:t>
              </w:r>
            </w:hyperlink>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706" w:type="pct"/>
            <w:shd w:val="clear" w:color="auto" w:fill="FFFFFF"/>
            <w:tcMar>
              <w:top w:w="150" w:type="dxa"/>
              <w:left w:w="150" w:type="dxa"/>
              <w:bottom w:w="150" w:type="dxa"/>
              <w:right w:w="150" w:type="dxa"/>
            </w:tcMar>
            <w:hideMark/>
          </w:tcPr>
          <w:p w:rsidR="00E256FC" w:rsidRDefault="00E256FC" w:rsidP="00E256FC">
            <w:r>
              <w:t>Fires when the user cuts the content of an element</w:t>
            </w:r>
          </w:p>
        </w:tc>
      </w:tr>
      <w:tr w:rsidR="00E256FC" w:rsidTr="00E256FC">
        <w:tc>
          <w:tcPr>
            <w:tcW w:w="881" w:type="pct"/>
            <w:shd w:val="clear" w:color="auto" w:fill="F1F1F1"/>
            <w:tcMar>
              <w:top w:w="150" w:type="dxa"/>
              <w:left w:w="299" w:type="dxa"/>
              <w:bottom w:w="150" w:type="dxa"/>
              <w:right w:w="150" w:type="dxa"/>
            </w:tcMar>
            <w:hideMark/>
          </w:tcPr>
          <w:p w:rsidR="00E256FC" w:rsidRDefault="00CA242B" w:rsidP="00E256FC">
            <w:hyperlink r:id="rId763" w:history="1">
              <w:r w:rsidR="00E256FC">
                <w:rPr>
                  <w:rStyle w:val="Hyperlink"/>
                  <w:sz w:val="28"/>
                  <w:szCs w:val="28"/>
                </w:rPr>
                <w:t>onpaste</w:t>
              </w:r>
            </w:hyperlink>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706" w:type="pct"/>
            <w:shd w:val="clear" w:color="auto" w:fill="F1F1F1"/>
            <w:tcMar>
              <w:top w:w="150" w:type="dxa"/>
              <w:left w:w="150" w:type="dxa"/>
              <w:bottom w:w="150" w:type="dxa"/>
              <w:right w:w="150" w:type="dxa"/>
            </w:tcMar>
            <w:hideMark/>
          </w:tcPr>
          <w:p w:rsidR="00E256FC" w:rsidRDefault="00E256FC" w:rsidP="00E256FC">
            <w:r>
              <w:t>Fires when the user pastes some content in an element</w:t>
            </w:r>
          </w:p>
        </w:tc>
      </w:tr>
    </w:tbl>
    <w:p w:rsidR="00E256FC" w:rsidRPr="00E256FC" w:rsidRDefault="00E256FC" w:rsidP="00E256FC">
      <w:pPr>
        <w:pStyle w:val="Heading2"/>
        <w:rPr>
          <w:rFonts w:ascii="Times New Roman" w:hAnsi="Times New Roman" w:cs="Times New Roman"/>
          <w:color w:val="auto"/>
          <w:sz w:val="24"/>
          <w:szCs w:val="24"/>
        </w:rPr>
      </w:pPr>
      <w:bookmarkStart w:id="39" w:name="_Toc492230500"/>
      <w:r>
        <w:t>Media Events</w:t>
      </w:r>
      <w:bookmarkEnd w:id="39"/>
    </w:p>
    <w:p w:rsidR="00E256FC" w:rsidRDefault="00E256FC" w:rsidP="00E256FC">
      <w:pPr>
        <w:pStyle w:val="NormalWeb"/>
        <w:shd w:val="clear" w:color="auto" w:fill="FFFFFF"/>
        <w:rPr>
          <w:rFonts w:ascii="Verdana" w:hAnsi="Verdana"/>
          <w:color w:val="000000"/>
          <w:sz w:val="28"/>
          <w:szCs w:val="28"/>
        </w:rPr>
      </w:pPr>
      <w:r>
        <w:rPr>
          <w:rFonts w:ascii="Verdana" w:hAnsi="Verdana"/>
          <w:color w:val="000000"/>
          <w:sz w:val="28"/>
          <w:szCs w:val="28"/>
        </w:rPr>
        <w:t>Events triggered by medias like videos, images and audio (applies to all HTML elements, but is most common in media elements, like &lt;audio&gt;, &lt;embed&gt;, &lt;img&gt;, &lt;object&gt;, and &lt;video&gt;).</w:t>
      </w:r>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99"/>
        <w:gridCol w:w="942"/>
        <w:gridCol w:w="5548"/>
      </w:tblGrid>
      <w:tr w:rsidR="00E256FC" w:rsidTr="00E256FC">
        <w:tc>
          <w:tcPr>
            <w:tcW w:w="991" w:type="pct"/>
            <w:shd w:val="clear" w:color="auto" w:fill="FFFFFF"/>
            <w:tcMar>
              <w:top w:w="150" w:type="dxa"/>
              <w:left w:w="299" w:type="dxa"/>
              <w:bottom w:w="150" w:type="dxa"/>
              <w:right w:w="150" w:type="dxa"/>
            </w:tcMar>
            <w:hideMark/>
          </w:tcPr>
          <w:p w:rsidR="00E256FC" w:rsidRDefault="00E256FC" w:rsidP="00E256FC">
            <w:r>
              <w:t>Attribute</w:t>
            </w:r>
          </w:p>
        </w:tc>
        <w:tc>
          <w:tcPr>
            <w:tcW w:w="413" w:type="pct"/>
            <w:shd w:val="clear" w:color="auto" w:fill="FFFFFF"/>
            <w:tcMar>
              <w:top w:w="150" w:type="dxa"/>
              <w:left w:w="150" w:type="dxa"/>
              <w:bottom w:w="150" w:type="dxa"/>
              <w:right w:w="150" w:type="dxa"/>
            </w:tcMar>
            <w:hideMark/>
          </w:tcPr>
          <w:p w:rsidR="00E256FC" w:rsidRDefault="00E256FC" w:rsidP="00E256FC">
            <w:r>
              <w:t>Value</w:t>
            </w:r>
          </w:p>
        </w:tc>
        <w:tc>
          <w:tcPr>
            <w:tcW w:w="3596" w:type="pct"/>
            <w:shd w:val="clear" w:color="auto" w:fill="FFFFFF"/>
            <w:tcMar>
              <w:top w:w="150" w:type="dxa"/>
              <w:left w:w="150" w:type="dxa"/>
              <w:bottom w:w="150" w:type="dxa"/>
              <w:right w:w="150" w:type="dxa"/>
            </w:tcMar>
            <w:hideMark/>
          </w:tcPr>
          <w:p w:rsidR="00E256FC" w:rsidRDefault="00E256FC" w:rsidP="00E256FC">
            <w:r>
              <w:t>Description</w:t>
            </w:r>
          </w:p>
        </w:tc>
      </w:tr>
      <w:tr w:rsidR="00E256FC" w:rsidTr="00E256FC">
        <w:tc>
          <w:tcPr>
            <w:tcW w:w="991" w:type="pct"/>
            <w:shd w:val="clear" w:color="auto" w:fill="F1F1F1"/>
            <w:tcMar>
              <w:top w:w="150" w:type="dxa"/>
              <w:left w:w="299" w:type="dxa"/>
              <w:bottom w:w="150" w:type="dxa"/>
              <w:right w:w="150" w:type="dxa"/>
            </w:tcMar>
            <w:hideMark/>
          </w:tcPr>
          <w:p w:rsidR="00E256FC" w:rsidRDefault="00E256FC" w:rsidP="00E256FC">
            <w:r>
              <w:t>onabort</w:t>
            </w:r>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596" w:type="pct"/>
            <w:shd w:val="clear" w:color="auto" w:fill="F1F1F1"/>
            <w:tcMar>
              <w:top w:w="150" w:type="dxa"/>
              <w:left w:w="150" w:type="dxa"/>
              <w:bottom w:w="150" w:type="dxa"/>
              <w:right w:w="150" w:type="dxa"/>
            </w:tcMar>
            <w:hideMark/>
          </w:tcPr>
          <w:p w:rsidR="00E256FC" w:rsidRDefault="00E256FC" w:rsidP="00E256FC">
            <w:r>
              <w:t>Script to be run on abort</w:t>
            </w:r>
          </w:p>
        </w:tc>
      </w:tr>
      <w:tr w:rsidR="00E256FC" w:rsidTr="00E256FC">
        <w:tc>
          <w:tcPr>
            <w:tcW w:w="991" w:type="pct"/>
            <w:shd w:val="clear" w:color="auto" w:fill="FFFFFF"/>
            <w:tcMar>
              <w:top w:w="150" w:type="dxa"/>
              <w:left w:w="299" w:type="dxa"/>
              <w:bottom w:w="150" w:type="dxa"/>
              <w:right w:w="150" w:type="dxa"/>
            </w:tcMar>
            <w:hideMark/>
          </w:tcPr>
          <w:p w:rsidR="00E256FC" w:rsidRDefault="00E256FC" w:rsidP="00E256FC">
            <w:r>
              <w:lastRenderedPageBreak/>
              <w:t>oncanplay</w:t>
            </w:r>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596" w:type="pct"/>
            <w:shd w:val="clear" w:color="auto" w:fill="FFFFFF"/>
            <w:tcMar>
              <w:top w:w="150" w:type="dxa"/>
              <w:left w:w="150" w:type="dxa"/>
              <w:bottom w:w="150" w:type="dxa"/>
              <w:right w:w="150" w:type="dxa"/>
            </w:tcMar>
            <w:hideMark/>
          </w:tcPr>
          <w:p w:rsidR="00E256FC" w:rsidRDefault="00E256FC" w:rsidP="00E256FC">
            <w:r>
              <w:t>Script to be run when a file is ready to start playing (when it has buffered enough to begin)</w:t>
            </w:r>
          </w:p>
        </w:tc>
      </w:tr>
      <w:tr w:rsidR="00E256FC" w:rsidTr="00E256FC">
        <w:tc>
          <w:tcPr>
            <w:tcW w:w="991" w:type="pct"/>
            <w:shd w:val="clear" w:color="auto" w:fill="F1F1F1"/>
            <w:tcMar>
              <w:top w:w="150" w:type="dxa"/>
              <w:left w:w="299" w:type="dxa"/>
              <w:bottom w:w="150" w:type="dxa"/>
              <w:right w:w="150" w:type="dxa"/>
            </w:tcMar>
            <w:hideMark/>
          </w:tcPr>
          <w:p w:rsidR="00E256FC" w:rsidRDefault="00E256FC" w:rsidP="00E256FC">
            <w:r>
              <w:t>oncanplaythrough</w:t>
            </w:r>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596" w:type="pct"/>
            <w:shd w:val="clear" w:color="auto" w:fill="F1F1F1"/>
            <w:tcMar>
              <w:top w:w="150" w:type="dxa"/>
              <w:left w:w="150" w:type="dxa"/>
              <w:bottom w:w="150" w:type="dxa"/>
              <w:right w:w="150" w:type="dxa"/>
            </w:tcMar>
            <w:hideMark/>
          </w:tcPr>
          <w:p w:rsidR="00E256FC" w:rsidRDefault="00E256FC" w:rsidP="00E256FC">
            <w:r>
              <w:t>Script to be run when a file can be played all the way to the end without pausing for buffering</w:t>
            </w:r>
          </w:p>
        </w:tc>
      </w:tr>
      <w:tr w:rsidR="00E256FC" w:rsidTr="00E256FC">
        <w:tc>
          <w:tcPr>
            <w:tcW w:w="991" w:type="pct"/>
            <w:shd w:val="clear" w:color="auto" w:fill="FFFFFF"/>
            <w:tcMar>
              <w:top w:w="150" w:type="dxa"/>
              <w:left w:w="299" w:type="dxa"/>
              <w:bottom w:w="150" w:type="dxa"/>
              <w:right w:w="150" w:type="dxa"/>
            </w:tcMar>
            <w:hideMark/>
          </w:tcPr>
          <w:p w:rsidR="00E256FC" w:rsidRDefault="00E256FC" w:rsidP="00E256FC">
            <w:r>
              <w:t>oncuechange</w:t>
            </w:r>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596" w:type="pct"/>
            <w:shd w:val="clear" w:color="auto" w:fill="FFFFFF"/>
            <w:tcMar>
              <w:top w:w="150" w:type="dxa"/>
              <w:left w:w="150" w:type="dxa"/>
              <w:bottom w:w="150" w:type="dxa"/>
              <w:right w:w="150" w:type="dxa"/>
            </w:tcMar>
            <w:hideMark/>
          </w:tcPr>
          <w:p w:rsidR="00E256FC" w:rsidRDefault="00E256FC" w:rsidP="00E256FC">
            <w:r>
              <w:t>Script to be run when the cue changes in a &lt;track&gt; element</w:t>
            </w:r>
          </w:p>
        </w:tc>
      </w:tr>
      <w:tr w:rsidR="00E256FC" w:rsidTr="00E256FC">
        <w:tc>
          <w:tcPr>
            <w:tcW w:w="991" w:type="pct"/>
            <w:shd w:val="clear" w:color="auto" w:fill="F1F1F1"/>
            <w:tcMar>
              <w:top w:w="150" w:type="dxa"/>
              <w:left w:w="299" w:type="dxa"/>
              <w:bottom w:w="150" w:type="dxa"/>
              <w:right w:w="150" w:type="dxa"/>
            </w:tcMar>
            <w:hideMark/>
          </w:tcPr>
          <w:p w:rsidR="00E256FC" w:rsidRDefault="00E256FC" w:rsidP="00E256FC">
            <w:r>
              <w:t>ondurationchange</w:t>
            </w:r>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596" w:type="pct"/>
            <w:shd w:val="clear" w:color="auto" w:fill="F1F1F1"/>
            <w:tcMar>
              <w:top w:w="150" w:type="dxa"/>
              <w:left w:w="150" w:type="dxa"/>
              <w:bottom w:w="150" w:type="dxa"/>
              <w:right w:w="150" w:type="dxa"/>
            </w:tcMar>
            <w:hideMark/>
          </w:tcPr>
          <w:p w:rsidR="00E256FC" w:rsidRDefault="00E256FC" w:rsidP="00E256FC">
            <w:r>
              <w:t>Script to be run when the length of the media changes</w:t>
            </w:r>
          </w:p>
        </w:tc>
      </w:tr>
      <w:tr w:rsidR="00E256FC" w:rsidTr="00E256FC">
        <w:tc>
          <w:tcPr>
            <w:tcW w:w="991" w:type="pct"/>
            <w:shd w:val="clear" w:color="auto" w:fill="FFFFFF"/>
            <w:tcMar>
              <w:top w:w="150" w:type="dxa"/>
              <w:left w:w="299" w:type="dxa"/>
              <w:bottom w:w="150" w:type="dxa"/>
              <w:right w:w="150" w:type="dxa"/>
            </w:tcMar>
            <w:hideMark/>
          </w:tcPr>
          <w:p w:rsidR="00E256FC" w:rsidRDefault="00E256FC" w:rsidP="00E256FC">
            <w:r>
              <w:t>onemptied</w:t>
            </w:r>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596" w:type="pct"/>
            <w:shd w:val="clear" w:color="auto" w:fill="FFFFFF"/>
            <w:tcMar>
              <w:top w:w="150" w:type="dxa"/>
              <w:left w:w="150" w:type="dxa"/>
              <w:bottom w:w="150" w:type="dxa"/>
              <w:right w:w="150" w:type="dxa"/>
            </w:tcMar>
            <w:hideMark/>
          </w:tcPr>
          <w:p w:rsidR="00E256FC" w:rsidRDefault="00E256FC" w:rsidP="00E256FC">
            <w:r>
              <w:t>Script to be run when something bad happens and the file is suddenly unavailable (like unexpectedly disconnects)</w:t>
            </w:r>
          </w:p>
        </w:tc>
      </w:tr>
      <w:tr w:rsidR="00E256FC" w:rsidTr="00E256FC">
        <w:tc>
          <w:tcPr>
            <w:tcW w:w="991" w:type="pct"/>
            <w:shd w:val="clear" w:color="auto" w:fill="F1F1F1"/>
            <w:tcMar>
              <w:top w:w="150" w:type="dxa"/>
              <w:left w:w="299" w:type="dxa"/>
              <w:bottom w:w="150" w:type="dxa"/>
              <w:right w:w="150" w:type="dxa"/>
            </w:tcMar>
            <w:hideMark/>
          </w:tcPr>
          <w:p w:rsidR="00E256FC" w:rsidRDefault="00E256FC" w:rsidP="00E256FC">
            <w:r>
              <w:t>onended</w:t>
            </w:r>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596" w:type="pct"/>
            <w:shd w:val="clear" w:color="auto" w:fill="F1F1F1"/>
            <w:tcMar>
              <w:top w:w="150" w:type="dxa"/>
              <w:left w:w="150" w:type="dxa"/>
              <w:bottom w:w="150" w:type="dxa"/>
              <w:right w:w="150" w:type="dxa"/>
            </w:tcMar>
            <w:hideMark/>
          </w:tcPr>
          <w:p w:rsidR="00E256FC" w:rsidRDefault="00E256FC" w:rsidP="00E256FC">
            <w:r>
              <w:t>Script to be run when the media has reach the end (a useful event for messages like "thanks for listening")</w:t>
            </w:r>
          </w:p>
        </w:tc>
      </w:tr>
      <w:tr w:rsidR="00E256FC" w:rsidTr="00E256FC">
        <w:tc>
          <w:tcPr>
            <w:tcW w:w="991" w:type="pct"/>
            <w:shd w:val="clear" w:color="auto" w:fill="FFFFFF"/>
            <w:tcMar>
              <w:top w:w="150" w:type="dxa"/>
              <w:left w:w="299" w:type="dxa"/>
              <w:bottom w:w="150" w:type="dxa"/>
              <w:right w:w="150" w:type="dxa"/>
            </w:tcMar>
            <w:hideMark/>
          </w:tcPr>
          <w:p w:rsidR="00E256FC" w:rsidRDefault="00E256FC" w:rsidP="00E256FC">
            <w:r>
              <w:t>onerror</w:t>
            </w:r>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596" w:type="pct"/>
            <w:shd w:val="clear" w:color="auto" w:fill="FFFFFF"/>
            <w:tcMar>
              <w:top w:w="150" w:type="dxa"/>
              <w:left w:w="150" w:type="dxa"/>
              <w:bottom w:w="150" w:type="dxa"/>
              <w:right w:w="150" w:type="dxa"/>
            </w:tcMar>
            <w:hideMark/>
          </w:tcPr>
          <w:p w:rsidR="00E256FC" w:rsidRDefault="00E256FC" w:rsidP="00E256FC">
            <w:r>
              <w:t>Script to be run when an error occurs when the file is being loaded</w:t>
            </w:r>
          </w:p>
        </w:tc>
      </w:tr>
      <w:tr w:rsidR="00E256FC" w:rsidTr="00E256FC">
        <w:tc>
          <w:tcPr>
            <w:tcW w:w="991" w:type="pct"/>
            <w:shd w:val="clear" w:color="auto" w:fill="F1F1F1"/>
            <w:tcMar>
              <w:top w:w="150" w:type="dxa"/>
              <w:left w:w="299" w:type="dxa"/>
              <w:bottom w:w="150" w:type="dxa"/>
              <w:right w:w="150" w:type="dxa"/>
            </w:tcMar>
            <w:hideMark/>
          </w:tcPr>
          <w:p w:rsidR="00E256FC" w:rsidRDefault="00E256FC" w:rsidP="00E256FC">
            <w:r>
              <w:t>onloadeddata</w:t>
            </w:r>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596" w:type="pct"/>
            <w:shd w:val="clear" w:color="auto" w:fill="F1F1F1"/>
            <w:tcMar>
              <w:top w:w="150" w:type="dxa"/>
              <w:left w:w="150" w:type="dxa"/>
              <w:bottom w:w="150" w:type="dxa"/>
              <w:right w:w="150" w:type="dxa"/>
            </w:tcMar>
            <w:hideMark/>
          </w:tcPr>
          <w:p w:rsidR="00E256FC" w:rsidRDefault="00E256FC" w:rsidP="00E256FC">
            <w:r>
              <w:t>Script to be run when media data is loaded</w:t>
            </w:r>
          </w:p>
        </w:tc>
      </w:tr>
      <w:tr w:rsidR="00E256FC" w:rsidTr="00E256FC">
        <w:tc>
          <w:tcPr>
            <w:tcW w:w="991" w:type="pct"/>
            <w:shd w:val="clear" w:color="auto" w:fill="FFFFFF"/>
            <w:tcMar>
              <w:top w:w="150" w:type="dxa"/>
              <w:left w:w="299" w:type="dxa"/>
              <w:bottom w:w="150" w:type="dxa"/>
              <w:right w:w="150" w:type="dxa"/>
            </w:tcMar>
            <w:hideMark/>
          </w:tcPr>
          <w:p w:rsidR="00E256FC" w:rsidRDefault="00E256FC" w:rsidP="00E256FC">
            <w:r>
              <w:lastRenderedPageBreak/>
              <w:t>onloadedmetadata</w:t>
            </w:r>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596" w:type="pct"/>
            <w:shd w:val="clear" w:color="auto" w:fill="FFFFFF"/>
            <w:tcMar>
              <w:top w:w="150" w:type="dxa"/>
              <w:left w:w="150" w:type="dxa"/>
              <w:bottom w:w="150" w:type="dxa"/>
              <w:right w:w="150" w:type="dxa"/>
            </w:tcMar>
            <w:hideMark/>
          </w:tcPr>
          <w:p w:rsidR="00E256FC" w:rsidRDefault="00E256FC" w:rsidP="00E256FC">
            <w:r>
              <w:t>Script to be run when meta data (like dimensions and duration) are loaded</w:t>
            </w:r>
          </w:p>
        </w:tc>
      </w:tr>
      <w:tr w:rsidR="00E256FC" w:rsidTr="00E256FC">
        <w:tc>
          <w:tcPr>
            <w:tcW w:w="991" w:type="pct"/>
            <w:shd w:val="clear" w:color="auto" w:fill="F1F1F1"/>
            <w:tcMar>
              <w:top w:w="150" w:type="dxa"/>
              <w:left w:w="299" w:type="dxa"/>
              <w:bottom w:w="150" w:type="dxa"/>
              <w:right w:w="150" w:type="dxa"/>
            </w:tcMar>
            <w:hideMark/>
          </w:tcPr>
          <w:p w:rsidR="00E256FC" w:rsidRDefault="00E256FC" w:rsidP="00E256FC">
            <w:r>
              <w:t>onloadstart</w:t>
            </w:r>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596" w:type="pct"/>
            <w:shd w:val="clear" w:color="auto" w:fill="F1F1F1"/>
            <w:tcMar>
              <w:top w:w="150" w:type="dxa"/>
              <w:left w:w="150" w:type="dxa"/>
              <w:bottom w:w="150" w:type="dxa"/>
              <w:right w:w="150" w:type="dxa"/>
            </w:tcMar>
            <w:hideMark/>
          </w:tcPr>
          <w:p w:rsidR="00E256FC" w:rsidRDefault="00E256FC" w:rsidP="00E256FC">
            <w:r>
              <w:t>Script to be run just as the file begins to load before anything is actually loaded</w:t>
            </w:r>
          </w:p>
        </w:tc>
      </w:tr>
      <w:tr w:rsidR="00E256FC" w:rsidTr="00E256FC">
        <w:tc>
          <w:tcPr>
            <w:tcW w:w="991" w:type="pct"/>
            <w:shd w:val="clear" w:color="auto" w:fill="FFFFFF"/>
            <w:tcMar>
              <w:top w:w="150" w:type="dxa"/>
              <w:left w:w="299" w:type="dxa"/>
              <w:bottom w:w="150" w:type="dxa"/>
              <w:right w:w="150" w:type="dxa"/>
            </w:tcMar>
            <w:hideMark/>
          </w:tcPr>
          <w:p w:rsidR="00E256FC" w:rsidRDefault="00E256FC" w:rsidP="00E256FC">
            <w:r>
              <w:t>onpause</w:t>
            </w:r>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596" w:type="pct"/>
            <w:shd w:val="clear" w:color="auto" w:fill="FFFFFF"/>
            <w:tcMar>
              <w:top w:w="150" w:type="dxa"/>
              <w:left w:w="150" w:type="dxa"/>
              <w:bottom w:w="150" w:type="dxa"/>
              <w:right w:w="150" w:type="dxa"/>
            </w:tcMar>
            <w:hideMark/>
          </w:tcPr>
          <w:p w:rsidR="00E256FC" w:rsidRDefault="00E256FC" w:rsidP="00E256FC">
            <w:r>
              <w:t>Script to be run when the media is paused either by the user or programmatically</w:t>
            </w:r>
          </w:p>
        </w:tc>
      </w:tr>
      <w:tr w:rsidR="00E256FC" w:rsidTr="00E256FC">
        <w:tc>
          <w:tcPr>
            <w:tcW w:w="991" w:type="pct"/>
            <w:shd w:val="clear" w:color="auto" w:fill="F1F1F1"/>
            <w:tcMar>
              <w:top w:w="150" w:type="dxa"/>
              <w:left w:w="299" w:type="dxa"/>
              <w:bottom w:w="150" w:type="dxa"/>
              <w:right w:w="150" w:type="dxa"/>
            </w:tcMar>
            <w:hideMark/>
          </w:tcPr>
          <w:p w:rsidR="00E256FC" w:rsidRDefault="00E256FC" w:rsidP="00E256FC">
            <w:r>
              <w:t>onplay</w:t>
            </w:r>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596" w:type="pct"/>
            <w:shd w:val="clear" w:color="auto" w:fill="F1F1F1"/>
            <w:tcMar>
              <w:top w:w="150" w:type="dxa"/>
              <w:left w:w="150" w:type="dxa"/>
              <w:bottom w:w="150" w:type="dxa"/>
              <w:right w:w="150" w:type="dxa"/>
            </w:tcMar>
            <w:hideMark/>
          </w:tcPr>
          <w:p w:rsidR="00E256FC" w:rsidRDefault="00E256FC" w:rsidP="00E256FC">
            <w:r>
              <w:t>Script to be run when the media is ready to start playing</w:t>
            </w:r>
          </w:p>
        </w:tc>
      </w:tr>
      <w:tr w:rsidR="00E256FC" w:rsidTr="00E256FC">
        <w:tc>
          <w:tcPr>
            <w:tcW w:w="991" w:type="pct"/>
            <w:shd w:val="clear" w:color="auto" w:fill="FFFFFF"/>
            <w:tcMar>
              <w:top w:w="150" w:type="dxa"/>
              <w:left w:w="299" w:type="dxa"/>
              <w:bottom w:w="150" w:type="dxa"/>
              <w:right w:w="150" w:type="dxa"/>
            </w:tcMar>
            <w:hideMark/>
          </w:tcPr>
          <w:p w:rsidR="00E256FC" w:rsidRDefault="00E256FC" w:rsidP="00E256FC">
            <w:r>
              <w:t>onplaying</w:t>
            </w:r>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596" w:type="pct"/>
            <w:shd w:val="clear" w:color="auto" w:fill="FFFFFF"/>
            <w:tcMar>
              <w:top w:w="150" w:type="dxa"/>
              <w:left w:w="150" w:type="dxa"/>
              <w:bottom w:w="150" w:type="dxa"/>
              <w:right w:w="150" w:type="dxa"/>
            </w:tcMar>
            <w:hideMark/>
          </w:tcPr>
          <w:p w:rsidR="00E256FC" w:rsidRDefault="00E256FC" w:rsidP="00E256FC">
            <w:r>
              <w:t>Script to be run when the media actually has started playing</w:t>
            </w:r>
          </w:p>
        </w:tc>
      </w:tr>
      <w:tr w:rsidR="00E256FC" w:rsidTr="00E256FC">
        <w:tc>
          <w:tcPr>
            <w:tcW w:w="991" w:type="pct"/>
            <w:shd w:val="clear" w:color="auto" w:fill="F1F1F1"/>
            <w:tcMar>
              <w:top w:w="150" w:type="dxa"/>
              <w:left w:w="299" w:type="dxa"/>
              <w:bottom w:w="150" w:type="dxa"/>
              <w:right w:w="150" w:type="dxa"/>
            </w:tcMar>
            <w:hideMark/>
          </w:tcPr>
          <w:p w:rsidR="00E256FC" w:rsidRDefault="00E256FC" w:rsidP="00E256FC">
            <w:r>
              <w:t>onprogress</w:t>
            </w:r>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596" w:type="pct"/>
            <w:shd w:val="clear" w:color="auto" w:fill="F1F1F1"/>
            <w:tcMar>
              <w:top w:w="150" w:type="dxa"/>
              <w:left w:w="150" w:type="dxa"/>
              <w:bottom w:w="150" w:type="dxa"/>
              <w:right w:w="150" w:type="dxa"/>
            </w:tcMar>
            <w:hideMark/>
          </w:tcPr>
          <w:p w:rsidR="00E256FC" w:rsidRDefault="00E256FC" w:rsidP="00E256FC">
            <w:r>
              <w:t>Script to be run when the browser is in the process of getting the media data</w:t>
            </w:r>
          </w:p>
        </w:tc>
      </w:tr>
      <w:tr w:rsidR="00E256FC" w:rsidTr="00E256FC">
        <w:tc>
          <w:tcPr>
            <w:tcW w:w="991" w:type="pct"/>
            <w:shd w:val="clear" w:color="auto" w:fill="FFFFFF"/>
            <w:tcMar>
              <w:top w:w="150" w:type="dxa"/>
              <w:left w:w="299" w:type="dxa"/>
              <w:bottom w:w="150" w:type="dxa"/>
              <w:right w:w="150" w:type="dxa"/>
            </w:tcMar>
            <w:hideMark/>
          </w:tcPr>
          <w:p w:rsidR="00E256FC" w:rsidRDefault="00E256FC" w:rsidP="00E256FC">
            <w:r>
              <w:t>onratechange</w:t>
            </w:r>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596" w:type="pct"/>
            <w:shd w:val="clear" w:color="auto" w:fill="FFFFFF"/>
            <w:tcMar>
              <w:top w:w="150" w:type="dxa"/>
              <w:left w:w="150" w:type="dxa"/>
              <w:bottom w:w="150" w:type="dxa"/>
              <w:right w:w="150" w:type="dxa"/>
            </w:tcMar>
            <w:hideMark/>
          </w:tcPr>
          <w:p w:rsidR="00E256FC" w:rsidRDefault="00E256FC" w:rsidP="00E256FC">
            <w:r>
              <w:t>Script to be run each time the playback rate changes (like when a user switches to a slow motion or fast forward mode)</w:t>
            </w:r>
          </w:p>
        </w:tc>
      </w:tr>
      <w:tr w:rsidR="00E256FC" w:rsidTr="00E256FC">
        <w:tc>
          <w:tcPr>
            <w:tcW w:w="991" w:type="pct"/>
            <w:shd w:val="clear" w:color="auto" w:fill="F1F1F1"/>
            <w:tcMar>
              <w:top w:w="150" w:type="dxa"/>
              <w:left w:w="299" w:type="dxa"/>
              <w:bottom w:w="150" w:type="dxa"/>
              <w:right w:w="150" w:type="dxa"/>
            </w:tcMar>
            <w:hideMark/>
          </w:tcPr>
          <w:p w:rsidR="00E256FC" w:rsidRDefault="00E256FC" w:rsidP="00E256FC">
            <w:r>
              <w:t>onseeked</w:t>
            </w:r>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596" w:type="pct"/>
            <w:shd w:val="clear" w:color="auto" w:fill="F1F1F1"/>
            <w:tcMar>
              <w:top w:w="150" w:type="dxa"/>
              <w:left w:w="150" w:type="dxa"/>
              <w:bottom w:w="150" w:type="dxa"/>
              <w:right w:w="150" w:type="dxa"/>
            </w:tcMar>
            <w:hideMark/>
          </w:tcPr>
          <w:p w:rsidR="00E256FC" w:rsidRDefault="00E256FC" w:rsidP="00E256FC">
            <w:r>
              <w:t xml:space="preserve">Script to be run when the seeking attribute is set </w:t>
            </w:r>
            <w:r>
              <w:lastRenderedPageBreak/>
              <w:t>to false indicating that seeking has ended</w:t>
            </w:r>
          </w:p>
        </w:tc>
      </w:tr>
      <w:tr w:rsidR="00E256FC" w:rsidTr="00E256FC">
        <w:tc>
          <w:tcPr>
            <w:tcW w:w="991" w:type="pct"/>
            <w:shd w:val="clear" w:color="auto" w:fill="FFFFFF"/>
            <w:tcMar>
              <w:top w:w="150" w:type="dxa"/>
              <w:left w:w="299" w:type="dxa"/>
              <w:bottom w:w="150" w:type="dxa"/>
              <w:right w:w="150" w:type="dxa"/>
            </w:tcMar>
            <w:hideMark/>
          </w:tcPr>
          <w:p w:rsidR="00E256FC" w:rsidRDefault="00E256FC" w:rsidP="00E256FC">
            <w:r>
              <w:lastRenderedPageBreak/>
              <w:t>onseeking</w:t>
            </w:r>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596" w:type="pct"/>
            <w:shd w:val="clear" w:color="auto" w:fill="FFFFFF"/>
            <w:tcMar>
              <w:top w:w="150" w:type="dxa"/>
              <w:left w:w="150" w:type="dxa"/>
              <w:bottom w:w="150" w:type="dxa"/>
              <w:right w:w="150" w:type="dxa"/>
            </w:tcMar>
            <w:hideMark/>
          </w:tcPr>
          <w:p w:rsidR="00E256FC" w:rsidRDefault="00E256FC" w:rsidP="00E256FC">
            <w:r>
              <w:t>Script to be run when the seeking attribute is set to true indicating that seeking is active</w:t>
            </w:r>
          </w:p>
        </w:tc>
      </w:tr>
      <w:tr w:rsidR="00E256FC" w:rsidTr="00E256FC">
        <w:tc>
          <w:tcPr>
            <w:tcW w:w="991" w:type="pct"/>
            <w:shd w:val="clear" w:color="auto" w:fill="F1F1F1"/>
            <w:tcMar>
              <w:top w:w="150" w:type="dxa"/>
              <w:left w:w="299" w:type="dxa"/>
              <w:bottom w:w="150" w:type="dxa"/>
              <w:right w:w="150" w:type="dxa"/>
            </w:tcMar>
            <w:hideMark/>
          </w:tcPr>
          <w:p w:rsidR="00E256FC" w:rsidRDefault="00E256FC" w:rsidP="00E256FC">
            <w:r>
              <w:t>onstalled</w:t>
            </w:r>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596" w:type="pct"/>
            <w:shd w:val="clear" w:color="auto" w:fill="F1F1F1"/>
            <w:tcMar>
              <w:top w:w="150" w:type="dxa"/>
              <w:left w:w="150" w:type="dxa"/>
              <w:bottom w:w="150" w:type="dxa"/>
              <w:right w:w="150" w:type="dxa"/>
            </w:tcMar>
            <w:hideMark/>
          </w:tcPr>
          <w:p w:rsidR="00E256FC" w:rsidRDefault="00E256FC" w:rsidP="00E256FC">
            <w:r>
              <w:t>Script to be run when the browser is unable to fetch the media data for whatever reason</w:t>
            </w:r>
          </w:p>
        </w:tc>
      </w:tr>
      <w:tr w:rsidR="00E256FC" w:rsidTr="00E256FC">
        <w:tc>
          <w:tcPr>
            <w:tcW w:w="991" w:type="pct"/>
            <w:shd w:val="clear" w:color="auto" w:fill="FFFFFF"/>
            <w:tcMar>
              <w:top w:w="150" w:type="dxa"/>
              <w:left w:w="299" w:type="dxa"/>
              <w:bottom w:w="150" w:type="dxa"/>
              <w:right w:w="150" w:type="dxa"/>
            </w:tcMar>
            <w:hideMark/>
          </w:tcPr>
          <w:p w:rsidR="00E256FC" w:rsidRDefault="00E256FC" w:rsidP="00E256FC">
            <w:r>
              <w:t>onsuspend</w:t>
            </w:r>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596" w:type="pct"/>
            <w:shd w:val="clear" w:color="auto" w:fill="FFFFFF"/>
            <w:tcMar>
              <w:top w:w="150" w:type="dxa"/>
              <w:left w:w="150" w:type="dxa"/>
              <w:bottom w:w="150" w:type="dxa"/>
              <w:right w:w="150" w:type="dxa"/>
            </w:tcMar>
            <w:hideMark/>
          </w:tcPr>
          <w:p w:rsidR="00E256FC" w:rsidRDefault="00E256FC" w:rsidP="00E256FC">
            <w:r>
              <w:t>Script to be run when fetching the media data is stopped before it is completely loaded for whatever reason</w:t>
            </w:r>
          </w:p>
        </w:tc>
      </w:tr>
      <w:tr w:rsidR="00E256FC" w:rsidTr="00E256FC">
        <w:tc>
          <w:tcPr>
            <w:tcW w:w="991" w:type="pct"/>
            <w:shd w:val="clear" w:color="auto" w:fill="F1F1F1"/>
            <w:tcMar>
              <w:top w:w="150" w:type="dxa"/>
              <w:left w:w="299" w:type="dxa"/>
              <w:bottom w:w="150" w:type="dxa"/>
              <w:right w:w="150" w:type="dxa"/>
            </w:tcMar>
            <w:hideMark/>
          </w:tcPr>
          <w:p w:rsidR="00E256FC" w:rsidRDefault="00E256FC" w:rsidP="00E256FC">
            <w:r>
              <w:t>ontimeupdate</w:t>
            </w:r>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596" w:type="pct"/>
            <w:shd w:val="clear" w:color="auto" w:fill="F1F1F1"/>
            <w:tcMar>
              <w:top w:w="150" w:type="dxa"/>
              <w:left w:w="150" w:type="dxa"/>
              <w:bottom w:w="150" w:type="dxa"/>
              <w:right w:w="150" w:type="dxa"/>
            </w:tcMar>
            <w:hideMark/>
          </w:tcPr>
          <w:p w:rsidR="00E256FC" w:rsidRDefault="00E256FC" w:rsidP="00E256FC">
            <w:r>
              <w:t>Script to be run when the playing position has changed (like when the user fast forwards to a different point in the media)</w:t>
            </w:r>
          </w:p>
        </w:tc>
      </w:tr>
      <w:tr w:rsidR="00E256FC" w:rsidTr="00E256FC">
        <w:tc>
          <w:tcPr>
            <w:tcW w:w="991" w:type="pct"/>
            <w:shd w:val="clear" w:color="auto" w:fill="FFFFFF"/>
            <w:tcMar>
              <w:top w:w="150" w:type="dxa"/>
              <w:left w:w="299" w:type="dxa"/>
              <w:bottom w:w="150" w:type="dxa"/>
              <w:right w:w="150" w:type="dxa"/>
            </w:tcMar>
            <w:hideMark/>
          </w:tcPr>
          <w:p w:rsidR="00E256FC" w:rsidRDefault="00E256FC" w:rsidP="00E256FC">
            <w:r>
              <w:t>onvolumechange</w:t>
            </w:r>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596" w:type="pct"/>
            <w:shd w:val="clear" w:color="auto" w:fill="FFFFFF"/>
            <w:tcMar>
              <w:top w:w="150" w:type="dxa"/>
              <w:left w:w="150" w:type="dxa"/>
              <w:bottom w:w="150" w:type="dxa"/>
              <w:right w:w="150" w:type="dxa"/>
            </w:tcMar>
            <w:hideMark/>
          </w:tcPr>
          <w:p w:rsidR="00E256FC" w:rsidRDefault="00E256FC" w:rsidP="00E256FC">
            <w:r>
              <w:t>Script to be run each time the volume is changed which (includes setting the volume to "mute")</w:t>
            </w:r>
          </w:p>
        </w:tc>
      </w:tr>
      <w:tr w:rsidR="00E256FC" w:rsidTr="00E256FC">
        <w:tc>
          <w:tcPr>
            <w:tcW w:w="991" w:type="pct"/>
            <w:shd w:val="clear" w:color="auto" w:fill="F1F1F1"/>
            <w:tcMar>
              <w:top w:w="150" w:type="dxa"/>
              <w:left w:w="299" w:type="dxa"/>
              <w:bottom w:w="150" w:type="dxa"/>
              <w:right w:w="150" w:type="dxa"/>
            </w:tcMar>
            <w:hideMark/>
          </w:tcPr>
          <w:p w:rsidR="00E256FC" w:rsidRDefault="00E256FC" w:rsidP="00E256FC">
            <w:r>
              <w:t>onwaiting</w:t>
            </w:r>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596" w:type="pct"/>
            <w:shd w:val="clear" w:color="auto" w:fill="F1F1F1"/>
            <w:tcMar>
              <w:top w:w="150" w:type="dxa"/>
              <w:left w:w="150" w:type="dxa"/>
              <w:bottom w:w="150" w:type="dxa"/>
              <w:right w:w="150" w:type="dxa"/>
            </w:tcMar>
            <w:hideMark/>
          </w:tcPr>
          <w:p w:rsidR="00E256FC" w:rsidRDefault="00E256FC" w:rsidP="00E256FC">
            <w:r>
              <w:t>Script to be run when the media has paused but is expected to resume (like when the media pauses to buffer more data)</w:t>
            </w:r>
          </w:p>
        </w:tc>
      </w:tr>
    </w:tbl>
    <w:p w:rsidR="00E256FC" w:rsidRPr="00E256FC" w:rsidRDefault="00E256FC" w:rsidP="00E256FC">
      <w:pPr>
        <w:pStyle w:val="Heading2"/>
        <w:rPr>
          <w:rFonts w:ascii="Times New Roman" w:hAnsi="Times New Roman"/>
          <w:color w:val="auto"/>
          <w:sz w:val="24"/>
          <w:szCs w:val="24"/>
        </w:rPr>
      </w:pPr>
      <w:bookmarkStart w:id="40" w:name="_Toc492230501"/>
      <w:r>
        <w:t xml:space="preserve">Misc </w:t>
      </w:r>
      <w:r w:rsidRPr="00E256FC">
        <w:t>Events</w:t>
      </w:r>
      <w:bookmarkEnd w:id="40"/>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69"/>
        <w:gridCol w:w="942"/>
        <w:gridCol w:w="6478"/>
      </w:tblGrid>
      <w:tr w:rsidR="00E256FC" w:rsidTr="00E256FC">
        <w:tc>
          <w:tcPr>
            <w:tcW w:w="881" w:type="pct"/>
            <w:shd w:val="clear" w:color="auto" w:fill="FFFFFF"/>
            <w:tcMar>
              <w:top w:w="150" w:type="dxa"/>
              <w:left w:w="299" w:type="dxa"/>
              <w:bottom w:w="150" w:type="dxa"/>
              <w:right w:w="150" w:type="dxa"/>
            </w:tcMar>
            <w:hideMark/>
          </w:tcPr>
          <w:p w:rsidR="00E256FC" w:rsidRDefault="00E256FC" w:rsidP="00E256FC">
            <w:r>
              <w:lastRenderedPageBreak/>
              <w:t>Attribute</w:t>
            </w:r>
          </w:p>
        </w:tc>
        <w:tc>
          <w:tcPr>
            <w:tcW w:w="413" w:type="pct"/>
            <w:shd w:val="clear" w:color="auto" w:fill="FFFFFF"/>
            <w:tcMar>
              <w:top w:w="150" w:type="dxa"/>
              <w:left w:w="150" w:type="dxa"/>
              <w:bottom w:w="150" w:type="dxa"/>
              <w:right w:w="150" w:type="dxa"/>
            </w:tcMar>
            <w:hideMark/>
          </w:tcPr>
          <w:p w:rsidR="00E256FC" w:rsidRDefault="00E256FC" w:rsidP="00E256FC">
            <w:r>
              <w:t>Value</w:t>
            </w:r>
          </w:p>
        </w:tc>
        <w:tc>
          <w:tcPr>
            <w:tcW w:w="3706" w:type="pct"/>
            <w:shd w:val="clear" w:color="auto" w:fill="FFFFFF"/>
            <w:tcMar>
              <w:top w:w="150" w:type="dxa"/>
              <w:left w:w="150" w:type="dxa"/>
              <w:bottom w:w="150" w:type="dxa"/>
              <w:right w:w="150" w:type="dxa"/>
            </w:tcMar>
            <w:hideMark/>
          </w:tcPr>
          <w:p w:rsidR="00E256FC" w:rsidRDefault="00E256FC" w:rsidP="00E256FC">
            <w:r>
              <w:t>Description</w:t>
            </w:r>
          </w:p>
        </w:tc>
      </w:tr>
      <w:tr w:rsidR="00E256FC" w:rsidTr="00E256FC">
        <w:tc>
          <w:tcPr>
            <w:tcW w:w="881" w:type="pct"/>
            <w:shd w:val="clear" w:color="auto" w:fill="F1F1F1"/>
            <w:tcMar>
              <w:top w:w="150" w:type="dxa"/>
              <w:left w:w="299" w:type="dxa"/>
              <w:bottom w:w="150" w:type="dxa"/>
              <w:right w:w="150" w:type="dxa"/>
            </w:tcMar>
            <w:hideMark/>
          </w:tcPr>
          <w:p w:rsidR="00E256FC" w:rsidRDefault="00CA242B" w:rsidP="00E256FC">
            <w:hyperlink r:id="rId764" w:history="1">
              <w:r w:rsidR="00E256FC">
                <w:rPr>
                  <w:rStyle w:val="Hyperlink"/>
                  <w:sz w:val="28"/>
                  <w:szCs w:val="28"/>
                </w:rPr>
                <w:t>onshow</w:t>
              </w:r>
            </w:hyperlink>
          </w:p>
        </w:tc>
        <w:tc>
          <w:tcPr>
            <w:tcW w:w="413" w:type="pct"/>
            <w:shd w:val="clear" w:color="auto" w:fill="F1F1F1"/>
            <w:tcMar>
              <w:top w:w="150" w:type="dxa"/>
              <w:left w:w="150" w:type="dxa"/>
              <w:bottom w:w="150" w:type="dxa"/>
              <w:right w:w="150" w:type="dxa"/>
            </w:tcMar>
            <w:hideMark/>
          </w:tcPr>
          <w:p w:rsidR="00E256FC" w:rsidRDefault="00E256FC" w:rsidP="00E256FC">
            <w:r>
              <w:rPr>
                <w:i/>
                <w:iCs/>
              </w:rPr>
              <w:t>script</w:t>
            </w:r>
          </w:p>
        </w:tc>
        <w:tc>
          <w:tcPr>
            <w:tcW w:w="3706" w:type="pct"/>
            <w:shd w:val="clear" w:color="auto" w:fill="F1F1F1"/>
            <w:tcMar>
              <w:top w:w="150" w:type="dxa"/>
              <w:left w:w="150" w:type="dxa"/>
              <w:bottom w:w="150" w:type="dxa"/>
              <w:right w:w="150" w:type="dxa"/>
            </w:tcMar>
            <w:hideMark/>
          </w:tcPr>
          <w:p w:rsidR="00E256FC" w:rsidRDefault="00E256FC" w:rsidP="00E256FC">
            <w:r>
              <w:t>Fires when a &lt;menu&gt; element is shown as a context menu</w:t>
            </w:r>
          </w:p>
        </w:tc>
      </w:tr>
      <w:tr w:rsidR="00E256FC" w:rsidTr="00E256FC">
        <w:tc>
          <w:tcPr>
            <w:tcW w:w="881" w:type="pct"/>
            <w:shd w:val="clear" w:color="auto" w:fill="FFFFFF"/>
            <w:tcMar>
              <w:top w:w="150" w:type="dxa"/>
              <w:left w:w="299" w:type="dxa"/>
              <w:bottom w:w="150" w:type="dxa"/>
              <w:right w:w="150" w:type="dxa"/>
            </w:tcMar>
            <w:hideMark/>
          </w:tcPr>
          <w:p w:rsidR="00E256FC" w:rsidRDefault="00CA242B" w:rsidP="00E256FC">
            <w:hyperlink r:id="rId765" w:history="1">
              <w:r w:rsidR="00E256FC">
                <w:rPr>
                  <w:rStyle w:val="Hyperlink"/>
                  <w:sz w:val="28"/>
                  <w:szCs w:val="28"/>
                </w:rPr>
                <w:t>ontoggle</w:t>
              </w:r>
            </w:hyperlink>
          </w:p>
        </w:tc>
        <w:tc>
          <w:tcPr>
            <w:tcW w:w="413" w:type="pct"/>
            <w:shd w:val="clear" w:color="auto" w:fill="FFFFFF"/>
            <w:tcMar>
              <w:top w:w="150" w:type="dxa"/>
              <w:left w:w="150" w:type="dxa"/>
              <w:bottom w:w="150" w:type="dxa"/>
              <w:right w:w="150" w:type="dxa"/>
            </w:tcMar>
            <w:hideMark/>
          </w:tcPr>
          <w:p w:rsidR="00E256FC" w:rsidRDefault="00E256FC" w:rsidP="00E256FC">
            <w:r>
              <w:rPr>
                <w:i/>
                <w:iCs/>
              </w:rPr>
              <w:t>script</w:t>
            </w:r>
          </w:p>
        </w:tc>
        <w:tc>
          <w:tcPr>
            <w:tcW w:w="3706" w:type="pct"/>
            <w:shd w:val="clear" w:color="auto" w:fill="FFFFFF"/>
            <w:tcMar>
              <w:top w:w="150" w:type="dxa"/>
              <w:left w:w="150" w:type="dxa"/>
              <w:bottom w:w="150" w:type="dxa"/>
              <w:right w:w="150" w:type="dxa"/>
            </w:tcMar>
            <w:hideMark/>
          </w:tcPr>
          <w:p w:rsidR="00E256FC" w:rsidRDefault="00E256FC" w:rsidP="00E256FC">
            <w:r>
              <w:t>Fires when the user opens or closes the &lt;details&gt; element</w:t>
            </w:r>
          </w:p>
        </w:tc>
      </w:tr>
    </w:tbl>
    <w:p w:rsidR="00E256FC" w:rsidRDefault="00E256FC" w:rsidP="00E134E2">
      <w:pPr>
        <w:pStyle w:val="Heading1"/>
      </w:pPr>
    </w:p>
    <w:p w:rsidR="00E134E2" w:rsidRDefault="00E134E2" w:rsidP="00E134E2">
      <w:pPr>
        <w:pStyle w:val="Heading1"/>
      </w:pPr>
      <w:bookmarkStart w:id="41" w:name="_Toc492230502"/>
      <w:r>
        <w:t>Color Names Sorted by Color Groups</w:t>
      </w:r>
      <w:bookmarkEnd w:id="41"/>
    </w:p>
    <w:p w:rsidR="00A011AD" w:rsidRPr="00E134E2" w:rsidRDefault="00E134E2" w:rsidP="00E134E2">
      <w:r>
        <w:t>All modern browsers support the following 140 color name</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94"/>
        <w:gridCol w:w="1442"/>
        <w:gridCol w:w="2702"/>
        <w:gridCol w:w="1171"/>
        <w:gridCol w:w="691"/>
      </w:tblGrid>
      <w:tr w:rsidR="00E134E2" w:rsidRPr="00E134E2" w:rsidTr="00E134E2">
        <w:tc>
          <w:tcPr>
            <w:tcW w:w="5000" w:type="pct"/>
            <w:gridSpan w:val="5"/>
            <w:shd w:val="clear" w:color="auto" w:fill="FFFFFF"/>
            <w:tcMar>
              <w:top w:w="120" w:type="dxa"/>
              <w:left w:w="240" w:type="dxa"/>
              <w:bottom w:w="120" w:type="dxa"/>
              <w:right w:w="120" w:type="dxa"/>
            </w:tcMar>
            <w:hideMark/>
          </w:tcPr>
          <w:p w:rsidR="00E134E2" w:rsidRPr="00E134E2" w:rsidRDefault="00E134E2" w:rsidP="00E134E2">
            <w:pPr>
              <w:pStyle w:val="Heading2"/>
            </w:pPr>
            <w:bookmarkStart w:id="42" w:name="_Toc492230503"/>
            <w:r w:rsidRPr="00E134E2">
              <w:t>Pink Colors</w:t>
            </w:r>
            <w:bookmarkEnd w:id="42"/>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E134E2" w:rsidP="00E134E2">
            <w:pPr>
              <w:rPr>
                <w:b/>
                <w:bCs/>
              </w:rPr>
            </w:pPr>
            <w:r w:rsidRPr="00E134E2">
              <w:rPr>
                <w:b/>
                <w:bCs/>
              </w:rPr>
              <w:t>Color Name</w:t>
            </w:r>
          </w:p>
        </w:tc>
        <w:tc>
          <w:tcPr>
            <w:tcW w:w="772" w:type="pct"/>
            <w:shd w:val="clear" w:color="auto" w:fill="F1F1F1"/>
            <w:tcMar>
              <w:top w:w="120" w:type="dxa"/>
              <w:left w:w="120" w:type="dxa"/>
              <w:bottom w:w="120" w:type="dxa"/>
              <w:right w:w="120" w:type="dxa"/>
            </w:tcMar>
            <w:hideMark/>
          </w:tcPr>
          <w:p w:rsidR="00E134E2" w:rsidRPr="00E134E2" w:rsidRDefault="00E134E2" w:rsidP="00E134E2">
            <w:pPr>
              <w:rPr>
                <w:b/>
                <w:bCs/>
              </w:rPr>
            </w:pPr>
            <w:r w:rsidRPr="00E134E2">
              <w:rPr>
                <w:b/>
                <w:bCs/>
              </w:rPr>
              <w:t>HEX</w:t>
            </w:r>
          </w:p>
        </w:tc>
        <w:tc>
          <w:tcPr>
            <w:tcW w:w="1630" w:type="pct"/>
            <w:shd w:val="clear" w:color="auto" w:fill="F1F1F1"/>
            <w:tcMar>
              <w:top w:w="120" w:type="dxa"/>
              <w:left w:w="120" w:type="dxa"/>
              <w:bottom w:w="120" w:type="dxa"/>
              <w:right w:w="120" w:type="dxa"/>
            </w:tcMar>
            <w:hideMark/>
          </w:tcPr>
          <w:p w:rsidR="00E134E2" w:rsidRPr="00E134E2" w:rsidRDefault="00E134E2" w:rsidP="00E134E2">
            <w:pPr>
              <w:rPr>
                <w:b/>
                <w:bCs/>
              </w:rPr>
            </w:pPr>
            <w:r w:rsidRPr="00E134E2">
              <w:rPr>
                <w:b/>
                <w:bCs/>
              </w:rPr>
              <w:t>Color</w:t>
            </w:r>
          </w:p>
        </w:tc>
        <w:tc>
          <w:tcPr>
            <w:tcW w:w="627" w:type="pct"/>
            <w:shd w:val="clear" w:color="auto" w:fill="F1F1F1"/>
            <w:tcMar>
              <w:top w:w="120" w:type="dxa"/>
              <w:left w:w="120" w:type="dxa"/>
              <w:bottom w:w="120" w:type="dxa"/>
              <w:right w:w="120" w:type="dxa"/>
            </w:tcMar>
            <w:hideMark/>
          </w:tcPr>
          <w:p w:rsidR="00E134E2" w:rsidRPr="00E134E2" w:rsidRDefault="00E134E2" w:rsidP="00E134E2">
            <w:pPr>
              <w:rPr>
                <w:b/>
                <w:bCs/>
              </w:rPr>
            </w:pPr>
            <w:r w:rsidRPr="00E134E2">
              <w:rPr>
                <w:b/>
                <w:bCs/>
              </w:rPr>
              <w:t>Shades</w:t>
            </w:r>
          </w:p>
        </w:tc>
        <w:tc>
          <w:tcPr>
            <w:tcW w:w="370" w:type="pct"/>
            <w:shd w:val="clear" w:color="auto" w:fill="F1F1F1"/>
            <w:tcMar>
              <w:top w:w="120" w:type="dxa"/>
              <w:left w:w="120" w:type="dxa"/>
              <w:bottom w:w="120" w:type="dxa"/>
              <w:right w:w="120" w:type="dxa"/>
            </w:tcMar>
            <w:hideMark/>
          </w:tcPr>
          <w:p w:rsidR="00E134E2" w:rsidRPr="00E134E2" w:rsidRDefault="00E134E2" w:rsidP="00E134E2">
            <w:pPr>
              <w:rPr>
                <w:b/>
                <w:bCs/>
              </w:rPr>
            </w:pPr>
            <w:r w:rsidRPr="00E134E2">
              <w:rPr>
                <w:b/>
                <w:bCs/>
              </w:rPr>
              <w:t>Mix</w:t>
            </w:r>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766" w:tgtFrame="_blank" w:history="1">
              <w:r w:rsidR="00E134E2" w:rsidRPr="00E134E2">
                <w:rPr>
                  <w:color w:val="0000FF"/>
                  <w:u w:val="single"/>
                </w:rPr>
                <w:t>Pink</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767" w:tgtFrame="_blank" w:history="1">
              <w:r w:rsidR="00E134E2" w:rsidRPr="00E134E2">
                <w:rPr>
                  <w:color w:val="0000FF"/>
                  <w:u w:val="single"/>
                </w:rPr>
                <w:t>#FFC0CB</w:t>
              </w:r>
            </w:hyperlink>
          </w:p>
        </w:tc>
        <w:tc>
          <w:tcPr>
            <w:tcW w:w="1630" w:type="pct"/>
            <w:shd w:val="clear" w:color="auto" w:fill="FFC0CB"/>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768"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769"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770" w:tgtFrame="_blank" w:history="1">
              <w:r w:rsidR="00E134E2" w:rsidRPr="00E134E2">
                <w:rPr>
                  <w:color w:val="0000FF"/>
                  <w:u w:val="single"/>
                </w:rPr>
                <w:t>LightPink</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771" w:tgtFrame="_blank" w:history="1">
              <w:r w:rsidR="00E134E2" w:rsidRPr="00E134E2">
                <w:rPr>
                  <w:color w:val="0000FF"/>
                  <w:u w:val="single"/>
                </w:rPr>
                <w:t>#FFB6C1</w:t>
              </w:r>
            </w:hyperlink>
          </w:p>
        </w:tc>
        <w:tc>
          <w:tcPr>
            <w:tcW w:w="1630" w:type="pct"/>
            <w:shd w:val="clear" w:color="auto" w:fill="FFB6C1"/>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772"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773"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774" w:tgtFrame="_blank" w:history="1">
              <w:r w:rsidR="00E134E2" w:rsidRPr="00E134E2">
                <w:rPr>
                  <w:color w:val="0000FF"/>
                  <w:u w:val="single"/>
                </w:rPr>
                <w:t>HotPink</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775" w:tgtFrame="_blank" w:history="1">
              <w:r w:rsidR="00E134E2" w:rsidRPr="00E134E2">
                <w:rPr>
                  <w:color w:val="0000FF"/>
                  <w:u w:val="single"/>
                </w:rPr>
                <w:t>#FF69B4</w:t>
              </w:r>
            </w:hyperlink>
          </w:p>
        </w:tc>
        <w:tc>
          <w:tcPr>
            <w:tcW w:w="1630" w:type="pct"/>
            <w:shd w:val="clear" w:color="auto" w:fill="FF69B4"/>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776"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777"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778" w:tgtFrame="_blank" w:history="1">
              <w:r w:rsidR="00E134E2" w:rsidRPr="00E134E2">
                <w:rPr>
                  <w:color w:val="0000FF"/>
                  <w:u w:val="single"/>
                </w:rPr>
                <w:t>DeepPink</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779" w:tgtFrame="_blank" w:history="1">
              <w:r w:rsidR="00E134E2" w:rsidRPr="00E134E2">
                <w:rPr>
                  <w:color w:val="0000FF"/>
                  <w:u w:val="single"/>
                </w:rPr>
                <w:t>#FF1493</w:t>
              </w:r>
            </w:hyperlink>
          </w:p>
        </w:tc>
        <w:tc>
          <w:tcPr>
            <w:tcW w:w="1630" w:type="pct"/>
            <w:shd w:val="clear" w:color="auto" w:fill="FF1493"/>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780"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781"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782" w:tgtFrame="_blank" w:history="1">
              <w:r w:rsidR="00E134E2" w:rsidRPr="00E134E2">
                <w:rPr>
                  <w:color w:val="0000FF"/>
                  <w:u w:val="single"/>
                </w:rPr>
                <w:t>PaleVioletRed</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783" w:tgtFrame="_blank" w:history="1">
              <w:r w:rsidR="00E134E2" w:rsidRPr="00E134E2">
                <w:rPr>
                  <w:color w:val="0000FF"/>
                  <w:u w:val="single"/>
                </w:rPr>
                <w:t>#DB7093</w:t>
              </w:r>
            </w:hyperlink>
          </w:p>
        </w:tc>
        <w:tc>
          <w:tcPr>
            <w:tcW w:w="1630" w:type="pct"/>
            <w:shd w:val="clear" w:color="auto" w:fill="DB7093"/>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784"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785"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786" w:tgtFrame="_blank" w:history="1">
              <w:r w:rsidR="00E134E2" w:rsidRPr="00E134E2">
                <w:rPr>
                  <w:color w:val="0000FF"/>
                  <w:u w:val="single"/>
                </w:rPr>
                <w:t>MediumVioletRed</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787" w:tgtFrame="_blank" w:history="1">
              <w:r w:rsidR="00E134E2" w:rsidRPr="00E134E2">
                <w:rPr>
                  <w:color w:val="0000FF"/>
                  <w:u w:val="single"/>
                </w:rPr>
                <w:t>#C71585</w:t>
              </w:r>
            </w:hyperlink>
          </w:p>
        </w:tc>
        <w:tc>
          <w:tcPr>
            <w:tcW w:w="1630" w:type="pct"/>
            <w:shd w:val="clear" w:color="auto" w:fill="C71585"/>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788"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789" w:history="1">
              <w:r w:rsidR="00E134E2" w:rsidRPr="00E134E2">
                <w:rPr>
                  <w:color w:val="0000FF"/>
                  <w:u w:val="single"/>
                </w:rPr>
                <w:t>Mix</w:t>
              </w:r>
            </w:hyperlink>
          </w:p>
        </w:tc>
      </w:tr>
      <w:tr w:rsidR="00E134E2" w:rsidRPr="00E134E2" w:rsidTr="00E134E2">
        <w:tc>
          <w:tcPr>
            <w:tcW w:w="5000" w:type="pct"/>
            <w:gridSpan w:val="5"/>
            <w:shd w:val="clear" w:color="auto" w:fill="FFFFFF"/>
            <w:tcMar>
              <w:top w:w="120" w:type="dxa"/>
              <w:left w:w="240" w:type="dxa"/>
              <w:bottom w:w="120" w:type="dxa"/>
              <w:right w:w="120" w:type="dxa"/>
            </w:tcMar>
            <w:hideMark/>
          </w:tcPr>
          <w:p w:rsidR="00E134E2" w:rsidRPr="00E134E2" w:rsidRDefault="00E134E2" w:rsidP="00E134E2">
            <w:pPr>
              <w:pStyle w:val="Heading2"/>
            </w:pPr>
            <w:bookmarkStart w:id="43" w:name="_Toc492230504"/>
            <w:r w:rsidRPr="00E134E2">
              <w:t>Purple Colors</w:t>
            </w:r>
            <w:bookmarkEnd w:id="43"/>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E134E2" w:rsidP="00E134E2">
            <w:pPr>
              <w:rPr>
                <w:b/>
                <w:bCs/>
              </w:rPr>
            </w:pPr>
            <w:r w:rsidRPr="00E134E2">
              <w:rPr>
                <w:b/>
                <w:bCs/>
              </w:rPr>
              <w:t>Color Name</w:t>
            </w:r>
          </w:p>
        </w:tc>
        <w:tc>
          <w:tcPr>
            <w:tcW w:w="772" w:type="pct"/>
            <w:shd w:val="clear" w:color="auto" w:fill="F1F1F1"/>
            <w:tcMar>
              <w:top w:w="120" w:type="dxa"/>
              <w:left w:w="120" w:type="dxa"/>
              <w:bottom w:w="120" w:type="dxa"/>
              <w:right w:w="120" w:type="dxa"/>
            </w:tcMar>
            <w:hideMark/>
          </w:tcPr>
          <w:p w:rsidR="00E134E2" w:rsidRPr="00E134E2" w:rsidRDefault="00E134E2" w:rsidP="00E134E2">
            <w:pPr>
              <w:rPr>
                <w:b/>
                <w:bCs/>
              </w:rPr>
            </w:pPr>
            <w:r w:rsidRPr="00E134E2">
              <w:rPr>
                <w:b/>
                <w:bCs/>
              </w:rPr>
              <w:t>HEX</w:t>
            </w:r>
          </w:p>
        </w:tc>
        <w:tc>
          <w:tcPr>
            <w:tcW w:w="1630" w:type="pct"/>
            <w:shd w:val="clear" w:color="auto" w:fill="F1F1F1"/>
            <w:tcMar>
              <w:top w:w="120" w:type="dxa"/>
              <w:left w:w="120" w:type="dxa"/>
              <w:bottom w:w="120" w:type="dxa"/>
              <w:right w:w="120" w:type="dxa"/>
            </w:tcMar>
            <w:hideMark/>
          </w:tcPr>
          <w:p w:rsidR="00E134E2" w:rsidRPr="00E134E2" w:rsidRDefault="00E134E2" w:rsidP="00E134E2">
            <w:pPr>
              <w:rPr>
                <w:b/>
                <w:bCs/>
              </w:rPr>
            </w:pPr>
            <w:r w:rsidRPr="00E134E2">
              <w:rPr>
                <w:b/>
                <w:bCs/>
              </w:rPr>
              <w:t>Color</w:t>
            </w:r>
          </w:p>
        </w:tc>
        <w:tc>
          <w:tcPr>
            <w:tcW w:w="627" w:type="pct"/>
            <w:shd w:val="clear" w:color="auto" w:fill="F1F1F1"/>
            <w:tcMar>
              <w:top w:w="120" w:type="dxa"/>
              <w:left w:w="120" w:type="dxa"/>
              <w:bottom w:w="120" w:type="dxa"/>
              <w:right w:w="120" w:type="dxa"/>
            </w:tcMar>
            <w:hideMark/>
          </w:tcPr>
          <w:p w:rsidR="00E134E2" w:rsidRPr="00E134E2" w:rsidRDefault="00E134E2" w:rsidP="00E134E2">
            <w:pPr>
              <w:rPr>
                <w:b/>
                <w:bCs/>
              </w:rPr>
            </w:pPr>
            <w:r w:rsidRPr="00E134E2">
              <w:rPr>
                <w:b/>
                <w:bCs/>
              </w:rPr>
              <w:t>Shades</w:t>
            </w:r>
          </w:p>
        </w:tc>
        <w:tc>
          <w:tcPr>
            <w:tcW w:w="370" w:type="pct"/>
            <w:shd w:val="clear" w:color="auto" w:fill="F1F1F1"/>
            <w:tcMar>
              <w:top w:w="120" w:type="dxa"/>
              <w:left w:w="120" w:type="dxa"/>
              <w:bottom w:w="120" w:type="dxa"/>
              <w:right w:w="120" w:type="dxa"/>
            </w:tcMar>
            <w:hideMark/>
          </w:tcPr>
          <w:p w:rsidR="00E134E2" w:rsidRPr="00E134E2" w:rsidRDefault="00E134E2" w:rsidP="00E134E2">
            <w:pPr>
              <w:rPr>
                <w:b/>
                <w:bCs/>
              </w:rPr>
            </w:pPr>
            <w:r w:rsidRPr="00E134E2">
              <w:rPr>
                <w:b/>
                <w:bCs/>
              </w:rPr>
              <w:t>Mix</w:t>
            </w:r>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790" w:tgtFrame="_blank" w:history="1">
              <w:r w:rsidR="00E134E2" w:rsidRPr="00E134E2">
                <w:rPr>
                  <w:color w:val="0000FF"/>
                  <w:u w:val="single"/>
                </w:rPr>
                <w:t>Lavender</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791" w:tgtFrame="_blank" w:history="1">
              <w:r w:rsidR="00E134E2" w:rsidRPr="00E134E2">
                <w:rPr>
                  <w:color w:val="0000FF"/>
                  <w:u w:val="single"/>
                </w:rPr>
                <w:t>#E6E6FA</w:t>
              </w:r>
            </w:hyperlink>
          </w:p>
        </w:tc>
        <w:tc>
          <w:tcPr>
            <w:tcW w:w="1630" w:type="pct"/>
            <w:shd w:val="clear" w:color="auto" w:fill="E6E6FA"/>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792"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793"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794" w:tgtFrame="_blank" w:history="1">
              <w:r w:rsidR="00E134E2" w:rsidRPr="00E134E2">
                <w:rPr>
                  <w:color w:val="0000FF"/>
                  <w:u w:val="single"/>
                </w:rPr>
                <w:t>Thistle</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795" w:tgtFrame="_blank" w:history="1">
              <w:r w:rsidR="00E134E2" w:rsidRPr="00E134E2">
                <w:rPr>
                  <w:color w:val="0000FF"/>
                  <w:u w:val="single"/>
                </w:rPr>
                <w:t>#D8BFD8</w:t>
              </w:r>
            </w:hyperlink>
          </w:p>
        </w:tc>
        <w:tc>
          <w:tcPr>
            <w:tcW w:w="1630" w:type="pct"/>
            <w:shd w:val="clear" w:color="auto" w:fill="D8BFD8"/>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796"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797"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798" w:tgtFrame="_blank" w:history="1">
              <w:r w:rsidR="00E134E2" w:rsidRPr="00E134E2">
                <w:rPr>
                  <w:color w:val="0000FF"/>
                  <w:u w:val="single"/>
                </w:rPr>
                <w:t>Plum</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799" w:tgtFrame="_blank" w:history="1">
              <w:r w:rsidR="00E134E2" w:rsidRPr="00E134E2">
                <w:rPr>
                  <w:color w:val="0000FF"/>
                  <w:u w:val="single"/>
                </w:rPr>
                <w:t>#DDA0DD</w:t>
              </w:r>
            </w:hyperlink>
          </w:p>
        </w:tc>
        <w:tc>
          <w:tcPr>
            <w:tcW w:w="1630" w:type="pct"/>
            <w:shd w:val="clear" w:color="auto" w:fill="DDA0DD"/>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800"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801"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802" w:tgtFrame="_blank" w:history="1">
              <w:r w:rsidR="00E134E2" w:rsidRPr="00E134E2">
                <w:rPr>
                  <w:color w:val="0000FF"/>
                  <w:u w:val="single"/>
                </w:rPr>
                <w:t>Orchid</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803" w:tgtFrame="_blank" w:history="1">
              <w:r w:rsidR="00E134E2" w:rsidRPr="00E134E2">
                <w:rPr>
                  <w:color w:val="0000FF"/>
                  <w:u w:val="single"/>
                </w:rPr>
                <w:t>#DA70D6</w:t>
              </w:r>
            </w:hyperlink>
          </w:p>
        </w:tc>
        <w:tc>
          <w:tcPr>
            <w:tcW w:w="1630" w:type="pct"/>
            <w:shd w:val="clear" w:color="auto" w:fill="DA70D6"/>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804"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805"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806" w:tgtFrame="_blank" w:history="1">
              <w:r w:rsidR="00E134E2" w:rsidRPr="00E134E2">
                <w:rPr>
                  <w:color w:val="0000FF"/>
                  <w:u w:val="single"/>
                </w:rPr>
                <w:t>Violet</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807" w:tgtFrame="_blank" w:history="1">
              <w:r w:rsidR="00E134E2" w:rsidRPr="00E134E2">
                <w:rPr>
                  <w:color w:val="0000FF"/>
                  <w:u w:val="single"/>
                </w:rPr>
                <w:t>#EE82EE</w:t>
              </w:r>
            </w:hyperlink>
          </w:p>
        </w:tc>
        <w:tc>
          <w:tcPr>
            <w:tcW w:w="1630" w:type="pct"/>
            <w:shd w:val="clear" w:color="auto" w:fill="EE82EE"/>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808"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809"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810" w:tgtFrame="_blank" w:history="1">
              <w:r w:rsidR="00E134E2" w:rsidRPr="00E134E2">
                <w:rPr>
                  <w:color w:val="0000FF"/>
                  <w:u w:val="single"/>
                </w:rPr>
                <w:t>Fuchsia</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811" w:tgtFrame="_blank" w:history="1">
              <w:r w:rsidR="00E134E2" w:rsidRPr="00E134E2">
                <w:rPr>
                  <w:color w:val="0000FF"/>
                  <w:u w:val="single"/>
                </w:rPr>
                <w:t>#FF00FF</w:t>
              </w:r>
            </w:hyperlink>
          </w:p>
        </w:tc>
        <w:tc>
          <w:tcPr>
            <w:tcW w:w="1630" w:type="pct"/>
            <w:shd w:val="clear" w:color="auto" w:fill="FF00FF"/>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812"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813"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814" w:tgtFrame="_blank" w:history="1">
              <w:r w:rsidR="00E134E2" w:rsidRPr="00E134E2">
                <w:rPr>
                  <w:color w:val="0000FF"/>
                  <w:u w:val="single"/>
                </w:rPr>
                <w:t>Magenta</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815" w:tgtFrame="_blank" w:history="1">
              <w:r w:rsidR="00E134E2" w:rsidRPr="00E134E2">
                <w:rPr>
                  <w:color w:val="0000FF"/>
                  <w:u w:val="single"/>
                </w:rPr>
                <w:t>#FF00FF</w:t>
              </w:r>
            </w:hyperlink>
          </w:p>
        </w:tc>
        <w:tc>
          <w:tcPr>
            <w:tcW w:w="1630" w:type="pct"/>
            <w:shd w:val="clear" w:color="auto" w:fill="FF00FF"/>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816"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817"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818" w:tgtFrame="_blank" w:history="1">
              <w:r w:rsidR="00E134E2" w:rsidRPr="00E134E2">
                <w:rPr>
                  <w:color w:val="0000FF"/>
                  <w:u w:val="single"/>
                </w:rPr>
                <w:t>MediumOrchid</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819" w:tgtFrame="_blank" w:history="1">
              <w:r w:rsidR="00E134E2" w:rsidRPr="00E134E2">
                <w:rPr>
                  <w:color w:val="0000FF"/>
                  <w:u w:val="single"/>
                </w:rPr>
                <w:t>#BA55D3</w:t>
              </w:r>
            </w:hyperlink>
          </w:p>
        </w:tc>
        <w:tc>
          <w:tcPr>
            <w:tcW w:w="1630" w:type="pct"/>
            <w:shd w:val="clear" w:color="auto" w:fill="BA55D3"/>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820"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821"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822" w:tgtFrame="_blank" w:history="1">
              <w:r w:rsidR="00E134E2" w:rsidRPr="00E134E2">
                <w:rPr>
                  <w:color w:val="0000FF"/>
                  <w:u w:val="single"/>
                </w:rPr>
                <w:t>DarkOrchid</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823" w:tgtFrame="_blank" w:history="1">
              <w:r w:rsidR="00E134E2" w:rsidRPr="00E134E2">
                <w:rPr>
                  <w:color w:val="0000FF"/>
                  <w:u w:val="single"/>
                </w:rPr>
                <w:t>#9932CC</w:t>
              </w:r>
            </w:hyperlink>
          </w:p>
        </w:tc>
        <w:tc>
          <w:tcPr>
            <w:tcW w:w="1630" w:type="pct"/>
            <w:shd w:val="clear" w:color="auto" w:fill="9932CC"/>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824"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825"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826" w:tgtFrame="_blank" w:history="1">
              <w:r w:rsidR="00E134E2" w:rsidRPr="00E134E2">
                <w:rPr>
                  <w:color w:val="0000FF"/>
                  <w:u w:val="single"/>
                </w:rPr>
                <w:t>DarkViolet</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827" w:tgtFrame="_blank" w:history="1">
              <w:r w:rsidR="00E134E2" w:rsidRPr="00E134E2">
                <w:rPr>
                  <w:color w:val="0000FF"/>
                  <w:u w:val="single"/>
                </w:rPr>
                <w:t>#9400D3</w:t>
              </w:r>
            </w:hyperlink>
          </w:p>
        </w:tc>
        <w:tc>
          <w:tcPr>
            <w:tcW w:w="1630" w:type="pct"/>
            <w:shd w:val="clear" w:color="auto" w:fill="9400D3"/>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828"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829"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830" w:tgtFrame="_blank" w:history="1">
              <w:r w:rsidR="00E134E2" w:rsidRPr="00E134E2">
                <w:rPr>
                  <w:color w:val="0000FF"/>
                  <w:u w:val="single"/>
                </w:rPr>
                <w:t>BlueViolet</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831" w:tgtFrame="_blank" w:history="1">
              <w:r w:rsidR="00E134E2" w:rsidRPr="00E134E2">
                <w:rPr>
                  <w:color w:val="0000FF"/>
                  <w:u w:val="single"/>
                </w:rPr>
                <w:t>#8A2BE2</w:t>
              </w:r>
            </w:hyperlink>
          </w:p>
        </w:tc>
        <w:tc>
          <w:tcPr>
            <w:tcW w:w="1630" w:type="pct"/>
            <w:shd w:val="clear" w:color="auto" w:fill="8A2BE2"/>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832"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833"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834" w:tgtFrame="_blank" w:history="1">
              <w:r w:rsidR="00E134E2" w:rsidRPr="00E134E2">
                <w:rPr>
                  <w:color w:val="0000FF"/>
                  <w:u w:val="single"/>
                </w:rPr>
                <w:t>DarkMagenta</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835" w:tgtFrame="_blank" w:history="1">
              <w:r w:rsidR="00E134E2" w:rsidRPr="00E134E2">
                <w:rPr>
                  <w:color w:val="0000FF"/>
                  <w:u w:val="single"/>
                </w:rPr>
                <w:t>#8B008B</w:t>
              </w:r>
            </w:hyperlink>
          </w:p>
        </w:tc>
        <w:tc>
          <w:tcPr>
            <w:tcW w:w="1630" w:type="pct"/>
            <w:shd w:val="clear" w:color="auto" w:fill="8B008B"/>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836"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837"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838" w:tgtFrame="_blank" w:history="1">
              <w:r w:rsidR="00E134E2" w:rsidRPr="00E134E2">
                <w:rPr>
                  <w:color w:val="0000FF"/>
                  <w:u w:val="single"/>
                </w:rPr>
                <w:t>Purple</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839" w:tgtFrame="_blank" w:history="1">
              <w:r w:rsidR="00E134E2" w:rsidRPr="00E134E2">
                <w:rPr>
                  <w:color w:val="0000FF"/>
                  <w:u w:val="single"/>
                </w:rPr>
                <w:t>#800080</w:t>
              </w:r>
            </w:hyperlink>
          </w:p>
        </w:tc>
        <w:tc>
          <w:tcPr>
            <w:tcW w:w="1630" w:type="pct"/>
            <w:shd w:val="clear" w:color="auto" w:fill="800080"/>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840"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841"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842" w:tgtFrame="_blank" w:history="1">
              <w:r w:rsidR="00E134E2" w:rsidRPr="00E134E2">
                <w:rPr>
                  <w:color w:val="0000FF"/>
                  <w:u w:val="single"/>
                </w:rPr>
                <w:t>MediumPurple</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843" w:tgtFrame="_blank" w:history="1">
              <w:r w:rsidR="00E134E2" w:rsidRPr="00E134E2">
                <w:rPr>
                  <w:color w:val="0000FF"/>
                  <w:u w:val="single"/>
                </w:rPr>
                <w:t>#9370DB</w:t>
              </w:r>
            </w:hyperlink>
          </w:p>
        </w:tc>
        <w:tc>
          <w:tcPr>
            <w:tcW w:w="1630" w:type="pct"/>
            <w:shd w:val="clear" w:color="auto" w:fill="9370DB"/>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844"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845"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846" w:tgtFrame="_blank" w:history="1">
              <w:r w:rsidR="00E134E2" w:rsidRPr="00E134E2">
                <w:rPr>
                  <w:color w:val="0000FF"/>
                  <w:u w:val="single"/>
                </w:rPr>
                <w:t>MediumSlateBlue</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847" w:tgtFrame="_blank" w:history="1">
              <w:r w:rsidR="00E134E2" w:rsidRPr="00E134E2">
                <w:rPr>
                  <w:color w:val="0000FF"/>
                  <w:u w:val="single"/>
                </w:rPr>
                <w:t>#7B68EE</w:t>
              </w:r>
            </w:hyperlink>
          </w:p>
        </w:tc>
        <w:tc>
          <w:tcPr>
            <w:tcW w:w="1630" w:type="pct"/>
            <w:shd w:val="clear" w:color="auto" w:fill="7B68EE"/>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848"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849"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850" w:tgtFrame="_blank" w:history="1">
              <w:r w:rsidR="00E134E2" w:rsidRPr="00E134E2">
                <w:rPr>
                  <w:color w:val="0000FF"/>
                  <w:u w:val="single"/>
                </w:rPr>
                <w:t>SlateBlue</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851" w:tgtFrame="_blank" w:history="1">
              <w:r w:rsidR="00E134E2" w:rsidRPr="00E134E2">
                <w:rPr>
                  <w:color w:val="0000FF"/>
                  <w:u w:val="single"/>
                </w:rPr>
                <w:t>#6A5ACD</w:t>
              </w:r>
            </w:hyperlink>
          </w:p>
        </w:tc>
        <w:tc>
          <w:tcPr>
            <w:tcW w:w="1630" w:type="pct"/>
            <w:shd w:val="clear" w:color="auto" w:fill="6A5ACD"/>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852"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853"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854" w:tgtFrame="_blank" w:history="1">
              <w:r w:rsidR="00E134E2" w:rsidRPr="00E134E2">
                <w:rPr>
                  <w:color w:val="0000FF"/>
                  <w:u w:val="single"/>
                </w:rPr>
                <w:t>DarkSlateBlue</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855" w:tgtFrame="_blank" w:history="1">
              <w:r w:rsidR="00E134E2" w:rsidRPr="00E134E2">
                <w:rPr>
                  <w:color w:val="0000FF"/>
                  <w:u w:val="single"/>
                </w:rPr>
                <w:t>#483D8B</w:t>
              </w:r>
            </w:hyperlink>
          </w:p>
        </w:tc>
        <w:tc>
          <w:tcPr>
            <w:tcW w:w="1630" w:type="pct"/>
            <w:shd w:val="clear" w:color="auto" w:fill="483D8B"/>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856"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857"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858" w:tgtFrame="_blank" w:history="1">
              <w:r w:rsidR="00E134E2" w:rsidRPr="00E134E2">
                <w:rPr>
                  <w:color w:val="0000FF"/>
                  <w:u w:val="single"/>
                </w:rPr>
                <w:t>RebeccaPurple</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859" w:tgtFrame="_blank" w:history="1">
              <w:r w:rsidR="00E134E2" w:rsidRPr="00E134E2">
                <w:rPr>
                  <w:color w:val="0000FF"/>
                  <w:u w:val="single"/>
                </w:rPr>
                <w:t>#663399</w:t>
              </w:r>
            </w:hyperlink>
          </w:p>
        </w:tc>
        <w:tc>
          <w:tcPr>
            <w:tcW w:w="1630" w:type="pct"/>
            <w:shd w:val="clear" w:color="auto" w:fill="663399"/>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860"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861"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862" w:tgtFrame="_blank" w:history="1">
              <w:r w:rsidR="00E134E2" w:rsidRPr="00E134E2">
                <w:rPr>
                  <w:color w:val="0000FF"/>
                  <w:u w:val="single"/>
                </w:rPr>
                <w:t>Indigo </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863" w:tgtFrame="_blank" w:history="1">
              <w:r w:rsidR="00E134E2" w:rsidRPr="00E134E2">
                <w:rPr>
                  <w:color w:val="0000FF"/>
                  <w:u w:val="single"/>
                </w:rPr>
                <w:t>#4B0082</w:t>
              </w:r>
            </w:hyperlink>
          </w:p>
        </w:tc>
        <w:tc>
          <w:tcPr>
            <w:tcW w:w="1630" w:type="pct"/>
            <w:shd w:val="clear" w:color="auto" w:fill="4B0082"/>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864"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865" w:history="1">
              <w:r w:rsidR="00E134E2" w:rsidRPr="00E134E2">
                <w:rPr>
                  <w:color w:val="0000FF"/>
                  <w:u w:val="single"/>
                </w:rPr>
                <w:t>Mix</w:t>
              </w:r>
            </w:hyperlink>
          </w:p>
        </w:tc>
      </w:tr>
      <w:tr w:rsidR="00E134E2" w:rsidRPr="00E134E2" w:rsidTr="00E134E2">
        <w:tc>
          <w:tcPr>
            <w:tcW w:w="5000" w:type="pct"/>
            <w:gridSpan w:val="5"/>
            <w:shd w:val="clear" w:color="auto" w:fill="F1F1F1"/>
            <w:tcMar>
              <w:top w:w="120" w:type="dxa"/>
              <w:left w:w="240" w:type="dxa"/>
              <w:bottom w:w="120" w:type="dxa"/>
              <w:right w:w="120" w:type="dxa"/>
            </w:tcMar>
            <w:hideMark/>
          </w:tcPr>
          <w:p w:rsidR="00E134E2" w:rsidRPr="00E134E2" w:rsidRDefault="00E134E2" w:rsidP="00E134E2">
            <w:pPr>
              <w:pStyle w:val="Heading2"/>
            </w:pPr>
            <w:bookmarkStart w:id="44" w:name="_Toc492230505"/>
            <w:r w:rsidRPr="00E134E2">
              <w:t>Red Colors</w:t>
            </w:r>
            <w:bookmarkEnd w:id="44"/>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E134E2" w:rsidP="00E134E2">
            <w:pPr>
              <w:rPr>
                <w:b/>
                <w:bCs/>
              </w:rPr>
            </w:pPr>
            <w:r w:rsidRPr="00E134E2">
              <w:rPr>
                <w:b/>
                <w:bCs/>
              </w:rPr>
              <w:t>Color Name</w:t>
            </w:r>
          </w:p>
        </w:tc>
        <w:tc>
          <w:tcPr>
            <w:tcW w:w="772" w:type="pct"/>
            <w:shd w:val="clear" w:color="auto" w:fill="FFFFFF"/>
            <w:tcMar>
              <w:top w:w="120" w:type="dxa"/>
              <w:left w:w="120" w:type="dxa"/>
              <w:bottom w:w="120" w:type="dxa"/>
              <w:right w:w="120" w:type="dxa"/>
            </w:tcMar>
            <w:hideMark/>
          </w:tcPr>
          <w:p w:rsidR="00E134E2" w:rsidRPr="00E134E2" w:rsidRDefault="00E134E2" w:rsidP="00E134E2">
            <w:pPr>
              <w:rPr>
                <w:b/>
                <w:bCs/>
              </w:rPr>
            </w:pPr>
            <w:r w:rsidRPr="00E134E2">
              <w:rPr>
                <w:b/>
                <w:bCs/>
              </w:rPr>
              <w:t>HEX</w:t>
            </w:r>
          </w:p>
        </w:tc>
        <w:tc>
          <w:tcPr>
            <w:tcW w:w="1630" w:type="pct"/>
            <w:shd w:val="clear" w:color="auto" w:fill="FFFFFF"/>
            <w:tcMar>
              <w:top w:w="120" w:type="dxa"/>
              <w:left w:w="120" w:type="dxa"/>
              <w:bottom w:w="120" w:type="dxa"/>
              <w:right w:w="120" w:type="dxa"/>
            </w:tcMar>
            <w:hideMark/>
          </w:tcPr>
          <w:p w:rsidR="00E134E2" w:rsidRPr="00E134E2" w:rsidRDefault="00E134E2" w:rsidP="00E134E2">
            <w:pPr>
              <w:rPr>
                <w:b/>
                <w:bCs/>
              </w:rPr>
            </w:pPr>
            <w:r w:rsidRPr="00E134E2">
              <w:rPr>
                <w:b/>
                <w:bCs/>
              </w:rPr>
              <w:t>Color</w:t>
            </w:r>
          </w:p>
        </w:tc>
        <w:tc>
          <w:tcPr>
            <w:tcW w:w="627" w:type="pct"/>
            <w:shd w:val="clear" w:color="auto" w:fill="FFFFFF"/>
            <w:tcMar>
              <w:top w:w="120" w:type="dxa"/>
              <w:left w:w="120" w:type="dxa"/>
              <w:bottom w:w="120" w:type="dxa"/>
              <w:right w:w="120" w:type="dxa"/>
            </w:tcMar>
            <w:hideMark/>
          </w:tcPr>
          <w:p w:rsidR="00E134E2" w:rsidRPr="00E134E2" w:rsidRDefault="00E134E2" w:rsidP="00E134E2">
            <w:pPr>
              <w:rPr>
                <w:b/>
                <w:bCs/>
              </w:rPr>
            </w:pPr>
            <w:r w:rsidRPr="00E134E2">
              <w:rPr>
                <w:b/>
                <w:bCs/>
              </w:rPr>
              <w:t>Shades</w:t>
            </w:r>
          </w:p>
        </w:tc>
        <w:tc>
          <w:tcPr>
            <w:tcW w:w="370" w:type="pct"/>
            <w:shd w:val="clear" w:color="auto" w:fill="FFFFFF"/>
            <w:tcMar>
              <w:top w:w="120" w:type="dxa"/>
              <w:left w:w="120" w:type="dxa"/>
              <w:bottom w:w="120" w:type="dxa"/>
              <w:right w:w="120" w:type="dxa"/>
            </w:tcMar>
            <w:hideMark/>
          </w:tcPr>
          <w:p w:rsidR="00E134E2" w:rsidRPr="00E134E2" w:rsidRDefault="00E134E2" w:rsidP="00E134E2">
            <w:pPr>
              <w:rPr>
                <w:b/>
                <w:bCs/>
              </w:rPr>
            </w:pPr>
            <w:r w:rsidRPr="00E134E2">
              <w:rPr>
                <w:b/>
                <w:bCs/>
              </w:rPr>
              <w:t>Mix</w:t>
            </w:r>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866" w:tgtFrame="_blank" w:history="1">
              <w:r w:rsidR="00E134E2" w:rsidRPr="00E134E2">
                <w:rPr>
                  <w:color w:val="0000FF"/>
                  <w:u w:val="single"/>
                </w:rPr>
                <w:t>LightSalmon</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867" w:tgtFrame="_blank" w:history="1">
              <w:r w:rsidR="00E134E2" w:rsidRPr="00E134E2">
                <w:rPr>
                  <w:color w:val="0000FF"/>
                  <w:u w:val="single"/>
                </w:rPr>
                <w:t>#FFA07A</w:t>
              </w:r>
            </w:hyperlink>
          </w:p>
        </w:tc>
        <w:tc>
          <w:tcPr>
            <w:tcW w:w="1630" w:type="pct"/>
            <w:shd w:val="clear" w:color="auto" w:fill="FFA07A"/>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868"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869"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870" w:tgtFrame="_blank" w:history="1">
              <w:r w:rsidR="00E134E2" w:rsidRPr="00E134E2">
                <w:rPr>
                  <w:color w:val="0000FF"/>
                  <w:u w:val="single"/>
                </w:rPr>
                <w:t>Salmon</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871" w:tgtFrame="_blank" w:history="1">
              <w:r w:rsidR="00E134E2" w:rsidRPr="00E134E2">
                <w:rPr>
                  <w:color w:val="0000FF"/>
                  <w:u w:val="single"/>
                </w:rPr>
                <w:t>#FA8072</w:t>
              </w:r>
            </w:hyperlink>
          </w:p>
        </w:tc>
        <w:tc>
          <w:tcPr>
            <w:tcW w:w="1630" w:type="pct"/>
            <w:shd w:val="clear" w:color="auto" w:fill="FA8072"/>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872"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873"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874" w:tgtFrame="_blank" w:history="1">
              <w:r w:rsidR="00E134E2" w:rsidRPr="00E134E2">
                <w:rPr>
                  <w:color w:val="0000FF"/>
                  <w:u w:val="single"/>
                </w:rPr>
                <w:t>DarkSalmon</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875" w:tgtFrame="_blank" w:history="1">
              <w:r w:rsidR="00E134E2" w:rsidRPr="00E134E2">
                <w:rPr>
                  <w:color w:val="0000FF"/>
                  <w:u w:val="single"/>
                </w:rPr>
                <w:t>#E9967A</w:t>
              </w:r>
            </w:hyperlink>
          </w:p>
        </w:tc>
        <w:tc>
          <w:tcPr>
            <w:tcW w:w="1630" w:type="pct"/>
            <w:shd w:val="clear" w:color="auto" w:fill="E9967A"/>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876"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877"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878" w:tgtFrame="_blank" w:history="1">
              <w:r w:rsidR="00E134E2" w:rsidRPr="00E134E2">
                <w:rPr>
                  <w:color w:val="0000FF"/>
                  <w:u w:val="single"/>
                </w:rPr>
                <w:t>LightCoral</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879" w:tgtFrame="_blank" w:history="1">
              <w:r w:rsidR="00E134E2" w:rsidRPr="00E134E2">
                <w:rPr>
                  <w:color w:val="0000FF"/>
                  <w:u w:val="single"/>
                </w:rPr>
                <w:t>#F08080</w:t>
              </w:r>
            </w:hyperlink>
          </w:p>
        </w:tc>
        <w:tc>
          <w:tcPr>
            <w:tcW w:w="1630" w:type="pct"/>
            <w:shd w:val="clear" w:color="auto" w:fill="F08080"/>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880"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881"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882" w:tgtFrame="_blank" w:history="1">
              <w:r w:rsidR="00E134E2" w:rsidRPr="00E134E2">
                <w:rPr>
                  <w:color w:val="0000FF"/>
                  <w:u w:val="single"/>
                </w:rPr>
                <w:t>IndianRed </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883" w:tgtFrame="_blank" w:history="1">
              <w:r w:rsidR="00E134E2" w:rsidRPr="00E134E2">
                <w:rPr>
                  <w:color w:val="0000FF"/>
                  <w:u w:val="single"/>
                </w:rPr>
                <w:t>#CD5C5C</w:t>
              </w:r>
            </w:hyperlink>
          </w:p>
        </w:tc>
        <w:tc>
          <w:tcPr>
            <w:tcW w:w="1630" w:type="pct"/>
            <w:shd w:val="clear" w:color="auto" w:fill="CD5C5C"/>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884"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885"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886" w:tgtFrame="_blank" w:history="1">
              <w:r w:rsidR="00E134E2" w:rsidRPr="00E134E2">
                <w:rPr>
                  <w:color w:val="0000FF"/>
                  <w:u w:val="single"/>
                </w:rPr>
                <w:t>Crimson</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887" w:tgtFrame="_blank" w:history="1">
              <w:r w:rsidR="00E134E2" w:rsidRPr="00E134E2">
                <w:rPr>
                  <w:color w:val="0000FF"/>
                  <w:u w:val="single"/>
                </w:rPr>
                <w:t>#DC143C</w:t>
              </w:r>
            </w:hyperlink>
          </w:p>
        </w:tc>
        <w:tc>
          <w:tcPr>
            <w:tcW w:w="1630" w:type="pct"/>
            <w:shd w:val="clear" w:color="auto" w:fill="DC143C"/>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888"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889"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890" w:tgtFrame="_blank" w:history="1">
              <w:r w:rsidR="00E134E2" w:rsidRPr="00E134E2">
                <w:rPr>
                  <w:color w:val="0000FF"/>
                  <w:u w:val="single"/>
                </w:rPr>
                <w:t>Red</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891" w:tgtFrame="_blank" w:history="1">
              <w:r w:rsidR="00E134E2" w:rsidRPr="00E134E2">
                <w:rPr>
                  <w:color w:val="0000FF"/>
                  <w:u w:val="single"/>
                </w:rPr>
                <w:t>#FF0000</w:t>
              </w:r>
            </w:hyperlink>
          </w:p>
        </w:tc>
        <w:tc>
          <w:tcPr>
            <w:tcW w:w="1630" w:type="pct"/>
            <w:shd w:val="clear" w:color="auto" w:fill="FF0000"/>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892"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893"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894" w:tgtFrame="_blank" w:history="1">
              <w:r w:rsidR="00E134E2" w:rsidRPr="00E134E2">
                <w:rPr>
                  <w:color w:val="0000FF"/>
                  <w:u w:val="single"/>
                </w:rPr>
                <w:t>FireBrick</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895" w:tgtFrame="_blank" w:history="1">
              <w:r w:rsidR="00E134E2" w:rsidRPr="00E134E2">
                <w:rPr>
                  <w:color w:val="0000FF"/>
                  <w:u w:val="single"/>
                </w:rPr>
                <w:t>#B22222</w:t>
              </w:r>
            </w:hyperlink>
          </w:p>
        </w:tc>
        <w:tc>
          <w:tcPr>
            <w:tcW w:w="1630" w:type="pct"/>
            <w:shd w:val="clear" w:color="auto" w:fill="B22222"/>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896"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897"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898" w:tgtFrame="_blank" w:history="1">
              <w:r w:rsidR="00E134E2" w:rsidRPr="00E134E2">
                <w:rPr>
                  <w:color w:val="0000FF"/>
                  <w:u w:val="single"/>
                </w:rPr>
                <w:t>DarkRed</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899" w:tgtFrame="_blank" w:history="1">
              <w:r w:rsidR="00E134E2" w:rsidRPr="00E134E2">
                <w:rPr>
                  <w:color w:val="0000FF"/>
                  <w:u w:val="single"/>
                </w:rPr>
                <w:t>#8B0000</w:t>
              </w:r>
            </w:hyperlink>
          </w:p>
        </w:tc>
        <w:tc>
          <w:tcPr>
            <w:tcW w:w="1630" w:type="pct"/>
            <w:shd w:val="clear" w:color="auto" w:fill="8B0000"/>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900"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901" w:history="1">
              <w:r w:rsidR="00E134E2" w:rsidRPr="00E134E2">
                <w:rPr>
                  <w:color w:val="0000FF"/>
                  <w:u w:val="single"/>
                </w:rPr>
                <w:t>Mix</w:t>
              </w:r>
            </w:hyperlink>
          </w:p>
        </w:tc>
      </w:tr>
      <w:tr w:rsidR="00E134E2" w:rsidRPr="00E134E2" w:rsidTr="00E134E2">
        <w:tc>
          <w:tcPr>
            <w:tcW w:w="5000" w:type="pct"/>
            <w:gridSpan w:val="5"/>
            <w:shd w:val="clear" w:color="auto" w:fill="FFFFFF"/>
            <w:tcMar>
              <w:top w:w="120" w:type="dxa"/>
              <w:left w:w="240" w:type="dxa"/>
              <w:bottom w:w="120" w:type="dxa"/>
              <w:right w:w="120" w:type="dxa"/>
            </w:tcMar>
            <w:hideMark/>
          </w:tcPr>
          <w:p w:rsidR="00E134E2" w:rsidRPr="00E134E2" w:rsidRDefault="00E134E2" w:rsidP="00E134E2">
            <w:pPr>
              <w:pStyle w:val="Heading2"/>
            </w:pPr>
            <w:bookmarkStart w:id="45" w:name="_Toc492230506"/>
            <w:r w:rsidRPr="00E134E2">
              <w:t>Orange Colors</w:t>
            </w:r>
            <w:bookmarkEnd w:id="45"/>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E134E2" w:rsidP="00E134E2">
            <w:pPr>
              <w:rPr>
                <w:b/>
                <w:bCs/>
              </w:rPr>
            </w:pPr>
            <w:r w:rsidRPr="00E134E2">
              <w:rPr>
                <w:b/>
                <w:bCs/>
              </w:rPr>
              <w:t>Color Name</w:t>
            </w:r>
          </w:p>
        </w:tc>
        <w:tc>
          <w:tcPr>
            <w:tcW w:w="772" w:type="pct"/>
            <w:shd w:val="clear" w:color="auto" w:fill="F1F1F1"/>
            <w:tcMar>
              <w:top w:w="120" w:type="dxa"/>
              <w:left w:w="120" w:type="dxa"/>
              <w:bottom w:w="120" w:type="dxa"/>
              <w:right w:w="120" w:type="dxa"/>
            </w:tcMar>
            <w:hideMark/>
          </w:tcPr>
          <w:p w:rsidR="00E134E2" w:rsidRPr="00E134E2" w:rsidRDefault="00E134E2" w:rsidP="00E134E2">
            <w:pPr>
              <w:rPr>
                <w:b/>
                <w:bCs/>
              </w:rPr>
            </w:pPr>
            <w:r w:rsidRPr="00E134E2">
              <w:rPr>
                <w:b/>
                <w:bCs/>
              </w:rPr>
              <w:t>HEX</w:t>
            </w:r>
          </w:p>
        </w:tc>
        <w:tc>
          <w:tcPr>
            <w:tcW w:w="1630" w:type="pct"/>
            <w:shd w:val="clear" w:color="auto" w:fill="F1F1F1"/>
            <w:tcMar>
              <w:top w:w="120" w:type="dxa"/>
              <w:left w:w="120" w:type="dxa"/>
              <w:bottom w:w="120" w:type="dxa"/>
              <w:right w:w="120" w:type="dxa"/>
            </w:tcMar>
            <w:hideMark/>
          </w:tcPr>
          <w:p w:rsidR="00E134E2" w:rsidRPr="00E134E2" w:rsidRDefault="00E134E2" w:rsidP="00E134E2">
            <w:pPr>
              <w:rPr>
                <w:b/>
                <w:bCs/>
              </w:rPr>
            </w:pPr>
            <w:r w:rsidRPr="00E134E2">
              <w:rPr>
                <w:b/>
                <w:bCs/>
              </w:rPr>
              <w:t>Color</w:t>
            </w:r>
          </w:p>
        </w:tc>
        <w:tc>
          <w:tcPr>
            <w:tcW w:w="627" w:type="pct"/>
            <w:shd w:val="clear" w:color="auto" w:fill="F1F1F1"/>
            <w:tcMar>
              <w:top w:w="120" w:type="dxa"/>
              <w:left w:w="120" w:type="dxa"/>
              <w:bottom w:w="120" w:type="dxa"/>
              <w:right w:w="120" w:type="dxa"/>
            </w:tcMar>
            <w:hideMark/>
          </w:tcPr>
          <w:p w:rsidR="00E134E2" w:rsidRPr="00E134E2" w:rsidRDefault="00E134E2" w:rsidP="00E134E2">
            <w:pPr>
              <w:rPr>
                <w:b/>
                <w:bCs/>
              </w:rPr>
            </w:pPr>
            <w:r w:rsidRPr="00E134E2">
              <w:rPr>
                <w:b/>
                <w:bCs/>
              </w:rPr>
              <w:t>Shades</w:t>
            </w:r>
          </w:p>
        </w:tc>
        <w:tc>
          <w:tcPr>
            <w:tcW w:w="370" w:type="pct"/>
            <w:shd w:val="clear" w:color="auto" w:fill="F1F1F1"/>
            <w:tcMar>
              <w:top w:w="120" w:type="dxa"/>
              <w:left w:w="120" w:type="dxa"/>
              <w:bottom w:w="120" w:type="dxa"/>
              <w:right w:w="120" w:type="dxa"/>
            </w:tcMar>
            <w:hideMark/>
          </w:tcPr>
          <w:p w:rsidR="00E134E2" w:rsidRPr="00E134E2" w:rsidRDefault="00E134E2" w:rsidP="00E134E2">
            <w:pPr>
              <w:rPr>
                <w:b/>
                <w:bCs/>
              </w:rPr>
            </w:pPr>
            <w:r w:rsidRPr="00E134E2">
              <w:rPr>
                <w:b/>
                <w:bCs/>
              </w:rPr>
              <w:t>Mix</w:t>
            </w:r>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902" w:tgtFrame="_blank" w:history="1">
              <w:r w:rsidR="00E134E2" w:rsidRPr="00E134E2">
                <w:rPr>
                  <w:color w:val="0000FF"/>
                  <w:u w:val="single"/>
                </w:rPr>
                <w:t>Orange</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903" w:tgtFrame="_blank" w:history="1">
              <w:r w:rsidR="00E134E2" w:rsidRPr="00E134E2">
                <w:rPr>
                  <w:color w:val="0000FF"/>
                  <w:u w:val="single"/>
                </w:rPr>
                <w:t>#FFA500</w:t>
              </w:r>
            </w:hyperlink>
          </w:p>
        </w:tc>
        <w:tc>
          <w:tcPr>
            <w:tcW w:w="1630" w:type="pct"/>
            <w:shd w:val="clear" w:color="auto" w:fill="FFA500"/>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904"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905"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906" w:tgtFrame="_blank" w:history="1">
              <w:r w:rsidR="00E134E2" w:rsidRPr="00E134E2">
                <w:rPr>
                  <w:color w:val="0000FF"/>
                  <w:u w:val="single"/>
                </w:rPr>
                <w:t>DarkOrange</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907" w:tgtFrame="_blank" w:history="1">
              <w:r w:rsidR="00E134E2" w:rsidRPr="00E134E2">
                <w:rPr>
                  <w:color w:val="0000FF"/>
                  <w:u w:val="single"/>
                </w:rPr>
                <w:t>#FF8C00</w:t>
              </w:r>
            </w:hyperlink>
          </w:p>
        </w:tc>
        <w:tc>
          <w:tcPr>
            <w:tcW w:w="1630" w:type="pct"/>
            <w:shd w:val="clear" w:color="auto" w:fill="FF8C00"/>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908"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909"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910" w:tgtFrame="_blank" w:history="1">
              <w:r w:rsidR="00E134E2" w:rsidRPr="00E134E2">
                <w:rPr>
                  <w:color w:val="0000FF"/>
                  <w:u w:val="single"/>
                </w:rPr>
                <w:t>Coral</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911" w:tgtFrame="_blank" w:history="1">
              <w:r w:rsidR="00E134E2" w:rsidRPr="00E134E2">
                <w:rPr>
                  <w:color w:val="0000FF"/>
                  <w:u w:val="single"/>
                </w:rPr>
                <w:t>#FF7F50</w:t>
              </w:r>
            </w:hyperlink>
          </w:p>
        </w:tc>
        <w:tc>
          <w:tcPr>
            <w:tcW w:w="1630" w:type="pct"/>
            <w:shd w:val="clear" w:color="auto" w:fill="FF7F50"/>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912"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913"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914" w:tgtFrame="_blank" w:history="1">
              <w:r w:rsidR="00E134E2" w:rsidRPr="00E134E2">
                <w:rPr>
                  <w:color w:val="0000FF"/>
                  <w:u w:val="single"/>
                </w:rPr>
                <w:t>Tomato</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915" w:tgtFrame="_blank" w:history="1">
              <w:r w:rsidR="00E134E2" w:rsidRPr="00E134E2">
                <w:rPr>
                  <w:color w:val="0000FF"/>
                  <w:u w:val="single"/>
                </w:rPr>
                <w:t>#FF6347</w:t>
              </w:r>
            </w:hyperlink>
          </w:p>
        </w:tc>
        <w:tc>
          <w:tcPr>
            <w:tcW w:w="1630" w:type="pct"/>
            <w:shd w:val="clear" w:color="auto" w:fill="FF6347"/>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916"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917"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918" w:tgtFrame="_blank" w:history="1">
              <w:r w:rsidR="00E134E2" w:rsidRPr="00E134E2">
                <w:rPr>
                  <w:color w:val="0000FF"/>
                  <w:u w:val="single"/>
                </w:rPr>
                <w:t>OrangeRed</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919" w:tgtFrame="_blank" w:history="1">
              <w:r w:rsidR="00E134E2" w:rsidRPr="00E134E2">
                <w:rPr>
                  <w:color w:val="0000FF"/>
                  <w:u w:val="single"/>
                </w:rPr>
                <w:t>#FF4500</w:t>
              </w:r>
            </w:hyperlink>
          </w:p>
        </w:tc>
        <w:tc>
          <w:tcPr>
            <w:tcW w:w="1630" w:type="pct"/>
            <w:shd w:val="clear" w:color="auto" w:fill="FF4500"/>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920"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921" w:history="1">
              <w:r w:rsidR="00E134E2" w:rsidRPr="00E134E2">
                <w:rPr>
                  <w:color w:val="0000FF"/>
                  <w:u w:val="single"/>
                </w:rPr>
                <w:t>Mix</w:t>
              </w:r>
            </w:hyperlink>
          </w:p>
        </w:tc>
      </w:tr>
      <w:tr w:rsidR="00E134E2" w:rsidRPr="00E134E2" w:rsidTr="00E134E2">
        <w:tc>
          <w:tcPr>
            <w:tcW w:w="5000" w:type="pct"/>
            <w:gridSpan w:val="5"/>
            <w:shd w:val="clear" w:color="auto" w:fill="F1F1F1"/>
            <w:tcMar>
              <w:top w:w="120" w:type="dxa"/>
              <w:left w:w="240" w:type="dxa"/>
              <w:bottom w:w="120" w:type="dxa"/>
              <w:right w:w="120" w:type="dxa"/>
            </w:tcMar>
            <w:hideMark/>
          </w:tcPr>
          <w:p w:rsidR="00E134E2" w:rsidRPr="00E134E2" w:rsidRDefault="00E134E2" w:rsidP="00E134E2">
            <w:pPr>
              <w:pStyle w:val="Heading2"/>
            </w:pPr>
            <w:bookmarkStart w:id="46" w:name="_Toc492230507"/>
            <w:r w:rsidRPr="00E134E2">
              <w:t>Yellow Colors</w:t>
            </w:r>
            <w:bookmarkEnd w:id="46"/>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E134E2" w:rsidP="00E134E2">
            <w:pPr>
              <w:rPr>
                <w:b/>
                <w:bCs/>
              </w:rPr>
            </w:pPr>
            <w:r w:rsidRPr="00E134E2">
              <w:rPr>
                <w:b/>
                <w:bCs/>
              </w:rPr>
              <w:t>Color Name</w:t>
            </w:r>
          </w:p>
        </w:tc>
        <w:tc>
          <w:tcPr>
            <w:tcW w:w="772" w:type="pct"/>
            <w:shd w:val="clear" w:color="auto" w:fill="FFFFFF"/>
            <w:tcMar>
              <w:top w:w="120" w:type="dxa"/>
              <w:left w:w="120" w:type="dxa"/>
              <w:bottom w:w="120" w:type="dxa"/>
              <w:right w:w="120" w:type="dxa"/>
            </w:tcMar>
            <w:hideMark/>
          </w:tcPr>
          <w:p w:rsidR="00E134E2" w:rsidRPr="00E134E2" w:rsidRDefault="00E134E2" w:rsidP="00E134E2">
            <w:pPr>
              <w:rPr>
                <w:b/>
                <w:bCs/>
              </w:rPr>
            </w:pPr>
            <w:r w:rsidRPr="00E134E2">
              <w:rPr>
                <w:b/>
                <w:bCs/>
              </w:rPr>
              <w:t>HEX</w:t>
            </w:r>
          </w:p>
        </w:tc>
        <w:tc>
          <w:tcPr>
            <w:tcW w:w="1630" w:type="pct"/>
            <w:shd w:val="clear" w:color="auto" w:fill="FFFFFF"/>
            <w:tcMar>
              <w:top w:w="120" w:type="dxa"/>
              <w:left w:w="120" w:type="dxa"/>
              <w:bottom w:w="120" w:type="dxa"/>
              <w:right w:w="120" w:type="dxa"/>
            </w:tcMar>
            <w:hideMark/>
          </w:tcPr>
          <w:p w:rsidR="00E134E2" w:rsidRPr="00E134E2" w:rsidRDefault="00E134E2" w:rsidP="00E134E2">
            <w:pPr>
              <w:rPr>
                <w:b/>
                <w:bCs/>
              </w:rPr>
            </w:pPr>
            <w:r w:rsidRPr="00E134E2">
              <w:rPr>
                <w:b/>
                <w:bCs/>
              </w:rPr>
              <w:t>Color</w:t>
            </w:r>
          </w:p>
        </w:tc>
        <w:tc>
          <w:tcPr>
            <w:tcW w:w="627" w:type="pct"/>
            <w:shd w:val="clear" w:color="auto" w:fill="FFFFFF"/>
            <w:tcMar>
              <w:top w:w="120" w:type="dxa"/>
              <w:left w:w="120" w:type="dxa"/>
              <w:bottom w:w="120" w:type="dxa"/>
              <w:right w:w="120" w:type="dxa"/>
            </w:tcMar>
            <w:hideMark/>
          </w:tcPr>
          <w:p w:rsidR="00E134E2" w:rsidRPr="00E134E2" w:rsidRDefault="00E134E2" w:rsidP="00E134E2">
            <w:pPr>
              <w:rPr>
                <w:b/>
                <w:bCs/>
              </w:rPr>
            </w:pPr>
            <w:r w:rsidRPr="00E134E2">
              <w:rPr>
                <w:b/>
                <w:bCs/>
              </w:rPr>
              <w:t>Shades</w:t>
            </w:r>
          </w:p>
        </w:tc>
        <w:tc>
          <w:tcPr>
            <w:tcW w:w="370" w:type="pct"/>
            <w:shd w:val="clear" w:color="auto" w:fill="FFFFFF"/>
            <w:tcMar>
              <w:top w:w="120" w:type="dxa"/>
              <w:left w:w="120" w:type="dxa"/>
              <w:bottom w:w="120" w:type="dxa"/>
              <w:right w:w="120" w:type="dxa"/>
            </w:tcMar>
            <w:hideMark/>
          </w:tcPr>
          <w:p w:rsidR="00E134E2" w:rsidRPr="00E134E2" w:rsidRDefault="00E134E2" w:rsidP="00E134E2">
            <w:pPr>
              <w:rPr>
                <w:b/>
                <w:bCs/>
              </w:rPr>
            </w:pPr>
            <w:r w:rsidRPr="00E134E2">
              <w:rPr>
                <w:b/>
                <w:bCs/>
              </w:rPr>
              <w:t>Mix</w:t>
            </w:r>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922" w:tgtFrame="_blank" w:history="1">
              <w:r w:rsidR="00E134E2" w:rsidRPr="00E134E2">
                <w:rPr>
                  <w:color w:val="0000FF"/>
                  <w:u w:val="single"/>
                </w:rPr>
                <w:t>Gold</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923" w:tgtFrame="_blank" w:history="1">
              <w:r w:rsidR="00E134E2" w:rsidRPr="00E134E2">
                <w:rPr>
                  <w:color w:val="0000FF"/>
                  <w:u w:val="single"/>
                </w:rPr>
                <w:t>#FFD700</w:t>
              </w:r>
            </w:hyperlink>
          </w:p>
        </w:tc>
        <w:tc>
          <w:tcPr>
            <w:tcW w:w="1630" w:type="pct"/>
            <w:shd w:val="clear" w:color="auto" w:fill="FFD700"/>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924"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925"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926" w:tgtFrame="_blank" w:history="1">
              <w:r w:rsidR="00E134E2" w:rsidRPr="00E134E2">
                <w:rPr>
                  <w:color w:val="0000FF"/>
                  <w:u w:val="single"/>
                </w:rPr>
                <w:t>Yellow</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927" w:tgtFrame="_blank" w:history="1">
              <w:r w:rsidR="00E134E2" w:rsidRPr="00E134E2">
                <w:rPr>
                  <w:color w:val="0000FF"/>
                  <w:u w:val="single"/>
                </w:rPr>
                <w:t>#FFFF00</w:t>
              </w:r>
            </w:hyperlink>
          </w:p>
        </w:tc>
        <w:tc>
          <w:tcPr>
            <w:tcW w:w="1630" w:type="pct"/>
            <w:shd w:val="clear" w:color="auto" w:fill="FFFF00"/>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928"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929"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930" w:tgtFrame="_blank" w:history="1">
              <w:r w:rsidR="00E134E2" w:rsidRPr="00E134E2">
                <w:rPr>
                  <w:color w:val="0000FF"/>
                  <w:u w:val="single"/>
                </w:rPr>
                <w:t>LightYellow</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931" w:tgtFrame="_blank" w:history="1">
              <w:r w:rsidR="00E134E2" w:rsidRPr="00E134E2">
                <w:rPr>
                  <w:color w:val="0000FF"/>
                  <w:u w:val="single"/>
                </w:rPr>
                <w:t>#FFFFE0</w:t>
              </w:r>
            </w:hyperlink>
          </w:p>
        </w:tc>
        <w:tc>
          <w:tcPr>
            <w:tcW w:w="1630" w:type="pct"/>
            <w:shd w:val="clear" w:color="auto" w:fill="FFFFE0"/>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932"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933"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934" w:tgtFrame="_blank" w:history="1">
              <w:r w:rsidR="00E134E2" w:rsidRPr="00E134E2">
                <w:rPr>
                  <w:color w:val="0000FF"/>
                  <w:u w:val="single"/>
                </w:rPr>
                <w:t>LemonChiffon</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935" w:tgtFrame="_blank" w:history="1">
              <w:r w:rsidR="00E134E2" w:rsidRPr="00E134E2">
                <w:rPr>
                  <w:color w:val="0000FF"/>
                  <w:u w:val="single"/>
                </w:rPr>
                <w:t>#FFFACD</w:t>
              </w:r>
            </w:hyperlink>
          </w:p>
        </w:tc>
        <w:tc>
          <w:tcPr>
            <w:tcW w:w="1630" w:type="pct"/>
            <w:shd w:val="clear" w:color="auto" w:fill="FFFACD"/>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936"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937"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938" w:tgtFrame="_blank" w:history="1">
              <w:r w:rsidR="00E134E2" w:rsidRPr="00E134E2">
                <w:rPr>
                  <w:color w:val="0000FF"/>
                  <w:u w:val="single"/>
                </w:rPr>
                <w:t>LightGoldenRodYellow</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939" w:tgtFrame="_blank" w:history="1">
              <w:r w:rsidR="00E134E2" w:rsidRPr="00E134E2">
                <w:rPr>
                  <w:color w:val="0000FF"/>
                  <w:u w:val="single"/>
                </w:rPr>
                <w:t>#FAFAD2</w:t>
              </w:r>
            </w:hyperlink>
          </w:p>
        </w:tc>
        <w:tc>
          <w:tcPr>
            <w:tcW w:w="1630" w:type="pct"/>
            <w:shd w:val="clear" w:color="auto" w:fill="FAFAD2"/>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940"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941"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942" w:tgtFrame="_blank" w:history="1">
              <w:r w:rsidR="00E134E2" w:rsidRPr="00E134E2">
                <w:rPr>
                  <w:color w:val="0000FF"/>
                  <w:u w:val="single"/>
                </w:rPr>
                <w:t>PapayaWhip</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943" w:tgtFrame="_blank" w:history="1">
              <w:r w:rsidR="00E134E2" w:rsidRPr="00E134E2">
                <w:rPr>
                  <w:color w:val="0000FF"/>
                  <w:u w:val="single"/>
                </w:rPr>
                <w:t>#FFEFD5</w:t>
              </w:r>
            </w:hyperlink>
          </w:p>
        </w:tc>
        <w:tc>
          <w:tcPr>
            <w:tcW w:w="1630" w:type="pct"/>
            <w:shd w:val="clear" w:color="auto" w:fill="FFEFD5"/>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944"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945"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946" w:tgtFrame="_blank" w:history="1">
              <w:r w:rsidR="00E134E2" w:rsidRPr="00E134E2">
                <w:rPr>
                  <w:color w:val="0000FF"/>
                  <w:u w:val="single"/>
                </w:rPr>
                <w:t>Moccasin</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947" w:tgtFrame="_blank" w:history="1">
              <w:r w:rsidR="00E134E2" w:rsidRPr="00E134E2">
                <w:rPr>
                  <w:color w:val="0000FF"/>
                  <w:u w:val="single"/>
                </w:rPr>
                <w:t>#FFE4B5</w:t>
              </w:r>
            </w:hyperlink>
          </w:p>
        </w:tc>
        <w:tc>
          <w:tcPr>
            <w:tcW w:w="1630" w:type="pct"/>
            <w:shd w:val="clear" w:color="auto" w:fill="FFE4B5"/>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948"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949"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950" w:tgtFrame="_blank" w:history="1">
              <w:r w:rsidR="00E134E2" w:rsidRPr="00E134E2">
                <w:rPr>
                  <w:color w:val="0000FF"/>
                  <w:u w:val="single"/>
                </w:rPr>
                <w:t>PeachPuff</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951" w:tgtFrame="_blank" w:history="1">
              <w:r w:rsidR="00E134E2" w:rsidRPr="00E134E2">
                <w:rPr>
                  <w:color w:val="0000FF"/>
                  <w:u w:val="single"/>
                </w:rPr>
                <w:t>#FFDAB9</w:t>
              </w:r>
            </w:hyperlink>
          </w:p>
        </w:tc>
        <w:tc>
          <w:tcPr>
            <w:tcW w:w="1630" w:type="pct"/>
            <w:shd w:val="clear" w:color="auto" w:fill="FFDAB9"/>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952"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953"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954" w:tgtFrame="_blank" w:history="1">
              <w:r w:rsidR="00E134E2" w:rsidRPr="00E134E2">
                <w:rPr>
                  <w:color w:val="0000FF"/>
                  <w:u w:val="single"/>
                </w:rPr>
                <w:t>PaleGoldenRod</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955" w:tgtFrame="_blank" w:history="1">
              <w:r w:rsidR="00E134E2" w:rsidRPr="00E134E2">
                <w:rPr>
                  <w:color w:val="0000FF"/>
                  <w:u w:val="single"/>
                </w:rPr>
                <w:t>#EEE8AA</w:t>
              </w:r>
            </w:hyperlink>
          </w:p>
        </w:tc>
        <w:tc>
          <w:tcPr>
            <w:tcW w:w="1630" w:type="pct"/>
            <w:shd w:val="clear" w:color="auto" w:fill="EEE8AA"/>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956"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957"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958" w:tgtFrame="_blank" w:history="1">
              <w:r w:rsidR="00E134E2" w:rsidRPr="00E134E2">
                <w:rPr>
                  <w:color w:val="0000FF"/>
                  <w:u w:val="single"/>
                </w:rPr>
                <w:t>Khaki</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959" w:tgtFrame="_blank" w:history="1">
              <w:r w:rsidR="00E134E2" w:rsidRPr="00E134E2">
                <w:rPr>
                  <w:color w:val="0000FF"/>
                  <w:u w:val="single"/>
                </w:rPr>
                <w:t>#F0E68C</w:t>
              </w:r>
            </w:hyperlink>
          </w:p>
        </w:tc>
        <w:tc>
          <w:tcPr>
            <w:tcW w:w="1630" w:type="pct"/>
            <w:shd w:val="clear" w:color="auto" w:fill="F0E68C"/>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960"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961"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962" w:tgtFrame="_blank" w:history="1">
              <w:r w:rsidR="00E134E2" w:rsidRPr="00E134E2">
                <w:rPr>
                  <w:color w:val="0000FF"/>
                  <w:u w:val="single"/>
                </w:rPr>
                <w:t>DarkKhaki</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963" w:tgtFrame="_blank" w:history="1">
              <w:r w:rsidR="00E134E2" w:rsidRPr="00E134E2">
                <w:rPr>
                  <w:color w:val="0000FF"/>
                  <w:u w:val="single"/>
                </w:rPr>
                <w:t>#BDB76B</w:t>
              </w:r>
            </w:hyperlink>
          </w:p>
        </w:tc>
        <w:tc>
          <w:tcPr>
            <w:tcW w:w="1630" w:type="pct"/>
            <w:shd w:val="clear" w:color="auto" w:fill="BDB76B"/>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964"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965" w:history="1">
              <w:r w:rsidR="00E134E2" w:rsidRPr="00E134E2">
                <w:rPr>
                  <w:color w:val="0000FF"/>
                  <w:u w:val="single"/>
                </w:rPr>
                <w:t>Mix</w:t>
              </w:r>
            </w:hyperlink>
          </w:p>
        </w:tc>
      </w:tr>
      <w:tr w:rsidR="00E134E2" w:rsidRPr="00E134E2" w:rsidTr="00E134E2">
        <w:tc>
          <w:tcPr>
            <w:tcW w:w="5000" w:type="pct"/>
            <w:gridSpan w:val="5"/>
            <w:shd w:val="clear" w:color="auto" w:fill="FFFFFF"/>
            <w:tcMar>
              <w:top w:w="120" w:type="dxa"/>
              <w:left w:w="240" w:type="dxa"/>
              <w:bottom w:w="120" w:type="dxa"/>
              <w:right w:w="120" w:type="dxa"/>
            </w:tcMar>
            <w:hideMark/>
          </w:tcPr>
          <w:p w:rsidR="00E134E2" w:rsidRPr="00E134E2" w:rsidRDefault="00E134E2" w:rsidP="00E134E2">
            <w:pPr>
              <w:pStyle w:val="Heading2"/>
            </w:pPr>
            <w:bookmarkStart w:id="47" w:name="_Toc492230508"/>
            <w:r w:rsidRPr="00E134E2">
              <w:t>Green Colors</w:t>
            </w:r>
            <w:bookmarkEnd w:id="47"/>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E134E2" w:rsidP="00E134E2">
            <w:pPr>
              <w:rPr>
                <w:b/>
                <w:bCs/>
              </w:rPr>
            </w:pPr>
            <w:r w:rsidRPr="00E134E2">
              <w:rPr>
                <w:b/>
                <w:bCs/>
              </w:rPr>
              <w:t>Color Name</w:t>
            </w:r>
          </w:p>
        </w:tc>
        <w:tc>
          <w:tcPr>
            <w:tcW w:w="772" w:type="pct"/>
            <w:shd w:val="clear" w:color="auto" w:fill="F1F1F1"/>
            <w:tcMar>
              <w:top w:w="120" w:type="dxa"/>
              <w:left w:w="120" w:type="dxa"/>
              <w:bottom w:w="120" w:type="dxa"/>
              <w:right w:w="120" w:type="dxa"/>
            </w:tcMar>
            <w:hideMark/>
          </w:tcPr>
          <w:p w:rsidR="00E134E2" w:rsidRPr="00E134E2" w:rsidRDefault="00E134E2" w:rsidP="00E134E2">
            <w:pPr>
              <w:rPr>
                <w:b/>
                <w:bCs/>
              </w:rPr>
            </w:pPr>
            <w:r w:rsidRPr="00E134E2">
              <w:rPr>
                <w:b/>
                <w:bCs/>
              </w:rPr>
              <w:t>HEX</w:t>
            </w:r>
          </w:p>
        </w:tc>
        <w:tc>
          <w:tcPr>
            <w:tcW w:w="1630" w:type="pct"/>
            <w:shd w:val="clear" w:color="auto" w:fill="F1F1F1"/>
            <w:tcMar>
              <w:top w:w="120" w:type="dxa"/>
              <w:left w:w="120" w:type="dxa"/>
              <w:bottom w:w="120" w:type="dxa"/>
              <w:right w:w="120" w:type="dxa"/>
            </w:tcMar>
            <w:hideMark/>
          </w:tcPr>
          <w:p w:rsidR="00E134E2" w:rsidRPr="00E134E2" w:rsidRDefault="00E134E2" w:rsidP="00E134E2">
            <w:pPr>
              <w:rPr>
                <w:b/>
                <w:bCs/>
              </w:rPr>
            </w:pPr>
            <w:r w:rsidRPr="00E134E2">
              <w:rPr>
                <w:b/>
                <w:bCs/>
              </w:rPr>
              <w:t>Color</w:t>
            </w:r>
          </w:p>
        </w:tc>
        <w:tc>
          <w:tcPr>
            <w:tcW w:w="627" w:type="pct"/>
            <w:shd w:val="clear" w:color="auto" w:fill="F1F1F1"/>
            <w:tcMar>
              <w:top w:w="120" w:type="dxa"/>
              <w:left w:w="120" w:type="dxa"/>
              <w:bottom w:w="120" w:type="dxa"/>
              <w:right w:w="120" w:type="dxa"/>
            </w:tcMar>
            <w:hideMark/>
          </w:tcPr>
          <w:p w:rsidR="00E134E2" w:rsidRPr="00E134E2" w:rsidRDefault="00E134E2" w:rsidP="00E134E2">
            <w:pPr>
              <w:rPr>
                <w:b/>
                <w:bCs/>
              </w:rPr>
            </w:pPr>
            <w:r w:rsidRPr="00E134E2">
              <w:rPr>
                <w:b/>
                <w:bCs/>
              </w:rPr>
              <w:t>Shades</w:t>
            </w:r>
          </w:p>
        </w:tc>
        <w:tc>
          <w:tcPr>
            <w:tcW w:w="370" w:type="pct"/>
            <w:shd w:val="clear" w:color="auto" w:fill="F1F1F1"/>
            <w:tcMar>
              <w:top w:w="120" w:type="dxa"/>
              <w:left w:w="120" w:type="dxa"/>
              <w:bottom w:w="120" w:type="dxa"/>
              <w:right w:w="120" w:type="dxa"/>
            </w:tcMar>
            <w:hideMark/>
          </w:tcPr>
          <w:p w:rsidR="00E134E2" w:rsidRPr="00E134E2" w:rsidRDefault="00E134E2" w:rsidP="00E134E2">
            <w:pPr>
              <w:rPr>
                <w:b/>
                <w:bCs/>
              </w:rPr>
            </w:pPr>
            <w:r w:rsidRPr="00E134E2">
              <w:rPr>
                <w:b/>
                <w:bCs/>
              </w:rPr>
              <w:t>Mix</w:t>
            </w:r>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966" w:tgtFrame="_blank" w:history="1">
              <w:r w:rsidR="00E134E2" w:rsidRPr="00E134E2">
                <w:rPr>
                  <w:color w:val="0000FF"/>
                  <w:u w:val="single"/>
                </w:rPr>
                <w:t>GreenYellow</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967" w:tgtFrame="_blank" w:history="1">
              <w:r w:rsidR="00E134E2" w:rsidRPr="00E134E2">
                <w:rPr>
                  <w:color w:val="0000FF"/>
                  <w:u w:val="single"/>
                </w:rPr>
                <w:t>#ADFF2F</w:t>
              </w:r>
            </w:hyperlink>
          </w:p>
        </w:tc>
        <w:tc>
          <w:tcPr>
            <w:tcW w:w="1630" w:type="pct"/>
            <w:shd w:val="clear" w:color="auto" w:fill="ADFF2F"/>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968"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969"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970" w:tgtFrame="_blank" w:history="1">
              <w:r w:rsidR="00E134E2" w:rsidRPr="00E134E2">
                <w:rPr>
                  <w:color w:val="0000FF"/>
                  <w:u w:val="single"/>
                </w:rPr>
                <w:t>Chartreuse</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971" w:tgtFrame="_blank" w:history="1">
              <w:r w:rsidR="00E134E2" w:rsidRPr="00E134E2">
                <w:rPr>
                  <w:color w:val="0000FF"/>
                  <w:u w:val="single"/>
                </w:rPr>
                <w:t>#7FFF00</w:t>
              </w:r>
            </w:hyperlink>
          </w:p>
        </w:tc>
        <w:tc>
          <w:tcPr>
            <w:tcW w:w="1630" w:type="pct"/>
            <w:shd w:val="clear" w:color="auto" w:fill="7FFF00"/>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972"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973"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974" w:tgtFrame="_blank" w:history="1">
              <w:r w:rsidR="00E134E2" w:rsidRPr="00E134E2">
                <w:rPr>
                  <w:color w:val="0000FF"/>
                  <w:u w:val="single"/>
                </w:rPr>
                <w:t>LawnGreen</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975" w:tgtFrame="_blank" w:history="1">
              <w:r w:rsidR="00E134E2" w:rsidRPr="00E134E2">
                <w:rPr>
                  <w:color w:val="0000FF"/>
                  <w:u w:val="single"/>
                </w:rPr>
                <w:t>#7CFC00</w:t>
              </w:r>
            </w:hyperlink>
          </w:p>
        </w:tc>
        <w:tc>
          <w:tcPr>
            <w:tcW w:w="1630" w:type="pct"/>
            <w:shd w:val="clear" w:color="auto" w:fill="7CFC00"/>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976"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977"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978" w:tgtFrame="_blank" w:history="1">
              <w:r w:rsidR="00E134E2" w:rsidRPr="00E134E2">
                <w:rPr>
                  <w:color w:val="0000FF"/>
                  <w:u w:val="single"/>
                </w:rPr>
                <w:t>Lime</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979" w:tgtFrame="_blank" w:history="1">
              <w:r w:rsidR="00E134E2" w:rsidRPr="00E134E2">
                <w:rPr>
                  <w:color w:val="0000FF"/>
                  <w:u w:val="single"/>
                </w:rPr>
                <w:t>#00FF00</w:t>
              </w:r>
            </w:hyperlink>
          </w:p>
        </w:tc>
        <w:tc>
          <w:tcPr>
            <w:tcW w:w="1630" w:type="pct"/>
            <w:shd w:val="clear" w:color="auto" w:fill="00FF00"/>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980"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981"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982" w:tgtFrame="_blank" w:history="1">
              <w:r w:rsidR="00E134E2" w:rsidRPr="00E134E2">
                <w:rPr>
                  <w:color w:val="0000FF"/>
                  <w:u w:val="single"/>
                </w:rPr>
                <w:t>LimeGreen</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983" w:tgtFrame="_blank" w:history="1">
              <w:r w:rsidR="00E134E2" w:rsidRPr="00E134E2">
                <w:rPr>
                  <w:color w:val="0000FF"/>
                  <w:u w:val="single"/>
                </w:rPr>
                <w:t>#32CD32</w:t>
              </w:r>
            </w:hyperlink>
          </w:p>
        </w:tc>
        <w:tc>
          <w:tcPr>
            <w:tcW w:w="1630" w:type="pct"/>
            <w:shd w:val="clear" w:color="auto" w:fill="32CD32"/>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984"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985"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986" w:tgtFrame="_blank" w:history="1">
              <w:r w:rsidR="00E134E2" w:rsidRPr="00E134E2">
                <w:rPr>
                  <w:color w:val="0000FF"/>
                  <w:u w:val="single"/>
                </w:rPr>
                <w:t>PaleGreen</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987" w:tgtFrame="_blank" w:history="1">
              <w:r w:rsidR="00E134E2" w:rsidRPr="00E134E2">
                <w:rPr>
                  <w:color w:val="0000FF"/>
                  <w:u w:val="single"/>
                </w:rPr>
                <w:t>#98FB98</w:t>
              </w:r>
            </w:hyperlink>
          </w:p>
        </w:tc>
        <w:tc>
          <w:tcPr>
            <w:tcW w:w="1630" w:type="pct"/>
            <w:shd w:val="clear" w:color="auto" w:fill="98FB98"/>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988"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989"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990" w:tgtFrame="_blank" w:history="1">
              <w:r w:rsidR="00E134E2" w:rsidRPr="00E134E2">
                <w:rPr>
                  <w:color w:val="0000FF"/>
                  <w:u w:val="single"/>
                </w:rPr>
                <w:t>LightGreen</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991" w:tgtFrame="_blank" w:history="1">
              <w:r w:rsidR="00E134E2" w:rsidRPr="00E134E2">
                <w:rPr>
                  <w:color w:val="0000FF"/>
                  <w:u w:val="single"/>
                </w:rPr>
                <w:t>#90EE90</w:t>
              </w:r>
            </w:hyperlink>
          </w:p>
        </w:tc>
        <w:tc>
          <w:tcPr>
            <w:tcW w:w="1630" w:type="pct"/>
            <w:shd w:val="clear" w:color="auto" w:fill="90EE90"/>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992"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993"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994" w:tgtFrame="_blank" w:history="1">
              <w:r w:rsidR="00E134E2" w:rsidRPr="00E134E2">
                <w:rPr>
                  <w:color w:val="0000FF"/>
                  <w:u w:val="single"/>
                </w:rPr>
                <w:t>MediumSpringGreen</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995" w:tgtFrame="_blank" w:history="1">
              <w:r w:rsidR="00E134E2" w:rsidRPr="00E134E2">
                <w:rPr>
                  <w:color w:val="0000FF"/>
                  <w:u w:val="single"/>
                </w:rPr>
                <w:t>#00FA9A</w:t>
              </w:r>
            </w:hyperlink>
          </w:p>
        </w:tc>
        <w:tc>
          <w:tcPr>
            <w:tcW w:w="1630" w:type="pct"/>
            <w:shd w:val="clear" w:color="auto" w:fill="00FA9A"/>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996"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997"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998" w:tgtFrame="_blank" w:history="1">
              <w:r w:rsidR="00E134E2" w:rsidRPr="00E134E2">
                <w:rPr>
                  <w:color w:val="0000FF"/>
                  <w:u w:val="single"/>
                </w:rPr>
                <w:t>SpringGreen</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999" w:tgtFrame="_blank" w:history="1">
              <w:r w:rsidR="00E134E2" w:rsidRPr="00E134E2">
                <w:rPr>
                  <w:color w:val="0000FF"/>
                  <w:u w:val="single"/>
                </w:rPr>
                <w:t>#00FF7F</w:t>
              </w:r>
            </w:hyperlink>
          </w:p>
        </w:tc>
        <w:tc>
          <w:tcPr>
            <w:tcW w:w="1630" w:type="pct"/>
            <w:shd w:val="clear" w:color="auto" w:fill="00FF7F"/>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000"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001"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002" w:tgtFrame="_blank" w:history="1">
              <w:r w:rsidR="00E134E2" w:rsidRPr="00E134E2">
                <w:rPr>
                  <w:color w:val="0000FF"/>
                  <w:u w:val="single"/>
                </w:rPr>
                <w:t>MediumSeaGreen</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003" w:tgtFrame="_blank" w:history="1">
              <w:r w:rsidR="00E134E2" w:rsidRPr="00E134E2">
                <w:rPr>
                  <w:color w:val="0000FF"/>
                  <w:u w:val="single"/>
                </w:rPr>
                <w:t>#3CB371</w:t>
              </w:r>
            </w:hyperlink>
          </w:p>
        </w:tc>
        <w:tc>
          <w:tcPr>
            <w:tcW w:w="1630" w:type="pct"/>
            <w:shd w:val="clear" w:color="auto" w:fill="3CB371"/>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004"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005"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006" w:tgtFrame="_blank" w:history="1">
              <w:r w:rsidR="00E134E2" w:rsidRPr="00E134E2">
                <w:rPr>
                  <w:color w:val="0000FF"/>
                  <w:u w:val="single"/>
                </w:rPr>
                <w:t>SeaGreen</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007" w:tgtFrame="_blank" w:history="1">
              <w:r w:rsidR="00E134E2" w:rsidRPr="00E134E2">
                <w:rPr>
                  <w:color w:val="0000FF"/>
                  <w:u w:val="single"/>
                </w:rPr>
                <w:t>#2E8B57</w:t>
              </w:r>
            </w:hyperlink>
          </w:p>
        </w:tc>
        <w:tc>
          <w:tcPr>
            <w:tcW w:w="1630" w:type="pct"/>
            <w:shd w:val="clear" w:color="auto" w:fill="2E8B57"/>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008"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009"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010" w:tgtFrame="_blank" w:history="1">
              <w:r w:rsidR="00E134E2" w:rsidRPr="00E134E2">
                <w:rPr>
                  <w:color w:val="0000FF"/>
                  <w:u w:val="single"/>
                </w:rPr>
                <w:t>ForestGreen</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011" w:tgtFrame="_blank" w:history="1">
              <w:r w:rsidR="00E134E2" w:rsidRPr="00E134E2">
                <w:rPr>
                  <w:color w:val="0000FF"/>
                  <w:u w:val="single"/>
                </w:rPr>
                <w:t>#228B22</w:t>
              </w:r>
            </w:hyperlink>
          </w:p>
        </w:tc>
        <w:tc>
          <w:tcPr>
            <w:tcW w:w="1630" w:type="pct"/>
            <w:shd w:val="clear" w:color="auto" w:fill="228B22"/>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012"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013"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014" w:tgtFrame="_blank" w:history="1">
              <w:r w:rsidR="00E134E2" w:rsidRPr="00E134E2">
                <w:rPr>
                  <w:color w:val="0000FF"/>
                  <w:u w:val="single"/>
                </w:rPr>
                <w:t>Green</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015" w:tgtFrame="_blank" w:history="1">
              <w:r w:rsidR="00E134E2" w:rsidRPr="00E134E2">
                <w:rPr>
                  <w:color w:val="0000FF"/>
                  <w:u w:val="single"/>
                </w:rPr>
                <w:t>#008000</w:t>
              </w:r>
            </w:hyperlink>
          </w:p>
        </w:tc>
        <w:tc>
          <w:tcPr>
            <w:tcW w:w="1630" w:type="pct"/>
            <w:shd w:val="clear" w:color="auto" w:fill="008000"/>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016"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017"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018" w:tgtFrame="_blank" w:history="1">
              <w:r w:rsidR="00E134E2" w:rsidRPr="00E134E2">
                <w:rPr>
                  <w:color w:val="0000FF"/>
                  <w:u w:val="single"/>
                </w:rPr>
                <w:t>DarkGreen</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019" w:tgtFrame="_blank" w:history="1">
              <w:r w:rsidR="00E134E2" w:rsidRPr="00E134E2">
                <w:rPr>
                  <w:color w:val="0000FF"/>
                  <w:u w:val="single"/>
                </w:rPr>
                <w:t>#006400</w:t>
              </w:r>
            </w:hyperlink>
          </w:p>
        </w:tc>
        <w:tc>
          <w:tcPr>
            <w:tcW w:w="1630" w:type="pct"/>
            <w:shd w:val="clear" w:color="auto" w:fill="006400"/>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020"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021"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022" w:tgtFrame="_blank" w:history="1">
              <w:r w:rsidR="00E134E2" w:rsidRPr="00E134E2">
                <w:rPr>
                  <w:color w:val="0000FF"/>
                  <w:u w:val="single"/>
                </w:rPr>
                <w:t>YellowGreen</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023" w:tgtFrame="_blank" w:history="1">
              <w:r w:rsidR="00E134E2" w:rsidRPr="00E134E2">
                <w:rPr>
                  <w:color w:val="0000FF"/>
                  <w:u w:val="single"/>
                </w:rPr>
                <w:t>#9ACD32</w:t>
              </w:r>
            </w:hyperlink>
          </w:p>
        </w:tc>
        <w:tc>
          <w:tcPr>
            <w:tcW w:w="1630" w:type="pct"/>
            <w:shd w:val="clear" w:color="auto" w:fill="9ACD32"/>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024"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025"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026" w:tgtFrame="_blank" w:history="1">
              <w:r w:rsidR="00E134E2" w:rsidRPr="00E134E2">
                <w:rPr>
                  <w:color w:val="0000FF"/>
                  <w:u w:val="single"/>
                </w:rPr>
                <w:t>OliveDrab</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027" w:tgtFrame="_blank" w:history="1">
              <w:r w:rsidR="00E134E2" w:rsidRPr="00E134E2">
                <w:rPr>
                  <w:color w:val="0000FF"/>
                  <w:u w:val="single"/>
                </w:rPr>
                <w:t>#6B8E23</w:t>
              </w:r>
            </w:hyperlink>
          </w:p>
        </w:tc>
        <w:tc>
          <w:tcPr>
            <w:tcW w:w="1630" w:type="pct"/>
            <w:shd w:val="clear" w:color="auto" w:fill="6B8E23"/>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028"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029"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030" w:tgtFrame="_blank" w:history="1">
              <w:r w:rsidR="00E134E2" w:rsidRPr="00E134E2">
                <w:rPr>
                  <w:color w:val="0000FF"/>
                  <w:u w:val="single"/>
                </w:rPr>
                <w:t>DarkOliveGreen</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031" w:tgtFrame="_blank" w:history="1">
              <w:r w:rsidR="00E134E2" w:rsidRPr="00E134E2">
                <w:rPr>
                  <w:color w:val="0000FF"/>
                  <w:u w:val="single"/>
                </w:rPr>
                <w:t>#556B2F</w:t>
              </w:r>
            </w:hyperlink>
          </w:p>
        </w:tc>
        <w:tc>
          <w:tcPr>
            <w:tcW w:w="1630" w:type="pct"/>
            <w:shd w:val="clear" w:color="auto" w:fill="556B2F"/>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032"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033"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034" w:tgtFrame="_blank" w:history="1">
              <w:r w:rsidR="00E134E2" w:rsidRPr="00E134E2">
                <w:rPr>
                  <w:color w:val="0000FF"/>
                  <w:u w:val="single"/>
                </w:rPr>
                <w:t>MediumAquaMarine</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035" w:tgtFrame="_blank" w:history="1">
              <w:r w:rsidR="00E134E2" w:rsidRPr="00E134E2">
                <w:rPr>
                  <w:color w:val="0000FF"/>
                  <w:u w:val="single"/>
                </w:rPr>
                <w:t>#66CDAA</w:t>
              </w:r>
            </w:hyperlink>
          </w:p>
        </w:tc>
        <w:tc>
          <w:tcPr>
            <w:tcW w:w="1630" w:type="pct"/>
            <w:shd w:val="clear" w:color="auto" w:fill="66CDAA"/>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036"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037"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038" w:tgtFrame="_blank" w:history="1">
              <w:r w:rsidR="00E134E2" w:rsidRPr="00E134E2">
                <w:rPr>
                  <w:color w:val="0000FF"/>
                  <w:u w:val="single"/>
                </w:rPr>
                <w:t>DarkSeaGreen</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039" w:tgtFrame="_blank" w:history="1">
              <w:r w:rsidR="00E134E2" w:rsidRPr="00E134E2">
                <w:rPr>
                  <w:color w:val="0000FF"/>
                  <w:u w:val="single"/>
                </w:rPr>
                <w:t>#8FBC8F</w:t>
              </w:r>
            </w:hyperlink>
          </w:p>
        </w:tc>
        <w:tc>
          <w:tcPr>
            <w:tcW w:w="1630" w:type="pct"/>
            <w:shd w:val="clear" w:color="auto" w:fill="8FBC8F"/>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040"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041"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042" w:tgtFrame="_blank" w:history="1">
              <w:r w:rsidR="00E134E2" w:rsidRPr="00E134E2">
                <w:rPr>
                  <w:color w:val="0000FF"/>
                  <w:u w:val="single"/>
                </w:rPr>
                <w:t>LightSeaGreen</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043" w:tgtFrame="_blank" w:history="1">
              <w:r w:rsidR="00E134E2" w:rsidRPr="00E134E2">
                <w:rPr>
                  <w:color w:val="0000FF"/>
                  <w:u w:val="single"/>
                </w:rPr>
                <w:t>#20B2AA</w:t>
              </w:r>
            </w:hyperlink>
          </w:p>
        </w:tc>
        <w:tc>
          <w:tcPr>
            <w:tcW w:w="1630" w:type="pct"/>
            <w:shd w:val="clear" w:color="auto" w:fill="20B2AA"/>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044"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045"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046" w:tgtFrame="_blank" w:history="1">
              <w:r w:rsidR="00E134E2" w:rsidRPr="00E134E2">
                <w:rPr>
                  <w:color w:val="0000FF"/>
                  <w:u w:val="single"/>
                </w:rPr>
                <w:t>DarkCyan</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047" w:tgtFrame="_blank" w:history="1">
              <w:r w:rsidR="00E134E2" w:rsidRPr="00E134E2">
                <w:rPr>
                  <w:color w:val="0000FF"/>
                  <w:u w:val="single"/>
                </w:rPr>
                <w:t>#008B8B</w:t>
              </w:r>
            </w:hyperlink>
          </w:p>
        </w:tc>
        <w:tc>
          <w:tcPr>
            <w:tcW w:w="1630" w:type="pct"/>
            <w:shd w:val="clear" w:color="auto" w:fill="008B8B"/>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048"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049"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050" w:tgtFrame="_blank" w:history="1">
              <w:r w:rsidR="00E134E2" w:rsidRPr="00E134E2">
                <w:rPr>
                  <w:color w:val="0000FF"/>
                  <w:u w:val="single"/>
                </w:rPr>
                <w:t>Teal</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051" w:tgtFrame="_blank" w:history="1">
              <w:r w:rsidR="00E134E2" w:rsidRPr="00E134E2">
                <w:rPr>
                  <w:color w:val="0000FF"/>
                  <w:u w:val="single"/>
                </w:rPr>
                <w:t>#008080</w:t>
              </w:r>
            </w:hyperlink>
          </w:p>
        </w:tc>
        <w:tc>
          <w:tcPr>
            <w:tcW w:w="1630" w:type="pct"/>
            <w:shd w:val="clear" w:color="auto" w:fill="008080"/>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052"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053" w:history="1">
              <w:r w:rsidR="00E134E2" w:rsidRPr="00E134E2">
                <w:rPr>
                  <w:color w:val="0000FF"/>
                  <w:u w:val="single"/>
                </w:rPr>
                <w:t>Mix</w:t>
              </w:r>
            </w:hyperlink>
          </w:p>
        </w:tc>
      </w:tr>
      <w:tr w:rsidR="00E134E2" w:rsidRPr="00E134E2" w:rsidTr="00E134E2">
        <w:tc>
          <w:tcPr>
            <w:tcW w:w="5000" w:type="pct"/>
            <w:gridSpan w:val="5"/>
            <w:shd w:val="clear" w:color="auto" w:fill="FFFFFF"/>
            <w:tcMar>
              <w:top w:w="120" w:type="dxa"/>
              <w:left w:w="240" w:type="dxa"/>
              <w:bottom w:w="120" w:type="dxa"/>
              <w:right w:w="120" w:type="dxa"/>
            </w:tcMar>
            <w:hideMark/>
          </w:tcPr>
          <w:p w:rsidR="00E134E2" w:rsidRPr="00E134E2" w:rsidRDefault="00E134E2" w:rsidP="00E134E2">
            <w:pPr>
              <w:pStyle w:val="Heading2"/>
            </w:pPr>
            <w:bookmarkStart w:id="48" w:name="_Toc492230509"/>
            <w:r w:rsidRPr="00E134E2">
              <w:t>Cyan Colors</w:t>
            </w:r>
            <w:bookmarkEnd w:id="48"/>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E134E2" w:rsidP="00E134E2">
            <w:pPr>
              <w:rPr>
                <w:b/>
                <w:bCs/>
              </w:rPr>
            </w:pPr>
            <w:r w:rsidRPr="00E134E2">
              <w:rPr>
                <w:b/>
                <w:bCs/>
              </w:rPr>
              <w:lastRenderedPageBreak/>
              <w:t>Color Name</w:t>
            </w:r>
          </w:p>
        </w:tc>
        <w:tc>
          <w:tcPr>
            <w:tcW w:w="772" w:type="pct"/>
            <w:shd w:val="clear" w:color="auto" w:fill="F1F1F1"/>
            <w:tcMar>
              <w:top w:w="120" w:type="dxa"/>
              <w:left w:w="120" w:type="dxa"/>
              <w:bottom w:w="120" w:type="dxa"/>
              <w:right w:w="120" w:type="dxa"/>
            </w:tcMar>
            <w:hideMark/>
          </w:tcPr>
          <w:p w:rsidR="00E134E2" w:rsidRPr="00E134E2" w:rsidRDefault="00E134E2" w:rsidP="00E134E2">
            <w:pPr>
              <w:rPr>
                <w:b/>
                <w:bCs/>
              </w:rPr>
            </w:pPr>
            <w:r w:rsidRPr="00E134E2">
              <w:rPr>
                <w:b/>
                <w:bCs/>
              </w:rPr>
              <w:t>HEX</w:t>
            </w:r>
          </w:p>
        </w:tc>
        <w:tc>
          <w:tcPr>
            <w:tcW w:w="1630" w:type="pct"/>
            <w:shd w:val="clear" w:color="auto" w:fill="F1F1F1"/>
            <w:tcMar>
              <w:top w:w="120" w:type="dxa"/>
              <w:left w:w="120" w:type="dxa"/>
              <w:bottom w:w="120" w:type="dxa"/>
              <w:right w:w="120" w:type="dxa"/>
            </w:tcMar>
            <w:hideMark/>
          </w:tcPr>
          <w:p w:rsidR="00E134E2" w:rsidRPr="00E134E2" w:rsidRDefault="00E134E2" w:rsidP="00E134E2">
            <w:pPr>
              <w:rPr>
                <w:b/>
                <w:bCs/>
              </w:rPr>
            </w:pPr>
            <w:r w:rsidRPr="00E134E2">
              <w:rPr>
                <w:b/>
                <w:bCs/>
              </w:rPr>
              <w:t>Color</w:t>
            </w:r>
          </w:p>
        </w:tc>
        <w:tc>
          <w:tcPr>
            <w:tcW w:w="627" w:type="pct"/>
            <w:shd w:val="clear" w:color="auto" w:fill="F1F1F1"/>
            <w:tcMar>
              <w:top w:w="120" w:type="dxa"/>
              <w:left w:w="120" w:type="dxa"/>
              <w:bottom w:w="120" w:type="dxa"/>
              <w:right w:w="120" w:type="dxa"/>
            </w:tcMar>
            <w:hideMark/>
          </w:tcPr>
          <w:p w:rsidR="00E134E2" w:rsidRPr="00E134E2" w:rsidRDefault="00E134E2" w:rsidP="00E134E2">
            <w:pPr>
              <w:rPr>
                <w:b/>
                <w:bCs/>
              </w:rPr>
            </w:pPr>
            <w:r w:rsidRPr="00E134E2">
              <w:rPr>
                <w:b/>
                <w:bCs/>
              </w:rPr>
              <w:t>Shades</w:t>
            </w:r>
          </w:p>
        </w:tc>
        <w:tc>
          <w:tcPr>
            <w:tcW w:w="370" w:type="pct"/>
            <w:shd w:val="clear" w:color="auto" w:fill="F1F1F1"/>
            <w:tcMar>
              <w:top w:w="120" w:type="dxa"/>
              <w:left w:w="120" w:type="dxa"/>
              <w:bottom w:w="120" w:type="dxa"/>
              <w:right w:w="120" w:type="dxa"/>
            </w:tcMar>
            <w:hideMark/>
          </w:tcPr>
          <w:p w:rsidR="00E134E2" w:rsidRPr="00E134E2" w:rsidRDefault="00E134E2" w:rsidP="00E134E2">
            <w:pPr>
              <w:rPr>
                <w:b/>
                <w:bCs/>
              </w:rPr>
            </w:pPr>
            <w:r w:rsidRPr="00E134E2">
              <w:rPr>
                <w:b/>
                <w:bCs/>
              </w:rPr>
              <w:t>Mix</w:t>
            </w:r>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054" w:tgtFrame="_blank" w:history="1">
              <w:r w:rsidR="00E134E2" w:rsidRPr="00E134E2">
                <w:rPr>
                  <w:color w:val="0000FF"/>
                  <w:u w:val="single"/>
                </w:rPr>
                <w:t>Aqua</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055" w:tgtFrame="_blank" w:history="1">
              <w:r w:rsidR="00E134E2" w:rsidRPr="00E134E2">
                <w:rPr>
                  <w:color w:val="0000FF"/>
                  <w:u w:val="single"/>
                </w:rPr>
                <w:t>#00FFFF</w:t>
              </w:r>
            </w:hyperlink>
          </w:p>
        </w:tc>
        <w:tc>
          <w:tcPr>
            <w:tcW w:w="1630" w:type="pct"/>
            <w:shd w:val="clear" w:color="auto" w:fill="00FFFF"/>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056"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057"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058" w:tgtFrame="_blank" w:history="1">
              <w:r w:rsidR="00E134E2" w:rsidRPr="00E134E2">
                <w:rPr>
                  <w:color w:val="0000FF"/>
                  <w:u w:val="single"/>
                </w:rPr>
                <w:t>Cyan</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059" w:tgtFrame="_blank" w:history="1">
              <w:r w:rsidR="00E134E2" w:rsidRPr="00E134E2">
                <w:rPr>
                  <w:color w:val="0000FF"/>
                  <w:u w:val="single"/>
                </w:rPr>
                <w:t>#00FFFF</w:t>
              </w:r>
            </w:hyperlink>
          </w:p>
        </w:tc>
        <w:tc>
          <w:tcPr>
            <w:tcW w:w="1630" w:type="pct"/>
            <w:shd w:val="clear" w:color="auto" w:fill="00FFFF"/>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060"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061"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062" w:tgtFrame="_blank" w:history="1">
              <w:r w:rsidR="00E134E2" w:rsidRPr="00E134E2">
                <w:rPr>
                  <w:color w:val="0000FF"/>
                  <w:u w:val="single"/>
                </w:rPr>
                <w:t>LightCyan</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063" w:tgtFrame="_blank" w:history="1">
              <w:r w:rsidR="00E134E2" w:rsidRPr="00E134E2">
                <w:rPr>
                  <w:color w:val="0000FF"/>
                  <w:u w:val="single"/>
                </w:rPr>
                <w:t>#E0FFFF</w:t>
              </w:r>
            </w:hyperlink>
          </w:p>
        </w:tc>
        <w:tc>
          <w:tcPr>
            <w:tcW w:w="1630" w:type="pct"/>
            <w:shd w:val="clear" w:color="auto" w:fill="E0FFFF"/>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064"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065"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066" w:tgtFrame="_blank" w:history="1">
              <w:r w:rsidR="00E134E2" w:rsidRPr="00E134E2">
                <w:rPr>
                  <w:color w:val="0000FF"/>
                  <w:u w:val="single"/>
                </w:rPr>
                <w:t>PaleTurquoise</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067" w:tgtFrame="_blank" w:history="1">
              <w:r w:rsidR="00E134E2" w:rsidRPr="00E134E2">
                <w:rPr>
                  <w:color w:val="0000FF"/>
                  <w:u w:val="single"/>
                </w:rPr>
                <w:t>#AFEEEE</w:t>
              </w:r>
            </w:hyperlink>
          </w:p>
        </w:tc>
        <w:tc>
          <w:tcPr>
            <w:tcW w:w="1630" w:type="pct"/>
            <w:shd w:val="clear" w:color="auto" w:fill="AFEEEE"/>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068"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069"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070" w:tgtFrame="_blank" w:history="1">
              <w:r w:rsidR="00E134E2" w:rsidRPr="00E134E2">
                <w:rPr>
                  <w:color w:val="0000FF"/>
                  <w:u w:val="single"/>
                </w:rPr>
                <w:t>Aquamarine</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071" w:tgtFrame="_blank" w:history="1">
              <w:r w:rsidR="00E134E2" w:rsidRPr="00E134E2">
                <w:rPr>
                  <w:color w:val="0000FF"/>
                  <w:u w:val="single"/>
                </w:rPr>
                <w:t>#7FFFD4</w:t>
              </w:r>
            </w:hyperlink>
          </w:p>
        </w:tc>
        <w:tc>
          <w:tcPr>
            <w:tcW w:w="1630" w:type="pct"/>
            <w:shd w:val="clear" w:color="auto" w:fill="7FFFD4"/>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072"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073"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074" w:tgtFrame="_blank" w:history="1">
              <w:r w:rsidR="00E134E2" w:rsidRPr="00E134E2">
                <w:rPr>
                  <w:color w:val="0000FF"/>
                  <w:u w:val="single"/>
                </w:rPr>
                <w:t>Turquoise</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075" w:tgtFrame="_blank" w:history="1">
              <w:r w:rsidR="00E134E2" w:rsidRPr="00E134E2">
                <w:rPr>
                  <w:color w:val="0000FF"/>
                  <w:u w:val="single"/>
                </w:rPr>
                <w:t>#40E0D0</w:t>
              </w:r>
            </w:hyperlink>
          </w:p>
        </w:tc>
        <w:tc>
          <w:tcPr>
            <w:tcW w:w="1630" w:type="pct"/>
            <w:shd w:val="clear" w:color="auto" w:fill="40E0D0"/>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076"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077"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078" w:tgtFrame="_blank" w:history="1">
              <w:r w:rsidR="00E134E2" w:rsidRPr="00E134E2">
                <w:rPr>
                  <w:color w:val="0000FF"/>
                  <w:u w:val="single"/>
                </w:rPr>
                <w:t>MediumTurquoise</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079" w:tgtFrame="_blank" w:history="1">
              <w:r w:rsidR="00E134E2" w:rsidRPr="00E134E2">
                <w:rPr>
                  <w:color w:val="0000FF"/>
                  <w:u w:val="single"/>
                </w:rPr>
                <w:t>#48D1CC</w:t>
              </w:r>
            </w:hyperlink>
          </w:p>
        </w:tc>
        <w:tc>
          <w:tcPr>
            <w:tcW w:w="1630" w:type="pct"/>
            <w:shd w:val="clear" w:color="auto" w:fill="48D1CC"/>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080"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081"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082" w:tgtFrame="_blank" w:history="1">
              <w:r w:rsidR="00E134E2" w:rsidRPr="00E134E2">
                <w:rPr>
                  <w:color w:val="0000FF"/>
                  <w:u w:val="single"/>
                </w:rPr>
                <w:t>DarkTurquoise</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083" w:tgtFrame="_blank" w:history="1">
              <w:r w:rsidR="00E134E2" w:rsidRPr="00E134E2">
                <w:rPr>
                  <w:color w:val="0000FF"/>
                  <w:u w:val="single"/>
                </w:rPr>
                <w:t>#00CED1</w:t>
              </w:r>
            </w:hyperlink>
          </w:p>
        </w:tc>
        <w:tc>
          <w:tcPr>
            <w:tcW w:w="1630" w:type="pct"/>
            <w:shd w:val="clear" w:color="auto" w:fill="00CED1"/>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084"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085" w:history="1">
              <w:r w:rsidR="00E134E2" w:rsidRPr="00E134E2">
                <w:rPr>
                  <w:color w:val="0000FF"/>
                  <w:u w:val="single"/>
                </w:rPr>
                <w:t>Mix</w:t>
              </w:r>
            </w:hyperlink>
          </w:p>
        </w:tc>
      </w:tr>
      <w:tr w:rsidR="00E134E2" w:rsidRPr="00E134E2" w:rsidTr="00E134E2">
        <w:tc>
          <w:tcPr>
            <w:tcW w:w="5000" w:type="pct"/>
            <w:gridSpan w:val="5"/>
            <w:shd w:val="clear" w:color="auto" w:fill="FFFFFF"/>
            <w:tcMar>
              <w:top w:w="120" w:type="dxa"/>
              <w:left w:w="240" w:type="dxa"/>
              <w:bottom w:w="120" w:type="dxa"/>
              <w:right w:w="120" w:type="dxa"/>
            </w:tcMar>
            <w:hideMark/>
          </w:tcPr>
          <w:p w:rsidR="00E134E2" w:rsidRPr="00E134E2" w:rsidRDefault="00E134E2" w:rsidP="00E134E2">
            <w:pPr>
              <w:pStyle w:val="Heading2"/>
            </w:pPr>
            <w:bookmarkStart w:id="49" w:name="_Toc492230510"/>
            <w:r w:rsidRPr="00E134E2">
              <w:t>Blue Colors</w:t>
            </w:r>
            <w:bookmarkEnd w:id="49"/>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E134E2" w:rsidP="00E134E2">
            <w:pPr>
              <w:rPr>
                <w:b/>
                <w:bCs/>
              </w:rPr>
            </w:pPr>
            <w:r w:rsidRPr="00E134E2">
              <w:rPr>
                <w:b/>
                <w:bCs/>
              </w:rPr>
              <w:lastRenderedPageBreak/>
              <w:t>Color Name</w:t>
            </w:r>
          </w:p>
        </w:tc>
        <w:tc>
          <w:tcPr>
            <w:tcW w:w="772" w:type="pct"/>
            <w:shd w:val="clear" w:color="auto" w:fill="F1F1F1"/>
            <w:tcMar>
              <w:top w:w="120" w:type="dxa"/>
              <w:left w:w="120" w:type="dxa"/>
              <w:bottom w:w="120" w:type="dxa"/>
              <w:right w:w="120" w:type="dxa"/>
            </w:tcMar>
            <w:hideMark/>
          </w:tcPr>
          <w:p w:rsidR="00E134E2" w:rsidRPr="00E134E2" w:rsidRDefault="00E134E2" w:rsidP="00E134E2">
            <w:pPr>
              <w:rPr>
                <w:b/>
                <w:bCs/>
              </w:rPr>
            </w:pPr>
            <w:r w:rsidRPr="00E134E2">
              <w:rPr>
                <w:b/>
                <w:bCs/>
              </w:rPr>
              <w:t>HEX</w:t>
            </w:r>
          </w:p>
        </w:tc>
        <w:tc>
          <w:tcPr>
            <w:tcW w:w="1630" w:type="pct"/>
            <w:shd w:val="clear" w:color="auto" w:fill="F1F1F1"/>
            <w:tcMar>
              <w:top w:w="120" w:type="dxa"/>
              <w:left w:w="120" w:type="dxa"/>
              <w:bottom w:w="120" w:type="dxa"/>
              <w:right w:w="120" w:type="dxa"/>
            </w:tcMar>
            <w:hideMark/>
          </w:tcPr>
          <w:p w:rsidR="00E134E2" w:rsidRPr="00E134E2" w:rsidRDefault="00E134E2" w:rsidP="00E134E2">
            <w:pPr>
              <w:rPr>
                <w:b/>
                <w:bCs/>
              </w:rPr>
            </w:pPr>
            <w:r w:rsidRPr="00E134E2">
              <w:rPr>
                <w:b/>
                <w:bCs/>
              </w:rPr>
              <w:t>Color</w:t>
            </w:r>
          </w:p>
        </w:tc>
        <w:tc>
          <w:tcPr>
            <w:tcW w:w="627" w:type="pct"/>
            <w:shd w:val="clear" w:color="auto" w:fill="F1F1F1"/>
            <w:tcMar>
              <w:top w:w="120" w:type="dxa"/>
              <w:left w:w="120" w:type="dxa"/>
              <w:bottom w:w="120" w:type="dxa"/>
              <w:right w:w="120" w:type="dxa"/>
            </w:tcMar>
            <w:hideMark/>
          </w:tcPr>
          <w:p w:rsidR="00E134E2" w:rsidRPr="00E134E2" w:rsidRDefault="00E134E2" w:rsidP="00E134E2">
            <w:pPr>
              <w:rPr>
                <w:b/>
                <w:bCs/>
              </w:rPr>
            </w:pPr>
            <w:r w:rsidRPr="00E134E2">
              <w:rPr>
                <w:b/>
                <w:bCs/>
              </w:rPr>
              <w:t>Shades</w:t>
            </w:r>
          </w:p>
        </w:tc>
        <w:tc>
          <w:tcPr>
            <w:tcW w:w="370" w:type="pct"/>
            <w:shd w:val="clear" w:color="auto" w:fill="F1F1F1"/>
            <w:tcMar>
              <w:top w:w="120" w:type="dxa"/>
              <w:left w:w="120" w:type="dxa"/>
              <w:bottom w:w="120" w:type="dxa"/>
              <w:right w:w="120" w:type="dxa"/>
            </w:tcMar>
            <w:hideMark/>
          </w:tcPr>
          <w:p w:rsidR="00E134E2" w:rsidRPr="00E134E2" w:rsidRDefault="00E134E2" w:rsidP="00E134E2">
            <w:pPr>
              <w:rPr>
                <w:b/>
                <w:bCs/>
              </w:rPr>
            </w:pPr>
            <w:r w:rsidRPr="00E134E2">
              <w:rPr>
                <w:b/>
                <w:bCs/>
              </w:rPr>
              <w:t>Mix</w:t>
            </w:r>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086" w:tgtFrame="_blank" w:history="1">
              <w:r w:rsidR="00E134E2" w:rsidRPr="00E134E2">
                <w:rPr>
                  <w:color w:val="0000FF"/>
                  <w:u w:val="single"/>
                </w:rPr>
                <w:t>CadetBlue</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087" w:tgtFrame="_blank" w:history="1">
              <w:r w:rsidR="00E134E2" w:rsidRPr="00E134E2">
                <w:rPr>
                  <w:color w:val="0000FF"/>
                  <w:u w:val="single"/>
                </w:rPr>
                <w:t>#5F9EA0</w:t>
              </w:r>
            </w:hyperlink>
          </w:p>
        </w:tc>
        <w:tc>
          <w:tcPr>
            <w:tcW w:w="1630" w:type="pct"/>
            <w:shd w:val="clear" w:color="auto" w:fill="5F9EA0"/>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088"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089"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090" w:tgtFrame="_blank" w:history="1">
              <w:r w:rsidR="00E134E2" w:rsidRPr="00E134E2">
                <w:rPr>
                  <w:color w:val="0000FF"/>
                  <w:u w:val="single"/>
                </w:rPr>
                <w:t>SteelBlue</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091" w:tgtFrame="_blank" w:history="1">
              <w:r w:rsidR="00E134E2" w:rsidRPr="00E134E2">
                <w:rPr>
                  <w:color w:val="0000FF"/>
                  <w:u w:val="single"/>
                </w:rPr>
                <w:t>#4682B4</w:t>
              </w:r>
            </w:hyperlink>
          </w:p>
        </w:tc>
        <w:tc>
          <w:tcPr>
            <w:tcW w:w="1630" w:type="pct"/>
            <w:shd w:val="clear" w:color="auto" w:fill="4682B4"/>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092"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093"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094" w:tgtFrame="_blank" w:history="1">
              <w:r w:rsidR="00E134E2" w:rsidRPr="00E134E2">
                <w:rPr>
                  <w:color w:val="0000FF"/>
                  <w:u w:val="single"/>
                </w:rPr>
                <w:t>LightSteelBlue</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095" w:tgtFrame="_blank" w:history="1">
              <w:r w:rsidR="00E134E2" w:rsidRPr="00E134E2">
                <w:rPr>
                  <w:color w:val="0000FF"/>
                  <w:u w:val="single"/>
                </w:rPr>
                <w:t>#B0C4DE</w:t>
              </w:r>
            </w:hyperlink>
          </w:p>
        </w:tc>
        <w:tc>
          <w:tcPr>
            <w:tcW w:w="1630" w:type="pct"/>
            <w:shd w:val="clear" w:color="auto" w:fill="B0C4DE"/>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096"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097"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098" w:tgtFrame="_blank" w:history="1">
              <w:r w:rsidR="00E134E2" w:rsidRPr="00E134E2">
                <w:rPr>
                  <w:color w:val="0000FF"/>
                  <w:u w:val="single"/>
                </w:rPr>
                <w:t>LightBlue</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099" w:tgtFrame="_blank" w:history="1">
              <w:r w:rsidR="00E134E2" w:rsidRPr="00E134E2">
                <w:rPr>
                  <w:color w:val="0000FF"/>
                  <w:u w:val="single"/>
                </w:rPr>
                <w:t>#ADD8E6</w:t>
              </w:r>
            </w:hyperlink>
          </w:p>
        </w:tc>
        <w:tc>
          <w:tcPr>
            <w:tcW w:w="1630" w:type="pct"/>
            <w:shd w:val="clear" w:color="auto" w:fill="ADD8E6"/>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100"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101"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102" w:tgtFrame="_blank" w:history="1">
              <w:r w:rsidR="00E134E2" w:rsidRPr="00E134E2">
                <w:rPr>
                  <w:color w:val="0000FF"/>
                  <w:u w:val="single"/>
                </w:rPr>
                <w:t>PowderBlue</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103" w:tgtFrame="_blank" w:history="1">
              <w:r w:rsidR="00E134E2" w:rsidRPr="00E134E2">
                <w:rPr>
                  <w:color w:val="0000FF"/>
                  <w:u w:val="single"/>
                </w:rPr>
                <w:t>#B0E0E6</w:t>
              </w:r>
            </w:hyperlink>
          </w:p>
        </w:tc>
        <w:tc>
          <w:tcPr>
            <w:tcW w:w="1630" w:type="pct"/>
            <w:shd w:val="clear" w:color="auto" w:fill="B0E0E6"/>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104"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105"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106" w:tgtFrame="_blank" w:history="1">
              <w:r w:rsidR="00E134E2" w:rsidRPr="00E134E2">
                <w:rPr>
                  <w:color w:val="0000FF"/>
                  <w:u w:val="single"/>
                </w:rPr>
                <w:t>LightSkyBlue</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107" w:tgtFrame="_blank" w:history="1">
              <w:r w:rsidR="00E134E2" w:rsidRPr="00E134E2">
                <w:rPr>
                  <w:color w:val="0000FF"/>
                  <w:u w:val="single"/>
                </w:rPr>
                <w:t>#87CEFA</w:t>
              </w:r>
            </w:hyperlink>
          </w:p>
        </w:tc>
        <w:tc>
          <w:tcPr>
            <w:tcW w:w="1630" w:type="pct"/>
            <w:shd w:val="clear" w:color="auto" w:fill="87CEFA"/>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108"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109"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110" w:tgtFrame="_blank" w:history="1">
              <w:r w:rsidR="00E134E2" w:rsidRPr="00E134E2">
                <w:rPr>
                  <w:color w:val="0000FF"/>
                  <w:u w:val="single"/>
                </w:rPr>
                <w:t>SkyBlue</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111" w:tgtFrame="_blank" w:history="1">
              <w:r w:rsidR="00E134E2" w:rsidRPr="00E134E2">
                <w:rPr>
                  <w:color w:val="0000FF"/>
                  <w:u w:val="single"/>
                </w:rPr>
                <w:t>#87CEEB</w:t>
              </w:r>
            </w:hyperlink>
          </w:p>
        </w:tc>
        <w:tc>
          <w:tcPr>
            <w:tcW w:w="1630" w:type="pct"/>
            <w:shd w:val="clear" w:color="auto" w:fill="87CEEB"/>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112"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113"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114" w:tgtFrame="_blank" w:history="1">
              <w:r w:rsidR="00E134E2" w:rsidRPr="00E134E2">
                <w:rPr>
                  <w:color w:val="0000FF"/>
                  <w:u w:val="single"/>
                </w:rPr>
                <w:t>CornflowerBlue</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115" w:tgtFrame="_blank" w:history="1">
              <w:r w:rsidR="00E134E2" w:rsidRPr="00E134E2">
                <w:rPr>
                  <w:color w:val="0000FF"/>
                  <w:u w:val="single"/>
                </w:rPr>
                <w:t>#6495ED</w:t>
              </w:r>
            </w:hyperlink>
          </w:p>
        </w:tc>
        <w:tc>
          <w:tcPr>
            <w:tcW w:w="1630" w:type="pct"/>
            <w:shd w:val="clear" w:color="auto" w:fill="6495ED"/>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116"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117"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118" w:tgtFrame="_blank" w:history="1">
              <w:r w:rsidR="00E134E2" w:rsidRPr="00E134E2">
                <w:rPr>
                  <w:color w:val="0000FF"/>
                  <w:u w:val="single"/>
                </w:rPr>
                <w:t>DeepSkyBlue</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119" w:tgtFrame="_blank" w:history="1">
              <w:r w:rsidR="00E134E2" w:rsidRPr="00E134E2">
                <w:rPr>
                  <w:color w:val="0000FF"/>
                  <w:u w:val="single"/>
                </w:rPr>
                <w:t>#00BFFF</w:t>
              </w:r>
            </w:hyperlink>
          </w:p>
        </w:tc>
        <w:tc>
          <w:tcPr>
            <w:tcW w:w="1630" w:type="pct"/>
            <w:shd w:val="clear" w:color="auto" w:fill="00BFFF"/>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120"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121"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122" w:tgtFrame="_blank" w:history="1">
              <w:r w:rsidR="00E134E2" w:rsidRPr="00E134E2">
                <w:rPr>
                  <w:color w:val="0000FF"/>
                  <w:u w:val="single"/>
                </w:rPr>
                <w:t>DodgerBlue</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123" w:tgtFrame="_blank" w:history="1">
              <w:r w:rsidR="00E134E2" w:rsidRPr="00E134E2">
                <w:rPr>
                  <w:color w:val="0000FF"/>
                  <w:u w:val="single"/>
                </w:rPr>
                <w:t>#1E90FF</w:t>
              </w:r>
            </w:hyperlink>
          </w:p>
        </w:tc>
        <w:tc>
          <w:tcPr>
            <w:tcW w:w="1630" w:type="pct"/>
            <w:shd w:val="clear" w:color="auto" w:fill="1E90FF"/>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124"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125"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126" w:tgtFrame="_blank" w:history="1">
              <w:r w:rsidR="00E134E2" w:rsidRPr="00E134E2">
                <w:rPr>
                  <w:color w:val="0000FF"/>
                  <w:u w:val="single"/>
                </w:rPr>
                <w:t>RoyalBlue</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127" w:tgtFrame="_blank" w:history="1">
              <w:r w:rsidR="00E134E2" w:rsidRPr="00E134E2">
                <w:rPr>
                  <w:color w:val="0000FF"/>
                  <w:u w:val="single"/>
                </w:rPr>
                <w:t>#4169E1</w:t>
              </w:r>
            </w:hyperlink>
          </w:p>
        </w:tc>
        <w:tc>
          <w:tcPr>
            <w:tcW w:w="1630" w:type="pct"/>
            <w:shd w:val="clear" w:color="auto" w:fill="4169E1"/>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128"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129"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130" w:tgtFrame="_blank" w:history="1">
              <w:r w:rsidR="00E134E2" w:rsidRPr="00E134E2">
                <w:rPr>
                  <w:color w:val="0000FF"/>
                  <w:u w:val="single"/>
                </w:rPr>
                <w:t>Blue</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131" w:tgtFrame="_blank" w:history="1">
              <w:r w:rsidR="00E134E2" w:rsidRPr="00E134E2">
                <w:rPr>
                  <w:color w:val="0000FF"/>
                  <w:u w:val="single"/>
                </w:rPr>
                <w:t>#0000FF</w:t>
              </w:r>
            </w:hyperlink>
          </w:p>
        </w:tc>
        <w:tc>
          <w:tcPr>
            <w:tcW w:w="1630" w:type="pct"/>
            <w:shd w:val="clear" w:color="auto" w:fill="0000FF"/>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132"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133"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134" w:tgtFrame="_blank" w:history="1">
              <w:r w:rsidR="00E134E2" w:rsidRPr="00E134E2">
                <w:rPr>
                  <w:color w:val="0000FF"/>
                  <w:u w:val="single"/>
                </w:rPr>
                <w:t>MediumBlue</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135" w:tgtFrame="_blank" w:history="1">
              <w:r w:rsidR="00E134E2" w:rsidRPr="00E134E2">
                <w:rPr>
                  <w:color w:val="0000FF"/>
                  <w:u w:val="single"/>
                </w:rPr>
                <w:t>#0000CD</w:t>
              </w:r>
            </w:hyperlink>
          </w:p>
        </w:tc>
        <w:tc>
          <w:tcPr>
            <w:tcW w:w="1630" w:type="pct"/>
            <w:shd w:val="clear" w:color="auto" w:fill="0000CD"/>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136"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137"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138" w:tgtFrame="_blank" w:history="1">
              <w:r w:rsidR="00E134E2" w:rsidRPr="00E134E2">
                <w:rPr>
                  <w:color w:val="0000FF"/>
                  <w:u w:val="single"/>
                </w:rPr>
                <w:t>DarkBlue</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139" w:tgtFrame="_blank" w:history="1">
              <w:r w:rsidR="00E134E2" w:rsidRPr="00E134E2">
                <w:rPr>
                  <w:color w:val="0000FF"/>
                  <w:u w:val="single"/>
                </w:rPr>
                <w:t>#00008B</w:t>
              </w:r>
            </w:hyperlink>
          </w:p>
        </w:tc>
        <w:tc>
          <w:tcPr>
            <w:tcW w:w="1630" w:type="pct"/>
            <w:shd w:val="clear" w:color="auto" w:fill="00008B"/>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140"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141"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142" w:tgtFrame="_blank" w:history="1">
              <w:r w:rsidR="00E134E2" w:rsidRPr="00E134E2">
                <w:rPr>
                  <w:color w:val="0000FF"/>
                  <w:u w:val="single"/>
                </w:rPr>
                <w:t>Navy</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143" w:tgtFrame="_blank" w:history="1">
              <w:r w:rsidR="00E134E2" w:rsidRPr="00E134E2">
                <w:rPr>
                  <w:color w:val="0000FF"/>
                  <w:u w:val="single"/>
                </w:rPr>
                <w:t>#000080</w:t>
              </w:r>
            </w:hyperlink>
          </w:p>
        </w:tc>
        <w:tc>
          <w:tcPr>
            <w:tcW w:w="1630" w:type="pct"/>
            <w:shd w:val="clear" w:color="auto" w:fill="000080"/>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144"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145"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146" w:tgtFrame="_blank" w:history="1">
              <w:r w:rsidR="00E134E2" w:rsidRPr="00E134E2">
                <w:rPr>
                  <w:color w:val="0000FF"/>
                  <w:u w:val="single"/>
                </w:rPr>
                <w:t>MidnightBlue</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147" w:tgtFrame="_blank" w:history="1">
              <w:r w:rsidR="00E134E2" w:rsidRPr="00E134E2">
                <w:rPr>
                  <w:color w:val="0000FF"/>
                  <w:u w:val="single"/>
                </w:rPr>
                <w:t>#191970</w:t>
              </w:r>
            </w:hyperlink>
          </w:p>
        </w:tc>
        <w:tc>
          <w:tcPr>
            <w:tcW w:w="1630" w:type="pct"/>
            <w:shd w:val="clear" w:color="auto" w:fill="191970"/>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148"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149" w:history="1">
              <w:r w:rsidR="00E134E2" w:rsidRPr="00E134E2">
                <w:rPr>
                  <w:color w:val="0000FF"/>
                  <w:u w:val="single"/>
                </w:rPr>
                <w:t>Mix</w:t>
              </w:r>
            </w:hyperlink>
          </w:p>
        </w:tc>
      </w:tr>
      <w:tr w:rsidR="00E134E2" w:rsidRPr="00E134E2" w:rsidTr="00E134E2">
        <w:tc>
          <w:tcPr>
            <w:tcW w:w="5000" w:type="pct"/>
            <w:gridSpan w:val="5"/>
            <w:shd w:val="clear" w:color="auto" w:fill="FFFFFF"/>
            <w:tcMar>
              <w:top w:w="120" w:type="dxa"/>
              <w:left w:w="240" w:type="dxa"/>
              <w:bottom w:w="120" w:type="dxa"/>
              <w:right w:w="120" w:type="dxa"/>
            </w:tcMar>
            <w:hideMark/>
          </w:tcPr>
          <w:p w:rsidR="00E134E2" w:rsidRPr="00E134E2" w:rsidRDefault="00E134E2" w:rsidP="00E134E2">
            <w:pPr>
              <w:pStyle w:val="Heading2"/>
            </w:pPr>
            <w:bookmarkStart w:id="50" w:name="_Toc492230511"/>
            <w:r w:rsidRPr="00E134E2">
              <w:t>Brown Colors</w:t>
            </w:r>
            <w:bookmarkEnd w:id="50"/>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E134E2" w:rsidP="00E134E2">
            <w:pPr>
              <w:rPr>
                <w:b/>
                <w:bCs/>
              </w:rPr>
            </w:pPr>
            <w:r w:rsidRPr="00E134E2">
              <w:rPr>
                <w:b/>
                <w:bCs/>
              </w:rPr>
              <w:t>Color Name</w:t>
            </w:r>
          </w:p>
        </w:tc>
        <w:tc>
          <w:tcPr>
            <w:tcW w:w="772" w:type="pct"/>
            <w:shd w:val="clear" w:color="auto" w:fill="F1F1F1"/>
            <w:tcMar>
              <w:top w:w="120" w:type="dxa"/>
              <w:left w:w="120" w:type="dxa"/>
              <w:bottom w:w="120" w:type="dxa"/>
              <w:right w:w="120" w:type="dxa"/>
            </w:tcMar>
            <w:hideMark/>
          </w:tcPr>
          <w:p w:rsidR="00E134E2" w:rsidRPr="00E134E2" w:rsidRDefault="00E134E2" w:rsidP="00E134E2">
            <w:pPr>
              <w:rPr>
                <w:b/>
                <w:bCs/>
              </w:rPr>
            </w:pPr>
            <w:r w:rsidRPr="00E134E2">
              <w:rPr>
                <w:b/>
                <w:bCs/>
              </w:rPr>
              <w:t>HEX</w:t>
            </w:r>
          </w:p>
        </w:tc>
        <w:tc>
          <w:tcPr>
            <w:tcW w:w="1630" w:type="pct"/>
            <w:shd w:val="clear" w:color="auto" w:fill="F1F1F1"/>
            <w:tcMar>
              <w:top w:w="120" w:type="dxa"/>
              <w:left w:w="120" w:type="dxa"/>
              <w:bottom w:w="120" w:type="dxa"/>
              <w:right w:w="120" w:type="dxa"/>
            </w:tcMar>
            <w:hideMark/>
          </w:tcPr>
          <w:p w:rsidR="00E134E2" w:rsidRPr="00E134E2" w:rsidRDefault="00E134E2" w:rsidP="00E134E2">
            <w:pPr>
              <w:rPr>
                <w:b/>
                <w:bCs/>
              </w:rPr>
            </w:pPr>
            <w:r w:rsidRPr="00E134E2">
              <w:rPr>
                <w:b/>
                <w:bCs/>
              </w:rPr>
              <w:t>Color</w:t>
            </w:r>
          </w:p>
        </w:tc>
        <w:tc>
          <w:tcPr>
            <w:tcW w:w="627" w:type="pct"/>
            <w:shd w:val="clear" w:color="auto" w:fill="F1F1F1"/>
            <w:tcMar>
              <w:top w:w="120" w:type="dxa"/>
              <w:left w:w="120" w:type="dxa"/>
              <w:bottom w:w="120" w:type="dxa"/>
              <w:right w:w="120" w:type="dxa"/>
            </w:tcMar>
            <w:hideMark/>
          </w:tcPr>
          <w:p w:rsidR="00E134E2" w:rsidRPr="00E134E2" w:rsidRDefault="00E134E2" w:rsidP="00E134E2">
            <w:pPr>
              <w:rPr>
                <w:b/>
                <w:bCs/>
              </w:rPr>
            </w:pPr>
            <w:r w:rsidRPr="00E134E2">
              <w:rPr>
                <w:b/>
                <w:bCs/>
              </w:rPr>
              <w:t>Shades</w:t>
            </w:r>
          </w:p>
        </w:tc>
        <w:tc>
          <w:tcPr>
            <w:tcW w:w="370" w:type="pct"/>
            <w:shd w:val="clear" w:color="auto" w:fill="F1F1F1"/>
            <w:tcMar>
              <w:top w:w="120" w:type="dxa"/>
              <w:left w:w="120" w:type="dxa"/>
              <w:bottom w:w="120" w:type="dxa"/>
              <w:right w:w="120" w:type="dxa"/>
            </w:tcMar>
            <w:hideMark/>
          </w:tcPr>
          <w:p w:rsidR="00E134E2" w:rsidRPr="00E134E2" w:rsidRDefault="00E134E2" w:rsidP="00E134E2">
            <w:pPr>
              <w:rPr>
                <w:b/>
                <w:bCs/>
              </w:rPr>
            </w:pPr>
            <w:r w:rsidRPr="00E134E2">
              <w:rPr>
                <w:b/>
                <w:bCs/>
              </w:rPr>
              <w:t>Mix</w:t>
            </w:r>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150" w:tgtFrame="_blank" w:history="1">
              <w:r w:rsidR="00E134E2" w:rsidRPr="00E134E2">
                <w:rPr>
                  <w:color w:val="0000FF"/>
                  <w:u w:val="single"/>
                </w:rPr>
                <w:t>Cornsilk</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151" w:tgtFrame="_blank" w:history="1">
              <w:r w:rsidR="00E134E2" w:rsidRPr="00E134E2">
                <w:rPr>
                  <w:color w:val="0000FF"/>
                  <w:u w:val="single"/>
                </w:rPr>
                <w:t>#FFF8DC</w:t>
              </w:r>
            </w:hyperlink>
          </w:p>
        </w:tc>
        <w:tc>
          <w:tcPr>
            <w:tcW w:w="1630" w:type="pct"/>
            <w:shd w:val="clear" w:color="auto" w:fill="FFF8DC"/>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152"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153"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154" w:tgtFrame="_blank" w:history="1">
              <w:r w:rsidR="00E134E2" w:rsidRPr="00E134E2">
                <w:rPr>
                  <w:color w:val="0000FF"/>
                  <w:u w:val="single"/>
                </w:rPr>
                <w:t>BlanchedAlmond</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155" w:tgtFrame="_blank" w:history="1">
              <w:r w:rsidR="00E134E2" w:rsidRPr="00E134E2">
                <w:rPr>
                  <w:color w:val="0000FF"/>
                  <w:u w:val="single"/>
                </w:rPr>
                <w:t>#FFEBCD</w:t>
              </w:r>
            </w:hyperlink>
          </w:p>
        </w:tc>
        <w:tc>
          <w:tcPr>
            <w:tcW w:w="1630" w:type="pct"/>
            <w:shd w:val="clear" w:color="auto" w:fill="FFEBCD"/>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156"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157"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158" w:tgtFrame="_blank" w:history="1">
              <w:r w:rsidR="00E134E2" w:rsidRPr="00E134E2">
                <w:rPr>
                  <w:color w:val="0000FF"/>
                  <w:u w:val="single"/>
                </w:rPr>
                <w:t>Bisque</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159" w:tgtFrame="_blank" w:history="1">
              <w:r w:rsidR="00E134E2" w:rsidRPr="00E134E2">
                <w:rPr>
                  <w:color w:val="0000FF"/>
                  <w:u w:val="single"/>
                </w:rPr>
                <w:t>#FFE4C4</w:t>
              </w:r>
            </w:hyperlink>
          </w:p>
        </w:tc>
        <w:tc>
          <w:tcPr>
            <w:tcW w:w="1630" w:type="pct"/>
            <w:shd w:val="clear" w:color="auto" w:fill="FFE4C4"/>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160"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161"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162" w:tgtFrame="_blank" w:history="1">
              <w:r w:rsidR="00E134E2" w:rsidRPr="00E134E2">
                <w:rPr>
                  <w:color w:val="0000FF"/>
                  <w:u w:val="single"/>
                </w:rPr>
                <w:t>NavajoWhite</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163" w:tgtFrame="_blank" w:history="1">
              <w:r w:rsidR="00E134E2" w:rsidRPr="00E134E2">
                <w:rPr>
                  <w:color w:val="0000FF"/>
                  <w:u w:val="single"/>
                </w:rPr>
                <w:t>#FFDEAD</w:t>
              </w:r>
            </w:hyperlink>
          </w:p>
        </w:tc>
        <w:tc>
          <w:tcPr>
            <w:tcW w:w="1630" w:type="pct"/>
            <w:shd w:val="clear" w:color="auto" w:fill="FFDEAD"/>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164"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165"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166" w:tgtFrame="_blank" w:history="1">
              <w:r w:rsidR="00E134E2" w:rsidRPr="00E134E2">
                <w:rPr>
                  <w:color w:val="0000FF"/>
                  <w:u w:val="single"/>
                </w:rPr>
                <w:t>Wheat</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167" w:tgtFrame="_blank" w:history="1">
              <w:r w:rsidR="00E134E2" w:rsidRPr="00E134E2">
                <w:rPr>
                  <w:color w:val="0000FF"/>
                  <w:u w:val="single"/>
                </w:rPr>
                <w:t>#F5DEB3</w:t>
              </w:r>
            </w:hyperlink>
          </w:p>
        </w:tc>
        <w:tc>
          <w:tcPr>
            <w:tcW w:w="1630" w:type="pct"/>
            <w:shd w:val="clear" w:color="auto" w:fill="F5DEB3"/>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168"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169"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170" w:tgtFrame="_blank" w:history="1">
              <w:r w:rsidR="00E134E2" w:rsidRPr="00E134E2">
                <w:rPr>
                  <w:color w:val="0000FF"/>
                  <w:u w:val="single"/>
                </w:rPr>
                <w:t>BurlyWood</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171" w:tgtFrame="_blank" w:history="1">
              <w:r w:rsidR="00E134E2" w:rsidRPr="00E134E2">
                <w:rPr>
                  <w:color w:val="0000FF"/>
                  <w:u w:val="single"/>
                </w:rPr>
                <w:t>#DEB887</w:t>
              </w:r>
            </w:hyperlink>
          </w:p>
        </w:tc>
        <w:tc>
          <w:tcPr>
            <w:tcW w:w="1630" w:type="pct"/>
            <w:shd w:val="clear" w:color="auto" w:fill="DEB887"/>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172"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173"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174" w:tgtFrame="_blank" w:history="1">
              <w:r w:rsidR="00E134E2" w:rsidRPr="00E134E2">
                <w:rPr>
                  <w:color w:val="0000FF"/>
                  <w:u w:val="single"/>
                </w:rPr>
                <w:t>Tan</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175" w:tgtFrame="_blank" w:history="1">
              <w:r w:rsidR="00E134E2" w:rsidRPr="00E134E2">
                <w:rPr>
                  <w:color w:val="0000FF"/>
                  <w:u w:val="single"/>
                </w:rPr>
                <w:t>#D2B48C</w:t>
              </w:r>
            </w:hyperlink>
          </w:p>
        </w:tc>
        <w:tc>
          <w:tcPr>
            <w:tcW w:w="1630" w:type="pct"/>
            <w:shd w:val="clear" w:color="auto" w:fill="D2B48C"/>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176"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177"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178" w:tgtFrame="_blank" w:history="1">
              <w:r w:rsidR="00E134E2" w:rsidRPr="00E134E2">
                <w:rPr>
                  <w:color w:val="0000FF"/>
                  <w:u w:val="single"/>
                </w:rPr>
                <w:t>RosyBrown</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179" w:tgtFrame="_blank" w:history="1">
              <w:r w:rsidR="00E134E2" w:rsidRPr="00E134E2">
                <w:rPr>
                  <w:color w:val="0000FF"/>
                  <w:u w:val="single"/>
                </w:rPr>
                <w:t>#BC8F8F</w:t>
              </w:r>
            </w:hyperlink>
          </w:p>
        </w:tc>
        <w:tc>
          <w:tcPr>
            <w:tcW w:w="1630" w:type="pct"/>
            <w:shd w:val="clear" w:color="auto" w:fill="BC8F8F"/>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180"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181"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182" w:tgtFrame="_blank" w:history="1">
              <w:r w:rsidR="00E134E2" w:rsidRPr="00E134E2">
                <w:rPr>
                  <w:color w:val="0000FF"/>
                  <w:u w:val="single"/>
                </w:rPr>
                <w:t>SandyBrown</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183" w:tgtFrame="_blank" w:history="1">
              <w:r w:rsidR="00E134E2" w:rsidRPr="00E134E2">
                <w:rPr>
                  <w:color w:val="0000FF"/>
                  <w:u w:val="single"/>
                </w:rPr>
                <w:t>#F4A460</w:t>
              </w:r>
            </w:hyperlink>
          </w:p>
        </w:tc>
        <w:tc>
          <w:tcPr>
            <w:tcW w:w="1630" w:type="pct"/>
            <w:shd w:val="clear" w:color="auto" w:fill="F4A460"/>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184"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185"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186" w:tgtFrame="_blank" w:history="1">
              <w:r w:rsidR="00E134E2" w:rsidRPr="00E134E2">
                <w:rPr>
                  <w:color w:val="0000FF"/>
                  <w:u w:val="single"/>
                </w:rPr>
                <w:t>GoldenRod</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187" w:tgtFrame="_blank" w:history="1">
              <w:r w:rsidR="00E134E2" w:rsidRPr="00E134E2">
                <w:rPr>
                  <w:color w:val="0000FF"/>
                  <w:u w:val="single"/>
                </w:rPr>
                <w:t>#DAA520</w:t>
              </w:r>
            </w:hyperlink>
          </w:p>
        </w:tc>
        <w:tc>
          <w:tcPr>
            <w:tcW w:w="1630" w:type="pct"/>
            <w:shd w:val="clear" w:color="auto" w:fill="DAA520"/>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188"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189"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190" w:tgtFrame="_blank" w:history="1">
              <w:r w:rsidR="00E134E2" w:rsidRPr="00E134E2">
                <w:rPr>
                  <w:color w:val="0000FF"/>
                  <w:u w:val="single"/>
                </w:rPr>
                <w:t>DarkGoldenRod</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191" w:tgtFrame="_blank" w:history="1">
              <w:r w:rsidR="00E134E2" w:rsidRPr="00E134E2">
                <w:rPr>
                  <w:color w:val="0000FF"/>
                  <w:u w:val="single"/>
                </w:rPr>
                <w:t>#B8860B</w:t>
              </w:r>
            </w:hyperlink>
          </w:p>
        </w:tc>
        <w:tc>
          <w:tcPr>
            <w:tcW w:w="1630" w:type="pct"/>
            <w:shd w:val="clear" w:color="auto" w:fill="B8860B"/>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192"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193"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194" w:tgtFrame="_blank" w:history="1">
              <w:r w:rsidR="00E134E2" w:rsidRPr="00E134E2">
                <w:rPr>
                  <w:color w:val="0000FF"/>
                  <w:u w:val="single"/>
                </w:rPr>
                <w:t>Peru</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195" w:tgtFrame="_blank" w:history="1">
              <w:r w:rsidR="00E134E2" w:rsidRPr="00E134E2">
                <w:rPr>
                  <w:color w:val="0000FF"/>
                  <w:u w:val="single"/>
                </w:rPr>
                <w:t>#CD853F</w:t>
              </w:r>
            </w:hyperlink>
          </w:p>
        </w:tc>
        <w:tc>
          <w:tcPr>
            <w:tcW w:w="1630" w:type="pct"/>
            <w:shd w:val="clear" w:color="auto" w:fill="CD853F"/>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196"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197"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198" w:tgtFrame="_blank" w:history="1">
              <w:r w:rsidR="00E134E2" w:rsidRPr="00E134E2">
                <w:rPr>
                  <w:color w:val="0000FF"/>
                  <w:u w:val="single"/>
                </w:rPr>
                <w:t>Chocolate</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199" w:tgtFrame="_blank" w:history="1">
              <w:r w:rsidR="00E134E2" w:rsidRPr="00E134E2">
                <w:rPr>
                  <w:color w:val="0000FF"/>
                  <w:u w:val="single"/>
                </w:rPr>
                <w:t>#D2691E</w:t>
              </w:r>
            </w:hyperlink>
          </w:p>
        </w:tc>
        <w:tc>
          <w:tcPr>
            <w:tcW w:w="1630" w:type="pct"/>
            <w:shd w:val="clear" w:color="auto" w:fill="D2691E"/>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200"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201"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202" w:tgtFrame="_blank" w:history="1">
              <w:r w:rsidR="00E134E2" w:rsidRPr="00E134E2">
                <w:rPr>
                  <w:color w:val="0000FF"/>
                  <w:u w:val="single"/>
                </w:rPr>
                <w:t>Olive</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203" w:tgtFrame="_blank" w:history="1">
              <w:r w:rsidR="00E134E2" w:rsidRPr="00E134E2">
                <w:rPr>
                  <w:color w:val="0000FF"/>
                  <w:u w:val="single"/>
                </w:rPr>
                <w:t>#808000</w:t>
              </w:r>
            </w:hyperlink>
          </w:p>
        </w:tc>
        <w:tc>
          <w:tcPr>
            <w:tcW w:w="1630" w:type="pct"/>
            <w:shd w:val="clear" w:color="auto" w:fill="808000"/>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204"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205"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206" w:tgtFrame="_blank" w:history="1">
              <w:r w:rsidR="00E134E2" w:rsidRPr="00E134E2">
                <w:rPr>
                  <w:color w:val="0000FF"/>
                  <w:u w:val="single"/>
                </w:rPr>
                <w:t>SaddleBrown</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207" w:tgtFrame="_blank" w:history="1">
              <w:r w:rsidR="00E134E2" w:rsidRPr="00E134E2">
                <w:rPr>
                  <w:color w:val="0000FF"/>
                  <w:u w:val="single"/>
                </w:rPr>
                <w:t>#8B4513</w:t>
              </w:r>
            </w:hyperlink>
          </w:p>
        </w:tc>
        <w:tc>
          <w:tcPr>
            <w:tcW w:w="1630" w:type="pct"/>
            <w:shd w:val="clear" w:color="auto" w:fill="8B4513"/>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208"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209"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210" w:tgtFrame="_blank" w:history="1">
              <w:r w:rsidR="00E134E2" w:rsidRPr="00E134E2">
                <w:rPr>
                  <w:color w:val="0000FF"/>
                  <w:u w:val="single"/>
                </w:rPr>
                <w:t>Sienna</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211" w:tgtFrame="_blank" w:history="1">
              <w:r w:rsidR="00E134E2" w:rsidRPr="00E134E2">
                <w:rPr>
                  <w:color w:val="0000FF"/>
                  <w:u w:val="single"/>
                </w:rPr>
                <w:t>#A0522D</w:t>
              </w:r>
            </w:hyperlink>
          </w:p>
        </w:tc>
        <w:tc>
          <w:tcPr>
            <w:tcW w:w="1630" w:type="pct"/>
            <w:shd w:val="clear" w:color="auto" w:fill="A0522D"/>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212"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213"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214" w:tgtFrame="_blank" w:history="1">
              <w:r w:rsidR="00E134E2" w:rsidRPr="00E134E2">
                <w:rPr>
                  <w:color w:val="0000FF"/>
                  <w:u w:val="single"/>
                </w:rPr>
                <w:t>Brown</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215" w:tgtFrame="_blank" w:history="1">
              <w:r w:rsidR="00E134E2" w:rsidRPr="00E134E2">
                <w:rPr>
                  <w:color w:val="0000FF"/>
                  <w:u w:val="single"/>
                </w:rPr>
                <w:t>#A52A2A</w:t>
              </w:r>
            </w:hyperlink>
          </w:p>
        </w:tc>
        <w:tc>
          <w:tcPr>
            <w:tcW w:w="1630" w:type="pct"/>
            <w:shd w:val="clear" w:color="auto" w:fill="A52A2A"/>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216"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217"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218" w:tgtFrame="_blank" w:history="1">
              <w:r w:rsidR="00E134E2" w:rsidRPr="00E134E2">
                <w:rPr>
                  <w:color w:val="0000FF"/>
                  <w:u w:val="single"/>
                </w:rPr>
                <w:t>Maroon</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219" w:tgtFrame="_blank" w:history="1">
              <w:r w:rsidR="00E134E2" w:rsidRPr="00E134E2">
                <w:rPr>
                  <w:color w:val="0000FF"/>
                  <w:u w:val="single"/>
                </w:rPr>
                <w:t>#800000</w:t>
              </w:r>
            </w:hyperlink>
          </w:p>
        </w:tc>
        <w:tc>
          <w:tcPr>
            <w:tcW w:w="1630" w:type="pct"/>
            <w:shd w:val="clear" w:color="auto" w:fill="800000"/>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220"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221" w:history="1">
              <w:r w:rsidR="00E134E2" w:rsidRPr="00E134E2">
                <w:rPr>
                  <w:color w:val="0000FF"/>
                  <w:u w:val="single"/>
                </w:rPr>
                <w:t>Mix</w:t>
              </w:r>
            </w:hyperlink>
          </w:p>
        </w:tc>
      </w:tr>
      <w:tr w:rsidR="00E134E2" w:rsidRPr="00E134E2" w:rsidTr="00E134E2">
        <w:tc>
          <w:tcPr>
            <w:tcW w:w="5000" w:type="pct"/>
            <w:gridSpan w:val="5"/>
            <w:shd w:val="clear" w:color="auto" w:fill="FFFFFF"/>
            <w:tcMar>
              <w:top w:w="120" w:type="dxa"/>
              <w:left w:w="240" w:type="dxa"/>
              <w:bottom w:w="120" w:type="dxa"/>
              <w:right w:w="120" w:type="dxa"/>
            </w:tcMar>
            <w:hideMark/>
          </w:tcPr>
          <w:p w:rsidR="00E134E2" w:rsidRPr="00E134E2" w:rsidRDefault="00E134E2" w:rsidP="00E134E2">
            <w:pPr>
              <w:pStyle w:val="Heading2"/>
            </w:pPr>
            <w:bookmarkStart w:id="51" w:name="_Toc492230512"/>
            <w:r w:rsidRPr="00E134E2">
              <w:t>White Colors</w:t>
            </w:r>
            <w:bookmarkEnd w:id="51"/>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E134E2" w:rsidP="00E134E2">
            <w:pPr>
              <w:rPr>
                <w:b/>
                <w:bCs/>
              </w:rPr>
            </w:pPr>
            <w:r w:rsidRPr="00E134E2">
              <w:rPr>
                <w:b/>
                <w:bCs/>
              </w:rPr>
              <w:t>Color Name</w:t>
            </w:r>
          </w:p>
        </w:tc>
        <w:tc>
          <w:tcPr>
            <w:tcW w:w="772" w:type="pct"/>
            <w:shd w:val="clear" w:color="auto" w:fill="F1F1F1"/>
            <w:tcMar>
              <w:top w:w="120" w:type="dxa"/>
              <w:left w:w="120" w:type="dxa"/>
              <w:bottom w:w="120" w:type="dxa"/>
              <w:right w:w="120" w:type="dxa"/>
            </w:tcMar>
            <w:hideMark/>
          </w:tcPr>
          <w:p w:rsidR="00E134E2" w:rsidRPr="00E134E2" w:rsidRDefault="00E134E2" w:rsidP="00E134E2">
            <w:pPr>
              <w:rPr>
                <w:b/>
                <w:bCs/>
              </w:rPr>
            </w:pPr>
            <w:r w:rsidRPr="00E134E2">
              <w:rPr>
                <w:b/>
                <w:bCs/>
              </w:rPr>
              <w:t>HEX</w:t>
            </w:r>
          </w:p>
        </w:tc>
        <w:tc>
          <w:tcPr>
            <w:tcW w:w="1630" w:type="pct"/>
            <w:shd w:val="clear" w:color="auto" w:fill="F1F1F1"/>
            <w:tcMar>
              <w:top w:w="120" w:type="dxa"/>
              <w:left w:w="120" w:type="dxa"/>
              <w:bottom w:w="120" w:type="dxa"/>
              <w:right w:w="120" w:type="dxa"/>
            </w:tcMar>
            <w:hideMark/>
          </w:tcPr>
          <w:p w:rsidR="00E134E2" w:rsidRPr="00E134E2" w:rsidRDefault="00E134E2" w:rsidP="00E134E2">
            <w:pPr>
              <w:rPr>
                <w:b/>
                <w:bCs/>
              </w:rPr>
            </w:pPr>
            <w:r w:rsidRPr="00E134E2">
              <w:rPr>
                <w:b/>
                <w:bCs/>
              </w:rPr>
              <w:t>Color</w:t>
            </w:r>
          </w:p>
        </w:tc>
        <w:tc>
          <w:tcPr>
            <w:tcW w:w="627" w:type="pct"/>
            <w:shd w:val="clear" w:color="auto" w:fill="F1F1F1"/>
            <w:tcMar>
              <w:top w:w="120" w:type="dxa"/>
              <w:left w:w="120" w:type="dxa"/>
              <w:bottom w:w="120" w:type="dxa"/>
              <w:right w:w="120" w:type="dxa"/>
            </w:tcMar>
            <w:hideMark/>
          </w:tcPr>
          <w:p w:rsidR="00E134E2" w:rsidRPr="00E134E2" w:rsidRDefault="00E134E2" w:rsidP="00E134E2">
            <w:pPr>
              <w:rPr>
                <w:b/>
                <w:bCs/>
              </w:rPr>
            </w:pPr>
            <w:r w:rsidRPr="00E134E2">
              <w:rPr>
                <w:b/>
                <w:bCs/>
              </w:rPr>
              <w:t>Shades</w:t>
            </w:r>
          </w:p>
        </w:tc>
        <w:tc>
          <w:tcPr>
            <w:tcW w:w="370" w:type="pct"/>
            <w:shd w:val="clear" w:color="auto" w:fill="F1F1F1"/>
            <w:tcMar>
              <w:top w:w="120" w:type="dxa"/>
              <w:left w:w="120" w:type="dxa"/>
              <w:bottom w:w="120" w:type="dxa"/>
              <w:right w:w="120" w:type="dxa"/>
            </w:tcMar>
            <w:hideMark/>
          </w:tcPr>
          <w:p w:rsidR="00E134E2" w:rsidRPr="00E134E2" w:rsidRDefault="00E134E2" w:rsidP="00E134E2">
            <w:pPr>
              <w:rPr>
                <w:b/>
                <w:bCs/>
              </w:rPr>
            </w:pPr>
            <w:r w:rsidRPr="00E134E2">
              <w:rPr>
                <w:b/>
                <w:bCs/>
              </w:rPr>
              <w:t>Mix</w:t>
            </w:r>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222" w:tgtFrame="_blank" w:history="1">
              <w:r w:rsidR="00E134E2" w:rsidRPr="00E134E2">
                <w:rPr>
                  <w:color w:val="0000FF"/>
                  <w:u w:val="single"/>
                </w:rPr>
                <w:t>White</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223" w:tgtFrame="_blank" w:history="1">
              <w:r w:rsidR="00E134E2" w:rsidRPr="00E134E2">
                <w:rPr>
                  <w:color w:val="0000FF"/>
                  <w:u w:val="single"/>
                </w:rPr>
                <w:t>#FFFFFF</w:t>
              </w:r>
            </w:hyperlink>
          </w:p>
        </w:tc>
        <w:tc>
          <w:tcPr>
            <w:tcW w:w="1630" w:type="pct"/>
            <w:shd w:val="clear" w:color="auto" w:fill="FFFFFF"/>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224"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225"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226" w:tgtFrame="_blank" w:history="1">
              <w:r w:rsidR="00E134E2" w:rsidRPr="00E134E2">
                <w:rPr>
                  <w:color w:val="0000FF"/>
                  <w:u w:val="single"/>
                </w:rPr>
                <w:t>Snow</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227" w:tgtFrame="_blank" w:history="1">
              <w:r w:rsidR="00E134E2" w:rsidRPr="00E134E2">
                <w:rPr>
                  <w:color w:val="0000FF"/>
                  <w:u w:val="single"/>
                </w:rPr>
                <w:t>#FFFAFA</w:t>
              </w:r>
            </w:hyperlink>
          </w:p>
        </w:tc>
        <w:tc>
          <w:tcPr>
            <w:tcW w:w="1630" w:type="pct"/>
            <w:shd w:val="clear" w:color="auto" w:fill="FFFAFA"/>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228"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229"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230" w:tgtFrame="_blank" w:history="1">
              <w:r w:rsidR="00E134E2" w:rsidRPr="00E134E2">
                <w:rPr>
                  <w:color w:val="0000FF"/>
                  <w:u w:val="single"/>
                </w:rPr>
                <w:t>HoneyDew</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231" w:tgtFrame="_blank" w:history="1">
              <w:r w:rsidR="00E134E2" w:rsidRPr="00E134E2">
                <w:rPr>
                  <w:color w:val="0000FF"/>
                  <w:u w:val="single"/>
                </w:rPr>
                <w:t>#F0FFF0</w:t>
              </w:r>
            </w:hyperlink>
          </w:p>
        </w:tc>
        <w:tc>
          <w:tcPr>
            <w:tcW w:w="1630" w:type="pct"/>
            <w:shd w:val="clear" w:color="auto" w:fill="F0FFF0"/>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232"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233"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234" w:tgtFrame="_blank" w:history="1">
              <w:r w:rsidR="00E134E2" w:rsidRPr="00E134E2">
                <w:rPr>
                  <w:color w:val="0000FF"/>
                  <w:u w:val="single"/>
                </w:rPr>
                <w:t>MintCream</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235" w:tgtFrame="_blank" w:history="1">
              <w:r w:rsidR="00E134E2" w:rsidRPr="00E134E2">
                <w:rPr>
                  <w:color w:val="0000FF"/>
                  <w:u w:val="single"/>
                </w:rPr>
                <w:t>#F5FFFA</w:t>
              </w:r>
            </w:hyperlink>
          </w:p>
        </w:tc>
        <w:tc>
          <w:tcPr>
            <w:tcW w:w="1630" w:type="pct"/>
            <w:shd w:val="clear" w:color="auto" w:fill="F5FFFA"/>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236"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237"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238" w:tgtFrame="_blank" w:history="1">
              <w:r w:rsidR="00E134E2" w:rsidRPr="00E134E2">
                <w:rPr>
                  <w:color w:val="0000FF"/>
                  <w:u w:val="single"/>
                </w:rPr>
                <w:t>Azure</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239" w:tgtFrame="_blank" w:history="1">
              <w:r w:rsidR="00E134E2" w:rsidRPr="00E134E2">
                <w:rPr>
                  <w:color w:val="0000FF"/>
                  <w:u w:val="single"/>
                </w:rPr>
                <w:t>#F0FFFF</w:t>
              </w:r>
            </w:hyperlink>
          </w:p>
        </w:tc>
        <w:tc>
          <w:tcPr>
            <w:tcW w:w="1630" w:type="pct"/>
            <w:shd w:val="clear" w:color="auto" w:fill="F0FFFF"/>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240"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241"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242" w:tgtFrame="_blank" w:history="1">
              <w:r w:rsidR="00E134E2" w:rsidRPr="00E134E2">
                <w:rPr>
                  <w:color w:val="0000FF"/>
                  <w:u w:val="single"/>
                </w:rPr>
                <w:t>AliceBlue</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243" w:tgtFrame="_blank" w:history="1">
              <w:r w:rsidR="00E134E2" w:rsidRPr="00E134E2">
                <w:rPr>
                  <w:color w:val="0000FF"/>
                  <w:u w:val="single"/>
                </w:rPr>
                <w:t>#F0F8FF</w:t>
              </w:r>
            </w:hyperlink>
          </w:p>
        </w:tc>
        <w:tc>
          <w:tcPr>
            <w:tcW w:w="1630" w:type="pct"/>
            <w:shd w:val="clear" w:color="auto" w:fill="F0F8FF"/>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244"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245"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246" w:tgtFrame="_blank" w:history="1">
              <w:r w:rsidR="00E134E2" w:rsidRPr="00E134E2">
                <w:rPr>
                  <w:color w:val="0000FF"/>
                  <w:u w:val="single"/>
                </w:rPr>
                <w:t>GhostWhite</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247" w:tgtFrame="_blank" w:history="1">
              <w:r w:rsidR="00E134E2" w:rsidRPr="00E134E2">
                <w:rPr>
                  <w:color w:val="0000FF"/>
                  <w:u w:val="single"/>
                </w:rPr>
                <w:t>#F8F8FF</w:t>
              </w:r>
            </w:hyperlink>
          </w:p>
        </w:tc>
        <w:tc>
          <w:tcPr>
            <w:tcW w:w="1630" w:type="pct"/>
            <w:shd w:val="clear" w:color="auto" w:fill="F8F8FF"/>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248"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249"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250" w:tgtFrame="_blank" w:history="1">
              <w:r w:rsidR="00E134E2" w:rsidRPr="00E134E2">
                <w:rPr>
                  <w:color w:val="0000FF"/>
                  <w:u w:val="single"/>
                </w:rPr>
                <w:t>WhiteSmoke</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251" w:tgtFrame="_blank" w:history="1">
              <w:r w:rsidR="00E134E2" w:rsidRPr="00E134E2">
                <w:rPr>
                  <w:color w:val="0000FF"/>
                  <w:u w:val="single"/>
                </w:rPr>
                <w:t>#F5F5F5</w:t>
              </w:r>
            </w:hyperlink>
          </w:p>
        </w:tc>
        <w:tc>
          <w:tcPr>
            <w:tcW w:w="1630" w:type="pct"/>
            <w:shd w:val="clear" w:color="auto" w:fill="F5F5F5"/>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252"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253"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254" w:tgtFrame="_blank" w:history="1">
              <w:r w:rsidR="00E134E2" w:rsidRPr="00E134E2">
                <w:rPr>
                  <w:color w:val="0000FF"/>
                  <w:u w:val="single"/>
                </w:rPr>
                <w:t>SeaShell</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255" w:tgtFrame="_blank" w:history="1">
              <w:r w:rsidR="00E134E2" w:rsidRPr="00E134E2">
                <w:rPr>
                  <w:color w:val="0000FF"/>
                  <w:u w:val="single"/>
                </w:rPr>
                <w:t>#FFF5EE</w:t>
              </w:r>
            </w:hyperlink>
          </w:p>
        </w:tc>
        <w:tc>
          <w:tcPr>
            <w:tcW w:w="1630" w:type="pct"/>
            <w:shd w:val="clear" w:color="auto" w:fill="FFF5EE"/>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256"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257"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258" w:tgtFrame="_blank" w:history="1">
              <w:r w:rsidR="00E134E2" w:rsidRPr="00E134E2">
                <w:rPr>
                  <w:color w:val="0000FF"/>
                  <w:u w:val="single"/>
                </w:rPr>
                <w:t>Beige</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259" w:tgtFrame="_blank" w:history="1">
              <w:r w:rsidR="00E134E2" w:rsidRPr="00E134E2">
                <w:rPr>
                  <w:color w:val="0000FF"/>
                  <w:u w:val="single"/>
                </w:rPr>
                <w:t>#F5F5DC</w:t>
              </w:r>
            </w:hyperlink>
          </w:p>
        </w:tc>
        <w:tc>
          <w:tcPr>
            <w:tcW w:w="1630" w:type="pct"/>
            <w:shd w:val="clear" w:color="auto" w:fill="F5F5DC"/>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260"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261"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262" w:tgtFrame="_blank" w:history="1">
              <w:r w:rsidR="00E134E2" w:rsidRPr="00E134E2">
                <w:rPr>
                  <w:color w:val="0000FF"/>
                  <w:u w:val="single"/>
                </w:rPr>
                <w:t>OldLace</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263" w:tgtFrame="_blank" w:history="1">
              <w:r w:rsidR="00E134E2" w:rsidRPr="00E134E2">
                <w:rPr>
                  <w:color w:val="0000FF"/>
                  <w:u w:val="single"/>
                </w:rPr>
                <w:t>#FDF5E6</w:t>
              </w:r>
            </w:hyperlink>
          </w:p>
        </w:tc>
        <w:tc>
          <w:tcPr>
            <w:tcW w:w="1630" w:type="pct"/>
            <w:shd w:val="clear" w:color="auto" w:fill="FDF5E6"/>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264"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265"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266" w:tgtFrame="_blank" w:history="1">
              <w:r w:rsidR="00E134E2" w:rsidRPr="00E134E2">
                <w:rPr>
                  <w:color w:val="0000FF"/>
                  <w:u w:val="single"/>
                </w:rPr>
                <w:t>FloralWhite</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267" w:tgtFrame="_blank" w:history="1">
              <w:r w:rsidR="00E134E2" w:rsidRPr="00E134E2">
                <w:rPr>
                  <w:color w:val="0000FF"/>
                  <w:u w:val="single"/>
                </w:rPr>
                <w:t>#FFFAF0</w:t>
              </w:r>
            </w:hyperlink>
          </w:p>
        </w:tc>
        <w:tc>
          <w:tcPr>
            <w:tcW w:w="1630" w:type="pct"/>
            <w:shd w:val="clear" w:color="auto" w:fill="FFFAF0"/>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268"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269"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270" w:tgtFrame="_blank" w:history="1">
              <w:r w:rsidR="00E134E2" w:rsidRPr="00E134E2">
                <w:rPr>
                  <w:color w:val="0000FF"/>
                  <w:u w:val="single"/>
                </w:rPr>
                <w:t>Ivory</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271" w:tgtFrame="_blank" w:history="1">
              <w:r w:rsidR="00E134E2" w:rsidRPr="00E134E2">
                <w:rPr>
                  <w:color w:val="0000FF"/>
                  <w:u w:val="single"/>
                </w:rPr>
                <w:t>#FFFFF0</w:t>
              </w:r>
            </w:hyperlink>
          </w:p>
        </w:tc>
        <w:tc>
          <w:tcPr>
            <w:tcW w:w="1630" w:type="pct"/>
            <w:shd w:val="clear" w:color="auto" w:fill="FFFFF0"/>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272"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273"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274" w:tgtFrame="_blank" w:history="1">
              <w:r w:rsidR="00E134E2" w:rsidRPr="00E134E2">
                <w:rPr>
                  <w:color w:val="0000FF"/>
                  <w:u w:val="single"/>
                </w:rPr>
                <w:t>AntiqueWhite</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275" w:tgtFrame="_blank" w:history="1">
              <w:r w:rsidR="00E134E2" w:rsidRPr="00E134E2">
                <w:rPr>
                  <w:color w:val="0000FF"/>
                  <w:u w:val="single"/>
                </w:rPr>
                <w:t>#FAEBD7</w:t>
              </w:r>
            </w:hyperlink>
          </w:p>
        </w:tc>
        <w:tc>
          <w:tcPr>
            <w:tcW w:w="1630" w:type="pct"/>
            <w:shd w:val="clear" w:color="auto" w:fill="FAEBD7"/>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276"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277"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278" w:tgtFrame="_blank" w:history="1">
              <w:r w:rsidR="00E134E2" w:rsidRPr="00E134E2">
                <w:rPr>
                  <w:color w:val="0000FF"/>
                  <w:u w:val="single"/>
                </w:rPr>
                <w:t>Linen</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279" w:tgtFrame="_blank" w:history="1">
              <w:r w:rsidR="00E134E2" w:rsidRPr="00E134E2">
                <w:rPr>
                  <w:color w:val="0000FF"/>
                  <w:u w:val="single"/>
                </w:rPr>
                <w:t>#FAF0E6</w:t>
              </w:r>
            </w:hyperlink>
          </w:p>
        </w:tc>
        <w:tc>
          <w:tcPr>
            <w:tcW w:w="1630" w:type="pct"/>
            <w:shd w:val="clear" w:color="auto" w:fill="FAF0E6"/>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280"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281"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282" w:tgtFrame="_blank" w:history="1">
              <w:r w:rsidR="00E134E2" w:rsidRPr="00E134E2">
                <w:rPr>
                  <w:color w:val="0000FF"/>
                  <w:u w:val="single"/>
                </w:rPr>
                <w:t>LavenderBlush</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283" w:tgtFrame="_blank" w:history="1">
              <w:r w:rsidR="00E134E2" w:rsidRPr="00E134E2">
                <w:rPr>
                  <w:color w:val="0000FF"/>
                  <w:u w:val="single"/>
                </w:rPr>
                <w:t>#FFF0F5</w:t>
              </w:r>
            </w:hyperlink>
          </w:p>
        </w:tc>
        <w:tc>
          <w:tcPr>
            <w:tcW w:w="1630" w:type="pct"/>
            <w:shd w:val="clear" w:color="auto" w:fill="FFF0F5"/>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284"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285"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286" w:tgtFrame="_blank" w:history="1">
              <w:r w:rsidR="00E134E2" w:rsidRPr="00E134E2">
                <w:rPr>
                  <w:color w:val="0000FF"/>
                  <w:u w:val="single"/>
                </w:rPr>
                <w:t>MistyRose</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287" w:tgtFrame="_blank" w:history="1">
              <w:r w:rsidR="00E134E2" w:rsidRPr="00E134E2">
                <w:rPr>
                  <w:color w:val="0000FF"/>
                  <w:u w:val="single"/>
                </w:rPr>
                <w:t>#FFE4E1</w:t>
              </w:r>
            </w:hyperlink>
          </w:p>
        </w:tc>
        <w:tc>
          <w:tcPr>
            <w:tcW w:w="1630" w:type="pct"/>
            <w:shd w:val="clear" w:color="auto" w:fill="FFE4E1"/>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288"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289" w:history="1">
              <w:r w:rsidR="00E134E2" w:rsidRPr="00E134E2">
                <w:rPr>
                  <w:color w:val="0000FF"/>
                  <w:u w:val="single"/>
                </w:rPr>
                <w:t>Mix</w:t>
              </w:r>
            </w:hyperlink>
          </w:p>
        </w:tc>
      </w:tr>
      <w:tr w:rsidR="00E134E2" w:rsidRPr="00E134E2" w:rsidTr="00E134E2">
        <w:tc>
          <w:tcPr>
            <w:tcW w:w="5000" w:type="pct"/>
            <w:gridSpan w:val="5"/>
            <w:shd w:val="clear" w:color="auto" w:fill="F1F1F1"/>
            <w:tcMar>
              <w:top w:w="120" w:type="dxa"/>
              <w:left w:w="240" w:type="dxa"/>
              <w:bottom w:w="120" w:type="dxa"/>
              <w:right w:w="120" w:type="dxa"/>
            </w:tcMar>
            <w:hideMark/>
          </w:tcPr>
          <w:p w:rsidR="00E134E2" w:rsidRPr="00E134E2" w:rsidRDefault="00E134E2" w:rsidP="00E134E2">
            <w:pPr>
              <w:pStyle w:val="Heading2"/>
            </w:pPr>
            <w:bookmarkStart w:id="52" w:name="_Toc492230513"/>
            <w:r w:rsidRPr="00E134E2">
              <w:t>Grey Colors</w:t>
            </w:r>
            <w:bookmarkEnd w:id="52"/>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E134E2" w:rsidP="00E134E2">
            <w:pPr>
              <w:rPr>
                <w:b/>
                <w:bCs/>
              </w:rPr>
            </w:pPr>
            <w:r w:rsidRPr="00E134E2">
              <w:rPr>
                <w:b/>
                <w:bCs/>
              </w:rPr>
              <w:t>Color Name</w:t>
            </w:r>
          </w:p>
        </w:tc>
        <w:tc>
          <w:tcPr>
            <w:tcW w:w="772" w:type="pct"/>
            <w:shd w:val="clear" w:color="auto" w:fill="FFFFFF"/>
            <w:tcMar>
              <w:top w:w="120" w:type="dxa"/>
              <w:left w:w="120" w:type="dxa"/>
              <w:bottom w:w="120" w:type="dxa"/>
              <w:right w:w="120" w:type="dxa"/>
            </w:tcMar>
            <w:hideMark/>
          </w:tcPr>
          <w:p w:rsidR="00E134E2" w:rsidRPr="00E134E2" w:rsidRDefault="00E134E2" w:rsidP="00E134E2">
            <w:pPr>
              <w:rPr>
                <w:b/>
                <w:bCs/>
              </w:rPr>
            </w:pPr>
            <w:r w:rsidRPr="00E134E2">
              <w:rPr>
                <w:b/>
                <w:bCs/>
              </w:rPr>
              <w:t>HEX</w:t>
            </w:r>
          </w:p>
        </w:tc>
        <w:tc>
          <w:tcPr>
            <w:tcW w:w="1630" w:type="pct"/>
            <w:shd w:val="clear" w:color="auto" w:fill="FFFFFF"/>
            <w:tcMar>
              <w:top w:w="120" w:type="dxa"/>
              <w:left w:w="120" w:type="dxa"/>
              <w:bottom w:w="120" w:type="dxa"/>
              <w:right w:w="120" w:type="dxa"/>
            </w:tcMar>
            <w:hideMark/>
          </w:tcPr>
          <w:p w:rsidR="00E134E2" w:rsidRPr="00E134E2" w:rsidRDefault="00E134E2" w:rsidP="00E134E2">
            <w:pPr>
              <w:rPr>
                <w:b/>
                <w:bCs/>
              </w:rPr>
            </w:pPr>
            <w:r w:rsidRPr="00E134E2">
              <w:rPr>
                <w:b/>
                <w:bCs/>
              </w:rPr>
              <w:t>Color</w:t>
            </w:r>
          </w:p>
        </w:tc>
        <w:tc>
          <w:tcPr>
            <w:tcW w:w="627" w:type="pct"/>
            <w:shd w:val="clear" w:color="auto" w:fill="FFFFFF"/>
            <w:tcMar>
              <w:top w:w="120" w:type="dxa"/>
              <w:left w:w="120" w:type="dxa"/>
              <w:bottom w:w="120" w:type="dxa"/>
              <w:right w:w="120" w:type="dxa"/>
            </w:tcMar>
            <w:hideMark/>
          </w:tcPr>
          <w:p w:rsidR="00E134E2" w:rsidRPr="00E134E2" w:rsidRDefault="00E134E2" w:rsidP="00E134E2">
            <w:pPr>
              <w:rPr>
                <w:b/>
                <w:bCs/>
              </w:rPr>
            </w:pPr>
            <w:r w:rsidRPr="00E134E2">
              <w:rPr>
                <w:b/>
                <w:bCs/>
              </w:rPr>
              <w:t>Shades</w:t>
            </w:r>
          </w:p>
        </w:tc>
        <w:tc>
          <w:tcPr>
            <w:tcW w:w="370" w:type="pct"/>
            <w:shd w:val="clear" w:color="auto" w:fill="FFFFFF"/>
            <w:tcMar>
              <w:top w:w="120" w:type="dxa"/>
              <w:left w:w="120" w:type="dxa"/>
              <w:bottom w:w="120" w:type="dxa"/>
              <w:right w:w="120" w:type="dxa"/>
            </w:tcMar>
            <w:hideMark/>
          </w:tcPr>
          <w:p w:rsidR="00E134E2" w:rsidRPr="00E134E2" w:rsidRDefault="00E134E2" w:rsidP="00E134E2">
            <w:pPr>
              <w:rPr>
                <w:b/>
                <w:bCs/>
              </w:rPr>
            </w:pPr>
            <w:r w:rsidRPr="00E134E2">
              <w:rPr>
                <w:b/>
                <w:bCs/>
              </w:rPr>
              <w:t>Mix</w:t>
            </w:r>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290" w:tgtFrame="_blank" w:history="1">
              <w:r w:rsidR="00E134E2" w:rsidRPr="00E134E2">
                <w:rPr>
                  <w:color w:val="0000FF"/>
                  <w:u w:val="single"/>
                </w:rPr>
                <w:t>Gainsboro</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291" w:tgtFrame="_blank" w:history="1">
              <w:r w:rsidR="00E134E2" w:rsidRPr="00E134E2">
                <w:rPr>
                  <w:color w:val="0000FF"/>
                  <w:u w:val="single"/>
                </w:rPr>
                <w:t>#DCDCDC</w:t>
              </w:r>
            </w:hyperlink>
          </w:p>
        </w:tc>
        <w:tc>
          <w:tcPr>
            <w:tcW w:w="1630" w:type="pct"/>
            <w:shd w:val="clear" w:color="auto" w:fill="DCDCDC"/>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292"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293"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294" w:tgtFrame="_blank" w:history="1">
              <w:r w:rsidR="00E134E2" w:rsidRPr="00E134E2">
                <w:rPr>
                  <w:color w:val="0000FF"/>
                  <w:u w:val="single"/>
                </w:rPr>
                <w:t>LightGray</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295" w:tgtFrame="_blank" w:history="1">
              <w:r w:rsidR="00E134E2" w:rsidRPr="00E134E2">
                <w:rPr>
                  <w:color w:val="0000FF"/>
                  <w:u w:val="single"/>
                </w:rPr>
                <w:t>#D3D3D3</w:t>
              </w:r>
            </w:hyperlink>
          </w:p>
        </w:tc>
        <w:tc>
          <w:tcPr>
            <w:tcW w:w="1630" w:type="pct"/>
            <w:shd w:val="clear" w:color="auto" w:fill="D3D3D3"/>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296"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297"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298" w:tgtFrame="_blank" w:history="1">
              <w:r w:rsidR="00E134E2" w:rsidRPr="00E134E2">
                <w:rPr>
                  <w:color w:val="0000FF"/>
                  <w:u w:val="single"/>
                </w:rPr>
                <w:t>Silver</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299" w:tgtFrame="_blank" w:history="1">
              <w:r w:rsidR="00E134E2" w:rsidRPr="00E134E2">
                <w:rPr>
                  <w:color w:val="0000FF"/>
                  <w:u w:val="single"/>
                </w:rPr>
                <w:t>#C0C0C0</w:t>
              </w:r>
            </w:hyperlink>
          </w:p>
        </w:tc>
        <w:tc>
          <w:tcPr>
            <w:tcW w:w="1630" w:type="pct"/>
            <w:shd w:val="clear" w:color="auto" w:fill="C0C0C0"/>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300"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301"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302" w:tgtFrame="_blank" w:history="1">
              <w:r w:rsidR="00E134E2" w:rsidRPr="00E134E2">
                <w:rPr>
                  <w:color w:val="0000FF"/>
                  <w:u w:val="single"/>
                </w:rPr>
                <w:t>DarkGray</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303" w:tgtFrame="_blank" w:history="1">
              <w:r w:rsidR="00E134E2" w:rsidRPr="00E134E2">
                <w:rPr>
                  <w:color w:val="0000FF"/>
                  <w:u w:val="single"/>
                </w:rPr>
                <w:t>#A9A9A9</w:t>
              </w:r>
            </w:hyperlink>
          </w:p>
        </w:tc>
        <w:tc>
          <w:tcPr>
            <w:tcW w:w="1630" w:type="pct"/>
            <w:shd w:val="clear" w:color="auto" w:fill="A9A9A9"/>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304"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305"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306" w:tgtFrame="_blank" w:history="1">
              <w:r w:rsidR="00E134E2" w:rsidRPr="00E134E2">
                <w:rPr>
                  <w:color w:val="0000FF"/>
                  <w:u w:val="single"/>
                </w:rPr>
                <w:t>DimGray</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307" w:tgtFrame="_blank" w:history="1">
              <w:r w:rsidR="00E134E2" w:rsidRPr="00E134E2">
                <w:rPr>
                  <w:color w:val="0000FF"/>
                  <w:u w:val="single"/>
                </w:rPr>
                <w:t>#696969</w:t>
              </w:r>
            </w:hyperlink>
          </w:p>
        </w:tc>
        <w:tc>
          <w:tcPr>
            <w:tcW w:w="1630" w:type="pct"/>
            <w:shd w:val="clear" w:color="auto" w:fill="696969"/>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308"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309"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310" w:tgtFrame="_blank" w:history="1">
              <w:r w:rsidR="00E134E2" w:rsidRPr="00E134E2">
                <w:rPr>
                  <w:color w:val="0000FF"/>
                  <w:u w:val="single"/>
                </w:rPr>
                <w:t>Gray</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311" w:tgtFrame="_blank" w:history="1">
              <w:r w:rsidR="00E134E2" w:rsidRPr="00E134E2">
                <w:rPr>
                  <w:color w:val="0000FF"/>
                  <w:u w:val="single"/>
                </w:rPr>
                <w:t>#808080</w:t>
              </w:r>
            </w:hyperlink>
          </w:p>
        </w:tc>
        <w:tc>
          <w:tcPr>
            <w:tcW w:w="1630" w:type="pct"/>
            <w:shd w:val="clear" w:color="auto" w:fill="808080"/>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312"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313"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314" w:tgtFrame="_blank" w:history="1">
              <w:r w:rsidR="00E134E2" w:rsidRPr="00E134E2">
                <w:rPr>
                  <w:color w:val="0000FF"/>
                  <w:u w:val="single"/>
                </w:rPr>
                <w:t>LightSlateGray</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315" w:tgtFrame="_blank" w:history="1">
              <w:r w:rsidR="00E134E2" w:rsidRPr="00E134E2">
                <w:rPr>
                  <w:color w:val="0000FF"/>
                  <w:u w:val="single"/>
                </w:rPr>
                <w:t>#778899</w:t>
              </w:r>
            </w:hyperlink>
          </w:p>
        </w:tc>
        <w:tc>
          <w:tcPr>
            <w:tcW w:w="1630" w:type="pct"/>
            <w:shd w:val="clear" w:color="auto" w:fill="778899"/>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316"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317"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318" w:tgtFrame="_blank" w:history="1">
              <w:r w:rsidR="00E134E2" w:rsidRPr="00E134E2">
                <w:rPr>
                  <w:color w:val="0000FF"/>
                  <w:u w:val="single"/>
                </w:rPr>
                <w:t>SlateGray</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319" w:tgtFrame="_blank" w:history="1">
              <w:r w:rsidR="00E134E2" w:rsidRPr="00E134E2">
                <w:rPr>
                  <w:color w:val="0000FF"/>
                  <w:u w:val="single"/>
                </w:rPr>
                <w:t>#708090</w:t>
              </w:r>
            </w:hyperlink>
          </w:p>
        </w:tc>
        <w:tc>
          <w:tcPr>
            <w:tcW w:w="1630" w:type="pct"/>
            <w:shd w:val="clear" w:color="auto" w:fill="708090"/>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320"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321" w:history="1">
              <w:r w:rsidR="00E134E2" w:rsidRPr="00E134E2">
                <w:rPr>
                  <w:color w:val="0000FF"/>
                  <w:u w:val="single"/>
                </w:rPr>
                <w:t>Mix</w:t>
              </w:r>
            </w:hyperlink>
          </w:p>
        </w:tc>
      </w:tr>
      <w:tr w:rsidR="00E134E2" w:rsidRPr="00E134E2" w:rsidTr="007F13E3">
        <w:tc>
          <w:tcPr>
            <w:tcW w:w="1602" w:type="pct"/>
            <w:shd w:val="clear" w:color="auto" w:fill="F1F1F1"/>
            <w:tcMar>
              <w:top w:w="120" w:type="dxa"/>
              <w:left w:w="240" w:type="dxa"/>
              <w:bottom w:w="120" w:type="dxa"/>
              <w:right w:w="120" w:type="dxa"/>
            </w:tcMar>
            <w:hideMark/>
          </w:tcPr>
          <w:p w:rsidR="00E134E2" w:rsidRPr="00E134E2" w:rsidRDefault="00CA242B" w:rsidP="00E134E2">
            <w:hyperlink r:id="rId1322" w:tgtFrame="_blank" w:history="1">
              <w:r w:rsidR="00E134E2" w:rsidRPr="00E134E2">
                <w:rPr>
                  <w:color w:val="0000FF"/>
                  <w:u w:val="single"/>
                </w:rPr>
                <w:t>DarkSlateGray</w:t>
              </w:r>
            </w:hyperlink>
            <w:r w:rsidR="00E134E2" w:rsidRPr="00E134E2">
              <w:t> </w:t>
            </w:r>
          </w:p>
        </w:tc>
        <w:tc>
          <w:tcPr>
            <w:tcW w:w="772" w:type="pct"/>
            <w:shd w:val="clear" w:color="auto" w:fill="F1F1F1"/>
            <w:tcMar>
              <w:top w:w="120" w:type="dxa"/>
              <w:left w:w="120" w:type="dxa"/>
              <w:bottom w:w="120" w:type="dxa"/>
              <w:right w:w="120" w:type="dxa"/>
            </w:tcMar>
            <w:hideMark/>
          </w:tcPr>
          <w:p w:rsidR="00E134E2" w:rsidRPr="00E134E2" w:rsidRDefault="00CA242B" w:rsidP="00E134E2">
            <w:hyperlink r:id="rId1323" w:tgtFrame="_blank" w:history="1">
              <w:r w:rsidR="00E134E2" w:rsidRPr="00E134E2">
                <w:rPr>
                  <w:color w:val="0000FF"/>
                  <w:u w:val="single"/>
                </w:rPr>
                <w:t>#2F4F4F</w:t>
              </w:r>
            </w:hyperlink>
          </w:p>
        </w:tc>
        <w:tc>
          <w:tcPr>
            <w:tcW w:w="1630" w:type="pct"/>
            <w:shd w:val="clear" w:color="auto" w:fill="2F4F4F"/>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1F1F1"/>
            <w:tcMar>
              <w:top w:w="120" w:type="dxa"/>
              <w:left w:w="120" w:type="dxa"/>
              <w:bottom w:w="120" w:type="dxa"/>
              <w:right w:w="120" w:type="dxa"/>
            </w:tcMar>
            <w:hideMark/>
          </w:tcPr>
          <w:p w:rsidR="00E134E2" w:rsidRPr="00E134E2" w:rsidRDefault="00CA242B" w:rsidP="00E134E2">
            <w:hyperlink r:id="rId1324" w:history="1">
              <w:r w:rsidR="00E134E2" w:rsidRPr="00E134E2">
                <w:rPr>
                  <w:color w:val="0000FF"/>
                  <w:u w:val="single"/>
                </w:rPr>
                <w:t>Shades</w:t>
              </w:r>
            </w:hyperlink>
          </w:p>
        </w:tc>
        <w:tc>
          <w:tcPr>
            <w:tcW w:w="370" w:type="pct"/>
            <w:shd w:val="clear" w:color="auto" w:fill="F1F1F1"/>
            <w:tcMar>
              <w:top w:w="120" w:type="dxa"/>
              <w:left w:w="120" w:type="dxa"/>
              <w:bottom w:w="120" w:type="dxa"/>
              <w:right w:w="120" w:type="dxa"/>
            </w:tcMar>
            <w:hideMark/>
          </w:tcPr>
          <w:p w:rsidR="00E134E2" w:rsidRPr="00E134E2" w:rsidRDefault="00CA242B" w:rsidP="00E134E2">
            <w:hyperlink r:id="rId1325" w:history="1">
              <w:r w:rsidR="00E134E2" w:rsidRPr="00E134E2">
                <w:rPr>
                  <w:color w:val="0000FF"/>
                  <w:u w:val="single"/>
                </w:rPr>
                <w:t>Mix</w:t>
              </w:r>
            </w:hyperlink>
          </w:p>
        </w:tc>
      </w:tr>
      <w:tr w:rsidR="00E134E2" w:rsidRPr="00E134E2" w:rsidTr="007F13E3">
        <w:tc>
          <w:tcPr>
            <w:tcW w:w="1602" w:type="pct"/>
            <w:shd w:val="clear" w:color="auto" w:fill="FFFFFF"/>
            <w:tcMar>
              <w:top w:w="120" w:type="dxa"/>
              <w:left w:w="240" w:type="dxa"/>
              <w:bottom w:w="120" w:type="dxa"/>
              <w:right w:w="120" w:type="dxa"/>
            </w:tcMar>
            <w:hideMark/>
          </w:tcPr>
          <w:p w:rsidR="00E134E2" w:rsidRPr="00E134E2" w:rsidRDefault="00CA242B" w:rsidP="00E134E2">
            <w:hyperlink r:id="rId1326" w:tgtFrame="_blank" w:history="1">
              <w:r w:rsidR="00E134E2" w:rsidRPr="00E134E2">
                <w:rPr>
                  <w:color w:val="0000FF"/>
                  <w:u w:val="single"/>
                </w:rPr>
                <w:t>Black</w:t>
              </w:r>
            </w:hyperlink>
            <w:r w:rsidR="00E134E2" w:rsidRPr="00E134E2">
              <w:t> </w:t>
            </w:r>
          </w:p>
        </w:tc>
        <w:tc>
          <w:tcPr>
            <w:tcW w:w="772" w:type="pct"/>
            <w:shd w:val="clear" w:color="auto" w:fill="FFFFFF"/>
            <w:tcMar>
              <w:top w:w="120" w:type="dxa"/>
              <w:left w:w="120" w:type="dxa"/>
              <w:bottom w:w="120" w:type="dxa"/>
              <w:right w:w="120" w:type="dxa"/>
            </w:tcMar>
            <w:hideMark/>
          </w:tcPr>
          <w:p w:rsidR="00E134E2" w:rsidRPr="00E134E2" w:rsidRDefault="00CA242B" w:rsidP="00E134E2">
            <w:hyperlink r:id="rId1327" w:tgtFrame="_blank" w:history="1">
              <w:r w:rsidR="00E134E2" w:rsidRPr="00E134E2">
                <w:rPr>
                  <w:color w:val="0000FF"/>
                  <w:u w:val="single"/>
                </w:rPr>
                <w:t>#000000</w:t>
              </w:r>
            </w:hyperlink>
          </w:p>
        </w:tc>
        <w:tc>
          <w:tcPr>
            <w:tcW w:w="1630" w:type="pct"/>
            <w:shd w:val="clear" w:color="auto" w:fill="000000"/>
            <w:tcMar>
              <w:top w:w="120" w:type="dxa"/>
              <w:left w:w="120" w:type="dxa"/>
              <w:bottom w:w="120" w:type="dxa"/>
              <w:right w:w="120" w:type="dxa"/>
            </w:tcMar>
            <w:hideMark/>
          </w:tcPr>
          <w:p w:rsidR="00E134E2" w:rsidRPr="00E134E2" w:rsidRDefault="00E134E2" w:rsidP="00E134E2">
            <w:r w:rsidRPr="00E134E2">
              <w:t> </w:t>
            </w:r>
          </w:p>
        </w:tc>
        <w:tc>
          <w:tcPr>
            <w:tcW w:w="627" w:type="pct"/>
            <w:shd w:val="clear" w:color="auto" w:fill="FFFFFF"/>
            <w:tcMar>
              <w:top w:w="120" w:type="dxa"/>
              <w:left w:w="120" w:type="dxa"/>
              <w:bottom w:w="120" w:type="dxa"/>
              <w:right w:w="120" w:type="dxa"/>
            </w:tcMar>
            <w:hideMark/>
          </w:tcPr>
          <w:p w:rsidR="00E134E2" w:rsidRPr="00E134E2" w:rsidRDefault="00CA242B" w:rsidP="00E134E2">
            <w:hyperlink r:id="rId1328" w:history="1">
              <w:r w:rsidR="00E134E2" w:rsidRPr="00E134E2">
                <w:rPr>
                  <w:color w:val="0000FF"/>
                  <w:u w:val="single"/>
                </w:rPr>
                <w:t>Shades</w:t>
              </w:r>
            </w:hyperlink>
          </w:p>
        </w:tc>
        <w:tc>
          <w:tcPr>
            <w:tcW w:w="370" w:type="pct"/>
            <w:shd w:val="clear" w:color="auto" w:fill="FFFFFF"/>
            <w:tcMar>
              <w:top w:w="120" w:type="dxa"/>
              <w:left w:w="120" w:type="dxa"/>
              <w:bottom w:w="120" w:type="dxa"/>
              <w:right w:w="120" w:type="dxa"/>
            </w:tcMar>
            <w:hideMark/>
          </w:tcPr>
          <w:p w:rsidR="00E134E2" w:rsidRPr="00E134E2" w:rsidRDefault="00CA242B" w:rsidP="00E134E2">
            <w:hyperlink r:id="rId1329" w:history="1">
              <w:r w:rsidR="00E134E2" w:rsidRPr="00E134E2">
                <w:rPr>
                  <w:color w:val="0000FF"/>
                  <w:u w:val="single"/>
                </w:rPr>
                <w:t>Mix</w:t>
              </w:r>
            </w:hyperlink>
          </w:p>
        </w:tc>
      </w:tr>
    </w:tbl>
    <w:p w:rsidR="00E256FC" w:rsidRDefault="00E256FC" w:rsidP="007F13E3">
      <w:pPr>
        <w:pStyle w:val="Heading1"/>
      </w:pPr>
    </w:p>
    <w:p w:rsidR="00E256FC" w:rsidRDefault="00E256FC" w:rsidP="00E256FC">
      <w:pPr>
        <w:pStyle w:val="Heading1"/>
      </w:pPr>
      <w:bookmarkStart w:id="53" w:name="_Toc492230514"/>
      <w:r>
        <w:t>HTML Audio and Video DOM Reference</w:t>
      </w:r>
      <w:bookmarkEnd w:id="53"/>
    </w:p>
    <w:p w:rsidR="00E256FC" w:rsidRDefault="00E256FC" w:rsidP="00E256FC">
      <w:r>
        <w:t xml:space="preserve">The HTML5 DOM has methods, properties, and events for the &lt;audio&gt; and &lt;video&gt; elements. </w:t>
      </w:r>
    </w:p>
    <w:p w:rsidR="00E256FC" w:rsidRDefault="00E256FC" w:rsidP="00E256FC">
      <w:r>
        <w:lastRenderedPageBreak/>
        <w:t>These methods, properties, and events allow you to manipulate &lt;audio&gt; and &lt;video&gt; elements using JavaScript.</w:t>
      </w:r>
    </w:p>
    <w:p w:rsidR="00E256FC" w:rsidRDefault="00CA242B" w:rsidP="00E256FC">
      <w:pPr>
        <w:spacing w:before="374" w:after="374"/>
        <w:rPr>
          <w:rFonts w:ascii="Times New Roman" w:hAnsi="Times New Roman"/>
          <w:color w:val="auto"/>
          <w:sz w:val="24"/>
          <w:szCs w:val="24"/>
        </w:rPr>
      </w:pPr>
      <w:r>
        <w:pict>
          <v:rect id="_x0000_i1025" style="width:0;height:0" o:hralign="center" o:hrstd="t" o:hrnoshade="t" o:hr="t" fillcolor="black" stroked="f"/>
        </w:pict>
      </w:r>
    </w:p>
    <w:p w:rsidR="00E256FC" w:rsidRDefault="00E256FC" w:rsidP="00E256FC">
      <w:pPr>
        <w:pStyle w:val="Heading2"/>
      </w:pPr>
      <w:bookmarkStart w:id="54" w:name="_Toc492230515"/>
      <w:r>
        <w:t xml:space="preserve">HTML </w:t>
      </w:r>
      <w:r w:rsidRPr="00E256FC">
        <w:t>Audio</w:t>
      </w:r>
      <w:r>
        <w:t>/Video Methods</w:t>
      </w:r>
      <w:bookmarkEnd w:id="54"/>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08"/>
        <w:gridCol w:w="6481"/>
      </w:tblGrid>
      <w:tr w:rsidR="00E256FC" w:rsidTr="00E256FC">
        <w:tc>
          <w:tcPr>
            <w:tcW w:w="1244" w:type="pct"/>
            <w:shd w:val="clear" w:color="auto" w:fill="FFFFFF"/>
            <w:tcMar>
              <w:top w:w="150" w:type="dxa"/>
              <w:left w:w="299" w:type="dxa"/>
              <w:bottom w:w="150" w:type="dxa"/>
              <w:right w:w="150" w:type="dxa"/>
            </w:tcMar>
            <w:hideMark/>
          </w:tcPr>
          <w:p w:rsidR="00E256FC" w:rsidRDefault="00E256FC" w:rsidP="00E256FC">
            <w:r>
              <w:t>Method</w:t>
            </w:r>
          </w:p>
        </w:tc>
        <w:tc>
          <w:tcPr>
            <w:tcW w:w="3756" w:type="pct"/>
            <w:shd w:val="clear" w:color="auto" w:fill="FFFFFF"/>
            <w:tcMar>
              <w:top w:w="150" w:type="dxa"/>
              <w:left w:w="150" w:type="dxa"/>
              <w:bottom w:w="150" w:type="dxa"/>
              <w:right w:w="150" w:type="dxa"/>
            </w:tcMar>
            <w:hideMark/>
          </w:tcPr>
          <w:p w:rsidR="00E256FC" w:rsidRDefault="00E256FC" w:rsidP="00E256FC">
            <w:r>
              <w:t>Description</w:t>
            </w:r>
          </w:p>
        </w:tc>
      </w:tr>
      <w:tr w:rsidR="00E256FC" w:rsidTr="00E256FC">
        <w:tc>
          <w:tcPr>
            <w:tcW w:w="1244" w:type="pct"/>
            <w:shd w:val="clear" w:color="auto" w:fill="F1F1F1"/>
            <w:tcMar>
              <w:top w:w="150" w:type="dxa"/>
              <w:left w:w="299" w:type="dxa"/>
              <w:bottom w:w="150" w:type="dxa"/>
              <w:right w:w="150" w:type="dxa"/>
            </w:tcMar>
            <w:hideMark/>
          </w:tcPr>
          <w:p w:rsidR="00E256FC" w:rsidRDefault="00CA242B" w:rsidP="00E256FC">
            <w:hyperlink r:id="rId1330" w:history="1">
              <w:r w:rsidR="00E256FC">
                <w:rPr>
                  <w:rStyle w:val="Hyperlink"/>
                  <w:sz w:val="28"/>
                  <w:szCs w:val="28"/>
                </w:rPr>
                <w:t>addTextTrack()</w:t>
              </w:r>
            </w:hyperlink>
          </w:p>
        </w:tc>
        <w:tc>
          <w:tcPr>
            <w:tcW w:w="3756" w:type="pct"/>
            <w:shd w:val="clear" w:color="auto" w:fill="F1F1F1"/>
            <w:tcMar>
              <w:top w:w="150" w:type="dxa"/>
              <w:left w:w="150" w:type="dxa"/>
              <w:bottom w:w="150" w:type="dxa"/>
              <w:right w:w="150" w:type="dxa"/>
            </w:tcMar>
            <w:hideMark/>
          </w:tcPr>
          <w:p w:rsidR="00E256FC" w:rsidRDefault="00E256FC" w:rsidP="00E256FC">
            <w:r>
              <w:t>Adds a new text track to the audio/video</w:t>
            </w:r>
          </w:p>
        </w:tc>
      </w:tr>
      <w:tr w:rsidR="00E256FC" w:rsidTr="00E256FC">
        <w:tc>
          <w:tcPr>
            <w:tcW w:w="1244" w:type="pct"/>
            <w:shd w:val="clear" w:color="auto" w:fill="FFFFFF"/>
            <w:tcMar>
              <w:top w:w="150" w:type="dxa"/>
              <w:left w:w="299" w:type="dxa"/>
              <w:bottom w:w="150" w:type="dxa"/>
              <w:right w:w="150" w:type="dxa"/>
            </w:tcMar>
            <w:hideMark/>
          </w:tcPr>
          <w:p w:rsidR="00E256FC" w:rsidRDefault="00CA242B" w:rsidP="00E256FC">
            <w:hyperlink r:id="rId1331" w:history="1">
              <w:r w:rsidR="00E256FC">
                <w:rPr>
                  <w:rStyle w:val="Hyperlink"/>
                  <w:sz w:val="28"/>
                  <w:szCs w:val="28"/>
                </w:rPr>
                <w:t>canPlayType()</w:t>
              </w:r>
            </w:hyperlink>
          </w:p>
        </w:tc>
        <w:tc>
          <w:tcPr>
            <w:tcW w:w="3756" w:type="pct"/>
            <w:shd w:val="clear" w:color="auto" w:fill="FFFFFF"/>
            <w:tcMar>
              <w:top w:w="150" w:type="dxa"/>
              <w:left w:w="150" w:type="dxa"/>
              <w:bottom w:w="150" w:type="dxa"/>
              <w:right w:w="150" w:type="dxa"/>
            </w:tcMar>
            <w:hideMark/>
          </w:tcPr>
          <w:p w:rsidR="00E256FC" w:rsidRDefault="00E256FC" w:rsidP="00E256FC">
            <w:r>
              <w:t>Checks if the browser can play the specified audio/video type</w:t>
            </w:r>
          </w:p>
        </w:tc>
      </w:tr>
      <w:tr w:rsidR="00E256FC" w:rsidTr="00E256FC">
        <w:tc>
          <w:tcPr>
            <w:tcW w:w="1244" w:type="pct"/>
            <w:shd w:val="clear" w:color="auto" w:fill="F1F1F1"/>
            <w:tcMar>
              <w:top w:w="150" w:type="dxa"/>
              <w:left w:w="299" w:type="dxa"/>
              <w:bottom w:w="150" w:type="dxa"/>
              <w:right w:w="150" w:type="dxa"/>
            </w:tcMar>
            <w:hideMark/>
          </w:tcPr>
          <w:p w:rsidR="00E256FC" w:rsidRDefault="00CA242B" w:rsidP="00E256FC">
            <w:hyperlink r:id="rId1332" w:history="1">
              <w:r w:rsidR="00E256FC">
                <w:rPr>
                  <w:rStyle w:val="Hyperlink"/>
                  <w:sz w:val="28"/>
                  <w:szCs w:val="28"/>
                </w:rPr>
                <w:t>load()</w:t>
              </w:r>
            </w:hyperlink>
          </w:p>
        </w:tc>
        <w:tc>
          <w:tcPr>
            <w:tcW w:w="3756" w:type="pct"/>
            <w:shd w:val="clear" w:color="auto" w:fill="F1F1F1"/>
            <w:tcMar>
              <w:top w:w="150" w:type="dxa"/>
              <w:left w:w="150" w:type="dxa"/>
              <w:bottom w:w="150" w:type="dxa"/>
              <w:right w:w="150" w:type="dxa"/>
            </w:tcMar>
            <w:hideMark/>
          </w:tcPr>
          <w:p w:rsidR="00E256FC" w:rsidRDefault="00E256FC" w:rsidP="00E256FC">
            <w:r>
              <w:t>Re-loads the audio/video element</w:t>
            </w:r>
          </w:p>
        </w:tc>
      </w:tr>
      <w:tr w:rsidR="00E256FC" w:rsidTr="00E256FC">
        <w:tc>
          <w:tcPr>
            <w:tcW w:w="1244" w:type="pct"/>
            <w:shd w:val="clear" w:color="auto" w:fill="FFFFFF"/>
            <w:tcMar>
              <w:top w:w="150" w:type="dxa"/>
              <w:left w:w="299" w:type="dxa"/>
              <w:bottom w:w="150" w:type="dxa"/>
              <w:right w:w="150" w:type="dxa"/>
            </w:tcMar>
            <w:hideMark/>
          </w:tcPr>
          <w:p w:rsidR="00E256FC" w:rsidRDefault="00CA242B" w:rsidP="00E256FC">
            <w:hyperlink r:id="rId1333" w:history="1">
              <w:r w:rsidR="00E256FC">
                <w:rPr>
                  <w:rStyle w:val="Hyperlink"/>
                  <w:sz w:val="28"/>
                  <w:szCs w:val="28"/>
                </w:rPr>
                <w:t>play()</w:t>
              </w:r>
            </w:hyperlink>
          </w:p>
        </w:tc>
        <w:tc>
          <w:tcPr>
            <w:tcW w:w="3756" w:type="pct"/>
            <w:shd w:val="clear" w:color="auto" w:fill="FFFFFF"/>
            <w:tcMar>
              <w:top w:w="150" w:type="dxa"/>
              <w:left w:w="150" w:type="dxa"/>
              <w:bottom w:w="150" w:type="dxa"/>
              <w:right w:w="150" w:type="dxa"/>
            </w:tcMar>
            <w:hideMark/>
          </w:tcPr>
          <w:p w:rsidR="00E256FC" w:rsidRDefault="00E256FC" w:rsidP="00E256FC">
            <w:r>
              <w:t>Starts playing the audio/video</w:t>
            </w:r>
          </w:p>
        </w:tc>
      </w:tr>
      <w:tr w:rsidR="00E256FC" w:rsidTr="00E256FC">
        <w:tc>
          <w:tcPr>
            <w:tcW w:w="1244" w:type="pct"/>
            <w:shd w:val="clear" w:color="auto" w:fill="F1F1F1"/>
            <w:tcMar>
              <w:top w:w="150" w:type="dxa"/>
              <w:left w:w="299" w:type="dxa"/>
              <w:bottom w:w="150" w:type="dxa"/>
              <w:right w:w="150" w:type="dxa"/>
            </w:tcMar>
            <w:hideMark/>
          </w:tcPr>
          <w:p w:rsidR="00E256FC" w:rsidRDefault="00CA242B" w:rsidP="00E256FC">
            <w:hyperlink r:id="rId1334" w:history="1">
              <w:r w:rsidR="00E256FC">
                <w:rPr>
                  <w:rStyle w:val="Hyperlink"/>
                  <w:sz w:val="28"/>
                  <w:szCs w:val="28"/>
                </w:rPr>
                <w:t>pause()</w:t>
              </w:r>
            </w:hyperlink>
          </w:p>
        </w:tc>
        <w:tc>
          <w:tcPr>
            <w:tcW w:w="3756" w:type="pct"/>
            <w:shd w:val="clear" w:color="auto" w:fill="F1F1F1"/>
            <w:tcMar>
              <w:top w:w="150" w:type="dxa"/>
              <w:left w:w="150" w:type="dxa"/>
              <w:bottom w:w="150" w:type="dxa"/>
              <w:right w:w="150" w:type="dxa"/>
            </w:tcMar>
            <w:hideMark/>
          </w:tcPr>
          <w:p w:rsidR="00E256FC" w:rsidRDefault="00E256FC" w:rsidP="00E256FC">
            <w:r>
              <w:t>Pauses the currently playing audio/video</w:t>
            </w:r>
          </w:p>
        </w:tc>
      </w:tr>
    </w:tbl>
    <w:p w:rsidR="00E256FC" w:rsidRDefault="00E256FC" w:rsidP="00E256FC">
      <w:pPr>
        <w:pStyle w:val="Heading2"/>
      </w:pPr>
      <w:bookmarkStart w:id="55" w:name="_Toc492230516"/>
      <w:r>
        <w:t xml:space="preserve">HTML </w:t>
      </w:r>
      <w:r w:rsidRPr="00E256FC">
        <w:t>Audio</w:t>
      </w:r>
      <w:r>
        <w:t>/Video Properties</w:t>
      </w:r>
      <w:bookmarkEnd w:id="55"/>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2787"/>
        <w:gridCol w:w="6302"/>
      </w:tblGrid>
      <w:tr w:rsidR="00E256FC" w:rsidTr="00E256FC">
        <w:tc>
          <w:tcPr>
            <w:tcW w:w="1244" w:type="pct"/>
            <w:shd w:val="clear" w:color="auto" w:fill="FFFFFF"/>
            <w:tcMar>
              <w:top w:w="150" w:type="dxa"/>
              <w:left w:w="299" w:type="dxa"/>
              <w:bottom w:w="150" w:type="dxa"/>
              <w:right w:w="150" w:type="dxa"/>
            </w:tcMar>
            <w:hideMark/>
          </w:tcPr>
          <w:p w:rsidR="00E256FC" w:rsidRDefault="00E256FC" w:rsidP="00E256FC">
            <w:pPr>
              <w:rPr>
                <w:sz w:val="24"/>
                <w:szCs w:val="24"/>
              </w:rPr>
            </w:pPr>
            <w:r>
              <w:t>Property</w:t>
            </w:r>
          </w:p>
        </w:tc>
        <w:tc>
          <w:tcPr>
            <w:tcW w:w="3756" w:type="pct"/>
            <w:shd w:val="clear" w:color="auto" w:fill="FFFFFF"/>
            <w:tcMar>
              <w:top w:w="150" w:type="dxa"/>
              <w:left w:w="150" w:type="dxa"/>
              <w:bottom w:w="150" w:type="dxa"/>
              <w:right w:w="150" w:type="dxa"/>
            </w:tcMar>
            <w:hideMark/>
          </w:tcPr>
          <w:p w:rsidR="00E256FC" w:rsidRDefault="00E256FC" w:rsidP="00E256FC">
            <w:pPr>
              <w:rPr>
                <w:sz w:val="24"/>
                <w:szCs w:val="24"/>
              </w:rPr>
            </w:pPr>
            <w:r>
              <w:t>Description</w:t>
            </w:r>
          </w:p>
        </w:tc>
      </w:tr>
      <w:tr w:rsidR="00E256FC" w:rsidTr="00E256FC">
        <w:tc>
          <w:tcPr>
            <w:tcW w:w="1244" w:type="pct"/>
            <w:shd w:val="clear" w:color="auto" w:fill="F1F1F1"/>
            <w:tcMar>
              <w:top w:w="150" w:type="dxa"/>
              <w:left w:w="299" w:type="dxa"/>
              <w:bottom w:w="150" w:type="dxa"/>
              <w:right w:w="150" w:type="dxa"/>
            </w:tcMar>
            <w:hideMark/>
          </w:tcPr>
          <w:p w:rsidR="00E256FC" w:rsidRDefault="00CA242B" w:rsidP="00E256FC">
            <w:pPr>
              <w:rPr>
                <w:sz w:val="24"/>
                <w:szCs w:val="24"/>
              </w:rPr>
            </w:pPr>
            <w:hyperlink r:id="rId1335" w:history="1">
              <w:r w:rsidR="00E256FC">
                <w:rPr>
                  <w:rStyle w:val="Hyperlink"/>
                </w:rPr>
                <w:t>audioTracks</w:t>
              </w:r>
            </w:hyperlink>
          </w:p>
        </w:tc>
        <w:tc>
          <w:tcPr>
            <w:tcW w:w="3756" w:type="pct"/>
            <w:shd w:val="clear" w:color="auto" w:fill="F1F1F1"/>
            <w:tcMar>
              <w:top w:w="150" w:type="dxa"/>
              <w:left w:w="150" w:type="dxa"/>
              <w:bottom w:w="150" w:type="dxa"/>
              <w:right w:w="150" w:type="dxa"/>
            </w:tcMar>
            <w:hideMark/>
          </w:tcPr>
          <w:p w:rsidR="00E256FC" w:rsidRDefault="00E256FC" w:rsidP="00E256FC">
            <w:pPr>
              <w:rPr>
                <w:sz w:val="24"/>
                <w:szCs w:val="24"/>
              </w:rPr>
            </w:pPr>
            <w:r>
              <w:t>Returns an AudioTrackList object representing available audio tracks</w:t>
            </w:r>
          </w:p>
        </w:tc>
      </w:tr>
      <w:tr w:rsidR="00E256FC" w:rsidTr="00E256FC">
        <w:tc>
          <w:tcPr>
            <w:tcW w:w="1244" w:type="pct"/>
            <w:shd w:val="clear" w:color="auto" w:fill="FFFFFF"/>
            <w:tcMar>
              <w:top w:w="150" w:type="dxa"/>
              <w:left w:w="299" w:type="dxa"/>
              <w:bottom w:w="150" w:type="dxa"/>
              <w:right w:w="150" w:type="dxa"/>
            </w:tcMar>
            <w:hideMark/>
          </w:tcPr>
          <w:p w:rsidR="00E256FC" w:rsidRDefault="00CA242B" w:rsidP="00E256FC">
            <w:pPr>
              <w:rPr>
                <w:sz w:val="24"/>
                <w:szCs w:val="24"/>
              </w:rPr>
            </w:pPr>
            <w:hyperlink r:id="rId1336" w:history="1">
              <w:r w:rsidR="00E256FC">
                <w:rPr>
                  <w:rStyle w:val="Hyperlink"/>
                </w:rPr>
                <w:t>autoplay</w:t>
              </w:r>
            </w:hyperlink>
          </w:p>
        </w:tc>
        <w:tc>
          <w:tcPr>
            <w:tcW w:w="3756" w:type="pct"/>
            <w:shd w:val="clear" w:color="auto" w:fill="FFFFFF"/>
            <w:tcMar>
              <w:top w:w="150" w:type="dxa"/>
              <w:left w:w="150" w:type="dxa"/>
              <w:bottom w:w="150" w:type="dxa"/>
              <w:right w:w="150" w:type="dxa"/>
            </w:tcMar>
            <w:hideMark/>
          </w:tcPr>
          <w:p w:rsidR="00E256FC" w:rsidRDefault="00E256FC" w:rsidP="00E256FC">
            <w:pPr>
              <w:rPr>
                <w:sz w:val="24"/>
                <w:szCs w:val="24"/>
              </w:rPr>
            </w:pPr>
            <w:r>
              <w:t>Sets or returns whether the audio/video should start playing as soon as it is loaded</w:t>
            </w:r>
          </w:p>
        </w:tc>
      </w:tr>
      <w:tr w:rsidR="00E256FC" w:rsidTr="00E256FC">
        <w:tc>
          <w:tcPr>
            <w:tcW w:w="1244" w:type="pct"/>
            <w:shd w:val="clear" w:color="auto" w:fill="F1F1F1"/>
            <w:tcMar>
              <w:top w:w="150" w:type="dxa"/>
              <w:left w:w="299" w:type="dxa"/>
              <w:bottom w:w="150" w:type="dxa"/>
              <w:right w:w="150" w:type="dxa"/>
            </w:tcMar>
            <w:hideMark/>
          </w:tcPr>
          <w:p w:rsidR="00E256FC" w:rsidRDefault="00CA242B" w:rsidP="00E256FC">
            <w:pPr>
              <w:rPr>
                <w:sz w:val="24"/>
                <w:szCs w:val="24"/>
              </w:rPr>
            </w:pPr>
            <w:hyperlink r:id="rId1337" w:history="1">
              <w:r w:rsidR="00E256FC">
                <w:rPr>
                  <w:rStyle w:val="Hyperlink"/>
                </w:rPr>
                <w:t>buffered</w:t>
              </w:r>
            </w:hyperlink>
          </w:p>
        </w:tc>
        <w:tc>
          <w:tcPr>
            <w:tcW w:w="3756" w:type="pct"/>
            <w:shd w:val="clear" w:color="auto" w:fill="F1F1F1"/>
            <w:tcMar>
              <w:top w:w="150" w:type="dxa"/>
              <w:left w:w="150" w:type="dxa"/>
              <w:bottom w:w="150" w:type="dxa"/>
              <w:right w:w="150" w:type="dxa"/>
            </w:tcMar>
            <w:hideMark/>
          </w:tcPr>
          <w:p w:rsidR="00E256FC" w:rsidRDefault="00E256FC" w:rsidP="00E256FC">
            <w:pPr>
              <w:rPr>
                <w:sz w:val="24"/>
                <w:szCs w:val="24"/>
              </w:rPr>
            </w:pPr>
            <w:r>
              <w:t>Returns a TimeRanges object representing the buffered parts of the audio/video</w:t>
            </w:r>
          </w:p>
        </w:tc>
      </w:tr>
      <w:tr w:rsidR="00E256FC" w:rsidTr="00E256FC">
        <w:tc>
          <w:tcPr>
            <w:tcW w:w="1244" w:type="pct"/>
            <w:shd w:val="clear" w:color="auto" w:fill="FFFFFF"/>
            <w:tcMar>
              <w:top w:w="150" w:type="dxa"/>
              <w:left w:w="299" w:type="dxa"/>
              <w:bottom w:w="150" w:type="dxa"/>
              <w:right w:w="150" w:type="dxa"/>
            </w:tcMar>
            <w:hideMark/>
          </w:tcPr>
          <w:p w:rsidR="00E256FC" w:rsidRDefault="00CA242B" w:rsidP="00E256FC">
            <w:pPr>
              <w:rPr>
                <w:sz w:val="24"/>
                <w:szCs w:val="24"/>
              </w:rPr>
            </w:pPr>
            <w:hyperlink r:id="rId1338" w:history="1">
              <w:r w:rsidR="00E256FC">
                <w:rPr>
                  <w:rStyle w:val="Hyperlink"/>
                </w:rPr>
                <w:t>controller</w:t>
              </w:r>
            </w:hyperlink>
          </w:p>
        </w:tc>
        <w:tc>
          <w:tcPr>
            <w:tcW w:w="3756" w:type="pct"/>
            <w:shd w:val="clear" w:color="auto" w:fill="FFFFFF"/>
            <w:tcMar>
              <w:top w:w="150" w:type="dxa"/>
              <w:left w:w="150" w:type="dxa"/>
              <w:bottom w:w="150" w:type="dxa"/>
              <w:right w:w="150" w:type="dxa"/>
            </w:tcMar>
            <w:hideMark/>
          </w:tcPr>
          <w:p w:rsidR="00E256FC" w:rsidRDefault="00E256FC" w:rsidP="00E256FC">
            <w:pPr>
              <w:rPr>
                <w:sz w:val="24"/>
                <w:szCs w:val="24"/>
              </w:rPr>
            </w:pPr>
            <w:r>
              <w:t>Returns the MediaController object representing the current media controller of the audio/video</w:t>
            </w:r>
          </w:p>
        </w:tc>
      </w:tr>
      <w:tr w:rsidR="00E256FC" w:rsidTr="00E256FC">
        <w:tc>
          <w:tcPr>
            <w:tcW w:w="1244" w:type="pct"/>
            <w:shd w:val="clear" w:color="auto" w:fill="F1F1F1"/>
            <w:tcMar>
              <w:top w:w="150" w:type="dxa"/>
              <w:left w:w="299" w:type="dxa"/>
              <w:bottom w:w="150" w:type="dxa"/>
              <w:right w:w="150" w:type="dxa"/>
            </w:tcMar>
            <w:hideMark/>
          </w:tcPr>
          <w:p w:rsidR="00E256FC" w:rsidRDefault="00CA242B" w:rsidP="00E256FC">
            <w:pPr>
              <w:rPr>
                <w:sz w:val="24"/>
                <w:szCs w:val="24"/>
              </w:rPr>
            </w:pPr>
            <w:hyperlink r:id="rId1339" w:history="1">
              <w:r w:rsidR="00E256FC">
                <w:rPr>
                  <w:rStyle w:val="Hyperlink"/>
                </w:rPr>
                <w:t>controls</w:t>
              </w:r>
            </w:hyperlink>
          </w:p>
        </w:tc>
        <w:tc>
          <w:tcPr>
            <w:tcW w:w="3756" w:type="pct"/>
            <w:shd w:val="clear" w:color="auto" w:fill="F1F1F1"/>
            <w:tcMar>
              <w:top w:w="150" w:type="dxa"/>
              <w:left w:w="150" w:type="dxa"/>
              <w:bottom w:w="150" w:type="dxa"/>
              <w:right w:w="150" w:type="dxa"/>
            </w:tcMar>
            <w:hideMark/>
          </w:tcPr>
          <w:p w:rsidR="00E256FC" w:rsidRDefault="00E256FC" w:rsidP="00E256FC">
            <w:pPr>
              <w:rPr>
                <w:sz w:val="24"/>
                <w:szCs w:val="24"/>
              </w:rPr>
            </w:pPr>
            <w:r>
              <w:t>Sets or returns whether the audio/video should display controls (like play/pause etc.)</w:t>
            </w:r>
          </w:p>
        </w:tc>
      </w:tr>
      <w:tr w:rsidR="00E256FC" w:rsidTr="00E256FC">
        <w:tc>
          <w:tcPr>
            <w:tcW w:w="1244" w:type="pct"/>
            <w:shd w:val="clear" w:color="auto" w:fill="FFFFFF"/>
            <w:tcMar>
              <w:top w:w="150" w:type="dxa"/>
              <w:left w:w="299" w:type="dxa"/>
              <w:bottom w:w="150" w:type="dxa"/>
              <w:right w:w="150" w:type="dxa"/>
            </w:tcMar>
            <w:hideMark/>
          </w:tcPr>
          <w:p w:rsidR="00E256FC" w:rsidRDefault="00E256FC" w:rsidP="00E256FC">
            <w:pPr>
              <w:rPr>
                <w:sz w:val="24"/>
                <w:szCs w:val="24"/>
              </w:rPr>
            </w:pPr>
            <w:r>
              <w:t>crossOrigin</w:t>
            </w:r>
          </w:p>
        </w:tc>
        <w:tc>
          <w:tcPr>
            <w:tcW w:w="3756" w:type="pct"/>
            <w:shd w:val="clear" w:color="auto" w:fill="FFFFFF"/>
            <w:tcMar>
              <w:top w:w="150" w:type="dxa"/>
              <w:left w:w="150" w:type="dxa"/>
              <w:bottom w:w="150" w:type="dxa"/>
              <w:right w:w="150" w:type="dxa"/>
            </w:tcMar>
            <w:hideMark/>
          </w:tcPr>
          <w:p w:rsidR="00E256FC" w:rsidRDefault="00E256FC" w:rsidP="00E256FC">
            <w:pPr>
              <w:rPr>
                <w:sz w:val="24"/>
                <w:szCs w:val="24"/>
              </w:rPr>
            </w:pPr>
            <w:r>
              <w:t>Sets or returns the CORS settings of the audio/video</w:t>
            </w:r>
          </w:p>
        </w:tc>
      </w:tr>
      <w:tr w:rsidR="00E256FC" w:rsidTr="00E256FC">
        <w:tc>
          <w:tcPr>
            <w:tcW w:w="1244" w:type="pct"/>
            <w:shd w:val="clear" w:color="auto" w:fill="F1F1F1"/>
            <w:tcMar>
              <w:top w:w="150" w:type="dxa"/>
              <w:left w:w="299" w:type="dxa"/>
              <w:bottom w:w="150" w:type="dxa"/>
              <w:right w:w="150" w:type="dxa"/>
            </w:tcMar>
            <w:hideMark/>
          </w:tcPr>
          <w:p w:rsidR="00E256FC" w:rsidRDefault="00CA242B" w:rsidP="00E256FC">
            <w:pPr>
              <w:rPr>
                <w:sz w:val="24"/>
                <w:szCs w:val="24"/>
              </w:rPr>
            </w:pPr>
            <w:hyperlink r:id="rId1340" w:history="1">
              <w:r w:rsidR="00E256FC">
                <w:rPr>
                  <w:rStyle w:val="Hyperlink"/>
                </w:rPr>
                <w:t>currentSrc</w:t>
              </w:r>
            </w:hyperlink>
          </w:p>
        </w:tc>
        <w:tc>
          <w:tcPr>
            <w:tcW w:w="3756" w:type="pct"/>
            <w:shd w:val="clear" w:color="auto" w:fill="F1F1F1"/>
            <w:tcMar>
              <w:top w:w="150" w:type="dxa"/>
              <w:left w:w="150" w:type="dxa"/>
              <w:bottom w:w="150" w:type="dxa"/>
              <w:right w:w="150" w:type="dxa"/>
            </w:tcMar>
            <w:hideMark/>
          </w:tcPr>
          <w:p w:rsidR="00E256FC" w:rsidRDefault="00E256FC" w:rsidP="00E256FC">
            <w:pPr>
              <w:rPr>
                <w:sz w:val="24"/>
                <w:szCs w:val="24"/>
              </w:rPr>
            </w:pPr>
            <w:r>
              <w:t>Returns the URL of the current audio/video</w:t>
            </w:r>
          </w:p>
        </w:tc>
      </w:tr>
      <w:tr w:rsidR="00E256FC" w:rsidTr="00E256FC">
        <w:tc>
          <w:tcPr>
            <w:tcW w:w="1244" w:type="pct"/>
            <w:shd w:val="clear" w:color="auto" w:fill="FFFFFF"/>
            <w:tcMar>
              <w:top w:w="150" w:type="dxa"/>
              <w:left w:w="299" w:type="dxa"/>
              <w:bottom w:w="150" w:type="dxa"/>
              <w:right w:w="150" w:type="dxa"/>
            </w:tcMar>
            <w:hideMark/>
          </w:tcPr>
          <w:p w:rsidR="00E256FC" w:rsidRDefault="00CA242B" w:rsidP="00E256FC">
            <w:pPr>
              <w:rPr>
                <w:sz w:val="24"/>
                <w:szCs w:val="24"/>
              </w:rPr>
            </w:pPr>
            <w:hyperlink r:id="rId1341" w:history="1">
              <w:r w:rsidR="00E256FC">
                <w:rPr>
                  <w:rStyle w:val="Hyperlink"/>
                </w:rPr>
                <w:t>currentTime</w:t>
              </w:r>
            </w:hyperlink>
          </w:p>
        </w:tc>
        <w:tc>
          <w:tcPr>
            <w:tcW w:w="3756" w:type="pct"/>
            <w:shd w:val="clear" w:color="auto" w:fill="FFFFFF"/>
            <w:tcMar>
              <w:top w:w="150" w:type="dxa"/>
              <w:left w:w="150" w:type="dxa"/>
              <w:bottom w:w="150" w:type="dxa"/>
              <w:right w:w="150" w:type="dxa"/>
            </w:tcMar>
            <w:hideMark/>
          </w:tcPr>
          <w:p w:rsidR="00E256FC" w:rsidRDefault="00E256FC" w:rsidP="00E256FC">
            <w:pPr>
              <w:rPr>
                <w:sz w:val="24"/>
                <w:szCs w:val="24"/>
              </w:rPr>
            </w:pPr>
            <w:r>
              <w:t>Sets or returns the current playback position in the audio/video (in seconds)</w:t>
            </w:r>
          </w:p>
        </w:tc>
      </w:tr>
      <w:tr w:rsidR="00E256FC" w:rsidTr="00E256FC">
        <w:tc>
          <w:tcPr>
            <w:tcW w:w="1244" w:type="pct"/>
            <w:shd w:val="clear" w:color="auto" w:fill="F1F1F1"/>
            <w:tcMar>
              <w:top w:w="150" w:type="dxa"/>
              <w:left w:w="299" w:type="dxa"/>
              <w:bottom w:w="150" w:type="dxa"/>
              <w:right w:w="150" w:type="dxa"/>
            </w:tcMar>
            <w:hideMark/>
          </w:tcPr>
          <w:p w:rsidR="00E256FC" w:rsidRDefault="00CA242B" w:rsidP="00E256FC">
            <w:pPr>
              <w:rPr>
                <w:sz w:val="24"/>
                <w:szCs w:val="24"/>
              </w:rPr>
            </w:pPr>
            <w:hyperlink r:id="rId1342" w:history="1">
              <w:r w:rsidR="00E256FC">
                <w:rPr>
                  <w:rStyle w:val="Hyperlink"/>
                </w:rPr>
                <w:t>defaultMuted</w:t>
              </w:r>
            </w:hyperlink>
          </w:p>
        </w:tc>
        <w:tc>
          <w:tcPr>
            <w:tcW w:w="3756" w:type="pct"/>
            <w:shd w:val="clear" w:color="auto" w:fill="F1F1F1"/>
            <w:tcMar>
              <w:top w:w="150" w:type="dxa"/>
              <w:left w:w="150" w:type="dxa"/>
              <w:bottom w:w="150" w:type="dxa"/>
              <w:right w:w="150" w:type="dxa"/>
            </w:tcMar>
            <w:hideMark/>
          </w:tcPr>
          <w:p w:rsidR="00E256FC" w:rsidRDefault="00E256FC" w:rsidP="00E256FC">
            <w:pPr>
              <w:rPr>
                <w:sz w:val="24"/>
                <w:szCs w:val="24"/>
              </w:rPr>
            </w:pPr>
            <w:r>
              <w:t>Sets or returns whether the audio/video should be muted by default</w:t>
            </w:r>
          </w:p>
        </w:tc>
      </w:tr>
      <w:tr w:rsidR="00E256FC" w:rsidTr="00E256FC">
        <w:tc>
          <w:tcPr>
            <w:tcW w:w="1244" w:type="pct"/>
            <w:shd w:val="clear" w:color="auto" w:fill="FFFFFF"/>
            <w:tcMar>
              <w:top w:w="150" w:type="dxa"/>
              <w:left w:w="299" w:type="dxa"/>
              <w:bottom w:w="150" w:type="dxa"/>
              <w:right w:w="150" w:type="dxa"/>
            </w:tcMar>
            <w:hideMark/>
          </w:tcPr>
          <w:p w:rsidR="00E256FC" w:rsidRDefault="00CA242B" w:rsidP="00E256FC">
            <w:pPr>
              <w:rPr>
                <w:sz w:val="24"/>
                <w:szCs w:val="24"/>
              </w:rPr>
            </w:pPr>
            <w:hyperlink r:id="rId1343" w:history="1">
              <w:r w:rsidR="00E256FC">
                <w:rPr>
                  <w:rStyle w:val="Hyperlink"/>
                </w:rPr>
                <w:t>defaultPlaybackRate</w:t>
              </w:r>
            </w:hyperlink>
          </w:p>
        </w:tc>
        <w:tc>
          <w:tcPr>
            <w:tcW w:w="3756" w:type="pct"/>
            <w:shd w:val="clear" w:color="auto" w:fill="FFFFFF"/>
            <w:tcMar>
              <w:top w:w="150" w:type="dxa"/>
              <w:left w:w="150" w:type="dxa"/>
              <w:bottom w:w="150" w:type="dxa"/>
              <w:right w:w="150" w:type="dxa"/>
            </w:tcMar>
            <w:hideMark/>
          </w:tcPr>
          <w:p w:rsidR="00E256FC" w:rsidRDefault="00E256FC" w:rsidP="00E256FC">
            <w:pPr>
              <w:rPr>
                <w:sz w:val="24"/>
                <w:szCs w:val="24"/>
              </w:rPr>
            </w:pPr>
            <w:r>
              <w:t>Sets or returns the default speed of the audio/video playback</w:t>
            </w:r>
          </w:p>
        </w:tc>
      </w:tr>
      <w:tr w:rsidR="00E256FC" w:rsidTr="00E256FC">
        <w:tc>
          <w:tcPr>
            <w:tcW w:w="1244" w:type="pct"/>
            <w:shd w:val="clear" w:color="auto" w:fill="F1F1F1"/>
            <w:tcMar>
              <w:top w:w="150" w:type="dxa"/>
              <w:left w:w="299" w:type="dxa"/>
              <w:bottom w:w="150" w:type="dxa"/>
              <w:right w:w="150" w:type="dxa"/>
            </w:tcMar>
            <w:hideMark/>
          </w:tcPr>
          <w:p w:rsidR="00E256FC" w:rsidRDefault="00CA242B" w:rsidP="00E256FC">
            <w:pPr>
              <w:rPr>
                <w:sz w:val="24"/>
                <w:szCs w:val="24"/>
              </w:rPr>
            </w:pPr>
            <w:hyperlink r:id="rId1344" w:history="1">
              <w:r w:rsidR="00E256FC">
                <w:rPr>
                  <w:rStyle w:val="Hyperlink"/>
                </w:rPr>
                <w:t>duration</w:t>
              </w:r>
            </w:hyperlink>
          </w:p>
        </w:tc>
        <w:tc>
          <w:tcPr>
            <w:tcW w:w="3756" w:type="pct"/>
            <w:shd w:val="clear" w:color="auto" w:fill="F1F1F1"/>
            <w:tcMar>
              <w:top w:w="150" w:type="dxa"/>
              <w:left w:w="150" w:type="dxa"/>
              <w:bottom w:w="150" w:type="dxa"/>
              <w:right w:w="150" w:type="dxa"/>
            </w:tcMar>
            <w:hideMark/>
          </w:tcPr>
          <w:p w:rsidR="00E256FC" w:rsidRDefault="00E256FC" w:rsidP="00E256FC">
            <w:pPr>
              <w:rPr>
                <w:sz w:val="24"/>
                <w:szCs w:val="24"/>
              </w:rPr>
            </w:pPr>
            <w:r>
              <w:t>Returns the length of the current audio/video (in seconds)</w:t>
            </w:r>
          </w:p>
        </w:tc>
      </w:tr>
      <w:tr w:rsidR="00E256FC" w:rsidTr="00E256FC">
        <w:tc>
          <w:tcPr>
            <w:tcW w:w="1244" w:type="pct"/>
            <w:shd w:val="clear" w:color="auto" w:fill="FFFFFF"/>
            <w:tcMar>
              <w:top w:w="150" w:type="dxa"/>
              <w:left w:w="299" w:type="dxa"/>
              <w:bottom w:w="150" w:type="dxa"/>
              <w:right w:w="150" w:type="dxa"/>
            </w:tcMar>
            <w:hideMark/>
          </w:tcPr>
          <w:p w:rsidR="00E256FC" w:rsidRDefault="00CA242B" w:rsidP="00E256FC">
            <w:pPr>
              <w:rPr>
                <w:sz w:val="24"/>
                <w:szCs w:val="24"/>
              </w:rPr>
            </w:pPr>
            <w:hyperlink r:id="rId1345" w:history="1">
              <w:r w:rsidR="00E256FC">
                <w:rPr>
                  <w:rStyle w:val="Hyperlink"/>
                </w:rPr>
                <w:t>ended</w:t>
              </w:r>
            </w:hyperlink>
          </w:p>
        </w:tc>
        <w:tc>
          <w:tcPr>
            <w:tcW w:w="3756" w:type="pct"/>
            <w:shd w:val="clear" w:color="auto" w:fill="FFFFFF"/>
            <w:tcMar>
              <w:top w:w="150" w:type="dxa"/>
              <w:left w:w="150" w:type="dxa"/>
              <w:bottom w:w="150" w:type="dxa"/>
              <w:right w:w="150" w:type="dxa"/>
            </w:tcMar>
            <w:hideMark/>
          </w:tcPr>
          <w:p w:rsidR="00E256FC" w:rsidRDefault="00E256FC" w:rsidP="00E256FC">
            <w:pPr>
              <w:rPr>
                <w:sz w:val="24"/>
                <w:szCs w:val="24"/>
              </w:rPr>
            </w:pPr>
            <w:r>
              <w:t>Returns whether the playback of the audio/video has ended or not</w:t>
            </w:r>
          </w:p>
        </w:tc>
      </w:tr>
      <w:tr w:rsidR="00E256FC" w:rsidTr="00E256FC">
        <w:tc>
          <w:tcPr>
            <w:tcW w:w="1244" w:type="pct"/>
            <w:shd w:val="clear" w:color="auto" w:fill="F1F1F1"/>
            <w:tcMar>
              <w:top w:w="150" w:type="dxa"/>
              <w:left w:w="299" w:type="dxa"/>
              <w:bottom w:w="150" w:type="dxa"/>
              <w:right w:w="150" w:type="dxa"/>
            </w:tcMar>
            <w:hideMark/>
          </w:tcPr>
          <w:p w:rsidR="00E256FC" w:rsidRDefault="00CA242B" w:rsidP="00E256FC">
            <w:pPr>
              <w:rPr>
                <w:sz w:val="24"/>
                <w:szCs w:val="24"/>
              </w:rPr>
            </w:pPr>
            <w:hyperlink r:id="rId1346" w:history="1">
              <w:r w:rsidR="00E256FC">
                <w:rPr>
                  <w:rStyle w:val="Hyperlink"/>
                </w:rPr>
                <w:t>error</w:t>
              </w:r>
            </w:hyperlink>
          </w:p>
        </w:tc>
        <w:tc>
          <w:tcPr>
            <w:tcW w:w="3756" w:type="pct"/>
            <w:shd w:val="clear" w:color="auto" w:fill="F1F1F1"/>
            <w:tcMar>
              <w:top w:w="150" w:type="dxa"/>
              <w:left w:w="150" w:type="dxa"/>
              <w:bottom w:w="150" w:type="dxa"/>
              <w:right w:w="150" w:type="dxa"/>
            </w:tcMar>
            <w:hideMark/>
          </w:tcPr>
          <w:p w:rsidR="00E256FC" w:rsidRDefault="00E256FC" w:rsidP="00E256FC">
            <w:pPr>
              <w:rPr>
                <w:sz w:val="24"/>
                <w:szCs w:val="24"/>
              </w:rPr>
            </w:pPr>
            <w:r>
              <w:t>Returns a MediaError object representing the error state of the audio/video</w:t>
            </w:r>
          </w:p>
        </w:tc>
      </w:tr>
      <w:tr w:rsidR="00E256FC" w:rsidTr="00E256FC">
        <w:tc>
          <w:tcPr>
            <w:tcW w:w="1244" w:type="pct"/>
            <w:shd w:val="clear" w:color="auto" w:fill="FFFFFF"/>
            <w:tcMar>
              <w:top w:w="150" w:type="dxa"/>
              <w:left w:w="299" w:type="dxa"/>
              <w:bottom w:w="150" w:type="dxa"/>
              <w:right w:w="150" w:type="dxa"/>
            </w:tcMar>
            <w:hideMark/>
          </w:tcPr>
          <w:p w:rsidR="00E256FC" w:rsidRDefault="00CA242B" w:rsidP="00E256FC">
            <w:pPr>
              <w:rPr>
                <w:sz w:val="24"/>
                <w:szCs w:val="24"/>
              </w:rPr>
            </w:pPr>
            <w:hyperlink r:id="rId1347" w:history="1">
              <w:r w:rsidR="00E256FC">
                <w:rPr>
                  <w:rStyle w:val="Hyperlink"/>
                </w:rPr>
                <w:t>loop</w:t>
              </w:r>
            </w:hyperlink>
          </w:p>
        </w:tc>
        <w:tc>
          <w:tcPr>
            <w:tcW w:w="3756" w:type="pct"/>
            <w:shd w:val="clear" w:color="auto" w:fill="FFFFFF"/>
            <w:tcMar>
              <w:top w:w="150" w:type="dxa"/>
              <w:left w:w="150" w:type="dxa"/>
              <w:bottom w:w="150" w:type="dxa"/>
              <w:right w:w="150" w:type="dxa"/>
            </w:tcMar>
            <w:hideMark/>
          </w:tcPr>
          <w:p w:rsidR="00E256FC" w:rsidRDefault="00E256FC" w:rsidP="00E256FC">
            <w:pPr>
              <w:rPr>
                <w:sz w:val="24"/>
                <w:szCs w:val="24"/>
              </w:rPr>
            </w:pPr>
            <w:r>
              <w:t>Sets or returns whether the audio/video should start over again when finished</w:t>
            </w:r>
          </w:p>
        </w:tc>
      </w:tr>
      <w:tr w:rsidR="00E256FC" w:rsidTr="00E256FC">
        <w:tc>
          <w:tcPr>
            <w:tcW w:w="1244" w:type="pct"/>
            <w:shd w:val="clear" w:color="auto" w:fill="F1F1F1"/>
            <w:tcMar>
              <w:top w:w="150" w:type="dxa"/>
              <w:left w:w="299" w:type="dxa"/>
              <w:bottom w:w="150" w:type="dxa"/>
              <w:right w:w="150" w:type="dxa"/>
            </w:tcMar>
            <w:hideMark/>
          </w:tcPr>
          <w:p w:rsidR="00E256FC" w:rsidRDefault="00CA242B" w:rsidP="00E256FC">
            <w:pPr>
              <w:rPr>
                <w:sz w:val="24"/>
                <w:szCs w:val="24"/>
              </w:rPr>
            </w:pPr>
            <w:hyperlink r:id="rId1348" w:history="1">
              <w:r w:rsidR="00E256FC">
                <w:rPr>
                  <w:rStyle w:val="Hyperlink"/>
                </w:rPr>
                <w:t>mediaGroup</w:t>
              </w:r>
            </w:hyperlink>
          </w:p>
        </w:tc>
        <w:tc>
          <w:tcPr>
            <w:tcW w:w="3756" w:type="pct"/>
            <w:shd w:val="clear" w:color="auto" w:fill="F1F1F1"/>
            <w:tcMar>
              <w:top w:w="150" w:type="dxa"/>
              <w:left w:w="150" w:type="dxa"/>
              <w:bottom w:w="150" w:type="dxa"/>
              <w:right w:w="150" w:type="dxa"/>
            </w:tcMar>
            <w:hideMark/>
          </w:tcPr>
          <w:p w:rsidR="00E256FC" w:rsidRDefault="00E256FC" w:rsidP="00E256FC">
            <w:pPr>
              <w:rPr>
                <w:sz w:val="24"/>
                <w:szCs w:val="24"/>
              </w:rPr>
            </w:pPr>
            <w:r>
              <w:t>Sets or returns the group the audio/video belongs to (used to link multiple audio/video elements)</w:t>
            </w:r>
          </w:p>
        </w:tc>
      </w:tr>
      <w:tr w:rsidR="00E256FC" w:rsidTr="00E256FC">
        <w:tc>
          <w:tcPr>
            <w:tcW w:w="1244" w:type="pct"/>
            <w:shd w:val="clear" w:color="auto" w:fill="FFFFFF"/>
            <w:tcMar>
              <w:top w:w="150" w:type="dxa"/>
              <w:left w:w="299" w:type="dxa"/>
              <w:bottom w:w="150" w:type="dxa"/>
              <w:right w:w="150" w:type="dxa"/>
            </w:tcMar>
            <w:hideMark/>
          </w:tcPr>
          <w:p w:rsidR="00E256FC" w:rsidRDefault="00CA242B" w:rsidP="00E256FC">
            <w:pPr>
              <w:rPr>
                <w:sz w:val="24"/>
                <w:szCs w:val="24"/>
              </w:rPr>
            </w:pPr>
            <w:hyperlink r:id="rId1349" w:history="1">
              <w:r w:rsidR="00E256FC">
                <w:rPr>
                  <w:rStyle w:val="Hyperlink"/>
                </w:rPr>
                <w:t>muted</w:t>
              </w:r>
            </w:hyperlink>
          </w:p>
        </w:tc>
        <w:tc>
          <w:tcPr>
            <w:tcW w:w="3756" w:type="pct"/>
            <w:shd w:val="clear" w:color="auto" w:fill="FFFFFF"/>
            <w:tcMar>
              <w:top w:w="150" w:type="dxa"/>
              <w:left w:w="150" w:type="dxa"/>
              <w:bottom w:w="150" w:type="dxa"/>
              <w:right w:w="150" w:type="dxa"/>
            </w:tcMar>
            <w:hideMark/>
          </w:tcPr>
          <w:p w:rsidR="00E256FC" w:rsidRDefault="00E256FC" w:rsidP="00E256FC">
            <w:pPr>
              <w:rPr>
                <w:sz w:val="24"/>
                <w:szCs w:val="24"/>
              </w:rPr>
            </w:pPr>
            <w:r>
              <w:t>Sets or returns whether the audio/video is muted or not</w:t>
            </w:r>
          </w:p>
        </w:tc>
      </w:tr>
      <w:tr w:rsidR="00E256FC" w:rsidTr="00E256FC">
        <w:tc>
          <w:tcPr>
            <w:tcW w:w="1244" w:type="pct"/>
            <w:shd w:val="clear" w:color="auto" w:fill="F1F1F1"/>
            <w:tcMar>
              <w:top w:w="150" w:type="dxa"/>
              <w:left w:w="299" w:type="dxa"/>
              <w:bottom w:w="150" w:type="dxa"/>
              <w:right w:w="150" w:type="dxa"/>
            </w:tcMar>
            <w:hideMark/>
          </w:tcPr>
          <w:p w:rsidR="00E256FC" w:rsidRDefault="00CA242B" w:rsidP="00E256FC">
            <w:pPr>
              <w:rPr>
                <w:sz w:val="24"/>
                <w:szCs w:val="24"/>
              </w:rPr>
            </w:pPr>
            <w:hyperlink r:id="rId1350" w:history="1">
              <w:r w:rsidR="00E256FC">
                <w:rPr>
                  <w:rStyle w:val="Hyperlink"/>
                </w:rPr>
                <w:t>networkState</w:t>
              </w:r>
            </w:hyperlink>
          </w:p>
        </w:tc>
        <w:tc>
          <w:tcPr>
            <w:tcW w:w="3756" w:type="pct"/>
            <w:shd w:val="clear" w:color="auto" w:fill="F1F1F1"/>
            <w:tcMar>
              <w:top w:w="150" w:type="dxa"/>
              <w:left w:w="150" w:type="dxa"/>
              <w:bottom w:w="150" w:type="dxa"/>
              <w:right w:w="150" w:type="dxa"/>
            </w:tcMar>
            <w:hideMark/>
          </w:tcPr>
          <w:p w:rsidR="00E256FC" w:rsidRDefault="00E256FC" w:rsidP="00E256FC">
            <w:pPr>
              <w:rPr>
                <w:sz w:val="24"/>
                <w:szCs w:val="24"/>
              </w:rPr>
            </w:pPr>
            <w:r>
              <w:t>Returns the current network state of the audio/video</w:t>
            </w:r>
          </w:p>
        </w:tc>
      </w:tr>
      <w:tr w:rsidR="00E256FC" w:rsidTr="00E256FC">
        <w:tc>
          <w:tcPr>
            <w:tcW w:w="1244" w:type="pct"/>
            <w:shd w:val="clear" w:color="auto" w:fill="FFFFFF"/>
            <w:tcMar>
              <w:top w:w="150" w:type="dxa"/>
              <w:left w:w="299" w:type="dxa"/>
              <w:bottom w:w="150" w:type="dxa"/>
              <w:right w:w="150" w:type="dxa"/>
            </w:tcMar>
            <w:hideMark/>
          </w:tcPr>
          <w:p w:rsidR="00E256FC" w:rsidRDefault="00CA242B" w:rsidP="00E256FC">
            <w:pPr>
              <w:rPr>
                <w:sz w:val="24"/>
                <w:szCs w:val="24"/>
              </w:rPr>
            </w:pPr>
            <w:hyperlink r:id="rId1351" w:history="1">
              <w:r w:rsidR="00E256FC">
                <w:rPr>
                  <w:rStyle w:val="Hyperlink"/>
                </w:rPr>
                <w:t>paused</w:t>
              </w:r>
            </w:hyperlink>
          </w:p>
        </w:tc>
        <w:tc>
          <w:tcPr>
            <w:tcW w:w="3756" w:type="pct"/>
            <w:shd w:val="clear" w:color="auto" w:fill="FFFFFF"/>
            <w:tcMar>
              <w:top w:w="150" w:type="dxa"/>
              <w:left w:w="150" w:type="dxa"/>
              <w:bottom w:w="150" w:type="dxa"/>
              <w:right w:w="150" w:type="dxa"/>
            </w:tcMar>
            <w:hideMark/>
          </w:tcPr>
          <w:p w:rsidR="00E256FC" w:rsidRDefault="00E256FC" w:rsidP="00E256FC">
            <w:pPr>
              <w:rPr>
                <w:sz w:val="24"/>
                <w:szCs w:val="24"/>
              </w:rPr>
            </w:pPr>
            <w:r>
              <w:t>Returns whether the audio/video is paused or not</w:t>
            </w:r>
          </w:p>
        </w:tc>
      </w:tr>
      <w:tr w:rsidR="00E256FC" w:rsidTr="00E256FC">
        <w:tc>
          <w:tcPr>
            <w:tcW w:w="1244" w:type="pct"/>
            <w:shd w:val="clear" w:color="auto" w:fill="F1F1F1"/>
            <w:tcMar>
              <w:top w:w="150" w:type="dxa"/>
              <w:left w:w="299" w:type="dxa"/>
              <w:bottom w:w="150" w:type="dxa"/>
              <w:right w:w="150" w:type="dxa"/>
            </w:tcMar>
            <w:hideMark/>
          </w:tcPr>
          <w:p w:rsidR="00E256FC" w:rsidRDefault="00CA242B" w:rsidP="00E256FC">
            <w:pPr>
              <w:rPr>
                <w:sz w:val="24"/>
                <w:szCs w:val="24"/>
              </w:rPr>
            </w:pPr>
            <w:hyperlink r:id="rId1352" w:history="1">
              <w:r w:rsidR="00E256FC">
                <w:rPr>
                  <w:rStyle w:val="Hyperlink"/>
                </w:rPr>
                <w:t>playbackRate</w:t>
              </w:r>
            </w:hyperlink>
          </w:p>
        </w:tc>
        <w:tc>
          <w:tcPr>
            <w:tcW w:w="3756" w:type="pct"/>
            <w:shd w:val="clear" w:color="auto" w:fill="F1F1F1"/>
            <w:tcMar>
              <w:top w:w="150" w:type="dxa"/>
              <w:left w:w="150" w:type="dxa"/>
              <w:bottom w:w="150" w:type="dxa"/>
              <w:right w:w="150" w:type="dxa"/>
            </w:tcMar>
            <w:hideMark/>
          </w:tcPr>
          <w:p w:rsidR="00E256FC" w:rsidRDefault="00E256FC" w:rsidP="00E256FC">
            <w:pPr>
              <w:rPr>
                <w:sz w:val="24"/>
                <w:szCs w:val="24"/>
              </w:rPr>
            </w:pPr>
            <w:r>
              <w:t>Sets or returns the speed of the audio/video playback</w:t>
            </w:r>
          </w:p>
        </w:tc>
      </w:tr>
      <w:tr w:rsidR="00E256FC" w:rsidTr="00E256FC">
        <w:tc>
          <w:tcPr>
            <w:tcW w:w="1244" w:type="pct"/>
            <w:shd w:val="clear" w:color="auto" w:fill="FFFFFF"/>
            <w:tcMar>
              <w:top w:w="150" w:type="dxa"/>
              <w:left w:w="299" w:type="dxa"/>
              <w:bottom w:w="150" w:type="dxa"/>
              <w:right w:w="150" w:type="dxa"/>
            </w:tcMar>
            <w:hideMark/>
          </w:tcPr>
          <w:p w:rsidR="00E256FC" w:rsidRDefault="00CA242B" w:rsidP="00E256FC">
            <w:pPr>
              <w:rPr>
                <w:sz w:val="24"/>
                <w:szCs w:val="24"/>
              </w:rPr>
            </w:pPr>
            <w:hyperlink r:id="rId1353" w:history="1">
              <w:r w:rsidR="00E256FC">
                <w:rPr>
                  <w:rStyle w:val="Hyperlink"/>
                </w:rPr>
                <w:t>played</w:t>
              </w:r>
            </w:hyperlink>
          </w:p>
        </w:tc>
        <w:tc>
          <w:tcPr>
            <w:tcW w:w="3756" w:type="pct"/>
            <w:shd w:val="clear" w:color="auto" w:fill="FFFFFF"/>
            <w:tcMar>
              <w:top w:w="150" w:type="dxa"/>
              <w:left w:w="150" w:type="dxa"/>
              <w:bottom w:w="150" w:type="dxa"/>
              <w:right w:w="150" w:type="dxa"/>
            </w:tcMar>
            <w:hideMark/>
          </w:tcPr>
          <w:p w:rsidR="00E256FC" w:rsidRDefault="00E256FC" w:rsidP="00E256FC">
            <w:pPr>
              <w:rPr>
                <w:sz w:val="24"/>
                <w:szCs w:val="24"/>
              </w:rPr>
            </w:pPr>
            <w:r>
              <w:t>Returns a TimeRanges object representing the played parts of the audio/video</w:t>
            </w:r>
          </w:p>
        </w:tc>
      </w:tr>
      <w:tr w:rsidR="00E256FC" w:rsidTr="00E256FC">
        <w:tc>
          <w:tcPr>
            <w:tcW w:w="1244" w:type="pct"/>
            <w:shd w:val="clear" w:color="auto" w:fill="F1F1F1"/>
            <w:tcMar>
              <w:top w:w="150" w:type="dxa"/>
              <w:left w:w="299" w:type="dxa"/>
              <w:bottom w:w="150" w:type="dxa"/>
              <w:right w:w="150" w:type="dxa"/>
            </w:tcMar>
            <w:hideMark/>
          </w:tcPr>
          <w:p w:rsidR="00E256FC" w:rsidRDefault="00CA242B" w:rsidP="00E256FC">
            <w:pPr>
              <w:rPr>
                <w:sz w:val="24"/>
                <w:szCs w:val="24"/>
              </w:rPr>
            </w:pPr>
            <w:hyperlink r:id="rId1354" w:history="1">
              <w:r w:rsidR="00E256FC">
                <w:rPr>
                  <w:rStyle w:val="Hyperlink"/>
                </w:rPr>
                <w:t>preload</w:t>
              </w:r>
            </w:hyperlink>
          </w:p>
        </w:tc>
        <w:tc>
          <w:tcPr>
            <w:tcW w:w="3756" w:type="pct"/>
            <w:shd w:val="clear" w:color="auto" w:fill="F1F1F1"/>
            <w:tcMar>
              <w:top w:w="150" w:type="dxa"/>
              <w:left w:w="150" w:type="dxa"/>
              <w:bottom w:w="150" w:type="dxa"/>
              <w:right w:w="150" w:type="dxa"/>
            </w:tcMar>
            <w:hideMark/>
          </w:tcPr>
          <w:p w:rsidR="00E256FC" w:rsidRDefault="00E256FC" w:rsidP="00E256FC">
            <w:pPr>
              <w:rPr>
                <w:sz w:val="24"/>
                <w:szCs w:val="24"/>
              </w:rPr>
            </w:pPr>
            <w:r>
              <w:t>Sets or returns whether the audio/video should be loaded when the page loads</w:t>
            </w:r>
          </w:p>
        </w:tc>
      </w:tr>
      <w:tr w:rsidR="00E256FC" w:rsidTr="00E256FC">
        <w:tc>
          <w:tcPr>
            <w:tcW w:w="1244" w:type="pct"/>
            <w:shd w:val="clear" w:color="auto" w:fill="FFFFFF"/>
            <w:tcMar>
              <w:top w:w="150" w:type="dxa"/>
              <w:left w:w="299" w:type="dxa"/>
              <w:bottom w:w="150" w:type="dxa"/>
              <w:right w:w="150" w:type="dxa"/>
            </w:tcMar>
            <w:hideMark/>
          </w:tcPr>
          <w:p w:rsidR="00E256FC" w:rsidRDefault="00CA242B" w:rsidP="00E256FC">
            <w:pPr>
              <w:rPr>
                <w:sz w:val="24"/>
                <w:szCs w:val="24"/>
              </w:rPr>
            </w:pPr>
            <w:hyperlink r:id="rId1355" w:history="1">
              <w:r w:rsidR="00E256FC">
                <w:rPr>
                  <w:rStyle w:val="Hyperlink"/>
                </w:rPr>
                <w:t>readyState</w:t>
              </w:r>
            </w:hyperlink>
          </w:p>
        </w:tc>
        <w:tc>
          <w:tcPr>
            <w:tcW w:w="3756" w:type="pct"/>
            <w:shd w:val="clear" w:color="auto" w:fill="FFFFFF"/>
            <w:tcMar>
              <w:top w:w="150" w:type="dxa"/>
              <w:left w:w="150" w:type="dxa"/>
              <w:bottom w:w="150" w:type="dxa"/>
              <w:right w:w="150" w:type="dxa"/>
            </w:tcMar>
            <w:hideMark/>
          </w:tcPr>
          <w:p w:rsidR="00E256FC" w:rsidRDefault="00E256FC" w:rsidP="00E256FC">
            <w:pPr>
              <w:rPr>
                <w:sz w:val="24"/>
                <w:szCs w:val="24"/>
              </w:rPr>
            </w:pPr>
            <w:r>
              <w:t>Returns the current ready state of the audio/video</w:t>
            </w:r>
          </w:p>
        </w:tc>
      </w:tr>
      <w:tr w:rsidR="00E256FC" w:rsidTr="00E256FC">
        <w:tc>
          <w:tcPr>
            <w:tcW w:w="1244" w:type="pct"/>
            <w:shd w:val="clear" w:color="auto" w:fill="F1F1F1"/>
            <w:tcMar>
              <w:top w:w="150" w:type="dxa"/>
              <w:left w:w="299" w:type="dxa"/>
              <w:bottom w:w="150" w:type="dxa"/>
              <w:right w:w="150" w:type="dxa"/>
            </w:tcMar>
            <w:hideMark/>
          </w:tcPr>
          <w:p w:rsidR="00E256FC" w:rsidRDefault="00CA242B" w:rsidP="00E256FC">
            <w:pPr>
              <w:rPr>
                <w:sz w:val="24"/>
                <w:szCs w:val="24"/>
              </w:rPr>
            </w:pPr>
            <w:hyperlink r:id="rId1356" w:history="1">
              <w:r w:rsidR="00E256FC">
                <w:rPr>
                  <w:rStyle w:val="Hyperlink"/>
                </w:rPr>
                <w:t>seekable</w:t>
              </w:r>
            </w:hyperlink>
          </w:p>
        </w:tc>
        <w:tc>
          <w:tcPr>
            <w:tcW w:w="3756" w:type="pct"/>
            <w:shd w:val="clear" w:color="auto" w:fill="F1F1F1"/>
            <w:tcMar>
              <w:top w:w="150" w:type="dxa"/>
              <w:left w:w="150" w:type="dxa"/>
              <w:bottom w:w="150" w:type="dxa"/>
              <w:right w:w="150" w:type="dxa"/>
            </w:tcMar>
            <w:hideMark/>
          </w:tcPr>
          <w:p w:rsidR="00E256FC" w:rsidRDefault="00E256FC" w:rsidP="00E256FC">
            <w:pPr>
              <w:rPr>
                <w:sz w:val="24"/>
                <w:szCs w:val="24"/>
              </w:rPr>
            </w:pPr>
            <w:r>
              <w:t>Returns a TimeRanges object representing the seekable parts of the audio/video</w:t>
            </w:r>
          </w:p>
        </w:tc>
      </w:tr>
      <w:tr w:rsidR="00E256FC" w:rsidTr="00E256FC">
        <w:tc>
          <w:tcPr>
            <w:tcW w:w="1244" w:type="pct"/>
            <w:shd w:val="clear" w:color="auto" w:fill="FFFFFF"/>
            <w:tcMar>
              <w:top w:w="150" w:type="dxa"/>
              <w:left w:w="299" w:type="dxa"/>
              <w:bottom w:w="150" w:type="dxa"/>
              <w:right w:w="150" w:type="dxa"/>
            </w:tcMar>
            <w:hideMark/>
          </w:tcPr>
          <w:p w:rsidR="00E256FC" w:rsidRDefault="00CA242B" w:rsidP="00E256FC">
            <w:pPr>
              <w:rPr>
                <w:sz w:val="24"/>
                <w:szCs w:val="24"/>
              </w:rPr>
            </w:pPr>
            <w:hyperlink r:id="rId1357" w:history="1">
              <w:r w:rsidR="00E256FC">
                <w:rPr>
                  <w:rStyle w:val="Hyperlink"/>
                </w:rPr>
                <w:t>seeking</w:t>
              </w:r>
            </w:hyperlink>
          </w:p>
        </w:tc>
        <w:tc>
          <w:tcPr>
            <w:tcW w:w="3756" w:type="pct"/>
            <w:shd w:val="clear" w:color="auto" w:fill="FFFFFF"/>
            <w:tcMar>
              <w:top w:w="150" w:type="dxa"/>
              <w:left w:w="150" w:type="dxa"/>
              <w:bottom w:w="150" w:type="dxa"/>
              <w:right w:w="150" w:type="dxa"/>
            </w:tcMar>
            <w:hideMark/>
          </w:tcPr>
          <w:p w:rsidR="00E256FC" w:rsidRDefault="00E256FC" w:rsidP="00E256FC">
            <w:pPr>
              <w:rPr>
                <w:sz w:val="24"/>
                <w:szCs w:val="24"/>
              </w:rPr>
            </w:pPr>
            <w:r>
              <w:t>Returns whether the user is currently seeking in the audio/video</w:t>
            </w:r>
          </w:p>
        </w:tc>
      </w:tr>
      <w:tr w:rsidR="00E256FC" w:rsidTr="00E256FC">
        <w:tc>
          <w:tcPr>
            <w:tcW w:w="1244" w:type="pct"/>
            <w:shd w:val="clear" w:color="auto" w:fill="F1F1F1"/>
            <w:tcMar>
              <w:top w:w="150" w:type="dxa"/>
              <w:left w:w="299" w:type="dxa"/>
              <w:bottom w:w="150" w:type="dxa"/>
              <w:right w:w="150" w:type="dxa"/>
            </w:tcMar>
            <w:hideMark/>
          </w:tcPr>
          <w:p w:rsidR="00E256FC" w:rsidRDefault="00CA242B" w:rsidP="00E256FC">
            <w:pPr>
              <w:rPr>
                <w:sz w:val="24"/>
                <w:szCs w:val="24"/>
              </w:rPr>
            </w:pPr>
            <w:hyperlink r:id="rId1358" w:history="1">
              <w:r w:rsidR="00E256FC">
                <w:rPr>
                  <w:rStyle w:val="Hyperlink"/>
                </w:rPr>
                <w:t>src</w:t>
              </w:r>
            </w:hyperlink>
          </w:p>
        </w:tc>
        <w:tc>
          <w:tcPr>
            <w:tcW w:w="3756" w:type="pct"/>
            <w:shd w:val="clear" w:color="auto" w:fill="F1F1F1"/>
            <w:tcMar>
              <w:top w:w="150" w:type="dxa"/>
              <w:left w:w="150" w:type="dxa"/>
              <w:bottom w:w="150" w:type="dxa"/>
              <w:right w:w="150" w:type="dxa"/>
            </w:tcMar>
            <w:hideMark/>
          </w:tcPr>
          <w:p w:rsidR="00E256FC" w:rsidRDefault="00E256FC" w:rsidP="00E256FC">
            <w:pPr>
              <w:rPr>
                <w:sz w:val="24"/>
                <w:szCs w:val="24"/>
              </w:rPr>
            </w:pPr>
            <w:r>
              <w:t xml:space="preserve">Sets or returns the current source of the audio/video </w:t>
            </w:r>
            <w:r>
              <w:lastRenderedPageBreak/>
              <w:t>element</w:t>
            </w:r>
          </w:p>
        </w:tc>
      </w:tr>
      <w:tr w:rsidR="00E256FC" w:rsidTr="00E256FC">
        <w:tc>
          <w:tcPr>
            <w:tcW w:w="1244" w:type="pct"/>
            <w:shd w:val="clear" w:color="auto" w:fill="FFFFFF"/>
            <w:tcMar>
              <w:top w:w="150" w:type="dxa"/>
              <w:left w:w="299" w:type="dxa"/>
              <w:bottom w:w="150" w:type="dxa"/>
              <w:right w:w="150" w:type="dxa"/>
            </w:tcMar>
            <w:hideMark/>
          </w:tcPr>
          <w:p w:rsidR="00E256FC" w:rsidRDefault="00CA242B" w:rsidP="00E256FC">
            <w:pPr>
              <w:rPr>
                <w:sz w:val="24"/>
                <w:szCs w:val="24"/>
              </w:rPr>
            </w:pPr>
            <w:hyperlink r:id="rId1359" w:history="1">
              <w:r w:rsidR="00E256FC">
                <w:rPr>
                  <w:rStyle w:val="Hyperlink"/>
                </w:rPr>
                <w:t>startDate</w:t>
              </w:r>
            </w:hyperlink>
          </w:p>
        </w:tc>
        <w:tc>
          <w:tcPr>
            <w:tcW w:w="3756" w:type="pct"/>
            <w:shd w:val="clear" w:color="auto" w:fill="FFFFFF"/>
            <w:tcMar>
              <w:top w:w="150" w:type="dxa"/>
              <w:left w:w="150" w:type="dxa"/>
              <w:bottom w:w="150" w:type="dxa"/>
              <w:right w:w="150" w:type="dxa"/>
            </w:tcMar>
            <w:hideMark/>
          </w:tcPr>
          <w:p w:rsidR="00E256FC" w:rsidRDefault="00E256FC" w:rsidP="00E256FC">
            <w:pPr>
              <w:rPr>
                <w:sz w:val="24"/>
                <w:szCs w:val="24"/>
              </w:rPr>
            </w:pPr>
            <w:r>
              <w:t>Returns a Date object representing the current time offset</w:t>
            </w:r>
          </w:p>
        </w:tc>
      </w:tr>
      <w:tr w:rsidR="00E256FC" w:rsidTr="00E256FC">
        <w:tc>
          <w:tcPr>
            <w:tcW w:w="1244" w:type="pct"/>
            <w:shd w:val="clear" w:color="auto" w:fill="F1F1F1"/>
            <w:tcMar>
              <w:top w:w="150" w:type="dxa"/>
              <w:left w:w="299" w:type="dxa"/>
              <w:bottom w:w="150" w:type="dxa"/>
              <w:right w:w="150" w:type="dxa"/>
            </w:tcMar>
            <w:hideMark/>
          </w:tcPr>
          <w:p w:rsidR="00E256FC" w:rsidRDefault="00CA242B" w:rsidP="00E256FC">
            <w:pPr>
              <w:rPr>
                <w:sz w:val="24"/>
                <w:szCs w:val="24"/>
              </w:rPr>
            </w:pPr>
            <w:hyperlink r:id="rId1360" w:history="1">
              <w:r w:rsidR="00E256FC">
                <w:rPr>
                  <w:rStyle w:val="Hyperlink"/>
                </w:rPr>
                <w:t>textTracks</w:t>
              </w:r>
            </w:hyperlink>
          </w:p>
        </w:tc>
        <w:tc>
          <w:tcPr>
            <w:tcW w:w="3756" w:type="pct"/>
            <w:shd w:val="clear" w:color="auto" w:fill="F1F1F1"/>
            <w:tcMar>
              <w:top w:w="150" w:type="dxa"/>
              <w:left w:w="150" w:type="dxa"/>
              <w:bottom w:w="150" w:type="dxa"/>
              <w:right w:w="150" w:type="dxa"/>
            </w:tcMar>
            <w:hideMark/>
          </w:tcPr>
          <w:p w:rsidR="00E256FC" w:rsidRDefault="00E256FC" w:rsidP="00E256FC">
            <w:pPr>
              <w:rPr>
                <w:sz w:val="24"/>
                <w:szCs w:val="24"/>
              </w:rPr>
            </w:pPr>
            <w:r>
              <w:t>Returns a TextTrackList object representing the available text tracks</w:t>
            </w:r>
          </w:p>
        </w:tc>
      </w:tr>
      <w:tr w:rsidR="00E256FC" w:rsidTr="00E256FC">
        <w:tc>
          <w:tcPr>
            <w:tcW w:w="1244" w:type="pct"/>
            <w:shd w:val="clear" w:color="auto" w:fill="FFFFFF"/>
            <w:tcMar>
              <w:top w:w="150" w:type="dxa"/>
              <w:left w:w="299" w:type="dxa"/>
              <w:bottom w:w="150" w:type="dxa"/>
              <w:right w:w="150" w:type="dxa"/>
            </w:tcMar>
            <w:hideMark/>
          </w:tcPr>
          <w:p w:rsidR="00E256FC" w:rsidRDefault="00CA242B" w:rsidP="00E256FC">
            <w:pPr>
              <w:rPr>
                <w:sz w:val="24"/>
                <w:szCs w:val="24"/>
              </w:rPr>
            </w:pPr>
            <w:hyperlink r:id="rId1361" w:history="1">
              <w:r w:rsidR="00E256FC">
                <w:rPr>
                  <w:rStyle w:val="Hyperlink"/>
                </w:rPr>
                <w:t>videoTracks</w:t>
              </w:r>
            </w:hyperlink>
          </w:p>
        </w:tc>
        <w:tc>
          <w:tcPr>
            <w:tcW w:w="3756" w:type="pct"/>
            <w:shd w:val="clear" w:color="auto" w:fill="FFFFFF"/>
            <w:tcMar>
              <w:top w:w="150" w:type="dxa"/>
              <w:left w:w="150" w:type="dxa"/>
              <w:bottom w:w="150" w:type="dxa"/>
              <w:right w:w="150" w:type="dxa"/>
            </w:tcMar>
            <w:hideMark/>
          </w:tcPr>
          <w:p w:rsidR="00E256FC" w:rsidRDefault="00E256FC" w:rsidP="00E256FC">
            <w:pPr>
              <w:rPr>
                <w:sz w:val="24"/>
                <w:szCs w:val="24"/>
              </w:rPr>
            </w:pPr>
            <w:r>
              <w:t>Returns a VideoTrackList object representing the available video tracks</w:t>
            </w:r>
          </w:p>
        </w:tc>
      </w:tr>
      <w:tr w:rsidR="00E256FC" w:rsidTr="00E256FC">
        <w:tc>
          <w:tcPr>
            <w:tcW w:w="1244" w:type="pct"/>
            <w:shd w:val="clear" w:color="auto" w:fill="F1F1F1"/>
            <w:tcMar>
              <w:top w:w="150" w:type="dxa"/>
              <w:left w:w="299" w:type="dxa"/>
              <w:bottom w:w="150" w:type="dxa"/>
              <w:right w:w="150" w:type="dxa"/>
            </w:tcMar>
            <w:hideMark/>
          </w:tcPr>
          <w:p w:rsidR="00E256FC" w:rsidRDefault="00CA242B" w:rsidP="00E256FC">
            <w:pPr>
              <w:rPr>
                <w:sz w:val="24"/>
                <w:szCs w:val="24"/>
              </w:rPr>
            </w:pPr>
            <w:hyperlink r:id="rId1362" w:history="1">
              <w:r w:rsidR="00E256FC">
                <w:rPr>
                  <w:rStyle w:val="Hyperlink"/>
                </w:rPr>
                <w:t>volume</w:t>
              </w:r>
            </w:hyperlink>
          </w:p>
        </w:tc>
        <w:tc>
          <w:tcPr>
            <w:tcW w:w="3756" w:type="pct"/>
            <w:shd w:val="clear" w:color="auto" w:fill="F1F1F1"/>
            <w:tcMar>
              <w:top w:w="150" w:type="dxa"/>
              <w:left w:w="150" w:type="dxa"/>
              <w:bottom w:w="150" w:type="dxa"/>
              <w:right w:w="150" w:type="dxa"/>
            </w:tcMar>
            <w:hideMark/>
          </w:tcPr>
          <w:p w:rsidR="00E256FC" w:rsidRDefault="00E256FC" w:rsidP="00E256FC">
            <w:pPr>
              <w:rPr>
                <w:sz w:val="24"/>
                <w:szCs w:val="24"/>
              </w:rPr>
            </w:pPr>
            <w:r>
              <w:t>Sets or returns the volume of the audio/video</w:t>
            </w:r>
          </w:p>
        </w:tc>
      </w:tr>
    </w:tbl>
    <w:p w:rsidR="00E256FC" w:rsidRPr="00E256FC" w:rsidRDefault="00E256FC" w:rsidP="00E256FC">
      <w:pPr>
        <w:pStyle w:val="Heading2"/>
        <w:rPr>
          <w:rFonts w:ascii="Times New Roman" w:hAnsi="Times New Roman" w:cs="Times New Roman"/>
          <w:color w:val="auto"/>
          <w:sz w:val="24"/>
          <w:szCs w:val="24"/>
        </w:rPr>
      </w:pPr>
      <w:bookmarkStart w:id="56" w:name="_Toc492230517"/>
      <w:r>
        <w:t>HTML Audio/Video Events</w:t>
      </w:r>
      <w:bookmarkEnd w:id="56"/>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2314"/>
        <w:gridCol w:w="6775"/>
      </w:tblGrid>
      <w:tr w:rsidR="00E256FC" w:rsidTr="00E256FC">
        <w:tc>
          <w:tcPr>
            <w:tcW w:w="1244" w:type="pct"/>
            <w:shd w:val="clear" w:color="auto" w:fill="FFFFFF"/>
            <w:tcMar>
              <w:top w:w="150" w:type="dxa"/>
              <w:left w:w="299" w:type="dxa"/>
              <w:bottom w:w="150" w:type="dxa"/>
              <w:right w:w="150" w:type="dxa"/>
            </w:tcMar>
            <w:hideMark/>
          </w:tcPr>
          <w:p w:rsidR="00E256FC" w:rsidRDefault="00E256FC" w:rsidP="00E256FC">
            <w:pPr>
              <w:rPr>
                <w:sz w:val="24"/>
                <w:szCs w:val="24"/>
              </w:rPr>
            </w:pPr>
            <w:r>
              <w:t>Event</w:t>
            </w:r>
          </w:p>
        </w:tc>
        <w:tc>
          <w:tcPr>
            <w:tcW w:w="3756" w:type="pct"/>
            <w:shd w:val="clear" w:color="auto" w:fill="FFFFFF"/>
            <w:tcMar>
              <w:top w:w="150" w:type="dxa"/>
              <w:left w:w="150" w:type="dxa"/>
              <w:bottom w:w="150" w:type="dxa"/>
              <w:right w:w="150" w:type="dxa"/>
            </w:tcMar>
            <w:hideMark/>
          </w:tcPr>
          <w:p w:rsidR="00E256FC" w:rsidRDefault="00E256FC" w:rsidP="00E256FC">
            <w:pPr>
              <w:rPr>
                <w:sz w:val="24"/>
                <w:szCs w:val="24"/>
              </w:rPr>
            </w:pPr>
            <w:r>
              <w:t>Description</w:t>
            </w:r>
          </w:p>
        </w:tc>
      </w:tr>
      <w:tr w:rsidR="00E256FC" w:rsidTr="00E256FC">
        <w:tc>
          <w:tcPr>
            <w:tcW w:w="1244" w:type="pct"/>
            <w:shd w:val="clear" w:color="auto" w:fill="F1F1F1"/>
            <w:tcMar>
              <w:top w:w="150" w:type="dxa"/>
              <w:left w:w="299" w:type="dxa"/>
              <w:bottom w:w="150" w:type="dxa"/>
              <w:right w:w="150" w:type="dxa"/>
            </w:tcMar>
            <w:hideMark/>
          </w:tcPr>
          <w:p w:rsidR="00E256FC" w:rsidRDefault="00CA242B" w:rsidP="00E256FC">
            <w:pPr>
              <w:rPr>
                <w:sz w:val="24"/>
                <w:szCs w:val="24"/>
              </w:rPr>
            </w:pPr>
            <w:hyperlink r:id="rId1363" w:history="1">
              <w:r w:rsidR="00E256FC">
                <w:rPr>
                  <w:rStyle w:val="Hyperlink"/>
                </w:rPr>
                <w:t>abort</w:t>
              </w:r>
            </w:hyperlink>
          </w:p>
        </w:tc>
        <w:tc>
          <w:tcPr>
            <w:tcW w:w="3756" w:type="pct"/>
            <w:shd w:val="clear" w:color="auto" w:fill="F1F1F1"/>
            <w:tcMar>
              <w:top w:w="150" w:type="dxa"/>
              <w:left w:w="150" w:type="dxa"/>
              <w:bottom w:w="150" w:type="dxa"/>
              <w:right w:w="150" w:type="dxa"/>
            </w:tcMar>
            <w:hideMark/>
          </w:tcPr>
          <w:p w:rsidR="00E256FC" w:rsidRDefault="00E256FC" w:rsidP="00E256FC">
            <w:pPr>
              <w:rPr>
                <w:sz w:val="24"/>
                <w:szCs w:val="24"/>
              </w:rPr>
            </w:pPr>
            <w:r>
              <w:t>Fires when the loading of an audio/video is aborted</w:t>
            </w:r>
          </w:p>
        </w:tc>
      </w:tr>
      <w:tr w:rsidR="00E256FC" w:rsidTr="00E256FC">
        <w:tc>
          <w:tcPr>
            <w:tcW w:w="1244" w:type="pct"/>
            <w:shd w:val="clear" w:color="auto" w:fill="FFFFFF"/>
            <w:tcMar>
              <w:top w:w="150" w:type="dxa"/>
              <w:left w:w="299" w:type="dxa"/>
              <w:bottom w:w="150" w:type="dxa"/>
              <w:right w:w="150" w:type="dxa"/>
            </w:tcMar>
            <w:hideMark/>
          </w:tcPr>
          <w:p w:rsidR="00E256FC" w:rsidRDefault="00CA242B" w:rsidP="00E256FC">
            <w:pPr>
              <w:rPr>
                <w:sz w:val="24"/>
                <w:szCs w:val="24"/>
              </w:rPr>
            </w:pPr>
            <w:hyperlink r:id="rId1364" w:history="1">
              <w:r w:rsidR="00E256FC">
                <w:rPr>
                  <w:rStyle w:val="Hyperlink"/>
                </w:rPr>
                <w:t>canplay</w:t>
              </w:r>
            </w:hyperlink>
          </w:p>
        </w:tc>
        <w:tc>
          <w:tcPr>
            <w:tcW w:w="3756" w:type="pct"/>
            <w:shd w:val="clear" w:color="auto" w:fill="FFFFFF"/>
            <w:tcMar>
              <w:top w:w="150" w:type="dxa"/>
              <w:left w:w="150" w:type="dxa"/>
              <w:bottom w:w="150" w:type="dxa"/>
              <w:right w:w="150" w:type="dxa"/>
            </w:tcMar>
            <w:hideMark/>
          </w:tcPr>
          <w:p w:rsidR="00E256FC" w:rsidRDefault="00E256FC" w:rsidP="00E256FC">
            <w:pPr>
              <w:rPr>
                <w:sz w:val="24"/>
                <w:szCs w:val="24"/>
              </w:rPr>
            </w:pPr>
            <w:r>
              <w:t>Fires when the browser can start playing the audio/video</w:t>
            </w:r>
          </w:p>
        </w:tc>
      </w:tr>
      <w:tr w:rsidR="00E256FC" w:rsidTr="00E256FC">
        <w:tc>
          <w:tcPr>
            <w:tcW w:w="1244" w:type="pct"/>
            <w:shd w:val="clear" w:color="auto" w:fill="F1F1F1"/>
            <w:tcMar>
              <w:top w:w="150" w:type="dxa"/>
              <w:left w:w="299" w:type="dxa"/>
              <w:bottom w:w="150" w:type="dxa"/>
              <w:right w:w="150" w:type="dxa"/>
            </w:tcMar>
            <w:hideMark/>
          </w:tcPr>
          <w:p w:rsidR="00E256FC" w:rsidRDefault="00CA242B" w:rsidP="00E256FC">
            <w:pPr>
              <w:rPr>
                <w:sz w:val="24"/>
                <w:szCs w:val="24"/>
              </w:rPr>
            </w:pPr>
            <w:hyperlink r:id="rId1365" w:history="1">
              <w:r w:rsidR="00E256FC">
                <w:rPr>
                  <w:rStyle w:val="Hyperlink"/>
                </w:rPr>
                <w:t>canplaythrough</w:t>
              </w:r>
            </w:hyperlink>
          </w:p>
        </w:tc>
        <w:tc>
          <w:tcPr>
            <w:tcW w:w="3756" w:type="pct"/>
            <w:shd w:val="clear" w:color="auto" w:fill="F1F1F1"/>
            <w:tcMar>
              <w:top w:w="150" w:type="dxa"/>
              <w:left w:w="150" w:type="dxa"/>
              <w:bottom w:w="150" w:type="dxa"/>
              <w:right w:w="150" w:type="dxa"/>
            </w:tcMar>
            <w:hideMark/>
          </w:tcPr>
          <w:p w:rsidR="00E256FC" w:rsidRDefault="00E256FC" w:rsidP="00E256FC">
            <w:pPr>
              <w:rPr>
                <w:sz w:val="24"/>
                <w:szCs w:val="24"/>
              </w:rPr>
            </w:pPr>
            <w:r>
              <w:t xml:space="preserve">Fires when the browser can play through the audio/video </w:t>
            </w:r>
            <w:r>
              <w:lastRenderedPageBreak/>
              <w:t>without stopping for buffering</w:t>
            </w:r>
          </w:p>
        </w:tc>
      </w:tr>
      <w:tr w:rsidR="00E256FC" w:rsidTr="00E256FC">
        <w:tc>
          <w:tcPr>
            <w:tcW w:w="1244" w:type="pct"/>
            <w:shd w:val="clear" w:color="auto" w:fill="FFFFFF"/>
            <w:tcMar>
              <w:top w:w="150" w:type="dxa"/>
              <w:left w:w="299" w:type="dxa"/>
              <w:bottom w:w="150" w:type="dxa"/>
              <w:right w:w="150" w:type="dxa"/>
            </w:tcMar>
            <w:hideMark/>
          </w:tcPr>
          <w:p w:rsidR="00E256FC" w:rsidRDefault="00CA242B" w:rsidP="00E256FC">
            <w:pPr>
              <w:rPr>
                <w:sz w:val="24"/>
                <w:szCs w:val="24"/>
              </w:rPr>
            </w:pPr>
            <w:hyperlink r:id="rId1366" w:history="1">
              <w:r w:rsidR="00E256FC">
                <w:rPr>
                  <w:rStyle w:val="Hyperlink"/>
                </w:rPr>
                <w:t>durationchange</w:t>
              </w:r>
            </w:hyperlink>
          </w:p>
        </w:tc>
        <w:tc>
          <w:tcPr>
            <w:tcW w:w="3756" w:type="pct"/>
            <w:shd w:val="clear" w:color="auto" w:fill="FFFFFF"/>
            <w:tcMar>
              <w:top w:w="150" w:type="dxa"/>
              <w:left w:w="150" w:type="dxa"/>
              <w:bottom w:w="150" w:type="dxa"/>
              <w:right w:w="150" w:type="dxa"/>
            </w:tcMar>
            <w:hideMark/>
          </w:tcPr>
          <w:p w:rsidR="00E256FC" w:rsidRDefault="00E256FC" w:rsidP="00E256FC">
            <w:pPr>
              <w:rPr>
                <w:sz w:val="24"/>
                <w:szCs w:val="24"/>
              </w:rPr>
            </w:pPr>
            <w:r>
              <w:t>Fires when the duration of the audio/video is changed</w:t>
            </w:r>
          </w:p>
        </w:tc>
      </w:tr>
      <w:tr w:rsidR="00E256FC" w:rsidTr="00E256FC">
        <w:tc>
          <w:tcPr>
            <w:tcW w:w="1244" w:type="pct"/>
            <w:shd w:val="clear" w:color="auto" w:fill="F1F1F1"/>
            <w:tcMar>
              <w:top w:w="150" w:type="dxa"/>
              <w:left w:w="299" w:type="dxa"/>
              <w:bottom w:w="150" w:type="dxa"/>
              <w:right w:w="150" w:type="dxa"/>
            </w:tcMar>
            <w:hideMark/>
          </w:tcPr>
          <w:p w:rsidR="00E256FC" w:rsidRDefault="00E256FC" w:rsidP="00E256FC">
            <w:pPr>
              <w:rPr>
                <w:sz w:val="24"/>
                <w:szCs w:val="24"/>
              </w:rPr>
            </w:pPr>
            <w:r>
              <w:t>emptied</w:t>
            </w:r>
          </w:p>
        </w:tc>
        <w:tc>
          <w:tcPr>
            <w:tcW w:w="3756" w:type="pct"/>
            <w:shd w:val="clear" w:color="auto" w:fill="F1F1F1"/>
            <w:tcMar>
              <w:top w:w="150" w:type="dxa"/>
              <w:left w:w="150" w:type="dxa"/>
              <w:bottom w:w="150" w:type="dxa"/>
              <w:right w:w="150" w:type="dxa"/>
            </w:tcMar>
            <w:hideMark/>
          </w:tcPr>
          <w:p w:rsidR="00E256FC" w:rsidRDefault="00E256FC" w:rsidP="00E256FC">
            <w:pPr>
              <w:rPr>
                <w:sz w:val="24"/>
                <w:szCs w:val="24"/>
              </w:rPr>
            </w:pPr>
            <w:r>
              <w:t>Fires when the current playlist is empty</w:t>
            </w:r>
          </w:p>
        </w:tc>
      </w:tr>
      <w:tr w:rsidR="00E256FC" w:rsidTr="00E256FC">
        <w:tc>
          <w:tcPr>
            <w:tcW w:w="1244" w:type="pct"/>
            <w:shd w:val="clear" w:color="auto" w:fill="FFFFFF"/>
            <w:tcMar>
              <w:top w:w="150" w:type="dxa"/>
              <w:left w:w="299" w:type="dxa"/>
              <w:bottom w:w="150" w:type="dxa"/>
              <w:right w:w="150" w:type="dxa"/>
            </w:tcMar>
            <w:hideMark/>
          </w:tcPr>
          <w:p w:rsidR="00E256FC" w:rsidRDefault="00CA242B" w:rsidP="00E256FC">
            <w:pPr>
              <w:rPr>
                <w:sz w:val="24"/>
                <w:szCs w:val="24"/>
              </w:rPr>
            </w:pPr>
            <w:hyperlink r:id="rId1367" w:history="1">
              <w:r w:rsidR="00E256FC">
                <w:rPr>
                  <w:rStyle w:val="Hyperlink"/>
                </w:rPr>
                <w:t>ended</w:t>
              </w:r>
            </w:hyperlink>
          </w:p>
        </w:tc>
        <w:tc>
          <w:tcPr>
            <w:tcW w:w="3756" w:type="pct"/>
            <w:shd w:val="clear" w:color="auto" w:fill="FFFFFF"/>
            <w:tcMar>
              <w:top w:w="150" w:type="dxa"/>
              <w:left w:w="150" w:type="dxa"/>
              <w:bottom w:w="150" w:type="dxa"/>
              <w:right w:w="150" w:type="dxa"/>
            </w:tcMar>
            <w:hideMark/>
          </w:tcPr>
          <w:p w:rsidR="00E256FC" w:rsidRDefault="00E256FC" w:rsidP="00E256FC">
            <w:pPr>
              <w:rPr>
                <w:sz w:val="24"/>
                <w:szCs w:val="24"/>
              </w:rPr>
            </w:pPr>
            <w:r>
              <w:t>Fires when the current playlist is ended</w:t>
            </w:r>
          </w:p>
        </w:tc>
      </w:tr>
      <w:tr w:rsidR="00E256FC" w:rsidTr="00E256FC">
        <w:tc>
          <w:tcPr>
            <w:tcW w:w="1244" w:type="pct"/>
            <w:shd w:val="clear" w:color="auto" w:fill="F1F1F1"/>
            <w:tcMar>
              <w:top w:w="150" w:type="dxa"/>
              <w:left w:w="299" w:type="dxa"/>
              <w:bottom w:w="150" w:type="dxa"/>
              <w:right w:w="150" w:type="dxa"/>
            </w:tcMar>
            <w:hideMark/>
          </w:tcPr>
          <w:p w:rsidR="00E256FC" w:rsidRDefault="00CA242B" w:rsidP="00E256FC">
            <w:pPr>
              <w:rPr>
                <w:sz w:val="24"/>
                <w:szCs w:val="24"/>
              </w:rPr>
            </w:pPr>
            <w:hyperlink r:id="rId1368" w:history="1">
              <w:r w:rsidR="00E256FC">
                <w:rPr>
                  <w:rStyle w:val="Hyperlink"/>
                </w:rPr>
                <w:t>error</w:t>
              </w:r>
            </w:hyperlink>
          </w:p>
        </w:tc>
        <w:tc>
          <w:tcPr>
            <w:tcW w:w="3756" w:type="pct"/>
            <w:shd w:val="clear" w:color="auto" w:fill="F1F1F1"/>
            <w:tcMar>
              <w:top w:w="150" w:type="dxa"/>
              <w:left w:w="150" w:type="dxa"/>
              <w:bottom w:w="150" w:type="dxa"/>
              <w:right w:w="150" w:type="dxa"/>
            </w:tcMar>
            <w:hideMark/>
          </w:tcPr>
          <w:p w:rsidR="00E256FC" w:rsidRDefault="00E256FC" w:rsidP="00E256FC">
            <w:pPr>
              <w:rPr>
                <w:sz w:val="24"/>
                <w:szCs w:val="24"/>
              </w:rPr>
            </w:pPr>
            <w:r>
              <w:t>Fires when an error occurred during the loading of an audio/video</w:t>
            </w:r>
          </w:p>
        </w:tc>
      </w:tr>
      <w:tr w:rsidR="00E256FC" w:rsidTr="00E256FC">
        <w:tc>
          <w:tcPr>
            <w:tcW w:w="1244" w:type="pct"/>
            <w:shd w:val="clear" w:color="auto" w:fill="FFFFFF"/>
            <w:tcMar>
              <w:top w:w="150" w:type="dxa"/>
              <w:left w:w="299" w:type="dxa"/>
              <w:bottom w:w="150" w:type="dxa"/>
              <w:right w:w="150" w:type="dxa"/>
            </w:tcMar>
            <w:hideMark/>
          </w:tcPr>
          <w:p w:rsidR="00E256FC" w:rsidRDefault="00CA242B" w:rsidP="00E256FC">
            <w:pPr>
              <w:rPr>
                <w:sz w:val="24"/>
                <w:szCs w:val="24"/>
              </w:rPr>
            </w:pPr>
            <w:hyperlink r:id="rId1369" w:history="1">
              <w:r w:rsidR="00E256FC">
                <w:rPr>
                  <w:rStyle w:val="Hyperlink"/>
                </w:rPr>
                <w:t>loadeddata</w:t>
              </w:r>
            </w:hyperlink>
          </w:p>
        </w:tc>
        <w:tc>
          <w:tcPr>
            <w:tcW w:w="3756" w:type="pct"/>
            <w:shd w:val="clear" w:color="auto" w:fill="FFFFFF"/>
            <w:tcMar>
              <w:top w:w="150" w:type="dxa"/>
              <w:left w:w="150" w:type="dxa"/>
              <w:bottom w:w="150" w:type="dxa"/>
              <w:right w:w="150" w:type="dxa"/>
            </w:tcMar>
            <w:hideMark/>
          </w:tcPr>
          <w:p w:rsidR="00E256FC" w:rsidRDefault="00E256FC" w:rsidP="00E256FC">
            <w:pPr>
              <w:rPr>
                <w:sz w:val="24"/>
                <w:szCs w:val="24"/>
              </w:rPr>
            </w:pPr>
            <w:r>
              <w:t>Fires when the browser has loaded the current frame of the audio/video</w:t>
            </w:r>
          </w:p>
        </w:tc>
      </w:tr>
      <w:tr w:rsidR="00E256FC" w:rsidTr="00E256FC">
        <w:tc>
          <w:tcPr>
            <w:tcW w:w="1244" w:type="pct"/>
            <w:shd w:val="clear" w:color="auto" w:fill="F1F1F1"/>
            <w:tcMar>
              <w:top w:w="150" w:type="dxa"/>
              <w:left w:w="299" w:type="dxa"/>
              <w:bottom w:w="150" w:type="dxa"/>
              <w:right w:w="150" w:type="dxa"/>
            </w:tcMar>
            <w:hideMark/>
          </w:tcPr>
          <w:p w:rsidR="00E256FC" w:rsidRDefault="00CA242B" w:rsidP="00E256FC">
            <w:pPr>
              <w:rPr>
                <w:sz w:val="24"/>
                <w:szCs w:val="24"/>
              </w:rPr>
            </w:pPr>
            <w:hyperlink r:id="rId1370" w:history="1">
              <w:r w:rsidR="00E256FC">
                <w:rPr>
                  <w:rStyle w:val="Hyperlink"/>
                </w:rPr>
                <w:t>loadedmetadata</w:t>
              </w:r>
            </w:hyperlink>
          </w:p>
        </w:tc>
        <w:tc>
          <w:tcPr>
            <w:tcW w:w="3756" w:type="pct"/>
            <w:shd w:val="clear" w:color="auto" w:fill="F1F1F1"/>
            <w:tcMar>
              <w:top w:w="150" w:type="dxa"/>
              <w:left w:w="150" w:type="dxa"/>
              <w:bottom w:w="150" w:type="dxa"/>
              <w:right w:w="150" w:type="dxa"/>
            </w:tcMar>
            <w:hideMark/>
          </w:tcPr>
          <w:p w:rsidR="00E256FC" w:rsidRDefault="00E256FC" w:rsidP="00E256FC">
            <w:pPr>
              <w:rPr>
                <w:sz w:val="24"/>
                <w:szCs w:val="24"/>
              </w:rPr>
            </w:pPr>
            <w:r>
              <w:t>Fires when the browser has loaded meta data for the audio/video</w:t>
            </w:r>
          </w:p>
        </w:tc>
      </w:tr>
      <w:tr w:rsidR="00E256FC" w:rsidTr="00E256FC">
        <w:tc>
          <w:tcPr>
            <w:tcW w:w="1244" w:type="pct"/>
            <w:shd w:val="clear" w:color="auto" w:fill="FFFFFF"/>
            <w:tcMar>
              <w:top w:w="150" w:type="dxa"/>
              <w:left w:w="299" w:type="dxa"/>
              <w:bottom w:w="150" w:type="dxa"/>
              <w:right w:w="150" w:type="dxa"/>
            </w:tcMar>
            <w:hideMark/>
          </w:tcPr>
          <w:p w:rsidR="00E256FC" w:rsidRDefault="00CA242B" w:rsidP="00E256FC">
            <w:pPr>
              <w:rPr>
                <w:sz w:val="24"/>
                <w:szCs w:val="24"/>
              </w:rPr>
            </w:pPr>
            <w:hyperlink r:id="rId1371" w:history="1">
              <w:r w:rsidR="00E256FC">
                <w:rPr>
                  <w:rStyle w:val="Hyperlink"/>
                </w:rPr>
                <w:t>loadstart</w:t>
              </w:r>
            </w:hyperlink>
          </w:p>
        </w:tc>
        <w:tc>
          <w:tcPr>
            <w:tcW w:w="3756" w:type="pct"/>
            <w:shd w:val="clear" w:color="auto" w:fill="FFFFFF"/>
            <w:tcMar>
              <w:top w:w="150" w:type="dxa"/>
              <w:left w:w="150" w:type="dxa"/>
              <w:bottom w:w="150" w:type="dxa"/>
              <w:right w:w="150" w:type="dxa"/>
            </w:tcMar>
            <w:hideMark/>
          </w:tcPr>
          <w:p w:rsidR="00E256FC" w:rsidRDefault="00E256FC" w:rsidP="00E256FC">
            <w:pPr>
              <w:rPr>
                <w:sz w:val="24"/>
                <w:szCs w:val="24"/>
              </w:rPr>
            </w:pPr>
            <w:r>
              <w:t>Fires when the browser starts looking for the audio/video</w:t>
            </w:r>
          </w:p>
        </w:tc>
      </w:tr>
      <w:tr w:rsidR="00E256FC" w:rsidTr="00E256FC">
        <w:tc>
          <w:tcPr>
            <w:tcW w:w="1244" w:type="pct"/>
            <w:shd w:val="clear" w:color="auto" w:fill="F1F1F1"/>
            <w:tcMar>
              <w:top w:w="150" w:type="dxa"/>
              <w:left w:w="299" w:type="dxa"/>
              <w:bottom w:w="150" w:type="dxa"/>
              <w:right w:w="150" w:type="dxa"/>
            </w:tcMar>
            <w:hideMark/>
          </w:tcPr>
          <w:p w:rsidR="00E256FC" w:rsidRDefault="00CA242B" w:rsidP="00E256FC">
            <w:pPr>
              <w:rPr>
                <w:sz w:val="24"/>
                <w:szCs w:val="24"/>
              </w:rPr>
            </w:pPr>
            <w:hyperlink r:id="rId1372" w:history="1">
              <w:r w:rsidR="00E256FC">
                <w:rPr>
                  <w:rStyle w:val="Hyperlink"/>
                </w:rPr>
                <w:t>pause</w:t>
              </w:r>
            </w:hyperlink>
          </w:p>
        </w:tc>
        <w:tc>
          <w:tcPr>
            <w:tcW w:w="3756" w:type="pct"/>
            <w:shd w:val="clear" w:color="auto" w:fill="F1F1F1"/>
            <w:tcMar>
              <w:top w:w="150" w:type="dxa"/>
              <w:left w:w="150" w:type="dxa"/>
              <w:bottom w:w="150" w:type="dxa"/>
              <w:right w:w="150" w:type="dxa"/>
            </w:tcMar>
            <w:hideMark/>
          </w:tcPr>
          <w:p w:rsidR="00E256FC" w:rsidRDefault="00E256FC" w:rsidP="00E256FC">
            <w:pPr>
              <w:rPr>
                <w:sz w:val="24"/>
                <w:szCs w:val="24"/>
              </w:rPr>
            </w:pPr>
            <w:r>
              <w:t>Fires when the audio/video has been paused</w:t>
            </w:r>
          </w:p>
        </w:tc>
      </w:tr>
      <w:tr w:rsidR="00E256FC" w:rsidTr="00E256FC">
        <w:tc>
          <w:tcPr>
            <w:tcW w:w="1244" w:type="pct"/>
            <w:shd w:val="clear" w:color="auto" w:fill="FFFFFF"/>
            <w:tcMar>
              <w:top w:w="150" w:type="dxa"/>
              <w:left w:w="299" w:type="dxa"/>
              <w:bottom w:w="150" w:type="dxa"/>
              <w:right w:w="150" w:type="dxa"/>
            </w:tcMar>
            <w:hideMark/>
          </w:tcPr>
          <w:p w:rsidR="00E256FC" w:rsidRDefault="00CA242B" w:rsidP="00E256FC">
            <w:pPr>
              <w:rPr>
                <w:sz w:val="24"/>
                <w:szCs w:val="24"/>
              </w:rPr>
            </w:pPr>
            <w:hyperlink r:id="rId1373" w:history="1">
              <w:r w:rsidR="00E256FC">
                <w:rPr>
                  <w:rStyle w:val="Hyperlink"/>
                </w:rPr>
                <w:t>play</w:t>
              </w:r>
            </w:hyperlink>
          </w:p>
        </w:tc>
        <w:tc>
          <w:tcPr>
            <w:tcW w:w="3756" w:type="pct"/>
            <w:shd w:val="clear" w:color="auto" w:fill="FFFFFF"/>
            <w:tcMar>
              <w:top w:w="150" w:type="dxa"/>
              <w:left w:w="150" w:type="dxa"/>
              <w:bottom w:w="150" w:type="dxa"/>
              <w:right w:w="150" w:type="dxa"/>
            </w:tcMar>
            <w:hideMark/>
          </w:tcPr>
          <w:p w:rsidR="00E256FC" w:rsidRDefault="00E256FC" w:rsidP="00E256FC">
            <w:pPr>
              <w:rPr>
                <w:sz w:val="24"/>
                <w:szCs w:val="24"/>
              </w:rPr>
            </w:pPr>
            <w:r>
              <w:t>Fires when the audio/video has been started or is no longer paused</w:t>
            </w:r>
          </w:p>
        </w:tc>
      </w:tr>
      <w:tr w:rsidR="00E256FC" w:rsidTr="00E256FC">
        <w:tc>
          <w:tcPr>
            <w:tcW w:w="1244" w:type="pct"/>
            <w:shd w:val="clear" w:color="auto" w:fill="F1F1F1"/>
            <w:tcMar>
              <w:top w:w="150" w:type="dxa"/>
              <w:left w:w="299" w:type="dxa"/>
              <w:bottom w:w="150" w:type="dxa"/>
              <w:right w:w="150" w:type="dxa"/>
            </w:tcMar>
            <w:hideMark/>
          </w:tcPr>
          <w:p w:rsidR="00E256FC" w:rsidRDefault="00CA242B" w:rsidP="00E256FC">
            <w:pPr>
              <w:rPr>
                <w:sz w:val="24"/>
                <w:szCs w:val="24"/>
              </w:rPr>
            </w:pPr>
            <w:hyperlink r:id="rId1374" w:history="1">
              <w:r w:rsidR="00E256FC">
                <w:rPr>
                  <w:rStyle w:val="Hyperlink"/>
                </w:rPr>
                <w:t>playing</w:t>
              </w:r>
            </w:hyperlink>
          </w:p>
        </w:tc>
        <w:tc>
          <w:tcPr>
            <w:tcW w:w="3756" w:type="pct"/>
            <w:shd w:val="clear" w:color="auto" w:fill="F1F1F1"/>
            <w:tcMar>
              <w:top w:w="150" w:type="dxa"/>
              <w:left w:w="150" w:type="dxa"/>
              <w:bottom w:w="150" w:type="dxa"/>
              <w:right w:w="150" w:type="dxa"/>
            </w:tcMar>
            <w:hideMark/>
          </w:tcPr>
          <w:p w:rsidR="00E256FC" w:rsidRDefault="00E256FC" w:rsidP="00E256FC">
            <w:pPr>
              <w:rPr>
                <w:sz w:val="24"/>
                <w:szCs w:val="24"/>
              </w:rPr>
            </w:pPr>
            <w:r>
              <w:t>Fires when the audio/video is playing after having been paused or stopped for buffering</w:t>
            </w:r>
          </w:p>
        </w:tc>
      </w:tr>
      <w:tr w:rsidR="00E256FC" w:rsidTr="00E256FC">
        <w:tc>
          <w:tcPr>
            <w:tcW w:w="1244" w:type="pct"/>
            <w:shd w:val="clear" w:color="auto" w:fill="FFFFFF"/>
            <w:tcMar>
              <w:top w:w="150" w:type="dxa"/>
              <w:left w:w="299" w:type="dxa"/>
              <w:bottom w:w="150" w:type="dxa"/>
              <w:right w:w="150" w:type="dxa"/>
            </w:tcMar>
            <w:hideMark/>
          </w:tcPr>
          <w:p w:rsidR="00E256FC" w:rsidRDefault="00CA242B" w:rsidP="00E256FC">
            <w:pPr>
              <w:rPr>
                <w:sz w:val="24"/>
                <w:szCs w:val="24"/>
              </w:rPr>
            </w:pPr>
            <w:hyperlink r:id="rId1375" w:history="1">
              <w:r w:rsidR="00E256FC">
                <w:rPr>
                  <w:rStyle w:val="Hyperlink"/>
                </w:rPr>
                <w:t>progress</w:t>
              </w:r>
            </w:hyperlink>
          </w:p>
        </w:tc>
        <w:tc>
          <w:tcPr>
            <w:tcW w:w="3756" w:type="pct"/>
            <w:shd w:val="clear" w:color="auto" w:fill="FFFFFF"/>
            <w:tcMar>
              <w:top w:w="150" w:type="dxa"/>
              <w:left w:w="150" w:type="dxa"/>
              <w:bottom w:w="150" w:type="dxa"/>
              <w:right w:w="150" w:type="dxa"/>
            </w:tcMar>
            <w:hideMark/>
          </w:tcPr>
          <w:p w:rsidR="00E256FC" w:rsidRDefault="00E256FC" w:rsidP="00E256FC">
            <w:pPr>
              <w:rPr>
                <w:sz w:val="24"/>
                <w:szCs w:val="24"/>
              </w:rPr>
            </w:pPr>
            <w:r>
              <w:t>Fires when the browser is downloading the audio/video</w:t>
            </w:r>
          </w:p>
        </w:tc>
      </w:tr>
      <w:tr w:rsidR="00E256FC" w:rsidTr="00E256FC">
        <w:tc>
          <w:tcPr>
            <w:tcW w:w="1244" w:type="pct"/>
            <w:shd w:val="clear" w:color="auto" w:fill="F1F1F1"/>
            <w:tcMar>
              <w:top w:w="150" w:type="dxa"/>
              <w:left w:w="299" w:type="dxa"/>
              <w:bottom w:w="150" w:type="dxa"/>
              <w:right w:w="150" w:type="dxa"/>
            </w:tcMar>
            <w:hideMark/>
          </w:tcPr>
          <w:p w:rsidR="00E256FC" w:rsidRDefault="00CA242B" w:rsidP="00E256FC">
            <w:pPr>
              <w:rPr>
                <w:sz w:val="24"/>
                <w:szCs w:val="24"/>
              </w:rPr>
            </w:pPr>
            <w:hyperlink r:id="rId1376" w:history="1">
              <w:r w:rsidR="00E256FC">
                <w:rPr>
                  <w:rStyle w:val="Hyperlink"/>
                </w:rPr>
                <w:t>ratechange</w:t>
              </w:r>
            </w:hyperlink>
          </w:p>
        </w:tc>
        <w:tc>
          <w:tcPr>
            <w:tcW w:w="3756" w:type="pct"/>
            <w:shd w:val="clear" w:color="auto" w:fill="F1F1F1"/>
            <w:tcMar>
              <w:top w:w="150" w:type="dxa"/>
              <w:left w:w="150" w:type="dxa"/>
              <w:bottom w:w="150" w:type="dxa"/>
              <w:right w:w="150" w:type="dxa"/>
            </w:tcMar>
            <w:hideMark/>
          </w:tcPr>
          <w:p w:rsidR="00E256FC" w:rsidRDefault="00E256FC" w:rsidP="00E256FC">
            <w:pPr>
              <w:rPr>
                <w:sz w:val="24"/>
                <w:szCs w:val="24"/>
              </w:rPr>
            </w:pPr>
            <w:r>
              <w:t>Fires when the playing speed of the audio/video is changed</w:t>
            </w:r>
          </w:p>
        </w:tc>
      </w:tr>
      <w:tr w:rsidR="00E256FC" w:rsidTr="00E256FC">
        <w:tc>
          <w:tcPr>
            <w:tcW w:w="1244" w:type="pct"/>
            <w:shd w:val="clear" w:color="auto" w:fill="FFFFFF"/>
            <w:tcMar>
              <w:top w:w="150" w:type="dxa"/>
              <w:left w:w="299" w:type="dxa"/>
              <w:bottom w:w="150" w:type="dxa"/>
              <w:right w:w="150" w:type="dxa"/>
            </w:tcMar>
            <w:hideMark/>
          </w:tcPr>
          <w:p w:rsidR="00E256FC" w:rsidRDefault="00CA242B" w:rsidP="00E256FC">
            <w:pPr>
              <w:rPr>
                <w:sz w:val="24"/>
                <w:szCs w:val="24"/>
              </w:rPr>
            </w:pPr>
            <w:hyperlink r:id="rId1377" w:history="1">
              <w:r w:rsidR="00E256FC">
                <w:rPr>
                  <w:rStyle w:val="Hyperlink"/>
                </w:rPr>
                <w:t>seeked</w:t>
              </w:r>
            </w:hyperlink>
          </w:p>
        </w:tc>
        <w:tc>
          <w:tcPr>
            <w:tcW w:w="3756" w:type="pct"/>
            <w:shd w:val="clear" w:color="auto" w:fill="FFFFFF"/>
            <w:tcMar>
              <w:top w:w="150" w:type="dxa"/>
              <w:left w:w="150" w:type="dxa"/>
              <w:bottom w:w="150" w:type="dxa"/>
              <w:right w:w="150" w:type="dxa"/>
            </w:tcMar>
            <w:hideMark/>
          </w:tcPr>
          <w:p w:rsidR="00E256FC" w:rsidRDefault="00E256FC" w:rsidP="00E256FC">
            <w:pPr>
              <w:rPr>
                <w:sz w:val="24"/>
                <w:szCs w:val="24"/>
              </w:rPr>
            </w:pPr>
            <w:r>
              <w:t>Fires when the user is finished moving/skipping to a new position in the audio/video</w:t>
            </w:r>
          </w:p>
        </w:tc>
      </w:tr>
      <w:tr w:rsidR="00E256FC" w:rsidTr="00E256FC">
        <w:tc>
          <w:tcPr>
            <w:tcW w:w="1244" w:type="pct"/>
            <w:shd w:val="clear" w:color="auto" w:fill="F1F1F1"/>
            <w:tcMar>
              <w:top w:w="150" w:type="dxa"/>
              <w:left w:w="299" w:type="dxa"/>
              <w:bottom w:w="150" w:type="dxa"/>
              <w:right w:w="150" w:type="dxa"/>
            </w:tcMar>
            <w:hideMark/>
          </w:tcPr>
          <w:p w:rsidR="00E256FC" w:rsidRDefault="00CA242B" w:rsidP="00E256FC">
            <w:pPr>
              <w:rPr>
                <w:sz w:val="24"/>
                <w:szCs w:val="24"/>
              </w:rPr>
            </w:pPr>
            <w:hyperlink r:id="rId1378" w:history="1">
              <w:r w:rsidR="00E256FC">
                <w:rPr>
                  <w:rStyle w:val="Hyperlink"/>
                </w:rPr>
                <w:t>seeking</w:t>
              </w:r>
            </w:hyperlink>
          </w:p>
        </w:tc>
        <w:tc>
          <w:tcPr>
            <w:tcW w:w="3756" w:type="pct"/>
            <w:shd w:val="clear" w:color="auto" w:fill="F1F1F1"/>
            <w:tcMar>
              <w:top w:w="150" w:type="dxa"/>
              <w:left w:w="150" w:type="dxa"/>
              <w:bottom w:w="150" w:type="dxa"/>
              <w:right w:w="150" w:type="dxa"/>
            </w:tcMar>
            <w:hideMark/>
          </w:tcPr>
          <w:p w:rsidR="00E256FC" w:rsidRDefault="00E256FC" w:rsidP="00E256FC">
            <w:pPr>
              <w:rPr>
                <w:sz w:val="24"/>
                <w:szCs w:val="24"/>
              </w:rPr>
            </w:pPr>
            <w:r>
              <w:t>Fires when the user starts moving/skipping to a new position in the audio/video</w:t>
            </w:r>
          </w:p>
        </w:tc>
      </w:tr>
      <w:tr w:rsidR="00E256FC" w:rsidTr="00E256FC">
        <w:tc>
          <w:tcPr>
            <w:tcW w:w="1244" w:type="pct"/>
            <w:shd w:val="clear" w:color="auto" w:fill="FFFFFF"/>
            <w:tcMar>
              <w:top w:w="150" w:type="dxa"/>
              <w:left w:w="299" w:type="dxa"/>
              <w:bottom w:w="150" w:type="dxa"/>
              <w:right w:w="150" w:type="dxa"/>
            </w:tcMar>
            <w:hideMark/>
          </w:tcPr>
          <w:p w:rsidR="00E256FC" w:rsidRDefault="00CA242B" w:rsidP="00E256FC">
            <w:pPr>
              <w:rPr>
                <w:sz w:val="24"/>
                <w:szCs w:val="24"/>
              </w:rPr>
            </w:pPr>
            <w:hyperlink r:id="rId1379" w:history="1">
              <w:r w:rsidR="00E256FC">
                <w:rPr>
                  <w:rStyle w:val="Hyperlink"/>
                </w:rPr>
                <w:t>stalled</w:t>
              </w:r>
            </w:hyperlink>
          </w:p>
        </w:tc>
        <w:tc>
          <w:tcPr>
            <w:tcW w:w="3756" w:type="pct"/>
            <w:shd w:val="clear" w:color="auto" w:fill="FFFFFF"/>
            <w:tcMar>
              <w:top w:w="150" w:type="dxa"/>
              <w:left w:w="150" w:type="dxa"/>
              <w:bottom w:w="150" w:type="dxa"/>
              <w:right w:w="150" w:type="dxa"/>
            </w:tcMar>
            <w:hideMark/>
          </w:tcPr>
          <w:p w:rsidR="00E256FC" w:rsidRDefault="00E256FC" w:rsidP="00E256FC">
            <w:pPr>
              <w:rPr>
                <w:sz w:val="24"/>
                <w:szCs w:val="24"/>
              </w:rPr>
            </w:pPr>
            <w:r>
              <w:t>Fires when the browser is trying to get media data, but data is not available</w:t>
            </w:r>
          </w:p>
        </w:tc>
      </w:tr>
      <w:tr w:rsidR="00E256FC" w:rsidTr="00E256FC">
        <w:tc>
          <w:tcPr>
            <w:tcW w:w="1244" w:type="pct"/>
            <w:shd w:val="clear" w:color="auto" w:fill="F1F1F1"/>
            <w:tcMar>
              <w:top w:w="150" w:type="dxa"/>
              <w:left w:w="299" w:type="dxa"/>
              <w:bottom w:w="150" w:type="dxa"/>
              <w:right w:w="150" w:type="dxa"/>
            </w:tcMar>
            <w:hideMark/>
          </w:tcPr>
          <w:p w:rsidR="00E256FC" w:rsidRDefault="00CA242B" w:rsidP="00E256FC">
            <w:pPr>
              <w:rPr>
                <w:sz w:val="24"/>
                <w:szCs w:val="24"/>
              </w:rPr>
            </w:pPr>
            <w:hyperlink r:id="rId1380" w:history="1">
              <w:r w:rsidR="00E256FC">
                <w:rPr>
                  <w:rStyle w:val="Hyperlink"/>
                </w:rPr>
                <w:t>suspend</w:t>
              </w:r>
            </w:hyperlink>
          </w:p>
        </w:tc>
        <w:tc>
          <w:tcPr>
            <w:tcW w:w="3756" w:type="pct"/>
            <w:shd w:val="clear" w:color="auto" w:fill="F1F1F1"/>
            <w:tcMar>
              <w:top w:w="150" w:type="dxa"/>
              <w:left w:w="150" w:type="dxa"/>
              <w:bottom w:w="150" w:type="dxa"/>
              <w:right w:w="150" w:type="dxa"/>
            </w:tcMar>
            <w:hideMark/>
          </w:tcPr>
          <w:p w:rsidR="00E256FC" w:rsidRDefault="00E256FC" w:rsidP="00E256FC">
            <w:pPr>
              <w:rPr>
                <w:sz w:val="24"/>
                <w:szCs w:val="24"/>
              </w:rPr>
            </w:pPr>
            <w:r>
              <w:t>Fires when the browser is intentionally not getting media data</w:t>
            </w:r>
          </w:p>
        </w:tc>
      </w:tr>
      <w:tr w:rsidR="00E256FC" w:rsidTr="00E256FC">
        <w:tc>
          <w:tcPr>
            <w:tcW w:w="1244" w:type="pct"/>
            <w:shd w:val="clear" w:color="auto" w:fill="FFFFFF"/>
            <w:tcMar>
              <w:top w:w="150" w:type="dxa"/>
              <w:left w:w="299" w:type="dxa"/>
              <w:bottom w:w="150" w:type="dxa"/>
              <w:right w:w="150" w:type="dxa"/>
            </w:tcMar>
            <w:hideMark/>
          </w:tcPr>
          <w:p w:rsidR="00E256FC" w:rsidRDefault="00CA242B" w:rsidP="00E256FC">
            <w:pPr>
              <w:rPr>
                <w:sz w:val="24"/>
                <w:szCs w:val="24"/>
              </w:rPr>
            </w:pPr>
            <w:hyperlink r:id="rId1381" w:history="1">
              <w:r w:rsidR="00E256FC">
                <w:rPr>
                  <w:rStyle w:val="Hyperlink"/>
                </w:rPr>
                <w:t>timeupdate</w:t>
              </w:r>
            </w:hyperlink>
          </w:p>
        </w:tc>
        <w:tc>
          <w:tcPr>
            <w:tcW w:w="3756" w:type="pct"/>
            <w:shd w:val="clear" w:color="auto" w:fill="FFFFFF"/>
            <w:tcMar>
              <w:top w:w="150" w:type="dxa"/>
              <w:left w:w="150" w:type="dxa"/>
              <w:bottom w:w="150" w:type="dxa"/>
              <w:right w:w="150" w:type="dxa"/>
            </w:tcMar>
            <w:hideMark/>
          </w:tcPr>
          <w:p w:rsidR="00E256FC" w:rsidRDefault="00E256FC" w:rsidP="00E256FC">
            <w:pPr>
              <w:rPr>
                <w:sz w:val="24"/>
                <w:szCs w:val="24"/>
              </w:rPr>
            </w:pPr>
            <w:r>
              <w:t>Fires when the current playback position has changed</w:t>
            </w:r>
          </w:p>
        </w:tc>
      </w:tr>
      <w:tr w:rsidR="00E256FC" w:rsidTr="00E256FC">
        <w:tc>
          <w:tcPr>
            <w:tcW w:w="1244" w:type="pct"/>
            <w:shd w:val="clear" w:color="auto" w:fill="F1F1F1"/>
            <w:tcMar>
              <w:top w:w="150" w:type="dxa"/>
              <w:left w:w="299" w:type="dxa"/>
              <w:bottom w:w="150" w:type="dxa"/>
              <w:right w:w="150" w:type="dxa"/>
            </w:tcMar>
            <w:hideMark/>
          </w:tcPr>
          <w:p w:rsidR="00E256FC" w:rsidRDefault="00CA242B" w:rsidP="00E256FC">
            <w:pPr>
              <w:rPr>
                <w:sz w:val="24"/>
                <w:szCs w:val="24"/>
              </w:rPr>
            </w:pPr>
            <w:hyperlink r:id="rId1382" w:history="1">
              <w:r w:rsidR="00E256FC">
                <w:rPr>
                  <w:rStyle w:val="Hyperlink"/>
                </w:rPr>
                <w:t>volumechange</w:t>
              </w:r>
            </w:hyperlink>
          </w:p>
        </w:tc>
        <w:tc>
          <w:tcPr>
            <w:tcW w:w="3756" w:type="pct"/>
            <w:shd w:val="clear" w:color="auto" w:fill="F1F1F1"/>
            <w:tcMar>
              <w:top w:w="150" w:type="dxa"/>
              <w:left w:w="150" w:type="dxa"/>
              <w:bottom w:w="150" w:type="dxa"/>
              <w:right w:w="150" w:type="dxa"/>
            </w:tcMar>
            <w:hideMark/>
          </w:tcPr>
          <w:p w:rsidR="00E256FC" w:rsidRDefault="00E256FC" w:rsidP="00E256FC">
            <w:pPr>
              <w:rPr>
                <w:sz w:val="24"/>
                <w:szCs w:val="24"/>
              </w:rPr>
            </w:pPr>
            <w:r>
              <w:t>Fires when the volume has been changed</w:t>
            </w:r>
          </w:p>
        </w:tc>
      </w:tr>
      <w:tr w:rsidR="00E256FC" w:rsidTr="00E256FC">
        <w:tc>
          <w:tcPr>
            <w:tcW w:w="1244" w:type="pct"/>
            <w:shd w:val="clear" w:color="auto" w:fill="FFFFFF"/>
            <w:tcMar>
              <w:top w:w="150" w:type="dxa"/>
              <w:left w:w="299" w:type="dxa"/>
              <w:bottom w:w="150" w:type="dxa"/>
              <w:right w:w="150" w:type="dxa"/>
            </w:tcMar>
            <w:hideMark/>
          </w:tcPr>
          <w:p w:rsidR="00E256FC" w:rsidRDefault="00CA242B" w:rsidP="00E256FC">
            <w:pPr>
              <w:rPr>
                <w:sz w:val="24"/>
                <w:szCs w:val="24"/>
              </w:rPr>
            </w:pPr>
            <w:hyperlink r:id="rId1383" w:history="1">
              <w:r w:rsidR="00E256FC">
                <w:rPr>
                  <w:rStyle w:val="Hyperlink"/>
                </w:rPr>
                <w:t>waiting</w:t>
              </w:r>
            </w:hyperlink>
          </w:p>
        </w:tc>
        <w:tc>
          <w:tcPr>
            <w:tcW w:w="3756" w:type="pct"/>
            <w:shd w:val="clear" w:color="auto" w:fill="FFFFFF"/>
            <w:tcMar>
              <w:top w:w="150" w:type="dxa"/>
              <w:left w:w="150" w:type="dxa"/>
              <w:bottom w:w="150" w:type="dxa"/>
              <w:right w:w="150" w:type="dxa"/>
            </w:tcMar>
            <w:hideMark/>
          </w:tcPr>
          <w:p w:rsidR="00E256FC" w:rsidRDefault="00E256FC" w:rsidP="00E256FC">
            <w:pPr>
              <w:rPr>
                <w:sz w:val="24"/>
                <w:szCs w:val="24"/>
              </w:rPr>
            </w:pPr>
            <w:r>
              <w:t>Fires when the video stops because it needs to buffer the next frame</w:t>
            </w:r>
          </w:p>
        </w:tc>
      </w:tr>
    </w:tbl>
    <w:p w:rsidR="00E256FC" w:rsidRPr="00E256FC" w:rsidRDefault="00E256FC" w:rsidP="007F13E3">
      <w:pPr>
        <w:pStyle w:val="Heading1"/>
      </w:pPr>
    </w:p>
    <w:p w:rsidR="00E256FC" w:rsidRDefault="00E256FC" w:rsidP="00E256FC">
      <w:pPr>
        <w:pStyle w:val="Heading1"/>
      </w:pPr>
      <w:bookmarkStart w:id="57" w:name="_Toc492230518"/>
      <w:r>
        <w:t>HTML Character Sets</w:t>
      </w:r>
      <w:bookmarkEnd w:id="57"/>
    </w:p>
    <w:p w:rsidR="00E256FC" w:rsidRDefault="00E256FC" w:rsidP="00E256FC">
      <w:r>
        <w:t>What is the correct character encoding to use in HTML?</w:t>
      </w:r>
    </w:p>
    <w:p w:rsidR="00E256FC" w:rsidRPr="00E256FC" w:rsidRDefault="00E256FC" w:rsidP="00E256FC">
      <w:r w:rsidRPr="00E256FC">
        <w:rPr>
          <w:rStyle w:val="Strong"/>
        </w:rPr>
        <w:t>For HTML5, the default character encoding is UTF-8.</w:t>
      </w:r>
    </w:p>
    <w:p w:rsidR="00E256FC" w:rsidRDefault="00E256FC" w:rsidP="00E256FC">
      <w:r>
        <w:t>This has not always been the case. The character encoding for the early web was ASCII.</w:t>
      </w:r>
    </w:p>
    <w:p w:rsidR="00E256FC" w:rsidRDefault="00E256FC" w:rsidP="00E256FC">
      <w:r>
        <w:t>Later, from HTML 2.0 to HTML 4.01, ISO-8859-1 was considered the standard.</w:t>
      </w:r>
    </w:p>
    <w:p w:rsidR="00E256FC" w:rsidRDefault="00E256FC" w:rsidP="00E256FC">
      <w:r>
        <w:t>With XML and HTML5, UTF-8 finally arrived, and solved a lot of character encoding problems.</w:t>
      </w:r>
    </w:p>
    <w:p w:rsidR="00E256FC" w:rsidRDefault="00E256FC" w:rsidP="00E256FC">
      <w:r>
        <w:t>Below is a brief description of the character encoding standards.</w:t>
      </w:r>
    </w:p>
    <w:p w:rsidR="00E256FC" w:rsidRDefault="00CA242B" w:rsidP="00E256FC">
      <w:pPr>
        <w:spacing w:before="374" w:after="374"/>
        <w:rPr>
          <w:rFonts w:ascii="Times New Roman" w:hAnsi="Times New Roman"/>
          <w:color w:val="auto"/>
          <w:sz w:val="24"/>
          <w:szCs w:val="24"/>
        </w:rPr>
      </w:pPr>
      <w:r>
        <w:pict>
          <v:rect id="_x0000_i1026" style="width:0;height:0" o:hralign="center" o:hrstd="t" o:hrnoshade="t" o:hr="t" fillcolor="black" stroked="f"/>
        </w:pict>
      </w:r>
    </w:p>
    <w:p w:rsidR="00E256FC" w:rsidRDefault="00E256FC" w:rsidP="00E256FC">
      <w:pPr>
        <w:pStyle w:val="Heading2"/>
      </w:pPr>
      <w:bookmarkStart w:id="58" w:name="_Toc492230519"/>
      <w:r>
        <w:t>In the Beginning: ASCII</w:t>
      </w:r>
      <w:bookmarkEnd w:id="58"/>
    </w:p>
    <w:p w:rsidR="00E256FC" w:rsidRDefault="00E256FC" w:rsidP="00E256FC">
      <w:r>
        <w:t>Computer information (numbers, texts, and pictures) is stored as binary ones and zeros (01000101) in the electronics.</w:t>
      </w:r>
    </w:p>
    <w:p w:rsidR="00E256FC" w:rsidRDefault="00E256FC" w:rsidP="00E256FC">
      <w:r>
        <w:lastRenderedPageBreak/>
        <w:t>To standardize the storing of alphanumeric characters, the American Standard Code for Information Interchange (ASCII) was created. It defined a unique binary 7-bits number for each storable character to support the numbers from 0-9, the upper/lower case English alphabet (a-z, A-Z), and some special characters like ! $ + - ( ) @ &lt; &gt; .</w:t>
      </w:r>
    </w:p>
    <w:p w:rsidR="00E256FC" w:rsidRDefault="00E256FC" w:rsidP="00E256FC">
      <w:r>
        <w:t>Since ASCII used one byte (7 bits for the character, and one of bit for transmission parity control), it could only represent 128 different characters. In addition 32 of these characters were reserved for other control purposes.</w:t>
      </w:r>
    </w:p>
    <w:p w:rsidR="00E256FC" w:rsidRDefault="00E256FC" w:rsidP="00E256FC">
      <w:r>
        <w:t>The biggest weakness with ASCII was that it excluded non English letters.</w:t>
      </w:r>
    </w:p>
    <w:p w:rsidR="00E50D91" w:rsidRDefault="00E256FC" w:rsidP="00E50D91">
      <w:r>
        <w:t>ASCII is still in widespread use today, especially in large mainframe computer systems.</w:t>
      </w:r>
    </w:p>
    <w:p w:rsidR="00E50D91" w:rsidRPr="00E50D91" w:rsidRDefault="00E50D91" w:rsidP="00E50D91">
      <w:pPr>
        <w:pStyle w:val="Heading3"/>
      </w:pPr>
      <w:bookmarkStart w:id="59" w:name="_Toc492230520"/>
      <w:r w:rsidRPr="00E50D91">
        <w:t>ASCII Printable Characters</w:t>
      </w:r>
      <w:bookmarkEnd w:id="59"/>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992"/>
        <w:gridCol w:w="1220"/>
        <w:gridCol w:w="6877"/>
      </w:tblGrid>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Char</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Number</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Description</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 </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0 - 31</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Control characters (see below)</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 </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32</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space</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33</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exclamation mark</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34</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quotation mark</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35</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number sign</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lastRenderedPageBreak/>
              <w:t>$</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36</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dollar sign</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37</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percent sign</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&amp;</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38</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ampersand</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39</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apostrophe</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40</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left parenthesis</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41</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right parenthesis</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42</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asterisk</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43</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plus sign</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44</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comma</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45</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hyphen</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lastRenderedPageBreak/>
              <w:t>.</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46</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period</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47</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slash</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0</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48</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digit 0</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1</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49</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digit 1</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2</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50</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digit 2</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3</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51</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digit 3</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4</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52</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digit 4</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5</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53</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digit 5</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6</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54</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digit 6</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7</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55</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digit 7</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lastRenderedPageBreak/>
              <w:t>8</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56</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digit 8</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9</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57</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digit 9</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58</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colon</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59</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semicolon</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&lt;</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60</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less-than</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61</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equals-to</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&gt;</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62</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greater-than</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63</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question mark</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64</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at sign</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A</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65</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uppercase A</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lastRenderedPageBreak/>
              <w:t>B</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66</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uppercase B</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C</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67</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uppercase C</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D</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68</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uppercase D</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E</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69</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uppercase E</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F</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70</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uppercase F</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G</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71</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uppercase G</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H</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72</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uppercase H</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I</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73</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uppercase I</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J</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74</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uppercase J</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K</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75</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uppercase K</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lastRenderedPageBreak/>
              <w:t>L</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76</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uppercase L</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M</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77</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uppercase M</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N</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78</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uppercase N</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O</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79</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uppercase O</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P</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80</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uppercase P</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Q</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81</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uppercase Q</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R</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82</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uppercase R</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S</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83</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uppercase S</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T</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84</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uppercase T</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U</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85</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uppercase U</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lastRenderedPageBreak/>
              <w:t>V</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86</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uppercase V</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W</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87</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uppercase W</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X</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88</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uppercase X</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Y</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89</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uppercase Y</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Z</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90</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uppercase Z</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91</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left square bracket</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92</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backslash</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93</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right square bracket</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94</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caret</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_</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95</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underscore</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lastRenderedPageBreak/>
              <w:t>`</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96</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grave accent</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a</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97</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lowercase a</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b</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98</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lowercase b</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c</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99</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lowercase c</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d</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100</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lowercase d</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e</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101</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lowercase e</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f</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102</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lowercase f</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g</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103</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lowercase g</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h</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104</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lowercase h</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i</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105</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lowercase i</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lastRenderedPageBreak/>
              <w:t>j</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106</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lowercase j</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k</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107</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lowercase k</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l</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108</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lowercase l</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m</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109</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lowercase m</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n</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110</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lowercase n</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o</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111</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lowercase o</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p</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112</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lowercase p</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q</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113</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lowercase q</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r</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114</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lowercase r</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s</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115</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lowercase s</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lastRenderedPageBreak/>
              <w:t>t</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116</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lowercase t</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u</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117</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lowercase u</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v</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118</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lowercase v</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w</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119</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lowercase w</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x</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120</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lowercase x</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y</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121</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lowercase y</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z</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122</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lowercase z</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123</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left curly brace</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124</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vertical bar</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125</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right curly brace</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lastRenderedPageBreak/>
              <w:t>~</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126</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tilde</w:t>
            </w:r>
          </w:p>
        </w:tc>
      </w:tr>
    </w:tbl>
    <w:p w:rsidR="00E50D91" w:rsidRPr="00E50D91" w:rsidRDefault="00E50D91" w:rsidP="00C760F7">
      <w:pPr>
        <w:pStyle w:val="Heading3"/>
        <w:rPr>
          <w:rFonts w:ascii="Times New Roman" w:hAnsi="Times New Roman"/>
          <w:color w:val="auto"/>
          <w:sz w:val="24"/>
          <w:szCs w:val="24"/>
        </w:rPr>
      </w:pPr>
      <w:bookmarkStart w:id="60" w:name="_Toc492230521"/>
      <w:r>
        <w:t>ASCII Device Control Characters</w:t>
      </w:r>
      <w:bookmarkEnd w:id="60"/>
    </w:p>
    <w:p w:rsidR="00E50D91" w:rsidRDefault="00E50D91" w:rsidP="00E50D91">
      <w:r>
        <w:t>The ASCII control characters (range 00-31, plus 127) were designed to control hardware devices.</w:t>
      </w:r>
    </w:p>
    <w:p w:rsidR="00E50D91" w:rsidRDefault="00E50D91" w:rsidP="00E50D91">
      <w:r>
        <w:t>Control characters (except horizontal tab, line feed, and carriage return) have nothing to do inside an HTML document.</w:t>
      </w:r>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1073"/>
        <w:gridCol w:w="1220"/>
        <w:gridCol w:w="6796"/>
      </w:tblGrid>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 Char</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Number</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Description</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NUL</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00</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null character</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SOH</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01</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start of header</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STX</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02</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start of text</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ETX</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03</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end of text</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EOT</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04</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end of transmission</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lastRenderedPageBreak/>
              <w:t>ENQ</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05</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enquiry</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ACK</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06</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acknowledge</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BEL</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07</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bell (ring)</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BS</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08</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backspace</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HT</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09</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horizontal tab</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LF</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10</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line feed</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VT</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11</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vertical tab</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FF</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12</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form feed</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CR</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13</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carriage return</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SO</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14</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shift out</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lastRenderedPageBreak/>
              <w:t>SI</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15</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shift in</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DLE</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16</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data link escape</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DC1</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17</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device control 1</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DC2</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18</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device control 2</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DC3</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19</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device control 3</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DC4</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20</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device control 4</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NAK</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21</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negative acknowledge</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SYN</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22</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synchronize</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ETB</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23</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end transmission block</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CAN</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24</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cancel</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lastRenderedPageBreak/>
              <w:t>EM</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25</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end of medium</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SUB</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26</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substitute</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ESC</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27</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escape</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FS</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28</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file separator</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GS</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29</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group separator</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RS</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30</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record separator</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US</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31</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unit separator</w:t>
            </w:r>
          </w:p>
        </w:tc>
      </w:tr>
      <w:tr w:rsidR="00E50D91" w:rsidTr="00E50D91">
        <w:tc>
          <w:tcPr>
            <w:tcW w:w="496" w:type="pct"/>
            <w:shd w:val="clear" w:color="auto" w:fill="F1F1F1"/>
            <w:tcMar>
              <w:top w:w="150" w:type="dxa"/>
              <w:left w:w="299" w:type="dxa"/>
              <w:bottom w:w="150" w:type="dxa"/>
              <w:right w:w="150" w:type="dxa"/>
            </w:tcMar>
            <w:hideMark/>
          </w:tcPr>
          <w:p w:rsidR="00E50D91" w:rsidRDefault="00E50D91" w:rsidP="00E50D91">
            <w:pPr>
              <w:rPr>
                <w:sz w:val="24"/>
                <w:szCs w:val="24"/>
              </w:rPr>
            </w:pPr>
            <w:r>
              <w:t> </w:t>
            </w:r>
          </w:p>
        </w:tc>
        <w:tc>
          <w:tcPr>
            <w:tcW w:w="496" w:type="pct"/>
            <w:shd w:val="clear" w:color="auto" w:fill="F1F1F1"/>
            <w:tcMar>
              <w:top w:w="150" w:type="dxa"/>
              <w:left w:w="150" w:type="dxa"/>
              <w:bottom w:w="150" w:type="dxa"/>
              <w:right w:w="150" w:type="dxa"/>
            </w:tcMar>
            <w:hideMark/>
          </w:tcPr>
          <w:p w:rsidR="00E50D91" w:rsidRDefault="00E50D91" w:rsidP="00E50D91">
            <w:pPr>
              <w:rPr>
                <w:sz w:val="24"/>
                <w:szCs w:val="24"/>
              </w:rPr>
            </w:pPr>
            <w:r>
              <w:t> </w:t>
            </w:r>
          </w:p>
        </w:tc>
        <w:tc>
          <w:tcPr>
            <w:tcW w:w="4009" w:type="pct"/>
            <w:shd w:val="clear" w:color="auto" w:fill="F1F1F1"/>
            <w:tcMar>
              <w:top w:w="150" w:type="dxa"/>
              <w:left w:w="150" w:type="dxa"/>
              <w:bottom w:w="150" w:type="dxa"/>
              <w:right w:w="150" w:type="dxa"/>
            </w:tcMar>
            <w:hideMark/>
          </w:tcPr>
          <w:p w:rsidR="00E50D91" w:rsidRDefault="00E50D91" w:rsidP="00E50D91">
            <w:pPr>
              <w:rPr>
                <w:sz w:val="24"/>
                <w:szCs w:val="24"/>
              </w:rPr>
            </w:pPr>
            <w:r>
              <w:t> </w:t>
            </w:r>
          </w:p>
        </w:tc>
      </w:tr>
      <w:tr w:rsidR="00E50D91" w:rsidTr="00E50D91">
        <w:tc>
          <w:tcPr>
            <w:tcW w:w="496" w:type="pct"/>
            <w:shd w:val="clear" w:color="auto" w:fill="FFFFFF"/>
            <w:tcMar>
              <w:top w:w="150" w:type="dxa"/>
              <w:left w:w="299" w:type="dxa"/>
              <w:bottom w:w="150" w:type="dxa"/>
              <w:right w:w="150" w:type="dxa"/>
            </w:tcMar>
            <w:hideMark/>
          </w:tcPr>
          <w:p w:rsidR="00E50D91" w:rsidRDefault="00E50D91" w:rsidP="00E50D91">
            <w:pPr>
              <w:rPr>
                <w:sz w:val="24"/>
                <w:szCs w:val="24"/>
              </w:rPr>
            </w:pPr>
            <w:r>
              <w:t>DEL</w:t>
            </w:r>
          </w:p>
        </w:tc>
        <w:tc>
          <w:tcPr>
            <w:tcW w:w="496" w:type="pct"/>
            <w:shd w:val="clear" w:color="auto" w:fill="FFFFFF"/>
            <w:tcMar>
              <w:top w:w="150" w:type="dxa"/>
              <w:left w:w="150" w:type="dxa"/>
              <w:bottom w:w="150" w:type="dxa"/>
              <w:right w:w="150" w:type="dxa"/>
            </w:tcMar>
            <w:hideMark/>
          </w:tcPr>
          <w:p w:rsidR="00E50D91" w:rsidRDefault="00E50D91" w:rsidP="00E50D91">
            <w:pPr>
              <w:rPr>
                <w:sz w:val="24"/>
                <w:szCs w:val="24"/>
              </w:rPr>
            </w:pPr>
            <w:r>
              <w:t>127</w:t>
            </w:r>
          </w:p>
        </w:tc>
        <w:tc>
          <w:tcPr>
            <w:tcW w:w="4009" w:type="pct"/>
            <w:shd w:val="clear" w:color="auto" w:fill="FFFFFF"/>
            <w:tcMar>
              <w:top w:w="150" w:type="dxa"/>
              <w:left w:w="150" w:type="dxa"/>
              <w:bottom w:w="150" w:type="dxa"/>
              <w:right w:w="150" w:type="dxa"/>
            </w:tcMar>
            <w:hideMark/>
          </w:tcPr>
          <w:p w:rsidR="00E50D91" w:rsidRDefault="00E50D91" w:rsidP="00E50D91">
            <w:pPr>
              <w:rPr>
                <w:sz w:val="24"/>
                <w:szCs w:val="24"/>
              </w:rPr>
            </w:pPr>
            <w:r>
              <w:t>delete (rubout)</w:t>
            </w:r>
          </w:p>
        </w:tc>
      </w:tr>
    </w:tbl>
    <w:p w:rsidR="00C760F7" w:rsidRDefault="00C760F7" w:rsidP="00E50D91">
      <w:pPr>
        <w:pStyle w:val="Heading2"/>
      </w:pPr>
    </w:p>
    <w:p w:rsidR="00E256FC" w:rsidRPr="00E50D91" w:rsidRDefault="00E256FC" w:rsidP="00E50D91">
      <w:pPr>
        <w:pStyle w:val="Heading2"/>
        <w:rPr>
          <w:rFonts w:ascii="Verdana" w:hAnsi="Verdana"/>
          <w:sz w:val="23"/>
          <w:szCs w:val="23"/>
        </w:rPr>
      </w:pPr>
      <w:bookmarkStart w:id="61" w:name="_Toc492230522"/>
      <w:r>
        <w:lastRenderedPageBreak/>
        <w:t>In Windows: ANSI</w:t>
      </w:r>
      <w:bookmarkEnd w:id="61"/>
    </w:p>
    <w:p w:rsidR="00E256FC" w:rsidRDefault="00E256FC" w:rsidP="00E50D91">
      <w:r>
        <w:t>ANSI (also called Windows-1252) was the default character set in Windows, up to Windows 95.</w:t>
      </w:r>
    </w:p>
    <w:p w:rsidR="00E256FC" w:rsidRDefault="00E256FC" w:rsidP="00E50D91">
      <w:r>
        <w:t>ANSI is an extension to ASCII, with added international characters. It uses a full byte (8-bits) to represent 256 different characters.</w:t>
      </w:r>
    </w:p>
    <w:p w:rsidR="00E50D91" w:rsidRDefault="00E256FC" w:rsidP="00E50D91">
      <w:r>
        <w:t>Since ANSI has been the default character set in Windows, it is supported by all browsers.</w:t>
      </w:r>
    </w:p>
    <w:p w:rsidR="00C760F7" w:rsidRDefault="00C760F7" w:rsidP="00C760F7">
      <w:pPr>
        <w:pStyle w:val="Heading3"/>
      </w:pPr>
      <w:bookmarkStart w:id="62" w:name="_Toc492230523"/>
      <w:r>
        <w:t>The ANSI (Windows-1252) Character Set</w:t>
      </w:r>
      <w:bookmarkEnd w:id="62"/>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1576"/>
        <w:gridCol w:w="1220"/>
        <w:gridCol w:w="1413"/>
        <w:gridCol w:w="4880"/>
      </w:tblGrid>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Character</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Number</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Entity Name</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Description</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 </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0 - 31</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Control characters (see below)</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 </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32</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space</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33</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exclamation mark</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34</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&amp;quot;</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quotation mark</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35</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number sign</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lastRenderedPageBreak/>
              <w: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36</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dollar sign</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37</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percent sign</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&amp;</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38</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&amp;amp;</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ampersand</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39</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apostrophe</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40</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left parenthesis</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41</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right parenthesis</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42</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asterisk</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43</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plus sign</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44</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comma</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45</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hyphen-minus</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lastRenderedPageBreak/>
              <w: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46</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full stop</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47</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solidus</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0</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48</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digit zero</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1</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49</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digit one</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2</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50</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digit two</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3</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51</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digit three</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4</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52</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digit four</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5</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53</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digit five</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6</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54</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digit six</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7</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55</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digit seven</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lastRenderedPageBreak/>
              <w:t>8</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56</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digit eight</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9</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57</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digit nine</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58</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colon</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59</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semicolon</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&lt;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60</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&amp;lt;</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less-than sign</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61</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equals sign</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&gt;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62</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&amp;gt;</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greater-than sign</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63</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question mark</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64</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commercial at</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A</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65</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capital letter A</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lastRenderedPageBreak/>
              <w:t>B</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66</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capital letter B</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C</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67</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capital letter C</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D</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68</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capital letter D</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E</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69</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capital letter E</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F</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70</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capital letter F</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G</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71</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capital letter G</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H</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72</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capital letter H</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I</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73</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capital letter I</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J</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74</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capital letter J</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K</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75</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capital letter K</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lastRenderedPageBreak/>
              <w:t>L</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76</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capital letter L</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M</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77</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capital letter M</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N</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78</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capital letter N</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O</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79</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capital letter O</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P</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80</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capital letter P</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Q</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81</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capital letter Q</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R</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82</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capital letter R</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S</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83</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capital letter S</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84</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capital letter T</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U</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85</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capital letter U</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lastRenderedPageBreak/>
              <w:t>V</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86</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capital letter V</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87</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capital letter W</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X</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88</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capital letter X</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Y</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89</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capital letter Y</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Z</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90</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capital letter Z</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91</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left square bracket</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92</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reverse solidus</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93</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right square bracket</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94</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circumflex accent</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_</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95</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low line</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lastRenderedPageBreak/>
              <w: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96</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grave accent</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a</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97</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small letter a</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b</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98</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small letter b</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c</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99</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small letter c</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d</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100</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small letter d</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e</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101</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small letter e</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f</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102</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small letter f</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g</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103</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small letter g</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h</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104</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small letter h</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i</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105</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small letter i</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lastRenderedPageBreak/>
              <w:t>j</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106</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small letter j</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k</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107</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small letter k</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l</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108</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small letter l</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m</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109</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small letter m</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n</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110</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small letter n</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o</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111</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small letter o</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p</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112</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small letter p</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q</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113</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small letter q</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r</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114</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small letter r</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s</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115</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small letter s</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lastRenderedPageBreak/>
              <w:t>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116</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small letter t</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u</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117</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small letter u</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v</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118</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small letter v</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119</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small letter w</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x</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120</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small letter x</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y</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121</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small letter y</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z</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122</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small letter z</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123</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left curly bracket</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124</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vertical line</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125</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right curly bracket</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lastRenderedPageBreak/>
              <w: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126</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tilde</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 </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127</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Control character (see below)</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128</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&amp;euro;</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euro sign</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 </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129</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NOT USED</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130</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&amp;sbquo;</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single low-9 quotation mark</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ƒ</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131</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&amp;fnof;</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small letter f with hook</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132</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&amp;bdquo;</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double low-9 quotation mark</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133</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&amp;hellip;</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horizontal ellipsis</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134</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&amp;dagger;</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dagger</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135</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&amp;Dagger;</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double dagger</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lastRenderedPageBreak/>
              <w:t>ˆ</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136</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&amp;circ;</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modifier letter circumflex accent</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137</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&amp;permil;</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per mille sign</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Š</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138</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&amp;Scaron;</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capital letter S with caron</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139</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&amp;lsaquo;</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single left-pointing angle quotation mark</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Œ</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140</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&amp;OElig;</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capital ligature OE</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 </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141</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NOT USED</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Ž</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142</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&amp;Zcaron;</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capital letter Z with caron</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 </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143</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NOT USED</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 </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144</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NOT USED</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145</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&amp;lsquo;</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left single quotation mark</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lastRenderedPageBreak/>
              <w: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146</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&amp;rsquo;</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right single quotation mark</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147</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&amp;ldquo;</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left double quotation mark</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148</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&amp;rdquo;</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right double quotation mark</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149</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&amp;bull;</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bullet</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150</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&amp;ndash;</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en dash</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151</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&amp;mdash;</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em dash</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152</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&amp;tilde;</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small tilde</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153</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&amp;trade;</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trade mark sign</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š</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154</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&amp;scaron;</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small letter s with caron</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155</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&amp;rsaquo;</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single right-pointing angle quotation mark</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lastRenderedPageBreak/>
              <w:t>œ</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156</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&amp;oelig;</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small ligature oe</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 </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157</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 </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NOT USED</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ž</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158</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&amp;zcaron;</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small letter z with caron</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Ÿ</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159</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&amp;Yuml;</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capital letter Y with diaeresis</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 </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160</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&amp;nbsp;</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no-break space</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161</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&amp;iexcl;</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inverted exclamation mark</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162</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&amp;cent;</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cent sign</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163</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&amp;pound;</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pound sign</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164</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&amp;curren;</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currency sign</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165</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&amp;yen;</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yen sign</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lastRenderedPageBreak/>
              <w: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166</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&amp;brvbar;</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broken bar</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167</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&amp;sect;</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section sign</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168</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&amp;uml;</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diaeresis</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169</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&amp;copy;</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copyright sign</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ª</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170</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&amp;ordf;</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feminine ordinal indicator</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171</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&amp;laquo;</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left-pointing double angle quotation mark</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172</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&amp;not;</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not sign</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rPr>
                <w:rFonts w:ascii="Tahoma" w:hAnsi="Tahoma" w:cs="Tahoma"/>
              </w:rPr>
              <w:t>�</w:t>
            </w:r>
            <w:r>
              <w:softHyphen/>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173</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&amp;shy;</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soft hyphen</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174</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&amp;reg;</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registered sign</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175</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&amp;macr;</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macron</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lastRenderedPageBreak/>
              <w: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176</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&amp;deg;</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degree sign</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177</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&amp;plusmn;</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plus-minus sign</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²</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178</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&amp;sup2;</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superscript two</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³</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179</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&amp;sup3;</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superscript three</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180</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&amp;acute;</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acute accent</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µ</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181</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&amp;micro;</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micro sign</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182</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&amp;para;</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pilcrow sign</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183</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&amp;middot;</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middle dot</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184</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&amp;cedil;</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cedilla</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¹</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185</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&amp;sup1;</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superscript one</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lastRenderedPageBreak/>
              <w:t>º</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186</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&amp;ordm;</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masculine ordinal indicator</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187</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&amp;raquo;</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right-pointing double angle quotation mark</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¼</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188</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&amp;frac14;</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vulgar fraction one quarter</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½</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189</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&amp;frac12;</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vulgar fraction one half</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¾</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190</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&amp;frac34;</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vulgar fraction three quarters</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191</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&amp;iquest;</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inverted question mark</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À</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192</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&amp;Agrave;</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capital letter A with grave</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Á</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193</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&amp;Aacute;</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capital letter A with acute</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Â</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194</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&amp;Acirc;</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capital letter A with circumflex</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Ã</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195</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&amp;Atilde;</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capital letter A with tilde</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lastRenderedPageBreak/>
              <w:t>Ä</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196</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&amp;Auml;</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capital letter A with diaeresis</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Å</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197</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&amp;Aring;</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capital letter A with ring above</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Æ</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198</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&amp;AElig;</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capital letter AE</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Ç</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199</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&amp;Ccedil;</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capital letter C with cedilla</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È</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200</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&amp;Egrave;</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capital letter E with grave</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É</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201</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&amp;Eacute;</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capital letter E with acute</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Ê</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202</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&amp;Ecirc;</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capital letter E with circumflex</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Ë</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203</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&amp;Euml;</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capital letter E with diaeresis</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Ì</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204</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&amp;Igrave;</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capital letter I with grave</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Í</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205</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&amp;Iacute;</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capital letter I with acute</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lastRenderedPageBreak/>
              <w:t>Î</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206</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&amp;Icirc;</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capital letter I with circumflex</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Ï</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207</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&amp;Iuml;</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capital letter I with diaeresis</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Ð</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208</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&amp;ETH;</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capital letter Eth</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Ñ</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209</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&amp;Ntilde;</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capital letter N with tilde</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Ò</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210</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&amp;Ograve;</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capital letter O with grave</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Ó</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211</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&amp;Oacute;</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capital letter O with acute</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Ô</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212</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&amp;Ocirc;</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capital letter O with circumflex</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Õ</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213</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&amp;Otilde;</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capital letter O with tilde</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Ö</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214</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&amp;Ouml;</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capital letter O with diaeresis</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215</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&amp;times;</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multiplication sign</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lastRenderedPageBreak/>
              <w:t>Ø</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216</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&amp;Oslash;</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capital letter O with stroke</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Ù</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217</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&amp;Ugrave;</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capital letter U with grave</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Ú</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218</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&amp;Uacute;</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capital letter U with acute</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Û</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219</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&amp;Ucirc;</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capital letter U with circumflex</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Ü</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220</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&amp;Uuml;</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capital letter U with diaeresis</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Ý</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221</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&amp;Yacute;</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capital letter Y with acute</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Þ</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222</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&amp;THORN;</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capital letter Thorn</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ß</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223</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&amp;szlig;</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small letter sharp s</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à</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224</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&amp;agrave;</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small letter a with grave</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á</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225</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&amp;aacute;</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small letter a with acute</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lastRenderedPageBreak/>
              <w:t>â</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226</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&amp;acirc;</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small letter a with circumflex</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ã</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227</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&amp;atilde;</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small letter a with tilde</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ä</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228</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&amp;auml;</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small letter a with diaeresis</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å</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229</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&amp;aring;</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small letter a with ring above</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æ</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230</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&amp;aelig;</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small letter ae</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ç</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231</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&amp;ccedil;</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small letter c with cedilla</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è</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232</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&amp;egrave;</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small letter e with grave</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é</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233</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&amp;eacute;</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small letter e with acute</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ê</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234</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&amp;ecirc;</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small letter e with circumflex</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ë</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235</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&amp;euml;</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small letter e with diaeresis</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lastRenderedPageBreak/>
              <w:t>ì</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236</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&amp;igrave;</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small letter i with grave</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í</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237</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&amp;iacute;</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small letter i with acute</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î</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238</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&amp;icirc;</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small letter i with circumflex</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ï</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239</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&amp;iuml;</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small letter i with diaeresis</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ð</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240</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&amp;eth;</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small letter eth</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ñ</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241</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&amp;ntilde;</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small letter n with tilde</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ò</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242</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&amp;ograve;</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small letter o with grave</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ó</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243</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&amp;oacute;</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small letter o with acute</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ô</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244</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&amp;ocirc;</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small letter o with circumflex</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õ</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245</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&amp;otilde;</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small letter o with tilde</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lastRenderedPageBreak/>
              <w:t>ö</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246</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&amp;ouml;</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small letter o with diaeresis</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247</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&amp;divide;</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division sign</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ø</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248</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&amp;oslash;</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small letter o with stroke</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ù</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249</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&amp;ugrave;</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small letter u with grave</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ú</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250</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&amp;uacute;</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small letter u with acute</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û</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251</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&amp;ucirc;</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small letter with circumflex</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ü</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252</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&amp;uuml;</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small letter u with diaeresis</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ý</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253</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&amp;yacute;</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small letter y with acute</w:t>
            </w:r>
          </w:p>
        </w:tc>
      </w:tr>
      <w:tr w:rsidR="00C760F7" w:rsidTr="00C760F7">
        <w:tc>
          <w:tcPr>
            <w:tcW w:w="595" w:type="pct"/>
            <w:shd w:val="clear" w:color="auto" w:fill="FFFFFF"/>
            <w:tcMar>
              <w:top w:w="150" w:type="dxa"/>
              <w:left w:w="299" w:type="dxa"/>
              <w:bottom w:w="150" w:type="dxa"/>
              <w:right w:w="150" w:type="dxa"/>
            </w:tcMar>
            <w:hideMark/>
          </w:tcPr>
          <w:p w:rsidR="00C760F7" w:rsidRDefault="00C760F7" w:rsidP="00C760F7">
            <w:pPr>
              <w:rPr>
                <w:sz w:val="24"/>
                <w:szCs w:val="24"/>
              </w:rPr>
            </w:pPr>
            <w:r>
              <w:t>þ</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254</w:t>
            </w:r>
          </w:p>
        </w:tc>
        <w:tc>
          <w:tcPr>
            <w:tcW w:w="749" w:type="pct"/>
            <w:shd w:val="clear" w:color="auto" w:fill="FFFFFF"/>
            <w:tcMar>
              <w:top w:w="150" w:type="dxa"/>
              <w:left w:w="150" w:type="dxa"/>
              <w:bottom w:w="150" w:type="dxa"/>
              <w:right w:w="150" w:type="dxa"/>
            </w:tcMar>
            <w:hideMark/>
          </w:tcPr>
          <w:p w:rsidR="00C760F7" w:rsidRDefault="00C760F7" w:rsidP="00C760F7">
            <w:pPr>
              <w:rPr>
                <w:sz w:val="24"/>
                <w:szCs w:val="24"/>
              </w:rPr>
            </w:pPr>
            <w:r>
              <w:t>&amp;thorn;</w:t>
            </w:r>
          </w:p>
        </w:tc>
        <w:tc>
          <w:tcPr>
            <w:tcW w:w="3161" w:type="pct"/>
            <w:shd w:val="clear" w:color="auto" w:fill="FFFFFF"/>
            <w:tcMar>
              <w:top w:w="150" w:type="dxa"/>
              <w:left w:w="150" w:type="dxa"/>
              <w:bottom w:w="150" w:type="dxa"/>
              <w:right w:w="150" w:type="dxa"/>
            </w:tcMar>
            <w:hideMark/>
          </w:tcPr>
          <w:p w:rsidR="00C760F7" w:rsidRDefault="00C760F7" w:rsidP="00C760F7">
            <w:pPr>
              <w:rPr>
                <w:sz w:val="24"/>
                <w:szCs w:val="24"/>
              </w:rPr>
            </w:pPr>
            <w:r>
              <w:t>Latin small letter thorn</w:t>
            </w:r>
          </w:p>
        </w:tc>
      </w:tr>
      <w:tr w:rsidR="00C760F7" w:rsidTr="00C760F7">
        <w:tc>
          <w:tcPr>
            <w:tcW w:w="595" w:type="pct"/>
            <w:shd w:val="clear" w:color="auto" w:fill="F1F1F1"/>
            <w:tcMar>
              <w:top w:w="150" w:type="dxa"/>
              <w:left w:w="299" w:type="dxa"/>
              <w:bottom w:w="150" w:type="dxa"/>
              <w:right w:w="150" w:type="dxa"/>
            </w:tcMar>
            <w:hideMark/>
          </w:tcPr>
          <w:p w:rsidR="00C760F7" w:rsidRDefault="00C760F7" w:rsidP="00C760F7">
            <w:pPr>
              <w:rPr>
                <w:sz w:val="24"/>
                <w:szCs w:val="24"/>
              </w:rPr>
            </w:pPr>
            <w:r>
              <w:t>ÿ</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255</w:t>
            </w:r>
          </w:p>
        </w:tc>
        <w:tc>
          <w:tcPr>
            <w:tcW w:w="749" w:type="pct"/>
            <w:shd w:val="clear" w:color="auto" w:fill="F1F1F1"/>
            <w:tcMar>
              <w:top w:w="150" w:type="dxa"/>
              <w:left w:w="150" w:type="dxa"/>
              <w:bottom w:w="150" w:type="dxa"/>
              <w:right w:w="150" w:type="dxa"/>
            </w:tcMar>
            <w:hideMark/>
          </w:tcPr>
          <w:p w:rsidR="00C760F7" w:rsidRDefault="00C760F7" w:rsidP="00C760F7">
            <w:pPr>
              <w:rPr>
                <w:sz w:val="24"/>
                <w:szCs w:val="24"/>
              </w:rPr>
            </w:pPr>
            <w:r>
              <w:t>&amp;yuml;</w:t>
            </w:r>
          </w:p>
        </w:tc>
        <w:tc>
          <w:tcPr>
            <w:tcW w:w="3161" w:type="pct"/>
            <w:shd w:val="clear" w:color="auto" w:fill="F1F1F1"/>
            <w:tcMar>
              <w:top w:w="150" w:type="dxa"/>
              <w:left w:w="150" w:type="dxa"/>
              <w:bottom w:w="150" w:type="dxa"/>
              <w:right w:w="150" w:type="dxa"/>
            </w:tcMar>
            <w:hideMark/>
          </w:tcPr>
          <w:p w:rsidR="00C760F7" w:rsidRDefault="00C760F7" w:rsidP="00C760F7">
            <w:pPr>
              <w:rPr>
                <w:sz w:val="24"/>
                <w:szCs w:val="24"/>
              </w:rPr>
            </w:pPr>
            <w:r>
              <w:t>Latin small letter y with diaeresis</w:t>
            </w:r>
          </w:p>
        </w:tc>
      </w:tr>
    </w:tbl>
    <w:p w:rsidR="00C760F7" w:rsidRPr="00C760F7" w:rsidRDefault="00C760F7" w:rsidP="00C760F7">
      <w:pPr>
        <w:pStyle w:val="Heading3"/>
        <w:rPr>
          <w:rFonts w:ascii="Times New Roman" w:hAnsi="Times New Roman" w:cs="Times New Roman"/>
          <w:color w:val="auto"/>
          <w:sz w:val="24"/>
          <w:szCs w:val="24"/>
        </w:rPr>
      </w:pPr>
      <w:bookmarkStart w:id="63" w:name="_Toc492230524"/>
      <w:r>
        <w:lastRenderedPageBreak/>
        <w:t>ANSI Control Characters</w:t>
      </w:r>
      <w:bookmarkEnd w:id="63"/>
    </w:p>
    <w:p w:rsidR="00C760F7" w:rsidRDefault="00C760F7" w:rsidP="00C760F7">
      <w:r>
        <w:t>The ANSI control characters (range 00-31, plus 127) were designed to control hardware devices.</w:t>
      </w:r>
    </w:p>
    <w:p w:rsidR="00C760F7" w:rsidRDefault="00C760F7" w:rsidP="00C760F7">
      <w:r>
        <w:t>Control characters (except horizontal tab, line feed, and carriage return) have nothing to do inside an HTML document.</w:t>
      </w:r>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1073"/>
        <w:gridCol w:w="1220"/>
        <w:gridCol w:w="6796"/>
      </w:tblGrid>
      <w:tr w:rsidR="00C760F7" w:rsidTr="00C760F7">
        <w:tc>
          <w:tcPr>
            <w:tcW w:w="547" w:type="pct"/>
            <w:shd w:val="clear" w:color="auto" w:fill="FFFFFF"/>
            <w:tcMar>
              <w:top w:w="150" w:type="dxa"/>
              <w:left w:w="299" w:type="dxa"/>
              <w:bottom w:w="150" w:type="dxa"/>
              <w:right w:w="150" w:type="dxa"/>
            </w:tcMar>
            <w:hideMark/>
          </w:tcPr>
          <w:p w:rsidR="00C760F7" w:rsidRDefault="00C760F7" w:rsidP="00C760F7">
            <w:pPr>
              <w:rPr>
                <w:sz w:val="24"/>
                <w:szCs w:val="24"/>
              </w:rPr>
            </w:pPr>
            <w:r>
              <w:t> Char</w:t>
            </w:r>
          </w:p>
        </w:tc>
        <w:tc>
          <w:tcPr>
            <w:tcW w:w="622" w:type="pct"/>
            <w:shd w:val="clear" w:color="auto" w:fill="FFFFFF"/>
            <w:tcMar>
              <w:top w:w="150" w:type="dxa"/>
              <w:left w:w="150" w:type="dxa"/>
              <w:bottom w:w="150" w:type="dxa"/>
              <w:right w:w="150" w:type="dxa"/>
            </w:tcMar>
            <w:hideMark/>
          </w:tcPr>
          <w:p w:rsidR="00C760F7" w:rsidRDefault="00C760F7" w:rsidP="00C760F7">
            <w:pPr>
              <w:rPr>
                <w:sz w:val="24"/>
                <w:szCs w:val="24"/>
              </w:rPr>
            </w:pPr>
            <w:r>
              <w:t>Number</w:t>
            </w:r>
          </w:p>
        </w:tc>
        <w:tc>
          <w:tcPr>
            <w:tcW w:w="3831" w:type="pct"/>
            <w:shd w:val="clear" w:color="auto" w:fill="FFFFFF"/>
            <w:tcMar>
              <w:top w:w="150" w:type="dxa"/>
              <w:left w:w="150" w:type="dxa"/>
              <w:bottom w:w="150" w:type="dxa"/>
              <w:right w:w="150" w:type="dxa"/>
            </w:tcMar>
            <w:hideMark/>
          </w:tcPr>
          <w:p w:rsidR="00C760F7" w:rsidRDefault="00C760F7" w:rsidP="00C760F7">
            <w:pPr>
              <w:rPr>
                <w:sz w:val="24"/>
                <w:szCs w:val="24"/>
              </w:rPr>
            </w:pPr>
            <w:r>
              <w:t>Description</w:t>
            </w:r>
          </w:p>
        </w:tc>
      </w:tr>
      <w:tr w:rsidR="00C760F7" w:rsidTr="00C760F7">
        <w:tc>
          <w:tcPr>
            <w:tcW w:w="496" w:type="pct"/>
            <w:shd w:val="clear" w:color="auto" w:fill="F1F1F1"/>
            <w:tcMar>
              <w:top w:w="150" w:type="dxa"/>
              <w:left w:w="299" w:type="dxa"/>
              <w:bottom w:w="150" w:type="dxa"/>
              <w:right w:w="150" w:type="dxa"/>
            </w:tcMar>
            <w:hideMark/>
          </w:tcPr>
          <w:p w:rsidR="00C760F7" w:rsidRDefault="00C760F7" w:rsidP="00C760F7">
            <w:pPr>
              <w:rPr>
                <w:sz w:val="24"/>
                <w:szCs w:val="24"/>
              </w:rPr>
            </w:pPr>
            <w:r>
              <w:t>NUL</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00</w:t>
            </w:r>
          </w:p>
        </w:tc>
        <w:tc>
          <w:tcPr>
            <w:tcW w:w="4009" w:type="pct"/>
            <w:shd w:val="clear" w:color="auto" w:fill="F1F1F1"/>
            <w:tcMar>
              <w:top w:w="150" w:type="dxa"/>
              <w:left w:w="150" w:type="dxa"/>
              <w:bottom w:w="150" w:type="dxa"/>
              <w:right w:w="150" w:type="dxa"/>
            </w:tcMar>
            <w:hideMark/>
          </w:tcPr>
          <w:p w:rsidR="00C760F7" w:rsidRDefault="00C760F7" w:rsidP="00C760F7">
            <w:pPr>
              <w:rPr>
                <w:sz w:val="24"/>
                <w:szCs w:val="24"/>
              </w:rPr>
            </w:pPr>
            <w:r>
              <w:t>null character</w:t>
            </w:r>
          </w:p>
        </w:tc>
      </w:tr>
      <w:tr w:rsidR="00C760F7" w:rsidTr="00C760F7">
        <w:tc>
          <w:tcPr>
            <w:tcW w:w="496" w:type="pct"/>
            <w:shd w:val="clear" w:color="auto" w:fill="FFFFFF"/>
            <w:tcMar>
              <w:top w:w="150" w:type="dxa"/>
              <w:left w:w="299" w:type="dxa"/>
              <w:bottom w:w="150" w:type="dxa"/>
              <w:right w:w="150" w:type="dxa"/>
            </w:tcMar>
            <w:hideMark/>
          </w:tcPr>
          <w:p w:rsidR="00C760F7" w:rsidRDefault="00C760F7" w:rsidP="00C760F7">
            <w:pPr>
              <w:rPr>
                <w:sz w:val="24"/>
                <w:szCs w:val="24"/>
              </w:rPr>
            </w:pPr>
            <w:r>
              <w:t>SOH</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01</w:t>
            </w:r>
          </w:p>
        </w:tc>
        <w:tc>
          <w:tcPr>
            <w:tcW w:w="4009" w:type="pct"/>
            <w:shd w:val="clear" w:color="auto" w:fill="FFFFFF"/>
            <w:tcMar>
              <w:top w:w="150" w:type="dxa"/>
              <w:left w:w="150" w:type="dxa"/>
              <w:bottom w:w="150" w:type="dxa"/>
              <w:right w:w="150" w:type="dxa"/>
            </w:tcMar>
            <w:hideMark/>
          </w:tcPr>
          <w:p w:rsidR="00C760F7" w:rsidRDefault="00C760F7" w:rsidP="00C760F7">
            <w:pPr>
              <w:rPr>
                <w:sz w:val="24"/>
                <w:szCs w:val="24"/>
              </w:rPr>
            </w:pPr>
            <w:r>
              <w:t>start of header</w:t>
            </w:r>
          </w:p>
        </w:tc>
      </w:tr>
      <w:tr w:rsidR="00C760F7" w:rsidTr="00C760F7">
        <w:tc>
          <w:tcPr>
            <w:tcW w:w="496" w:type="pct"/>
            <w:shd w:val="clear" w:color="auto" w:fill="F1F1F1"/>
            <w:tcMar>
              <w:top w:w="150" w:type="dxa"/>
              <w:left w:w="299" w:type="dxa"/>
              <w:bottom w:w="150" w:type="dxa"/>
              <w:right w:w="150" w:type="dxa"/>
            </w:tcMar>
            <w:hideMark/>
          </w:tcPr>
          <w:p w:rsidR="00C760F7" w:rsidRDefault="00C760F7" w:rsidP="00C760F7">
            <w:pPr>
              <w:rPr>
                <w:sz w:val="24"/>
                <w:szCs w:val="24"/>
              </w:rPr>
            </w:pPr>
            <w:r>
              <w:t>STX</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02</w:t>
            </w:r>
          </w:p>
        </w:tc>
        <w:tc>
          <w:tcPr>
            <w:tcW w:w="4009" w:type="pct"/>
            <w:shd w:val="clear" w:color="auto" w:fill="F1F1F1"/>
            <w:tcMar>
              <w:top w:w="150" w:type="dxa"/>
              <w:left w:w="150" w:type="dxa"/>
              <w:bottom w:w="150" w:type="dxa"/>
              <w:right w:w="150" w:type="dxa"/>
            </w:tcMar>
            <w:hideMark/>
          </w:tcPr>
          <w:p w:rsidR="00C760F7" w:rsidRDefault="00C760F7" w:rsidP="00C760F7">
            <w:pPr>
              <w:rPr>
                <w:sz w:val="24"/>
                <w:szCs w:val="24"/>
              </w:rPr>
            </w:pPr>
            <w:r>
              <w:t>start of text</w:t>
            </w:r>
          </w:p>
        </w:tc>
      </w:tr>
      <w:tr w:rsidR="00C760F7" w:rsidTr="00C760F7">
        <w:tc>
          <w:tcPr>
            <w:tcW w:w="496" w:type="pct"/>
            <w:shd w:val="clear" w:color="auto" w:fill="FFFFFF"/>
            <w:tcMar>
              <w:top w:w="150" w:type="dxa"/>
              <w:left w:w="299" w:type="dxa"/>
              <w:bottom w:w="150" w:type="dxa"/>
              <w:right w:w="150" w:type="dxa"/>
            </w:tcMar>
            <w:hideMark/>
          </w:tcPr>
          <w:p w:rsidR="00C760F7" w:rsidRDefault="00C760F7" w:rsidP="00C760F7">
            <w:pPr>
              <w:rPr>
                <w:sz w:val="24"/>
                <w:szCs w:val="24"/>
              </w:rPr>
            </w:pPr>
            <w:r>
              <w:t>ETX</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03</w:t>
            </w:r>
          </w:p>
        </w:tc>
        <w:tc>
          <w:tcPr>
            <w:tcW w:w="4009" w:type="pct"/>
            <w:shd w:val="clear" w:color="auto" w:fill="FFFFFF"/>
            <w:tcMar>
              <w:top w:w="150" w:type="dxa"/>
              <w:left w:w="150" w:type="dxa"/>
              <w:bottom w:w="150" w:type="dxa"/>
              <w:right w:w="150" w:type="dxa"/>
            </w:tcMar>
            <w:hideMark/>
          </w:tcPr>
          <w:p w:rsidR="00C760F7" w:rsidRDefault="00C760F7" w:rsidP="00C760F7">
            <w:pPr>
              <w:rPr>
                <w:sz w:val="24"/>
                <w:szCs w:val="24"/>
              </w:rPr>
            </w:pPr>
            <w:r>
              <w:t>end of text</w:t>
            </w:r>
          </w:p>
        </w:tc>
      </w:tr>
      <w:tr w:rsidR="00C760F7" w:rsidTr="00C760F7">
        <w:tc>
          <w:tcPr>
            <w:tcW w:w="496" w:type="pct"/>
            <w:shd w:val="clear" w:color="auto" w:fill="F1F1F1"/>
            <w:tcMar>
              <w:top w:w="150" w:type="dxa"/>
              <w:left w:w="299" w:type="dxa"/>
              <w:bottom w:w="150" w:type="dxa"/>
              <w:right w:w="150" w:type="dxa"/>
            </w:tcMar>
            <w:hideMark/>
          </w:tcPr>
          <w:p w:rsidR="00C760F7" w:rsidRDefault="00C760F7" w:rsidP="00C760F7">
            <w:pPr>
              <w:rPr>
                <w:sz w:val="24"/>
                <w:szCs w:val="24"/>
              </w:rPr>
            </w:pPr>
            <w:r>
              <w:t>EOT</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04</w:t>
            </w:r>
          </w:p>
        </w:tc>
        <w:tc>
          <w:tcPr>
            <w:tcW w:w="4009" w:type="pct"/>
            <w:shd w:val="clear" w:color="auto" w:fill="F1F1F1"/>
            <w:tcMar>
              <w:top w:w="150" w:type="dxa"/>
              <w:left w:w="150" w:type="dxa"/>
              <w:bottom w:w="150" w:type="dxa"/>
              <w:right w:w="150" w:type="dxa"/>
            </w:tcMar>
            <w:hideMark/>
          </w:tcPr>
          <w:p w:rsidR="00C760F7" w:rsidRDefault="00C760F7" w:rsidP="00C760F7">
            <w:pPr>
              <w:rPr>
                <w:sz w:val="24"/>
                <w:szCs w:val="24"/>
              </w:rPr>
            </w:pPr>
            <w:r>
              <w:t>end of transmission</w:t>
            </w:r>
          </w:p>
        </w:tc>
      </w:tr>
      <w:tr w:rsidR="00C760F7" w:rsidTr="00C760F7">
        <w:tc>
          <w:tcPr>
            <w:tcW w:w="496" w:type="pct"/>
            <w:shd w:val="clear" w:color="auto" w:fill="FFFFFF"/>
            <w:tcMar>
              <w:top w:w="150" w:type="dxa"/>
              <w:left w:w="299" w:type="dxa"/>
              <w:bottom w:w="150" w:type="dxa"/>
              <w:right w:w="150" w:type="dxa"/>
            </w:tcMar>
            <w:hideMark/>
          </w:tcPr>
          <w:p w:rsidR="00C760F7" w:rsidRDefault="00C760F7" w:rsidP="00C760F7">
            <w:pPr>
              <w:rPr>
                <w:sz w:val="24"/>
                <w:szCs w:val="24"/>
              </w:rPr>
            </w:pPr>
            <w:r>
              <w:t>ENQ</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05</w:t>
            </w:r>
          </w:p>
        </w:tc>
        <w:tc>
          <w:tcPr>
            <w:tcW w:w="4009" w:type="pct"/>
            <w:shd w:val="clear" w:color="auto" w:fill="FFFFFF"/>
            <w:tcMar>
              <w:top w:w="150" w:type="dxa"/>
              <w:left w:w="150" w:type="dxa"/>
              <w:bottom w:w="150" w:type="dxa"/>
              <w:right w:w="150" w:type="dxa"/>
            </w:tcMar>
            <w:hideMark/>
          </w:tcPr>
          <w:p w:rsidR="00C760F7" w:rsidRDefault="00C760F7" w:rsidP="00C760F7">
            <w:pPr>
              <w:rPr>
                <w:sz w:val="24"/>
                <w:szCs w:val="24"/>
              </w:rPr>
            </w:pPr>
            <w:r>
              <w:t>enquiry</w:t>
            </w:r>
          </w:p>
        </w:tc>
      </w:tr>
      <w:tr w:rsidR="00C760F7" w:rsidTr="00C760F7">
        <w:tc>
          <w:tcPr>
            <w:tcW w:w="496" w:type="pct"/>
            <w:shd w:val="clear" w:color="auto" w:fill="F1F1F1"/>
            <w:tcMar>
              <w:top w:w="150" w:type="dxa"/>
              <w:left w:w="299" w:type="dxa"/>
              <w:bottom w:w="150" w:type="dxa"/>
              <w:right w:w="150" w:type="dxa"/>
            </w:tcMar>
            <w:hideMark/>
          </w:tcPr>
          <w:p w:rsidR="00C760F7" w:rsidRDefault="00C760F7" w:rsidP="00C760F7">
            <w:pPr>
              <w:rPr>
                <w:sz w:val="24"/>
                <w:szCs w:val="24"/>
              </w:rPr>
            </w:pPr>
            <w:r>
              <w:lastRenderedPageBreak/>
              <w:t>ACK</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06</w:t>
            </w:r>
          </w:p>
        </w:tc>
        <w:tc>
          <w:tcPr>
            <w:tcW w:w="4009" w:type="pct"/>
            <w:shd w:val="clear" w:color="auto" w:fill="F1F1F1"/>
            <w:tcMar>
              <w:top w:w="150" w:type="dxa"/>
              <w:left w:w="150" w:type="dxa"/>
              <w:bottom w:w="150" w:type="dxa"/>
              <w:right w:w="150" w:type="dxa"/>
            </w:tcMar>
            <w:hideMark/>
          </w:tcPr>
          <w:p w:rsidR="00C760F7" w:rsidRDefault="00C760F7" w:rsidP="00C760F7">
            <w:pPr>
              <w:rPr>
                <w:sz w:val="24"/>
                <w:szCs w:val="24"/>
              </w:rPr>
            </w:pPr>
            <w:r>
              <w:t>acknowledge</w:t>
            </w:r>
          </w:p>
        </w:tc>
      </w:tr>
      <w:tr w:rsidR="00C760F7" w:rsidTr="00C760F7">
        <w:tc>
          <w:tcPr>
            <w:tcW w:w="496" w:type="pct"/>
            <w:shd w:val="clear" w:color="auto" w:fill="FFFFFF"/>
            <w:tcMar>
              <w:top w:w="150" w:type="dxa"/>
              <w:left w:w="299" w:type="dxa"/>
              <w:bottom w:w="150" w:type="dxa"/>
              <w:right w:w="150" w:type="dxa"/>
            </w:tcMar>
            <w:hideMark/>
          </w:tcPr>
          <w:p w:rsidR="00C760F7" w:rsidRDefault="00C760F7" w:rsidP="00C760F7">
            <w:pPr>
              <w:rPr>
                <w:sz w:val="24"/>
                <w:szCs w:val="24"/>
              </w:rPr>
            </w:pPr>
            <w:r>
              <w:t>BEL</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07</w:t>
            </w:r>
          </w:p>
        </w:tc>
        <w:tc>
          <w:tcPr>
            <w:tcW w:w="4009" w:type="pct"/>
            <w:shd w:val="clear" w:color="auto" w:fill="FFFFFF"/>
            <w:tcMar>
              <w:top w:w="150" w:type="dxa"/>
              <w:left w:w="150" w:type="dxa"/>
              <w:bottom w:w="150" w:type="dxa"/>
              <w:right w:w="150" w:type="dxa"/>
            </w:tcMar>
            <w:hideMark/>
          </w:tcPr>
          <w:p w:rsidR="00C760F7" w:rsidRDefault="00C760F7" w:rsidP="00C760F7">
            <w:pPr>
              <w:rPr>
                <w:sz w:val="24"/>
                <w:szCs w:val="24"/>
              </w:rPr>
            </w:pPr>
            <w:r>
              <w:t>bell (ring)</w:t>
            </w:r>
          </w:p>
        </w:tc>
      </w:tr>
      <w:tr w:rsidR="00C760F7" w:rsidTr="00C760F7">
        <w:tc>
          <w:tcPr>
            <w:tcW w:w="496" w:type="pct"/>
            <w:shd w:val="clear" w:color="auto" w:fill="F1F1F1"/>
            <w:tcMar>
              <w:top w:w="150" w:type="dxa"/>
              <w:left w:w="299" w:type="dxa"/>
              <w:bottom w:w="150" w:type="dxa"/>
              <w:right w:w="150" w:type="dxa"/>
            </w:tcMar>
            <w:hideMark/>
          </w:tcPr>
          <w:p w:rsidR="00C760F7" w:rsidRDefault="00C760F7" w:rsidP="00C760F7">
            <w:pPr>
              <w:rPr>
                <w:sz w:val="24"/>
                <w:szCs w:val="24"/>
              </w:rPr>
            </w:pPr>
            <w:r>
              <w:t>BS</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08</w:t>
            </w:r>
          </w:p>
        </w:tc>
        <w:tc>
          <w:tcPr>
            <w:tcW w:w="4009" w:type="pct"/>
            <w:shd w:val="clear" w:color="auto" w:fill="F1F1F1"/>
            <w:tcMar>
              <w:top w:w="150" w:type="dxa"/>
              <w:left w:w="150" w:type="dxa"/>
              <w:bottom w:w="150" w:type="dxa"/>
              <w:right w:w="150" w:type="dxa"/>
            </w:tcMar>
            <w:hideMark/>
          </w:tcPr>
          <w:p w:rsidR="00C760F7" w:rsidRDefault="00C760F7" w:rsidP="00C760F7">
            <w:pPr>
              <w:rPr>
                <w:sz w:val="24"/>
                <w:szCs w:val="24"/>
              </w:rPr>
            </w:pPr>
            <w:r>
              <w:t>backspace</w:t>
            </w:r>
          </w:p>
        </w:tc>
      </w:tr>
      <w:tr w:rsidR="00C760F7" w:rsidTr="00C760F7">
        <w:tc>
          <w:tcPr>
            <w:tcW w:w="496" w:type="pct"/>
            <w:shd w:val="clear" w:color="auto" w:fill="FFFFFF"/>
            <w:tcMar>
              <w:top w:w="150" w:type="dxa"/>
              <w:left w:w="299" w:type="dxa"/>
              <w:bottom w:w="150" w:type="dxa"/>
              <w:right w:w="150" w:type="dxa"/>
            </w:tcMar>
            <w:hideMark/>
          </w:tcPr>
          <w:p w:rsidR="00C760F7" w:rsidRDefault="00C760F7" w:rsidP="00C760F7">
            <w:pPr>
              <w:rPr>
                <w:sz w:val="24"/>
                <w:szCs w:val="24"/>
              </w:rPr>
            </w:pPr>
            <w:r>
              <w:t>HT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09</w:t>
            </w:r>
          </w:p>
        </w:tc>
        <w:tc>
          <w:tcPr>
            <w:tcW w:w="4009" w:type="pct"/>
            <w:shd w:val="clear" w:color="auto" w:fill="FFFFFF"/>
            <w:tcMar>
              <w:top w:w="150" w:type="dxa"/>
              <w:left w:w="150" w:type="dxa"/>
              <w:bottom w:w="150" w:type="dxa"/>
              <w:right w:w="150" w:type="dxa"/>
            </w:tcMar>
            <w:hideMark/>
          </w:tcPr>
          <w:p w:rsidR="00C760F7" w:rsidRDefault="00C760F7" w:rsidP="00C760F7">
            <w:pPr>
              <w:rPr>
                <w:sz w:val="24"/>
                <w:szCs w:val="24"/>
              </w:rPr>
            </w:pPr>
            <w:r>
              <w:t>horizontal tab</w:t>
            </w:r>
          </w:p>
        </w:tc>
      </w:tr>
      <w:tr w:rsidR="00C760F7" w:rsidTr="00C760F7">
        <w:tc>
          <w:tcPr>
            <w:tcW w:w="496" w:type="pct"/>
            <w:shd w:val="clear" w:color="auto" w:fill="F1F1F1"/>
            <w:tcMar>
              <w:top w:w="150" w:type="dxa"/>
              <w:left w:w="299" w:type="dxa"/>
              <w:bottom w:w="150" w:type="dxa"/>
              <w:right w:w="150" w:type="dxa"/>
            </w:tcMar>
            <w:hideMark/>
          </w:tcPr>
          <w:p w:rsidR="00C760F7" w:rsidRDefault="00C760F7" w:rsidP="00C760F7">
            <w:pPr>
              <w:rPr>
                <w:sz w:val="24"/>
                <w:szCs w:val="24"/>
              </w:rPr>
            </w:pPr>
            <w:r>
              <w:t>LF</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10</w:t>
            </w:r>
          </w:p>
        </w:tc>
        <w:tc>
          <w:tcPr>
            <w:tcW w:w="4009" w:type="pct"/>
            <w:shd w:val="clear" w:color="auto" w:fill="F1F1F1"/>
            <w:tcMar>
              <w:top w:w="150" w:type="dxa"/>
              <w:left w:w="150" w:type="dxa"/>
              <w:bottom w:w="150" w:type="dxa"/>
              <w:right w:w="150" w:type="dxa"/>
            </w:tcMar>
            <w:hideMark/>
          </w:tcPr>
          <w:p w:rsidR="00C760F7" w:rsidRDefault="00C760F7" w:rsidP="00C760F7">
            <w:pPr>
              <w:rPr>
                <w:sz w:val="24"/>
                <w:szCs w:val="24"/>
              </w:rPr>
            </w:pPr>
            <w:r>
              <w:t>line feed</w:t>
            </w:r>
          </w:p>
        </w:tc>
      </w:tr>
      <w:tr w:rsidR="00C760F7" w:rsidTr="00C760F7">
        <w:tc>
          <w:tcPr>
            <w:tcW w:w="496" w:type="pct"/>
            <w:shd w:val="clear" w:color="auto" w:fill="FFFFFF"/>
            <w:tcMar>
              <w:top w:w="150" w:type="dxa"/>
              <w:left w:w="299" w:type="dxa"/>
              <w:bottom w:w="150" w:type="dxa"/>
              <w:right w:w="150" w:type="dxa"/>
            </w:tcMar>
            <w:hideMark/>
          </w:tcPr>
          <w:p w:rsidR="00C760F7" w:rsidRDefault="00C760F7" w:rsidP="00C760F7">
            <w:pPr>
              <w:rPr>
                <w:sz w:val="24"/>
                <w:szCs w:val="24"/>
              </w:rPr>
            </w:pPr>
            <w:r>
              <w:t>VT</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11</w:t>
            </w:r>
          </w:p>
        </w:tc>
        <w:tc>
          <w:tcPr>
            <w:tcW w:w="4009" w:type="pct"/>
            <w:shd w:val="clear" w:color="auto" w:fill="FFFFFF"/>
            <w:tcMar>
              <w:top w:w="150" w:type="dxa"/>
              <w:left w:w="150" w:type="dxa"/>
              <w:bottom w:w="150" w:type="dxa"/>
              <w:right w:w="150" w:type="dxa"/>
            </w:tcMar>
            <w:hideMark/>
          </w:tcPr>
          <w:p w:rsidR="00C760F7" w:rsidRDefault="00C760F7" w:rsidP="00C760F7">
            <w:pPr>
              <w:rPr>
                <w:sz w:val="24"/>
                <w:szCs w:val="24"/>
              </w:rPr>
            </w:pPr>
            <w:r>
              <w:t>vertical tab</w:t>
            </w:r>
          </w:p>
        </w:tc>
      </w:tr>
      <w:tr w:rsidR="00C760F7" w:rsidTr="00C760F7">
        <w:tc>
          <w:tcPr>
            <w:tcW w:w="496" w:type="pct"/>
            <w:shd w:val="clear" w:color="auto" w:fill="F1F1F1"/>
            <w:tcMar>
              <w:top w:w="150" w:type="dxa"/>
              <w:left w:w="299" w:type="dxa"/>
              <w:bottom w:w="150" w:type="dxa"/>
              <w:right w:w="150" w:type="dxa"/>
            </w:tcMar>
            <w:hideMark/>
          </w:tcPr>
          <w:p w:rsidR="00C760F7" w:rsidRDefault="00C760F7" w:rsidP="00C760F7">
            <w:pPr>
              <w:rPr>
                <w:sz w:val="24"/>
                <w:szCs w:val="24"/>
              </w:rPr>
            </w:pPr>
            <w:r>
              <w:t>FF</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12</w:t>
            </w:r>
          </w:p>
        </w:tc>
        <w:tc>
          <w:tcPr>
            <w:tcW w:w="4009" w:type="pct"/>
            <w:shd w:val="clear" w:color="auto" w:fill="F1F1F1"/>
            <w:tcMar>
              <w:top w:w="150" w:type="dxa"/>
              <w:left w:w="150" w:type="dxa"/>
              <w:bottom w:w="150" w:type="dxa"/>
              <w:right w:w="150" w:type="dxa"/>
            </w:tcMar>
            <w:hideMark/>
          </w:tcPr>
          <w:p w:rsidR="00C760F7" w:rsidRDefault="00C760F7" w:rsidP="00C760F7">
            <w:pPr>
              <w:rPr>
                <w:sz w:val="24"/>
                <w:szCs w:val="24"/>
              </w:rPr>
            </w:pPr>
            <w:r>
              <w:t>form feed</w:t>
            </w:r>
          </w:p>
        </w:tc>
      </w:tr>
      <w:tr w:rsidR="00C760F7" w:rsidTr="00C760F7">
        <w:tc>
          <w:tcPr>
            <w:tcW w:w="496" w:type="pct"/>
            <w:shd w:val="clear" w:color="auto" w:fill="FFFFFF"/>
            <w:tcMar>
              <w:top w:w="150" w:type="dxa"/>
              <w:left w:w="299" w:type="dxa"/>
              <w:bottom w:w="150" w:type="dxa"/>
              <w:right w:w="150" w:type="dxa"/>
            </w:tcMar>
            <w:hideMark/>
          </w:tcPr>
          <w:p w:rsidR="00C760F7" w:rsidRDefault="00C760F7" w:rsidP="00C760F7">
            <w:pPr>
              <w:rPr>
                <w:sz w:val="24"/>
                <w:szCs w:val="24"/>
              </w:rPr>
            </w:pPr>
            <w:r>
              <w:t>CR</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13</w:t>
            </w:r>
          </w:p>
        </w:tc>
        <w:tc>
          <w:tcPr>
            <w:tcW w:w="4009" w:type="pct"/>
            <w:shd w:val="clear" w:color="auto" w:fill="FFFFFF"/>
            <w:tcMar>
              <w:top w:w="150" w:type="dxa"/>
              <w:left w:w="150" w:type="dxa"/>
              <w:bottom w:w="150" w:type="dxa"/>
              <w:right w:w="150" w:type="dxa"/>
            </w:tcMar>
            <w:hideMark/>
          </w:tcPr>
          <w:p w:rsidR="00C760F7" w:rsidRDefault="00C760F7" w:rsidP="00C760F7">
            <w:pPr>
              <w:rPr>
                <w:sz w:val="24"/>
                <w:szCs w:val="24"/>
              </w:rPr>
            </w:pPr>
            <w:r>
              <w:t>carriage return</w:t>
            </w:r>
          </w:p>
        </w:tc>
      </w:tr>
      <w:tr w:rsidR="00C760F7" w:rsidTr="00C760F7">
        <w:tc>
          <w:tcPr>
            <w:tcW w:w="496" w:type="pct"/>
            <w:shd w:val="clear" w:color="auto" w:fill="F1F1F1"/>
            <w:tcMar>
              <w:top w:w="150" w:type="dxa"/>
              <w:left w:w="299" w:type="dxa"/>
              <w:bottom w:w="150" w:type="dxa"/>
              <w:right w:w="150" w:type="dxa"/>
            </w:tcMar>
            <w:hideMark/>
          </w:tcPr>
          <w:p w:rsidR="00C760F7" w:rsidRDefault="00C760F7" w:rsidP="00C760F7">
            <w:pPr>
              <w:rPr>
                <w:sz w:val="24"/>
                <w:szCs w:val="24"/>
              </w:rPr>
            </w:pPr>
            <w:r>
              <w:t>SO</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14</w:t>
            </w:r>
          </w:p>
        </w:tc>
        <w:tc>
          <w:tcPr>
            <w:tcW w:w="4009" w:type="pct"/>
            <w:shd w:val="clear" w:color="auto" w:fill="F1F1F1"/>
            <w:tcMar>
              <w:top w:w="150" w:type="dxa"/>
              <w:left w:w="150" w:type="dxa"/>
              <w:bottom w:w="150" w:type="dxa"/>
              <w:right w:w="150" w:type="dxa"/>
            </w:tcMar>
            <w:hideMark/>
          </w:tcPr>
          <w:p w:rsidR="00C760F7" w:rsidRDefault="00C760F7" w:rsidP="00C760F7">
            <w:pPr>
              <w:rPr>
                <w:sz w:val="24"/>
                <w:szCs w:val="24"/>
              </w:rPr>
            </w:pPr>
            <w:r>
              <w:t>shift out</w:t>
            </w:r>
          </w:p>
        </w:tc>
      </w:tr>
      <w:tr w:rsidR="00C760F7" w:rsidTr="00C760F7">
        <w:tc>
          <w:tcPr>
            <w:tcW w:w="496" w:type="pct"/>
            <w:shd w:val="clear" w:color="auto" w:fill="FFFFFF"/>
            <w:tcMar>
              <w:top w:w="150" w:type="dxa"/>
              <w:left w:w="299" w:type="dxa"/>
              <w:bottom w:w="150" w:type="dxa"/>
              <w:right w:w="150" w:type="dxa"/>
            </w:tcMar>
            <w:hideMark/>
          </w:tcPr>
          <w:p w:rsidR="00C760F7" w:rsidRDefault="00C760F7" w:rsidP="00C760F7">
            <w:pPr>
              <w:rPr>
                <w:sz w:val="24"/>
                <w:szCs w:val="24"/>
              </w:rPr>
            </w:pPr>
            <w:r>
              <w:t>SI</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15</w:t>
            </w:r>
          </w:p>
        </w:tc>
        <w:tc>
          <w:tcPr>
            <w:tcW w:w="4009" w:type="pct"/>
            <w:shd w:val="clear" w:color="auto" w:fill="FFFFFF"/>
            <w:tcMar>
              <w:top w:w="150" w:type="dxa"/>
              <w:left w:w="150" w:type="dxa"/>
              <w:bottom w:w="150" w:type="dxa"/>
              <w:right w:w="150" w:type="dxa"/>
            </w:tcMar>
            <w:hideMark/>
          </w:tcPr>
          <w:p w:rsidR="00C760F7" w:rsidRDefault="00C760F7" w:rsidP="00C760F7">
            <w:pPr>
              <w:rPr>
                <w:sz w:val="24"/>
                <w:szCs w:val="24"/>
              </w:rPr>
            </w:pPr>
            <w:r>
              <w:t>shift in</w:t>
            </w:r>
          </w:p>
        </w:tc>
      </w:tr>
      <w:tr w:rsidR="00C760F7" w:rsidTr="00C760F7">
        <w:tc>
          <w:tcPr>
            <w:tcW w:w="496" w:type="pct"/>
            <w:shd w:val="clear" w:color="auto" w:fill="F1F1F1"/>
            <w:tcMar>
              <w:top w:w="150" w:type="dxa"/>
              <w:left w:w="299" w:type="dxa"/>
              <w:bottom w:w="150" w:type="dxa"/>
              <w:right w:w="150" w:type="dxa"/>
            </w:tcMar>
            <w:hideMark/>
          </w:tcPr>
          <w:p w:rsidR="00C760F7" w:rsidRDefault="00C760F7" w:rsidP="00C760F7">
            <w:pPr>
              <w:rPr>
                <w:sz w:val="24"/>
                <w:szCs w:val="24"/>
              </w:rPr>
            </w:pPr>
            <w:r>
              <w:lastRenderedPageBreak/>
              <w:t>DLE</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16</w:t>
            </w:r>
          </w:p>
        </w:tc>
        <w:tc>
          <w:tcPr>
            <w:tcW w:w="4009" w:type="pct"/>
            <w:shd w:val="clear" w:color="auto" w:fill="F1F1F1"/>
            <w:tcMar>
              <w:top w:w="150" w:type="dxa"/>
              <w:left w:w="150" w:type="dxa"/>
              <w:bottom w:w="150" w:type="dxa"/>
              <w:right w:w="150" w:type="dxa"/>
            </w:tcMar>
            <w:hideMark/>
          </w:tcPr>
          <w:p w:rsidR="00C760F7" w:rsidRDefault="00C760F7" w:rsidP="00C760F7">
            <w:pPr>
              <w:rPr>
                <w:sz w:val="24"/>
                <w:szCs w:val="24"/>
              </w:rPr>
            </w:pPr>
            <w:r>
              <w:t>data link escape</w:t>
            </w:r>
          </w:p>
        </w:tc>
      </w:tr>
      <w:tr w:rsidR="00C760F7" w:rsidTr="00C760F7">
        <w:tc>
          <w:tcPr>
            <w:tcW w:w="496" w:type="pct"/>
            <w:shd w:val="clear" w:color="auto" w:fill="FFFFFF"/>
            <w:tcMar>
              <w:top w:w="150" w:type="dxa"/>
              <w:left w:w="299" w:type="dxa"/>
              <w:bottom w:w="150" w:type="dxa"/>
              <w:right w:w="150" w:type="dxa"/>
            </w:tcMar>
            <w:hideMark/>
          </w:tcPr>
          <w:p w:rsidR="00C760F7" w:rsidRDefault="00C760F7" w:rsidP="00C760F7">
            <w:pPr>
              <w:rPr>
                <w:sz w:val="24"/>
                <w:szCs w:val="24"/>
              </w:rPr>
            </w:pPr>
            <w:r>
              <w:t>DC1</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17</w:t>
            </w:r>
          </w:p>
        </w:tc>
        <w:tc>
          <w:tcPr>
            <w:tcW w:w="4009" w:type="pct"/>
            <w:shd w:val="clear" w:color="auto" w:fill="FFFFFF"/>
            <w:tcMar>
              <w:top w:w="150" w:type="dxa"/>
              <w:left w:w="150" w:type="dxa"/>
              <w:bottom w:w="150" w:type="dxa"/>
              <w:right w:w="150" w:type="dxa"/>
            </w:tcMar>
            <w:hideMark/>
          </w:tcPr>
          <w:p w:rsidR="00C760F7" w:rsidRDefault="00C760F7" w:rsidP="00C760F7">
            <w:pPr>
              <w:rPr>
                <w:sz w:val="24"/>
                <w:szCs w:val="24"/>
              </w:rPr>
            </w:pPr>
            <w:r>
              <w:t>device control 1</w:t>
            </w:r>
          </w:p>
        </w:tc>
      </w:tr>
      <w:tr w:rsidR="00C760F7" w:rsidTr="00C760F7">
        <w:tc>
          <w:tcPr>
            <w:tcW w:w="496" w:type="pct"/>
            <w:shd w:val="clear" w:color="auto" w:fill="F1F1F1"/>
            <w:tcMar>
              <w:top w:w="150" w:type="dxa"/>
              <w:left w:w="299" w:type="dxa"/>
              <w:bottom w:w="150" w:type="dxa"/>
              <w:right w:w="150" w:type="dxa"/>
            </w:tcMar>
            <w:hideMark/>
          </w:tcPr>
          <w:p w:rsidR="00C760F7" w:rsidRDefault="00C760F7" w:rsidP="00C760F7">
            <w:pPr>
              <w:rPr>
                <w:sz w:val="24"/>
                <w:szCs w:val="24"/>
              </w:rPr>
            </w:pPr>
            <w:r>
              <w:t>DC2</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18</w:t>
            </w:r>
          </w:p>
        </w:tc>
        <w:tc>
          <w:tcPr>
            <w:tcW w:w="4009" w:type="pct"/>
            <w:shd w:val="clear" w:color="auto" w:fill="F1F1F1"/>
            <w:tcMar>
              <w:top w:w="150" w:type="dxa"/>
              <w:left w:w="150" w:type="dxa"/>
              <w:bottom w:w="150" w:type="dxa"/>
              <w:right w:w="150" w:type="dxa"/>
            </w:tcMar>
            <w:hideMark/>
          </w:tcPr>
          <w:p w:rsidR="00C760F7" w:rsidRDefault="00C760F7" w:rsidP="00C760F7">
            <w:pPr>
              <w:rPr>
                <w:sz w:val="24"/>
                <w:szCs w:val="24"/>
              </w:rPr>
            </w:pPr>
            <w:r>
              <w:t>device control 2</w:t>
            </w:r>
          </w:p>
        </w:tc>
      </w:tr>
      <w:tr w:rsidR="00C760F7" w:rsidTr="00C760F7">
        <w:tc>
          <w:tcPr>
            <w:tcW w:w="496" w:type="pct"/>
            <w:shd w:val="clear" w:color="auto" w:fill="FFFFFF"/>
            <w:tcMar>
              <w:top w:w="150" w:type="dxa"/>
              <w:left w:w="299" w:type="dxa"/>
              <w:bottom w:w="150" w:type="dxa"/>
              <w:right w:w="150" w:type="dxa"/>
            </w:tcMar>
            <w:hideMark/>
          </w:tcPr>
          <w:p w:rsidR="00C760F7" w:rsidRDefault="00C760F7" w:rsidP="00C760F7">
            <w:pPr>
              <w:rPr>
                <w:sz w:val="24"/>
                <w:szCs w:val="24"/>
              </w:rPr>
            </w:pPr>
            <w:r>
              <w:t>DC3</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19</w:t>
            </w:r>
          </w:p>
        </w:tc>
        <w:tc>
          <w:tcPr>
            <w:tcW w:w="4009" w:type="pct"/>
            <w:shd w:val="clear" w:color="auto" w:fill="FFFFFF"/>
            <w:tcMar>
              <w:top w:w="150" w:type="dxa"/>
              <w:left w:w="150" w:type="dxa"/>
              <w:bottom w:w="150" w:type="dxa"/>
              <w:right w:w="150" w:type="dxa"/>
            </w:tcMar>
            <w:hideMark/>
          </w:tcPr>
          <w:p w:rsidR="00C760F7" w:rsidRDefault="00C760F7" w:rsidP="00C760F7">
            <w:pPr>
              <w:rPr>
                <w:sz w:val="24"/>
                <w:szCs w:val="24"/>
              </w:rPr>
            </w:pPr>
            <w:r>
              <w:t>device control 3</w:t>
            </w:r>
          </w:p>
        </w:tc>
      </w:tr>
      <w:tr w:rsidR="00C760F7" w:rsidTr="00C760F7">
        <w:tc>
          <w:tcPr>
            <w:tcW w:w="496" w:type="pct"/>
            <w:shd w:val="clear" w:color="auto" w:fill="F1F1F1"/>
            <w:tcMar>
              <w:top w:w="150" w:type="dxa"/>
              <w:left w:w="299" w:type="dxa"/>
              <w:bottom w:w="150" w:type="dxa"/>
              <w:right w:w="150" w:type="dxa"/>
            </w:tcMar>
            <w:hideMark/>
          </w:tcPr>
          <w:p w:rsidR="00C760F7" w:rsidRDefault="00C760F7" w:rsidP="00C760F7">
            <w:pPr>
              <w:rPr>
                <w:sz w:val="24"/>
                <w:szCs w:val="24"/>
              </w:rPr>
            </w:pPr>
            <w:r>
              <w:t>DC4</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20</w:t>
            </w:r>
          </w:p>
        </w:tc>
        <w:tc>
          <w:tcPr>
            <w:tcW w:w="4009" w:type="pct"/>
            <w:shd w:val="clear" w:color="auto" w:fill="F1F1F1"/>
            <w:tcMar>
              <w:top w:w="150" w:type="dxa"/>
              <w:left w:w="150" w:type="dxa"/>
              <w:bottom w:w="150" w:type="dxa"/>
              <w:right w:w="150" w:type="dxa"/>
            </w:tcMar>
            <w:hideMark/>
          </w:tcPr>
          <w:p w:rsidR="00C760F7" w:rsidRDefault="00C760F7" w:rsidP="00C760F7">
            <w:pPr>
              <w:rPr>
                <w:sz w:val="24"/>
                <w:szCs w:val="24"/>
              </w:rPr>
            </w:pPr>
            <w:r>
              <w:t>device control 4</w:t>
            </w:r>
          </w:p>
        </w:tc>
      </w:tr>
      <w:tr w:rsidR="00C760F7" w:rsidTr="00C760F7">
        <w:tc>
          <w:tcPr>
            <w:tcW w:w="496" w:type="pct"/>
            <w:shd w:val="clear" w:color="auto" w:fill="FFFFFF"/>
            <w:tcMar>
              <w:top w:w="150" w:type="dxa"/>
              <w:left w:w="299" w:type="dxa"/>
              <w:bottom w:w="150" w:type="dxa"/>
              <w:right w:w="150" w:type="dxa"/>
            </w:tcMar>
            <w:hideMark/>
          </w:tcPr>
          <w:p w:rsidR="00C760F7" w:rsidRDefault="00C760F7" w:rsidP="00C760F7">
            <w:pPr>
              <w:rPr>
                <w:sz w:val="24"/>
                <w:szCs w:val="24"/>
              </w:rPr>
            </w:pPr>
            <w:r>
              <w:t>NAK</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21</w:t>
            </w:r>
          </w:p>
        </w:tc>
        <w:tc>
          <w:tcPr>
            <w:tcW w:w="4009" w:type="pct"/>
            <w:shd w:val="clear" w:color="auto" w:fill="FFFFFF"/>
            <w:tcMar>
              <w:top w:w="150" w:type="dxa"/>
              <w:left w:w="150" w:type="dxa"/>
              <w:bottom w:w="150" w:type="dxa"/>
              <w:right w:w="150" w:type="dxa"/>
            </w:tcMar>
            <w:hideMark/>
          </w:tcPr>
          <w:p w:rsidR="00C760F7" w:rsidRDefault="00C760F7" w:rsidP="00C760F7">
            <w:pPr>
              <w:rPr>
                <w:sz w:val="24"/>
                <w:szCs w:val="24"/>
              </w:rPr>
            </w:pPr>
            <w:r>
              <w:t>negative acknowledge</w:t>
            </w:r>
          </w:p>
        </w:tc>
      </w:tr>
      <w:tr w:rsidR="00C760F7" w:rsidTr="00C760F7">
        <w:tc>
          <w:tcPr>
            <w:tcW w:w="496" w:type="pct"/>
            <w:shd w:val="clear" w:color="auto" w:fill="F1F1F1"/>
            <w:tcMar>
              <w:top w:w="150" w:type="dxa"/>
              <w:left w:w="299" w:type="dxa"/>
              <w:bottom w:w="150" w:type="dxa"/>
              <w:right w:w="150" w:type="dxa"/>
            </w:tcMar>
            <w:hideMark/>
          </w:tcPr>
          <w:p w:rsidR="00C760F7" w:rsidRDefault="00C760F7" w:rsidP="00C760F7">
            <w:pPr>
              <w:rPr>
                <w:sz w:val="24"/>
                <w:szCs w:val="24"/>
              </w:rPr>
            </w:pPr>
            <w:r>
              <w:t>SYN</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22</w:t>
            </w:r>
          </w:p>
        </w:tc>
        <w:tc>
          <w:tcPr>
            <w:tcW w:w="4009" w:type="pct"/>
            <w:shd w:val="clear" w:color="auto" w:fill="F1F1F1"/>
            <w:tcMar>
              <w:top w:w="150" w:type="dxa"/>
              <w:left w:w="150" w:type="dxa"/>
              <w:bottom w:w="150" w:type="dxa"/>
              <w:right w:w="150" w:type="dxa"/>
            </w:tcMar>
            <w:hideMark/>
          </w:tcPr>
          <w:p w:rsidR="00C760F7" w:rsidRDefault="00C760F7" w:rsidP="00C760F7">
            <w:pPr>
              <w:rPr>
                <w:sz w:val="24"/>
                <w:szCs w:val="24"/>
              </w:rPr>
            </w:pPr>
            <w:r>
              <w:t>synchronize</w:t>
            </w:r>
          </w:p>
        </w:tc>
      </w:tr>
      <w:tr w:rsidR="00C760F7" w:rsidTr="00C760F7">
        <w:tc>
          <w:tcPr>
            <w:tcW w:w="496" w:type="pct"/>
            <w:shd w:val="clear" w:color="auto" w:fill="FFFFFF"/>
            <w:tcMar>
              <w:top w:w="150" w:type="dxa"/>
              <w:left w:w="299" w:type="dxa"/>
              <w:bottom w:w="150" w:type="dxa"/>
              <w:right w:w="150" w:type="dxa"/>
            </w:tcMar>
            <w:hideMark/>
          </w:tcPr>
          <w:p w:rsidR="00C760F7" w:rsidRDefault="00C760F7" w:rsidP="00C760F7">
            <w:pPr>
              <w:rPr>
                <w:sz w:val="24"/>
                <w:szCs w:val="24"/>
              </w:rPr>
            </w:pPr>
            <w:r>
              <w:t>ETB</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23</w:t>
            </w:r>
          </w:p>
        </w:tc>
        <w:tc>
          <w:tcPr>
            <w:tcW w:w="4009" w:type="pct"/>
            <w:shd w:val="clear" w:color="auto" w:fill="FFFFFF"/>
            <w:tcMar>
              <w:top w:w="150" w:type="dxa"/>
              <w:left w:w="150" w:type="dxa"/>
              <w:bottom w:w="150" w:type="dxa"/>
              <w:right w:w="150" w:type="dxa"/>
            </w:tcMar>
            <w:hideMark/>
          </w:tcPr>
          <w:p w:rsidR="00C760F7" w:rsidRDefault="00C760F7" w:rsidP="00C760F7">
            <w:pPr>
              <w:rPr>
                <w:sz w:val="24"/>
                <w:szCs w:val="24"/>
              </w:rPr>
            </w:pPr>
            <w:r>
              <w:t>end transmission block</w:t>
            </w:r>
          </w:p>
        </w:tc>
      </w:tr>
      <w:tr w:rsidR="00C760F7" w:rsidTr="00C760F7">
        <w:tc>
          <w:tcPr>
            <w:tcW w:w="496" w:type="pct"/>
            <w:shd w:val="clear" w:color="auto" w:fill="F1F1F1"/>
            <w:tcMar>
              <w:top w:w="150" w:type="dxa"/>
              <w:left w:w="299" w:type="dxa"/>
              <w:bottom w:w="150" w:type="dxa"/>
              <w:right w:w="150" w:type="dxa"/>
            </w:tcMar>
            <w:hideMark/>
          </w:tcPr>
          <w:p w:rsidR="00C760F7" w:rsidRDefault="00C760F7" w:rsidP="00C760F7">
            <w:pPr>
              <w:rPr>
                <w:sz w:val="24"/>
                <w:szCs w:val="24"/>
              </w:rPr>
            </w:pPr>
            <w:r>
              <w:t>CAN</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24</w:t>
            </w:r>
          </w:p>
        </w:tc>
        <w:tc>
          <w:tcPr>
            <w:tcW w:w="4009" w:type="pct"/>
            <w:shd w:val="clear" w:color="auto" w:fill="F1F1F1"/>
            <w:tcMar>
              <w:top w:w="150" w:type="dxa"/>
              <w:left w:w="150" w:type="dxa"/>
              <w:bottom w:w="150" w:type="dxa"/>
              <w:right w:w="150" w:type="dxa"/>
            </w:tcMar>
            <w:hideMark/>
          </w:tcPr>
          <w:p w:rsidR="00C760F7" w:rsidRDefault="00C760F7" w:rsidP="00C760F7">
            <w:pPr>
              <w:rPr>
                <w:sz w:val="24"/>
                <w:szCs w:val="24"/>
              </w:rPr>
            </w:pPr>
            <w:r>
              <w:t>cancel</w:t>
            </w:r>
          </w:p>
        </w:tc>
      </w:tr>
      <w:tr w:rsidR="00C760F7" w:rsidTr="00C760F7">
        <w:tc>
          <w:tcPr>
            <w:tcW w:w="496" w:type="pct"/>
            <w:shd w:val="clear" w:color="auto" w:fill="FFFFFF"/>
            <w:tcMar>
              <w:top w:w="150" w:type="dxa"/>
              <w:left w:w="299" w:type="dxa"/>
              <w:bottom w:w="150" w:type="dxa"/>
              <w:right w:w="150" w:type="dxa"/>
            </w:tcMar>
            <w:hideMark/>
          </w:tcPr>
          <w:p w:rsidR="00C760F7" w:rsidRDefault="00C760F7" w:rsidP="00C760F7">
            <w:pPr>
              <w:rPr>
                <w:sz w:val="24"/>
                <w:szCs w:val="24"/>
              </w:rPr>
            </w:pPr>
            <w:r>
              <w:t>EM</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25</w:t>
            </w:r>
          </w:p>
        </w:tc>
        <w:tc>
          <w:tcPr>
            <w:tcW w:w="4009" w:type="pct"/>
            <w:shd w:val="clear" w:color="auto" w:fill="FFFFFF"/>
            <w:tcMar>
              <w:top w:w="150" w:type="dxa"/>
              <w:left w:w="150" w:type="dxa"/>
              <w:bottom w:w="150" w:type="dxa"/>
              <w:right w:w="150" w:type="dxa"/>
            </w:tcMar>
            <w:hideMark/>
          </w:tcPr>
          <w:p w:rsidR="00C760F7" w:rsidRDefault="00C760F7" w:rsidP="00C760F7">
            <w:pPr>
              <w:rPr>
                <w:sz w:val="24"/>
                <w:szCs w:val="24"/>
              </w:rPr>
            </w:pPr>
            <w:r>
              <w:t>end of medium</w:t>
            </w:r>
          </w:p>
        </w:tc>
      </w:tr>
      <w:tr w:rsidR="00C760F7" w:rsidTr="00C760F7">
        <w:tc>
          <w:tcPr>
            <w:tcW w:w="496" w:type="pct"/>
            <w:shd w:val="clear" w:color="auto" w:fill="F1F1F1"/>
            <w:tcMar>
              <w:top w:w="150" w:type="dxa"/>
              <w:left w:w="299" w:type="dxa"/>
              <w:bottom w:w="150" w:type="dxa"/>
              <w:right w:w="150" w:type="dxa"/>
            </w:tcMar>
            <w:hideMark/>
          </w:tcPr>
          <w:p w:rsidR="00C760F7" w:rsidRDefault="00C760F7" w:rsidP="00C760F7">
            <w:pPr>
              <w:rPr>
                <w:sz w:val="24"/>
                <w:szCs w:val="24"/>
              </w:rPr>
            </w:pPr>
            <w:r>
              <w:lastRenderedPageBreak/>
              <w:t>SUB</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26</w:t>
            </w:r>
          </w:p>
        </w:tc>
        <w:tc>
          <w:tcPr>
            <w:tcW w:w="4009" w:type="pct"/>
            <w:shd w:val="clear" w:color="auto" w:fill="F1F1F1"/>
            <w:tcMar>
              <w:top w:w="150" w:type="dxa"/>
              <w:left w:w="150" w:type="dxa"/>
              <w:bottom w:w="150" w:type="dxa"/>
              <w:right w:w="150" w:type="dxa"/>
            </w:tcMar>
            <w:hideMark/>
          </w:tcPr>
          <w:p w:rsidR="00C760F7" w:rsidRDefault="00C760F7" w:rsidP="00C760F7">
            <w:pPr>
              <w:rPr>
                <w:sz w:val="24"/>
                <w:szCs w:val="24"/>
              </w:rPr>
            </w:pPr>
            <w:r>
              <w:t>substitute</w:t>
            </w:r>
          </w:p>
        </w:tc>
      </w:tr>
      <w:tr w:rsidR="00C760F7" w:rsidTr="00C760F7">
        <w:tc>
          <w:tcPr>
            <w:tcW w:w="496" w:type="pct"/>
            <w:shd w:val="clear" w:color="auto" w:fill="FFFFFF"/>
            <w:tcMar>
              <w:top w:w="150" w:type="dxa"/>
              <w:left w:w="299" w:type="dxa"/>
              <w:bottom w:w="150" w:type="dxa"/>
              <w:right w:w="150" w:type="dxa"/>
            </w:tcMar>
            <w:hideMark/>
          </w:tcPr>
          <w:p w:rsidR="00C760F7" w:rsidRDefault="00C760F7" w:rsidP="00C760F7">
            <w:pPr>
              <w:rPr>
                <w:sz w:val="24"/>
                <w:szCs w:val="24"/>
              </w:rPr>
            </w:pPr>
            <w:r>
              <w:t>ESC</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27</w:t>
            </w:r>
          </w:p>
        </w:tc>
        <w:tc>
          <w:tcPr>
            <w:tcW w:w="4009" w:type="pct"/>
            <w:shd w:val="clear" w:color="auto" w:fill="FFFFFF"/>
            <w:tcMar>
              <w:top w:w="150" w:type="dxa"/>
              <w:left w:w="150" w:type="dxa"/>
              <w:bottom w:w="150" w:type="dxa"/>
              <w:right w:w="150" w:type="dxa"/>
            </w:tcMar>
            <w:hideMark/>
          </w:tcPr>
          <w:p w:rsidR="00C760F7" w:rsidRDefault="00C760F7" w:rsidP="00C760F7">
            <w:pPr>
              <w:rPr>
                <w:sz w:val="24"/>
                <w:szCs w:val="24"/>
              </w:rPr>
            </w:pPr>
            <w:r>
              <w:t>escape</w:t>
            </w:r>
          </w:p>
        </w:tc>
      </w:tr>
      <w:tr w:rsidR="00C760F7" w:rsidTr="00C760F7">
        <w:tc>
          <w:tcPr>
            <w:tcW w:w="496" w:type="pct"/>
            <w:shd w:val="clear" w:color="auto" w:fill="F1F1F1"/>
            <w:tcMar>
              <w:top w:w="150" w:type="dxa"/>
              <w:left w:w="299" w:type="dxa"/>
              <w:bottom w:w="150" w:type="dxa"/>
              <w:right w:w="150" w:type="dxa"/>
            </w:tcMar>
            <w:hideMark/>
          </w:tcPr>
          <w:p w:rsidR="00C760F7" w:rsidRDefault="00C760F7" w:rsidP="00C760F7">
            <w:pPr>
              <w:rPr>
                <w:sz w:val="24"/>
                <w:szCs w:val="24"/>
              </w:rPr>
            </w:pPr>
            <w:r>
              <w:t>FS</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28</w:t>
            </w:r>
          </w:p>
        </w:tc>
        <w:tc>
          <w:tcPr>
            <w:tcW w:w="4009" w:type="pct"/>
            <w:shd w:val="clear" w:color="auto" w:fill="F1F1F1"/>
            <w:tcMar>
              <w:top w:w="150" w:type="dxa"/>
              <w:left w:w="150" w:type="dxa"/>
              <w:bottom w:w="150" w:type="dxa"/>
              <w:right w:w="150" w:type="dxa"/>
            </w:tcMar>
            <w:hideMark/>
          </w:tcPr>
          <w:p w:rsidR="00C760F7" w:rsidRDefault="00C760F7" w:rsidP="00C760F7">
            <w:pPr>
              <w:rPr>
                <w:sz w:val="24"/>
                <w:szCs w:val="24"/>
              </w:rPr>
            </w:pPr>
            <w:r>
              <w:t>file separator</w:t>
            </w:r>
          </w:p>
        </w:tc>
      </w:tr>
      <w:tr w:rsidR="00C760F7" w:rsidTr="00C760F7">
        <w:tc>
          <w:tcPr>
            <w:tcW w:w="496" w:type="pct"/>
            <w:shd w:val="clear" w:color="auto" w:fill="FFFFFF"/>
            <w:tcMar>
              <w:top w:w="150" w:type="dxa"/>
              <w:left w:w="299" w:type="dxa"/>
              <w:bottom w:w="150" w:type="dxa"/>
              <w:right w:w="150" w:type="dxa"/>
            </w:tcMar>
            <w:hideMark/>
          </w:tcPr>
          <w:p w:rsidR="00C760F7" w:rsidRDefault="00C760F7" w:rsidP="00C760F7">
            <w:pPr>
              <w:rPr>
                <w:sz w:val="24"/>
                <w:szCs w:val="24"/>
              </w:rPr>
            </w:pPr>
            <w:r>
              <w:t>GS</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29</w:t>
            </w:r>
          </w:p>
        </w:tc>
        <w:tc>
          <w:tcPr>
            <w:tcW w:w="4009" w:type="pct"/>
            <w:shd w:val="clear" w:color="auto" w:fill="FFFFFF"/>
            <w:tcMar>
              <w:top w:w="150" w:type="dxa"/>
              <w:left w:w="150" w:type="dxa"/>
              <w:bottom w:w="150" w:type="dxa"/>
              <w:right w:w="150" w:type="dxa"/>
            </w:tcMar>
            <w:hideMark/>
          </w:tcPr>
          <w:p w:rsidR="00C760F7" w:rsidRDefault="00C760F7" w:rsidP="00C760F7">
            <w:pPr>
              <w:rPr>
                <w:sz w:val="24"/>
                <w:szCs w:val="24"/>
              </w:rPr>
            </w:pPr>
            <w:r>
              <w:t>group separator</w:t>
            </w:r>
          </w:p>
        </w:tc>
      </w:tr>
      <w:tr w:rsidR="00C760F7" w:rsidTr="00C760F7">
        <w:tc>
          <w:tcPr>
            <w:tcW w:w="496" w:type="pct"/>
            <w:shd w:val="clear" w:color="auto" w:fill="F1F1F1"/>
            <w:tcMar>
              <w:top w:w="150" w:type="dxa"/>
              <w:left w:w="299" w:type="dxa"/>
              <w:bottom w:w="150" w:type="dxa"/>
              <w:right w:w="150" w:type="dxa"/>
            </w:tcMar>
            <w:hideMark/>
          </w:tcPr>
          <w:p w:rsidR="00C760F7" w:rsidRDefault="00C760F7" w:rsidP="00C760F7">
            <w:pPr>
              <w:rPr>
                <w:sz w:val="24"/>
                <w:szCs w:val="24"/>
              </w:rPr>
            </w:pPr>
            <w:r>
              <w:t>RS</w:t>
            </w:r>
          </w:p>
        </w:tc>
        <w:tc>
          <w:tcPr>
            <w:tcW w:w="496" w:type="pct"/>
            <w:shd w:val="clear" w:color="auto" w:fill="F1F1F1"/>
            <w:tcMar>
              <w:top w:w="150" w:type="dxa"/>
              <w:left w:w="150" w:type="dxa"/>
              <w:bottom w:w="150" w:type="dxa"/>
              <w:right w:w="150" w:type="dxa"/>
            </w:tcMar>
            <w:hideMark/>
          </w:tcPr>
          <w:p w:rsidR="00C760F7" w:rsidRDefault="00C760F7" w:rsidP="00C760F7">
            <w:pPr>
              <w:rPr>
                <w:sz w:val="24"/>
                <w:szCs w:val="24"/>
              </w:rPr>
            </w:pPr>
            <w:r>
              <w:t>30</w:t>
            </w:r>
          </w:p>
        </w:tc>
        <w:tc>
          <w:tcPr>
            <w:tcW w:w="4009" w:type="pct"/>
            <w:shd w:val="clear" w:color="auto" w:fill="F1F1F1"/>
            <w:tcMar>
              <w:top w:w="150" w:type="dxa"/>
              <w:left w:w="150" w:type="dxa"/>
              <w:bottom w:w="150" w:type="dxa"/>
              <w:right w:w="150" w:type="dxa"/>
            </w:tcMar>
            <w:hideMark/>
          </w:tcPr>
          <w:p w:rsidR="00C760F7" w:rsidRDefault="00C760F7" w:rsidP="00C760F7">
            <w:pPr>
              <w:rPr>
                <w:sz w:val="24"/>
                <w:szCs w:val="24"/>
              </w:rPr>
            </w:pPr>
            <w:r>
              <w:t>record separator</w:t>
            </w:r>
          </w:p>
        </w:tc>
      </w:tr>
      <w:tr w:rsidR="00C760F7" w:rsidTr="00C760F7">
        <w:tc>
          <w:tcPr>
            <w:tcW w:w="496" w:type="pct"/>
            <w:shd w:val="clear" w:color="auto" w:fill="FFFFFF"/>
            <w:tcMar>
              <w:top w:w="150" w:type="dxa"/>
              <w:left w:w="299" w:type="dxa"/>
              <w:bottom w:w="150" w:type="dxa"/>
              <w:right w:w="150" w:type="dxa"/>
            </w:tcMar>
            <w:hideMark/>
          </w:tcPr>
          <w:p w:rsidR="00C760F7" w:rsidRDefault="00C760F7" w:rsidP="00C760F7">
            <w:pPr>
              <w:rPr>
                <w:sz w:val="24"/>
                <w:szCs w:val="24"/>
              </w:rPr>
            </w:pPr>
            <w:r>
              <w:t>US</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31</w:t>
            </w:r>
          </w:p>
        </w:tc>
        <w:tc>
          <w:tcPr>
            <w:tcW w:w="4009" w:type="pct"/>
            <w:shd w:val="clear" w:color="auto" w:fill="FFFFFF"/>
            <w:tcMar>
              <w:top w:w="150" w:type="dxa"/>
              <w:left w:w="150" w:type="dxa"/>
              <w:bottom w:w="150" w:type="dxa"/>
              <w:right w:w="150" w:type="dxa"/>
            </w:tcMar>
            <w:hideMark/>
          </w:tcPr>
          <w:p w:rsidR="00C760F7" w:rsidRDefault="00C760F7" w:rsidP="00C760F7">
            <w:pPr>
              <w:rPr>
                <w:sz w:val="24"/>
                <w:szCs w:val="24"/>
              </w:rPr>
            </w:pPr>
            <w:r>
              <w:t>unit separator</w:t>
            </w:r>
          </w:p>
        </w:tc>
      </w:tr>
      <w:tr w:rsidR="00C760F7" w:rsidTr="00C760F7">
        <w:tc>
          <w:tcPr>
            <w:tcW w:w="496" w:type="pct"/>
            <w:shd w:val="clear" w:color="auto" w:fill="FFFFFF"/>
            <w:tcMar>
              <w:top w:w="150" w:type="dxa"/>
              <w:left w:w="299" w:type="dxa"/>
              <w:bottom w:w="150" w:type="dxa"/>
              <w:right w:w="150" w:type="dxa"/>
            </w:tcMar>
            <w:hideMark/>
          </w:tcPr>
          <w:p w:rsidR="00C760F7" w:rsidRDefault="00C760F7" w:rsidP="00C760F7">
            <w:pPr>
              <w:rPr>
                <w:sz w:val="24"/>
                <w:szCs w:val="24"/>
              </w:rPr>
            </w:pPr>
            <w:r>
              <w:t>DEL</w:t>
            </w:r>
          </w:p>
        </w:tc>
        <w:tc>
          <w:tcPr>
            <w:tcW w:w="496" w:type="pct"/>
            <w:shd w:val="clear" w:color="auto" w:fill="FFFFFF"/>
            <w:tcMar>
              <w:top w:w="150" w:type="dxa"/>
              <w:left w:w="150" w:type="dxa"/>
              <w:bottom w:w="150" w:type="dxa"/>
              <w:right w:w="150" w:type="dxa"/>
            </w:tcMar>
            <w:hideMark/>
          </w:tcPr>
          <w:p w:rsidR="00C760F7" w:rsidRDefault="00C760F7" w:rsidP="00C760F7">
            <w:pPr>
              <w:rPr>
                <w:sz w:val="24"/>
                <w:szCs w:val="24"/>
              </w:rPr>
            </w:pPr>
            <w:r>
              <w:t>127</w:t>
            </w:r>
          </w:p>
        </w:tc>
        <w:tc>
          <w:tcPr>
            <w:tcW w:w="4009" w:type="pct"/>
            <w:shd w:val="clear" w:color="auto" w:fill="FFFFFF"/>
            <w:tcMar>
              <w:top w:w="150" w:type="dxa"/>
              <w:left w:w="150" w:type="dxa"/>
              <w:bottom w:w="150" w:type="dxa"/>
              <w:right w:w="150" w:type="dxa"/>
            </w:tcMar>
            <w:hideMark/>
          </w:tcPr>
          <w:p w:rsidR="00C760F7" w:rsidRDefault="00C760F7" w:rsidP="00C760F7">
            <w:pPr>
              <w:rPr>
                <w:sz w:val="24"/>
                <w:szCs w:val="24"/>
              </w:rPr>
            </w:pPr>
            <w:r>
              <w:t>delete (rubout)</w:t>
            </w:r>
          </w:p>
        </w:tc>
      </w:tr>
    </w:tbl>
    <w:p w:rsidR="00C760F7" w:rsidRDefault="00C760F7" w:rsidP="00E50D91"/>
    <w:p w:rsidR="00E256FC" w:rsidRPr="00E50D91" w:rsidRDefault="00E50D91" w:rsidP="00E50D91">
      <w:pPr>
        <w:pStyle w:val="Heading2"/>
        <w:rPr>
          <w:sz w:val="23"/>
          <w:szCs w:val="23"/>
        </w:rPr>
      </w:pPr>
      <w:r>
        <w:t xml:space="preserve"> </w:t>
      </w:r>
      <w:bookmarkStart w:id="64" w:name="_Toc492230525"/>
      <w:r w:rsidR="00E256FC">
        <w:t>In HTML 4: ISO-8859-1</w:t>
      </w:r>
      <w:bookmarkEnd w:id="64"/>
    </w:p>
    <w:p w:rsidR="00E256FC" w:rsidRDefault="00E256FC" w:rsidP="00E50D91">
      <w:r>
        <w:t>Since most countries use characters outside ASCII, the default character encoding in the HTML 2.0 standard was changed to ISO-8859-1.</w:t>
      </w:r>
    </w:p>
    <w:p w:rsidR="00E256FC" w:rsidRDefault="00E256FC" w:rsidP="00E50D91">
      <w:r>
        <w:t>ISO-8859-1 is an extension to ASCII, with added international characters. Like ANSI, it uses a full byte to represent twice as many characters than ASCII.</w:t>
      </w:r>
    </w:p>
    <w:tbl>
      <w:tblPr>
        <w:tblStyle w:val="TableGrid"/>
        <w:tblW w:w="0" w:type="auto"/>
        <w:tblLook w:val="04A0" w:firstRow="1" w:lastRow="0" w:firstColumn="1" w:lastColumn="0" w:noHBand="0" w:noVBand="1"/>
      </w:tblPr>
      <w:tblGrid>
        <w:gridCol w:w="8856"/>
      </w:tblGrid>
      <w:tr w:rsidR="00E50D91" w:rsidTr="00E50D91">
        <w:tc>
          <w:tcPr>
            <w:tcW w:w="9576" w:type="dxa"/>
            <w:tcBorders>
              <w:top w:val="nil"/>
              <w:left w:val="nil"/>
              <w:bottom w:val="nil"/>
              <w:right w:val="nil"/>
            </w:tcBorders>
            <w:shd w:val="clear" w:color="auto" w:fill="BFBFBF" w:themeFill="background1" w:themeFillShade="BF"/>
          </w:tcPr>
          <w:p w:rsidR="00E50D91" w:rsidRDefault="00E50D91" w:rsidP="00E50D91">
            <w:r>
              <w:lastRenderedPageBreak/>
              <w:t>When browsers detect ISO-8859-1 in a web page, they normally default to ANSI, because ANSI is identical to ISO-8859-1 except that ANSI has 32 extra characters.</w:t>
            </w:r>
          </w:p>
        </w:tc>
      </w:tr>
    </w:tbl>
    <w:p w:rsidR="00E256FC" w:rsidRDefault="00E256FC" w:rsidP="00E50D91"/>
    <w:p w:rsidR="00E256FC" w:rsidRDefault="00E256FC" w:rsidP="00E50D91">
      <w:r>
        <w:t>If an HTML 4 web page uses a different character-set than ISO-8859-1, it should be specified in the &lt;meta&gt; tag like:</w:t>
      </w:r>
    </w:p>
    <w:tbl>
      <w:tblPr>
        <w:tblStyle w:val="TableGrid"/>
        <w:tblW w:w="5000" w:type="pct"/>
        <w:tblLook w:val="04A0" w:firstRow="1" w:lastRow="0" w:firstColumn="1" w:lastColumn="0" w:noHBand="0" w:noVBand="1"/>
      </w:tblPr>
      <w:tblGrid>
        <w:gridCol w:w="8856"/>
      </w:tblGrid>
      <w:tr w:rsidR="00E50D91" w:rsidTr="00E50D91">
        <w:tc>
          <w:tcPr>
            <w:tcW w:w="50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50D91" w:rsidRPr="00E50D91" w:rsidRDefault="00E50D91" w:rsidP="00E50D91">
            <w:pPr>
              <w:shd w:val="clear" w:color="auto" w:fill="FFFFFF"/>
              <w:rPr>
                <w:rFonts w:ascii="Consolas" w:hAnsi="Consolas"/>
              </w:rPr>
            </w:pPr>
            <w:r w:rsidRPr="00E50D91">
              <w:rPr>
                <w:rFonts w:ascii="Consolas" w:hAnsi="Consolas"/>
              </w:rPr>
              <w:t>&lt;meta http-equiv="Content-Type" content="text/html;charset=ISO-8859-8"&gt;</w:t>
            </w:r>
          </w:p>
        </w:tc>
      </w:tr>
    </w:tbl>
    <w:p w:rsidR="00815E8E" w:rsidRDefault="00815E8E" w:rsidP="00815E8E">
      <w:pPr>
        <w:pStyle w:val="Heading3"/>
      </w:pPr>
      <w:bookmarkStart w:id="65" w:name="_Toc492230526"/>
      <w:r>
        <w:t>ISO-8859-1 Character Set</w:t>
      </w:r>
      <w:bookmarkEnd w:id="65"/>
    </w:p>
    <w:p w:rsidR="00815E8E" w:rsidRPr="00815E8E" w:rsidRDefault="00815E8E" w:rsidP="00815E8E">
      <w:r>
        <w:t>The first part of ISO-8859-1 (entity numbers from 0-127) is the original ASCII character-set. It contains numbers, upper and lowercase English letters, and some special characters.</w:t>
      </w:r>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1576"/>
        <w:gridCol w:w="1220"/>
        <w:gridCol w:w="1091"/>
        <w:gridCol w:w="5202"/>
      </w:tblGrid>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Character</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Number</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Entity Name</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Description</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 </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0 - 31</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Control characters</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 </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32</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space</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33</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exclamation mark</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lastRenderedPageBreak/>
              <w:t>"</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34</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&amp;quot;</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quotation mark</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35</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number sign</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36</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dollar sign</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37</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percent sign</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&amp;</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38</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&amp;amp;</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ampersand</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39</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apostrophe</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40</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left parenthesis</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41</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right parenthesis</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42</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asterisk</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43</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plus sign</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lastRenderedPageBreak/>
              <w:t>,</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44</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comma</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45</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hyphen-minus</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46</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full stop</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47</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solidus</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0</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48</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digit zero</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1</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49</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digit one</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2</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50</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digit two</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3</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51</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digit three</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4</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52</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digit four</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5</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53</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digit five</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lastRenderedPageBreak/>
              <w:t>6</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54</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digit six</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7</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55</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digit seven</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8</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56</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digit eight</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9</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57</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digit nine</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58</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colon</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59</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semicolon</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&lt;</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60</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&amp;lt;</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less-than sign</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61</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equals sign</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&gt;</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62</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&amp;gt;</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greater-than sign</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63</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question mark</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lastRenderedPageBreak/>
              <w:t>@</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64</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commercial at</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A</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65</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Latin capital letter A</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B</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66</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Latin capital letter B</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C</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67</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Latin capital letter C</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D</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68</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Latin capital letter D</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E</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69</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Latin capital letter E</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F</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70</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Latin capital letter F</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G</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71</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Latin capital letter G</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H</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72</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Latin capital letter H</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I</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73</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Latin capital letter I</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lastRenderedPageBreak/>
              <w:t>J</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74</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Latin capital letter J</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K</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75</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Latin capital letter K</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L</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76</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Latin capital letter L</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M</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77</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Latin capital letter M</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N</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78</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Latin capital letter N</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O</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79</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Latin capital letter O</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P</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80</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Latin capital letter P</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Q</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81</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Latin capital letter Q</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R</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82</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Latin capital letter R</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S</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83</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Latin capital letter S</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lastRenderedPageBreak/>
              <w:t>T</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84</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Latin capital letter T</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U</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85</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Latin capital letter U</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V</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86</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Latin capital letter V</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W</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87</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Latin capital letter W</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X</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88</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Latin capital letter X</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Y</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89</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Latin capital letter Y</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Z</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90</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Latin capital letter Z</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91</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left square bracket</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92</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reverse solidus</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93</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right square bracket</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lastRenderedPageBreak/>
              <w:t>^</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94</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circumflex accent</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_</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95</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low line</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96</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grave accent</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a</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97</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Latin small letter a</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b</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98</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Latin small letter b</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c</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99</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Latin small letter c</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d</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100</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Latin small letter d</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e</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101</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Latin small letter e</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f</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102</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Latin small letter f</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g</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103</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Latin small letter g</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lastRenderedPageBreak/>
              <w:t>h</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104</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Latin small letter h</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i</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105</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Latin small letter i</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j</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106</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Latin small letter j</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k</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107</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Latin small letter k</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l</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108</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Latin small letter l</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m</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109</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Latin small letter m</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n</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110</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Latin small letter n</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o</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111</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Latin small letter o</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p</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112</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Latin small letter p</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q</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113</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Latin small letter q</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lastRenderedPageBreak/>
              <w:t>r</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114</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Latin small letter r</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s</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115</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Latin small letter s</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t</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116</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Latin small letter t</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u</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117</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Latin small letter u</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v</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118</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Latin small letter v</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w</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119</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Latin small letter w</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x</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120</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Latin small letter x</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y</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121</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Latin small letter y</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z</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122</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Latin small letter z</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123</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left curly bracket</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lastRenderedPageBreak/>
              <w:t>|</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124</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vertical line</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125</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right curly bracket</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126</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tilde</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 </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127</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Control character</w:t>
            </w:r>
          </w:p>
        </w:tc>
      </w:tr>
    </w:tbl>
    <w:p w:rsidR="00815E8E" w:rsidRPr="00815E8E" w:rsidRDefault="00815E8E" w:rsidP="00815E8E">
      <w:pPr>
        <w:pStyle w:val="Heading3"/>
        <w:rPr>
          <w:rFonts w:ascii="Times New Roman" w:hAnsi="Times New Roman" w:cs="Times New Roman"/>
          <w:color w:val="auto"/>
          <w:sz w:val="24"/>
          <w:szCs w:val="24"/>
        </w:rPr>
      </w:pPr>
      <w:bookmarkStart w:id="66" w:name="_Toc492230527"/>
      <w:r>
        <w:t>ISO-8859-1 and Windows-1252</w:t>
      </w:r>
      <w:bookmarkEnd w:id="66"/>
    </w:p>
    <w:p w:rsidR="00815E8E" w:rsidRDefault="00815E8E" w:rsidP="00815E8E">
      <w:r>
        <w:t>ISO-8859-1 is very similar to Windows-1252.</w:t>
      </w:r>
    </w:p>
    <w:p w:rsidR="00815E8E" w:rsidRPr="00815E8E" w:rsidRDefault="00815E8E" w:rsidP="00815E8E">
      <w:pPr>
        <w:pStyle w:val="NormalWeb"/>
        <w:shd w:val="clear" w:color="auto" w:fill="FFFFFF"/>
        <w:rPr>
          <w:rFonts w:ascii="Verdana" w:hAnsi="Verdana"/>
          <w:color w:val="000000"/>
          <w:sz w:val="23"/>
          <w:szCs w:val="23"/>
        </w:rPr>
      </w:pPr>
      <w:r w:rsidRPr="00815E8E">
        <w:rPr>
          <w:rStyle w:val="Strong"/>
          <w:rFonts w:ascii="Verdana" w:hAnsi="Verdana"/>
          <w:color w:val="000000"/>
          <w:sz w:val="23"/>
          <w:szCs w:val="23"/>
        </w:rPr>
        <w:t>In ISO-8859-1, the characters from 128 to 159 are not defined.</w:t>
      </w:r>
    </w:p>
    <w:p w:rsidR="00815E8E" w:rsidRDefault="00815E8E" w:rsidP="00815E8E">
      <w:r>
        <w:t>In Windows-1252, the characters from 128 to 159 are used for some useful symbols.</w:t>
      </w:r>
    </w:p>
    <w:p w:rsidR="00815E8E" w:rsidRPr="00815E8E" w:rsidRDefault="00815E8E" w:rsidP="00815E8E">
      <w:r>
        <w:t>Since many web sites declare ISO-8859-1 and use the values from 128 to 159 as if they were using Windows-1252, most browsers will display these characters from the Windows-1252 character set instead of nothing.</w:t>
      </w:r>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1576"/>
        <w:gridCol w:w="1220"/>
        <w:gridCol w:w="1409"/>
        <w:gridCol w:w="4884"/>
      </w:tblGrid>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Character</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Number</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Entity Name</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Description</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128</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&amp;euro;</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euro sign</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lastRenderedPageBreak/>
              <w:t> </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129</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NOT USED</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130</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&amp;sbquo;</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single low-9 quotation mark</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ƒ</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131</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&amp;fnof;</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Latin small letter f with hook</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132</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&amp;bdquo;</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double low-9 quotation mark</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133</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&amp;hellip;</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horizontal ellipsis</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134</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&amp;dagger;</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dagger</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135</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&amp;Dagger;</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double dagger</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ˆ</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136</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&amp;circ;</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modifier letter circumflex accent</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137</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&amp;permil;</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per mille sign</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Š</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138</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&amp;Scaron;</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Latin capital letter S with caron</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lastRenderedPageBreak/>
              <w:t>‹</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139</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&amp;lsaquo;</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single left-pointing angle quotation mark</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Œ</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140</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&amp;OElig;</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Latin capital ligature OE</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 </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141</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NOT USED</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Ž</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142</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&amp;Zcaron;</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Latin capital letter Z with caron</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 </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143</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NOT USED</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 </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144</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NOT USED</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145</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&amp;lsquo;</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left single quotation mark</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146</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&amp;rsquo;</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right single quotation mark</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147</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&amp;ldquo;</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left double quotation mark</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148</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&amp;rdquo;</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right double quotation mark</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lastRenderedPageBreak/>
              <w:t>•</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149</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&amp;bull;</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bullet</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150</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&amp;ndash;</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en dash</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151</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&amp;mdash;</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em dash</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152</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&amp;tilde;</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small tilde</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153</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&amp;trade;</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trade mark sign</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š</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154</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&amp;scaron;</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Latin small letter s with caron</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155</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&amp;rsaquo;</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single right-pointing angle quotation mark</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œ</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156</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&amp;oelig;</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Latin small ligature oe</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t> </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157</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 </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NOT USED</w:t>
            </w:r>
          </w:p>
        </w:tc>
      </w:tr>
      <w:tr w:rsidR="00815E8E" w:rsidTr="00815E8E">
        <w:tc>
          <w:tcPr>
            <w:tcW w:w="595" w:type="pct"/>
            <w:shd w:val="clear" w:color="auto" w:fill="F1F1F1"/>
            <w:tcMar>
              <w:top w:w="150" w:type="dxa"/>
              <w:left w:w="299" w:type="dxa"/>
              <w:bottom w:w="150" w:type="dxa"/>
              <w:right w:w="150" w:type="dxa"/>
            </w:tcMar>
            <w:hideMark/>
          </w:tcPr>
          <w:p w:rsidR="00815E8E" w:rsidRDefault="00815E8E" w:rsidP="00815E8E">
            <w:pPr>
              <w:rPr>
                <w:sz w:val="24"/>
                <w:szCs w:val="24"/>
              </w:rPr>
            </w:pPr>
            <w:r>
              <w:t>ž</w:t>
            </w:r>
          </w:p>
        </w:tc>
        <w:tc>
          <w:tcPr>
            <w:tcW w:w="496" w:type="pct"/>
            <w:shd w:val="clear" w:color="auto" w:fill="F1F1F1"/>
            <w:tcMar>
              <w:top w:w="150" w:type="dxa"/>
              <w:left w:w="150" w:type="dxa"/>
              <w:bottom w:w="150" w:type="dxa"/>
              <w:right w:w="150" w:type="dxa"/>
            </w:tcMar>
            <w:hideMark/>
          </w:tcPr>
          <w:p w:rsidR="00815E8E" w:rsidRDefault="00815E8E" w:rsidP="00815E8E">
            <w:pPr>
              <w:rPr>
                <w:sz w:val="24"/>
                <w:szCs w:val="24"/>
              </w:rPr>
            </w:pPr>
            <w:r>
              <w:t>158</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&amp;zcaron;</w:t>
            </w:r>
          </w:p>
        </w:tc>
        <w:tc>
          <w:tcPr>
            <w:tcW w:w="3161" w:type="pct"/>
            <w:shd w:val="clear" w:color="auto" w:fill="F1F1F1"/>
            <w:tcMar>
              <w:top w:w="150" w:type="dxa"/>
              <w:left w:w="150" w:type="dxa"/>
              <w:bottom w:w="150" w:type="dxa"/>
              <w:right w:w="150" w:type="dxa"/>
            </w:tcMar>
            <w:hideMark/>
          </w:tcPr>
          <w:p w:rsidR="00815E8E" w:rsidRDefault="00815E8E" w:rsidP="00815E8E">
            <w:pPr>
              <w:rPr>
                <w:sz w:val="24"/>
                <w:szCs w:val="24"/>
              </w:rPr>
            </w:pPr>
            <w:r>
              <w:t>Latin small letter z with caron</w:t>
            </w:r>
          </w:p>
        </w:tc>
      </w:tr>
      <w:tr w:rsidR="00815E8E" w:rsidTr="00815E8E">
        <w:tc>
          <w:tcPr>
            <w:tcW w:w="595" w:type="pct"/>
            <w:shd w:val="clear" w:color="auto" w:fill="FFFFFF"/>
            <w:tcMar>
              <w:top w:w="150" w:type="dxa"/>
              <w:left w:w="299" w:type="dxa"/>
              <w:bottom w:w="150" w:type="dxa"/>
              <w:right w:w="150" w:type="dxa"/>
            </w:tcMar>
            <w:hideMark/>
          </w:tcPr>
          <w:p w:rsidR="00815E8E" w:rsidRDefault="00815E8E" w:rsidP="00815E8E">
            <w:pPr>
              <w:rPr>
                <w:sz w:val="24"/>
                <w:szCs w:val="24"/>
              </w:rPr>
            </w:pPr>
            <w:r>
              <w:lastRenderedPageBreak/>
              <w:t>Ÿ</w:t>
            </w:r>
          </w:p>
        </w:tc>
        <w:tc>
          <w:tcPr>
            <w:tcW w:w="496" w:type="pct"/>
            <w:shd w:val="clear" w:color="auto" w:fill="FFFFFF"/>
            <w:tcMar>
              <w:top w:w="150" w:type="dxa"/>
              <w:left w:w="150" w:type="dxa"/>
              <w:bottom w:w="150" w:type="dxa"/>
              <w:right w:w="150" w:type="dxa"/>
            </w:tcMar>
            <w:hideMark/>
          </w:tcPr>
          <w:p w:rsidR="00815E8E" w:rsidRDefault="00815E8E" w:rsidP="00815E8E">
            <w:pPr>
              <w:rPr>
                <w:sz w:val="24"/>
                <w:szCs w:val="24"/>
              </w:rPr>
            </w:pPr>
            <w:r>
              <w:t>159</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&amp;Yuml;</w:t>
            </w:r>
          </w:p>
        </w:tc>
        <w:tc>
          <w:tcPr>
            <w:tcW w:w="3161" w:type="pct"/>
            <w:shd w:val="clear" w:color="auto" w:fill="FFFFFF"/>
            <w:tcMar>
              <w:top w:w="150" w:type="dxa"/>
              <w:left w:w="150" w:type="dxa"/>
              <w:bottom w:w="150" w:type="dxa"/>
              <w:right w:w="150" w:type="dxa"/>
            </w:tcMar>
            <w:hideMark/>
          </w:tcPr>
          <w:p w:rsidR="00815E8E" w:rsidRDefault="00815E8E" w:rsidP="00815E8E">
            <w:pPr>
              <w:rPr>
                <w:sz w:val="24"/>
                <w:szCs w:val="24"/>
              </w:rPr>
            </w:pPr>
            <w:r>
              <w:t>Latin capital letter Y with diaeresis</w:t>
            </w:r>
          </w:p>
        </w:tc>
      </w:tr>
    </w:tbl>
    <w:p w:rsidR="00815E8E" w:rsidRPr="00815E8E" w:rsidRDefault="00815E8E" w:rsidP="00815E8E">
      <w:pPr>
        <w:pStyle w:val="Heading3"/>
        <w:rPr>
          <w:rFonts w:ascii="Times New Roman" w:hAnsi="Times New Roman" w:cs="Times New Roman"/>
          <w:color w:val="auto"/>
          <w:sz w:val="24"/>
          <w:szCs w:val="24"/>
        </w:rPr>
      </w:pPr>
      <w:bookmarkStart w:id="67" w:name="_Toc492230528"/>
      <w:r>
        <w:t>ISO-8859-1 Symbols</w:t>
      </w:r>
      <w:bookmarkEnd w:id="67"/>
    </w:p>
    <w:p w:rsidR="00815E8E" w:rsidRDefault="00815E8E" w:rsidP="00815E8E">
      <w:r>
        <w:t>The next part of ISO-8859-1 (codes from 160-191) contains commonly used special characters.</w:t>
      </w:r>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1576"/>
        <w:gridCol w:w="1229"/>
        <w:gridCol w:w="1413"/>
        <w:gridCol w:w="4871"/>
      </w:tblGrid>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Character</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Entity Number</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Entity Name</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Description</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 </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&amp;#160;</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&amp;nbsp;</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non-breaking space</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&amp;#161;</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&amp;iexcl;</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inverted exclamation mark</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&amp;#162;</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&amp;cent;</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cent</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&amp;#163;</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&amp;pound;</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poun</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&amp;#164;</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&amp;curren;</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currency</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&amp;#165;</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&amp;yen;</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yen</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lastRenderedPageBreak/>
              <w:t>¦</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&amp;#166;</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&amp;brvbar;</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broken vertical bar</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&amp;#167;</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&amp;sect;</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section</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&amp;#168;</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&amp;uml;</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spacing diaeresis</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&amp;#169;</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&amp;copy;</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copyright</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ª</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&amp;#170;</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&amp;ordf;</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feminine ordinal indicator</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&amp;#171;</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&amp;laquo;</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angle quotation mark (left)</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&amp;#172;</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&amp;not;</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negation</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&amp;#173;</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&amp;shy;</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soft hyphen</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&amp;#174;</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&amp;reg;</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registered trademark</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&amp;#175;</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&amp;macr;</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spacing macron</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lastRenderedPageBreak/>
              <w:t>°</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&amp;#176;</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&amp;deg;</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degree</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&amp;#177;</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&amp;plusmn;</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plus-or-minus</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²</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&amp;#178;</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&amp;sup2;</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superscript 2</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³</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&amp;#179;</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&amp;sup3;</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superscript 3</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&amp;#180;</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&amp;acute;</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spacing acute</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µ</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&amp;#181;</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&amp;micro;</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micro</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&amp;#182;</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&amp;para;</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paragraph</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&amp;#183;</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&amp;middot;</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middle dot</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&amp;#184;</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&amp;cedil;</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spacing cedilla</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¹</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&amp;#185;</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&amp;sup1;</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superscript 1</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lastRenderedPageBreak/>
              <w:t>º</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&amp;#186;</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&amp;ordm;</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masculine ordinal indicator</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&amp;#187;</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&amp;raquo;</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angle quotation mark (right)</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¼</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&amp;#188;</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&amp;frac14;</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fraction 1/4</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½</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&amp;#189;</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&amp;frac12;</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fraction 1/2</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¾</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&amp;#190;</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&amp;frac34;</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fraction 3/4</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&amp;#191;</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&amp;iquest;</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inverted question mark</w:t>
            </w:r>
          </w:p>
        </w:tc>
      </w:tr>
    </w:tbl>
    <w:p w:rsidR="00815E8E" w:rsidRDefault="00CA242B" w:rsidP="00815E8E">
      <w:pPr>
        <w:spacing w:before="374" w:after="374"/>
        <w:rPr>
          <w:rFonts w:ascii="Times New Roman" w:hAnsi="Times New Roman"/>
          <w:color w:val="auto"/>
          <w:sz w:val="24"/>
          <w:szCs w:val="24"/>
        </w:rPr>
      </w:pPr>
      <w:r>
        <w:pict>
          <v:rect id="_x0000_i1027" style="width:0;height:0" o:hralign="center" o:hrstd="t" o:hrnoshade="t" o:hr="t" fillcolor="black" stroked="f"/>
        </w:pict>
      </w:r>
    </w:p>
    <w:p w:rsidR="00815E8E" w:rsidRDefault="00815E8E" w:rsidP="00815E8E">
      <w:pPr>
        <w:pStyle w:val="Heading3"/>
      </w:pPr>
      <w:bookmarkStart w:id="68" w:name="_Toc492230529"/>
      <w:r>
        <w:t>ISO-8859-1 Characters</w:t>
      </w:r>
      <w:bookmarkEnd w:id="68"/>
    </w:p>
    <w:p w:rsidR="00815E8E" w:rsidRDefault="00815E8E" w:rsidP="00815E8E">
      <w:r>
        <w:t>The higher part of ISO-8859-1 (codes from 192-255, except 215 and 247) contains characters used in Western European countries.</w:t>
      </w:r>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1576"/>
        <w:gridCol w:w="1232"/>
        <w:gridCol w:w="1406"/>
        <w:gridCol w:w="4875"/>
      </w:tblGrid>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Character</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Entity Number</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Entity Name</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Description</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lastRenderedPageBreak/>
              <w:t>À</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&amp;#192;</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&amp;Agrave;</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capital a, grave accent</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Á</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&amp;#193;</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&amp;Aacute;</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capital a, acute accent</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Â</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&amp;#194;</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&amp;Acirc;</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capital a, circumflex accent</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Ã</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&amp;#195;</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&amp;Atilde;</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capital a, tilde</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Ä</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&amp;#196;</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&amp;Auml;</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capital a, umlaut mark</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Å</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&amp;#197;</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&amp;Aring;</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capital a, ring</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Æ</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&amp;#198;</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&amp;AElig;</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capital ae</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Ç</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&amp;#199;</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&amp;Ccedil;</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capital c, cedilla</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È</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&amp;#200;</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&amp;Egrave;</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capital e, grave accent</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É</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&amp;#201;</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&amp;Eacute;</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capital e, acute accent</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lastRenderedPageBreak/>
              <w:t>Ê</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&amp;#202;</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&amp;Ecirc;</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capital e, circumflex accent</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Ë</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&amp;#203;</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&amp;Euml;</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capital e, umlaut mark</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Ì</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&amp;#204;</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&amp;Igrave;</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capital i, grave accent</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Í</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&amp;#205;</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&amp;Iacute;</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capital i, acute accent</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Î</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&amp;#206;</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&amp;Icirc;</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capital i, circumflex accent</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Ï</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&amp;#207;</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&amp;Iuml;</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capital i, umlaut mark</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Ð</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&amp;#208;</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&amp;ETH;</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capital eth, Icelandic</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Ñ</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&amp;#209;</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&amp;Ntilde;</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capital n, tilde</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Ò</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&amp;#210;</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&amp;Ograve;</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capital o, grave accent</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Ó</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&amp;#211;</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&amp;Oacute;</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capital o, acute accent</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lastRenderedPageBreak/>
              <w:t>Ô</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&amp;#212;</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&amp;Ocirc;</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capital o, circumflex accent</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Õ</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&amp;#213;</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&amp;Otilde;</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capital o, tilde</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Ö</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&amp;#214;</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&amp;Ouml;</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capital o, umlaut mark</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&amp;#215;</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&amp;times;</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multiplication</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Ø</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&amp;#216;</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&amp;Oslash;</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capital o, slash</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Ù</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&amp;#217;</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&amp;Ugrave;</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capital u, grave accent</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Ú</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&amp;#218;</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&amp;Uacute;</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capital u, acute accent</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Û</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&amp;#219;</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&amp;Ucirc;</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capital u, circumflex accent</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Ü</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&amp;#220;</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&amp;Uuml;</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capital u, umlaut mark</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Ý</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&amp;#221;</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&amp;Yacute;</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capital y, acute accent</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lastRenderedPageBreak/>
              <w:t>Þ</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&amp;#222;</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&amp;THORN;</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capital THORN, Icelandic</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ß</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&amp;#223;</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&amp;szlig;</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small sharp s, German</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à</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&amp;#224;</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&amp;agrave;</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small a, grave accent</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á</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&amp;#225;</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&amp;aacute;</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small a, acute accent</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â</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&amp;#226;</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&amp;acirc;</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small a, circumflex accent</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ã</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&amp;#227;</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&amp;atilde;</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small a, tilde</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ä</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&amp;#228;</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&amp;auml;</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small a, umlaut mark</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å</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&amp;#229;</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&amp;aring;</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small a, ring</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æ</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&amp;#230;</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&amp;aelig;</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small ae</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ç</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&amp;#231;</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&amp;ccedil;</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small c, cedilla</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lastRenderedPageBreak/>
              <w:t>è</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&amp;#232;</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&amp;egrave;</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small e, grave accent</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é</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&amp;#233;</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&amp;eacute;</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small e, acute accent</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ê</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&amp;#234;</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&amp;ecirc;</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small e, circumflex accent</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ë</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&amp;#235;</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&amp;euml;</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small e, umlaut mark</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ì</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&amp;#236;</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&amp;igrave;</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small i, grave accent</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í</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&amp;#237;</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&amp;iacute;</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small i, acute accent</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î</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&amp;#238;</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&amp;icirc;</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small i, circumflex accent</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ï</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&amp;#239;</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&amp;iuml;</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small i, umlaut mark</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ð</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&amp;#240;</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&amp;eth;</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small eth, Icelandic</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ñ</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&amp;#241;</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&amp;ntilde;</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small n, tilde</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lastRenderedPageBreak/>
              <w:t>ò</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&amp;#242;</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&amp;ograve;</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small o, grave accent</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ó</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&amp;#243;</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&amp;oacute;</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small o, acute accent</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ô</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&amp;#244;</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&amp;ocirc;</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small o, circumflex accent</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õ</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&amp;#245;</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&amp;otilde;</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small o, tilde</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ö</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&amp;#246;</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&amp;ouml;</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small o, umlaut mark</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&amp;#247;</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&amp;divide;</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division</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ø</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&amp;#248;</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&amp;oslash;</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small o, slash</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ù</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&amp;#249;</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&amp;ugrave;</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small u, grave accent</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ú</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&amp;#250;</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&amp;uacute;</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small u, acute accent</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û</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&amp;#251;</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&amp;ucirc;</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small u, circumflex accent</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lastRenderedPageBreak/>
              <w:t>ü</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&amp;#252;</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&amp;uuml;</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small u, umlaut mark</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ý</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&amp;#253;</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&amp;yacute;</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small y, acute accent</w:t>
            </w:r>
          </w:p>
        </w:tc>
      </w:tr>
      <w:tr w:rsidR="00815E8E" w:rsidTr="00815E8E">
        <w:tc>
          <w:tcPr>
            <w:tcW w:w="749" w:type="pct"/>
            <w:shd w:val="clear" w:color="auto" w:fill="F1F1F1"/>
            <w:tcMar>
              <w:top w:w="150" w:type="dxa"/>
              <w:left w:w="299" w:type="dxa"/>
              <w:bottom w:w="150" w:type="dxa"/>
              <w:right w:w="150" w:type="dxa"/>
            </w:tcMar>
            <w:hideMark/>
          </w:tcPr>
          <w:p w:rsidR="00815E8E" w:rsidRDefault="00815E8E" w:rsidP="00815E8E">
            <w:pPr>
              <w:rPr>
                <w:sz w:val="24"/>
                <w:szCs w:val="24"/>
              </w:rPr>
            </w:pPr>
            <w:r>
              <w:t>þ</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&amp;#254;</w:t>
            </w:r>
          </w:p>
        </w:tc>
        <w:tc>
          <w:tcPr>
            <w:tcW w:w="749" w:type="pct"/>
            <w:shd w:val="clear" w:color="auto" w:fill="F1F1F1"/>
            <w:tcMar>
              <w:top w:w="150" w:type="dxa"/>
              <w:left w:w="150" w:type="dxa"/>
              <w:bottom w:w="150" w:type="dxa"/>
              <w:right w:w="150" w:type="dxa"/>
            </w:tcMar>
            <w:hideMark/>
          </w:tcPr>
          <w:p w:rsidR="00815E8E" w:rsidRDefault="00815E8E" w:rsidP="00815E8E">
            <w:pPr>
              <w:rPr>
                <w:sz w:val="24"/>
                <w:szCs w:val="24"/>
              </w:rPr>
            </w:pPr>
            <w:r>
              <w:t>&amp;thorn;</w:t>
            </w:r>
          </w:p>
        </w:tc>
        <w:tc>
          <w:tcPr>
            <w:tcW w:w="2754" w:type="pct"/>
            <w:shd w:val="clear" w:color="auto" w:fill="F1F1F1"/>
            <w:tcMar>
              <w:top w:w="150" w:type="dxa"/>
              <w:left w:w="150" w:type="dxa"/>
              <w:bottom w:w="150" w:type="dxa"/>
              <w:right w:w="150" w:type="dxa"/>
            </w:tcMar>
            <w:hideMark/>
          </w:tcPr>
          <w:p w:rsidR="00815E8E" w:rsidRDefault="00815E8E" w:rsidP="00815E8E">
            <w:pPr>
              <w:rPr>
                <w:sz w:val="24"/>
                <w:szCs w:val="24"/>
              </w:rPr>
            </w:pPr>
            <w:r>
              <w:t>small thorn, Icelandic</w:t>
            </w:r>
          </w:p>
        </w:tc>
      </w:tr>
      <w:tr w:rsidR="00815E8E" w:rsidTr="00815E8E">
        <w:tc>
          <w:tcPr>
            <w:tcW w:w="749" w:type="pct"/>
            <w:shd w:val="clear" w:color="auto" w:fill="FFFFFF"/>
            <w:tcMar>
              <w:top w:w="150" w:type="dxa"/>
              <w:left w:w="299" w:type="dxa"/>
              <w:bottom w:w="150" w:type="dxa"/>
              <w:right w:w="150" w:type="dxa"/>
            </w:tcMar>
            <w:hideMark/>
          </w:tcPr>
          <w:p w:rsidR="00815E8E" w:rsidRDefault="00815E8E" w:rsidP="00815E8E">
            <w:pPr>
              <w:rPr>
                <w:sz w:val="24"/>
                <w:szCs w:val="24"/>
              </w:rPr>
            </w:pPr>
            <w:r>
              <w:t>ÿ</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&amp;#255;</w:t>
            </w:r>
          </w:p>
        </w:tc>
        <w:tc>
          <w:tcPr>
            <w:tcW w:w="749" w:type="pct"/>
            <w:shd w:val="clear" w:color="auto" w:fill="FFFFFF"/>
            <w:tcMar>
              <w:top w:w="150" w:type="dxa"/>
              <w:left w:w="150" w:type="dxa"/>
              <w:bottom w:w="150" w:type="dxa"/>
              <w:right w:w="150" w:type="dxa"/>
            </w:tcMar>
            <w:hideMark/>
          </w:tcPr>
          <w:p w:rsidR="00815E8E" w:rsidRDefault="00815E8E" w:rsidP="00815E8E">
            <w:pPr>
              <w:rPr>
                <w:sz w:val="24"/>
                <w:szCs w:val="24"/>
              </w:rPr>
            </w:pPr>
            <w:r>
              <w:t>&amp;yuml;</w:t>
            </w:r>
          </w:p>
        </w:tc>
        <w:tc>
          <w:tcPr>
            <w:tcW w:w="2754" w:type="pct"/>
            <w:shd w:val="clear" w:color="auto" w:fill="FFFFFF"/>
            <w:tcMar>
              <w:top w:w="150" w:type="dxa"/>
              <w:left w:w="150" w:type="dxa"/>
              <w:bottom w:w="150" w:type="dxa"/>
              <w:right w:w="150" w:type="dxa"/>
            </w:tcMar>
            <w:hideMark/>
          </w:tcPr>
          <w:p w:rsidR="00815E8E" w:rsidRDefault="00815E8E" w:rsidP="00815E8E">
            <w:pPr>
              <w:rPr>
                <w:sz w:val="24"/>
                <w:szCs w:val="24"/>
              </w:rPr>
            </w:pPr>
            <w:r>
              <w:t>small y, umlaut mark</w:t>
            </w:r>
          </w:p>
        </w:tc>
      </w:tr>
    </w:tbl>
    <w:p w:rsidR="00815E8E" w:rsidRPr="00815E8E" w:rsidRDefault="00815E8E" w:rsidP="00815E8E">
      <w:pPr>
        <w:pStyle w:val="Heading3"/>
        <w:rPr>
          <w:rFonts w:ascii="Times New Roman" w:hAnsi="Times New Roman"/>
          <w:color w:val="auto"/>
          <w:sz w:val="24"/>
          <w:szCs w:val="24"/>
        </w:rPr>
      </w:pPr>
      <w:bookmarkStart w:id="69" w:name="_Toc492230530"/>
      <w:r>
        <w:t>Variants of ISO-8859</w:t>
      </w:r>
      <w:bookmarkEnd w:id="69"/>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1576"/>
        <w:gridCol w:w="2128"/>
        <w:gridCol w:w="5385"/>
      </w:tblGrid>
      <w:tr w:rsidR="00815E8E" w:rsidTr="00815E8E">
        <w:tc>
          <w:tcPr>
            <w:tcW w:w="821" w:type="pct"/>
            <w:shd w:val="clear" w:color="auto" w:fill="FFFFFF"/>
            <w:tcMar>
              <w:top w:w="150" w:type="dxa"/>
              <w:left w:w="299" w:type="dxa"/>
              <w:bottom w:w="150" w:type="dxa"/>
              <w:right w:w="150" w:type="dxa"/>
            </w:tcMar>
            <w:hideMark/>
          </w:tcPr>
          <w:p w:rsidR="00815E8E" w:rsidRDefault="00815E8E" w:rsidP="00815E8E">
            <w:pPr>
              <w:rPr>
                <w:sz w:val="24"/>
                <w:szCs w:val="24"/>
              </w:rPr>
            </w:pPr>
            <w:r>
              <w:t>Character set</w:t>
            </w:r>
          </w:p>
        </w:tc>
        <w:tc>
          <w:tcPr>
            <w:tcW w:w="1194" w:type="pct"/>
            <w:shd w:val="clear" w:color="auto" w:fill="FFFFFF"/>
            <w:tcMar>
              <w:top w:w="150" w:type="dxa"/>
              <w:left w:w="150" w:type="dxa"/>
              <w:bottom w:w="150" w:type="dxa"/>
              <w:right w:w="150" w:type="dxa"/>
            </w:tcMar>
            <w:hideMark/>
          </w:tcPr>
          <w:p w:rsidR="00815E8E" w:rsidRDefault="00815E8E" w:rsidP="00815E8E">
            <w:pPr>
              <w:rPr>
                <w:sz w:val="24"/>
                <w:szCs w:val="24"/>
              </w:rPr>
            </w:pPr>
            <w:r>
              <w:t>Description</w:t>
            </w:r>
          </w:p>
        </w:tc>
        <w:tc>
          <w:tcPr>
            <w:tcW w:w="2985" w:type="pct"/>
            <w:shd w:val="clear" w:color="auto" w:fill="FFFFFF"/>
            <w:tcMar>
              <w:top w:w="150" w:type="dxa"/>
              <w:left w:w="150" w:type="dxa"/>
              <w:bottom w:w="150" w:type="dxa"/>
              <w:right w:w="150" w:type="dxa"/>
            </w:tcMar>
            <w:hideMark/>
          </w:tcPr>
          <w:p w:rsidR="00815E8E" w:rsidRDefault="00815E8E" w:rsidP="00815E8E">
            <w:pPr>
              <w:rPr>
                <w:sz w:val="24"/>
                <w:szCs w:val="24"/>
              </w:rPr>
            </w:pPr>
            <w:r>
              <w:t>Covers</w:t>
            </w:r>
          </w:p>
        </w:tc>
      </w:tr>
      <w:tr w:rsidR="00815E8E" w:rsidTr="00815E8E">
        <w:tc>
          <w:tcPr>
            <w:tcW w:w="821" w:type="pct"/>
            <w:shd w:val="clear" w:color="auto" w:fill="F1F1F1"/>
            <w:tcMar>
              <w:top w:w="150" w:type="dxa"/>
              <w:left w:w="299" w:type="dxa"/>
              <w:bottom w:w="150" w:type="dxa"/>
              <w:right w:w="150" w:type="dxa"/>
            </w:tcMar>
            <w:hideMark/>
          </w:tcPr>
          <w:p w:rsidR="00815E8E" w:rsidRDefault="00815E8E" w:rsidP="00815E8E">
            <w:pPr>
              <w:rPr>
                <w:sz w:val="24"/>
                <w:szCs w:val="24"/>
              </w:rPr>
            </w:pPr>
            <w:r>
              <w:t>ISO-8859-1</w:t>
            </w:r>
          </w:p>
        </w:tc>
        <w:tc>
          <w:tcPr>
            <w:tcW w:w="1194" w:type="pct"/>
            <w:shd w:val="clear" w:color="auto" w:fill="F1F1F1"/>
            <w:tcMar>
              <w:top w:w="150" w:type="dxa"/>
              <w:left w:w="150" w:type="dxa"/>
              <w:bottom w:w="150" w:type="dxa"/>
              <w:right w:w="150" w:type="dxa"/>
            </w:tcMar>
            <w:hideMark/>
          </w:tcPr>
          <w:p w:rsidR="00815E8E" w:rsidRDefault="00815E8E" w:rsidP="00815E8E">
            <w:pPr>
              <w:rPr>
                <w:sz w:val="24"/>
                <w:szCs w:val="24"/>
              </w:rPr>
            </w:pPr>
            <w:r>
              <w:t>Latin alphabet part 1</w:t>
            </w:r>
          </w:p>
        </w:tc>
        <w:tc>
          <w:tcPr>
            <w:tcW w:w="2985" w:type="pct"/>
            <w:shd w:val="clear" w:color="auto" w:fill="F1F1F1"/>
            <w:tcMar>
              <w:top w:w="150" w:type="dxa"/>
              <w:left w:w="150" w:type="dxa"/>
              <w:bottom w:w="150" w:type="dxa"/>
              <w:right w:w="150" w:type="dxa"/>
            </w:tcMar>
            <w:hideMark/>
          </w:tcPr>
          <w:p w:rsidR="00815E8E" w:rsidRDefault="00815E8E" w:rsidP="00815E8E">
            <w:pPr>
              <w:rPr>
                <w:sz w:val="24"/>
                <w:szCs w:val="24"/>
              </w:rPr>
            </w:pPr>
            <w:r>
              <w:t>North America, Western Europe, Latin America, the Caribbean, Canada, Africa</w:t>
            </w:r>
          </w:p>
        </w:tc>
      </w:tr>
      <w:tr w:rsidR="00815E8E" w:rsidTr="00815E8E">
        <w:tc>
          <w:tcPr>
            <w:tcW w:w="821" w:type="pct"/>
            <w:shd w:val="clear" w:color="auto" w:fill="FFFFFF"/>
            <w:tcMar>
              <w:top w:w="150" w:type="dxa"/>
              <w:left w:w="299" w:type="dxa"/>
              <w:bottom w:w="150" w:type="dxa"/>
              <w:right w:w="150" w:type="dxa"/>
            </w:tcMar>
            <w:hideMark/>
          </w:tcPr>
          <w:p w:rsidR="00815E8E" w:rsidRDefault="00815E8E" w:rsidP="00815E8E">
            <w:pPr>
              <w:rPr>
                <w:sz w:val="24"/>
                <w:szCs w:val="24"/>
              </w:rPr>
            </w:pPr>
            <w:r>
              <w:t>ISO-8859-2</w:t>
            </w:r>
          </w:p>
        </w:tc>
        <w:tc>
          <w:tcPr>
            <w:tcW w:w="1194" w:type="pct"/>
            <w:shd w:val="clear" w:color="auto" w:fill="FFFFFF"/>
            <w:tcMar>
              <w:top w:w="150" w:type="dxa"/>
              <w:left w:w="150" w:type="dxa"/>
              <w:bottom w:w="150" w:type="dxa"/>
              <w:right w:w="150" w:type="dxa"/>
            </w:tcMar>
            <w:hideMark/>
          </w:tcPr>
          <w:p w:rsidR="00815E8E" w:rsidRDefault="00815E8E" w:rsidP="00815E8E">
            <w:pPr>
              <w:rPr>
                <w:sz w:val="24"/>
                <w:szCs w:val="24"/>
              </w:rPr>
            </w:pPr>
            <w:r>
              <w:t>Latin alphabet part 2</w:t>
            </w:r>
          </w:p>
        </w:tc>
        <w:tc>
          <w:tcPr>
            <w:tcW w:w="2985" w:type="pct"/>
            <w:shd w:val="clear" w:color="auto" w:fill="FFFFFF"/>
            <w:tcMar>
              <w:top w:w="150" w:type="dxa"/>
              <w:left w:w="150" w:type="dxa"/>
              <w:bottom w:w="150" w:type="dxa"/>
              <w:right w:w="150" w:type="dxa"/>
            </w:tcMar>
            <w:hideMark/>
          </w:tcPr>
          <w:p w:rsidR="00815E8E" w:rsidRDefault="00815E8E" w:rsidP="00815E8E">
            <w:pPr>
              <w:rPr>
                <w:sz w:val="24"/>
                <w:szCs w:val="24"/>
              </w:rPr>
            </w:pPr>
            <w:r>
              <w:t>Eastern Europe</w:t>
            </w:r>
          </w:p>
        </w:tc>
      </w:tr>
      <w:tr w:rsidR="00815E8E" w:rsidTr="00815E8E">
        <w:tc>
          <w:tcPr>
            <w:tcW w:w="821" w:type="pct"/>
            <w:shd w:val="clear" w:color="auto" w:fill="F1F1F1"/>
            <w:tcMar>
              <w:top w:w="150" w:type="dxa"/>
              <w:left w:w="299" w:type="dxa"/>
              <w:bottom w:w="150" w:type="dxa"/>
              <w:right w:w="150" w:type="dxa"/>
            </w:tcMar>
            <w:hideMark/>
          </w:tcPr>
          <w:p w:rsidR="00815E8E" w:rsidRDefault="00815E8E" w:rsidP="00815E8E">
            <w:pPr>
              <w:rPr>
                <w:sz w:val="24"/>
                <w:szCs w:val="24"/>
              </w:rPr>
            </w:pPr>
            <w:r>
              <w:t>ISO-8859-3</w:t>
            </w:r>
          </w:p>
        </w:tc>
        <w:tc>
          <w:tcPr>
            <w:tcW w:w="1194" w:type="pct"/>
            <w:shd w:val="clear" w:color="auto" w:fill="F1F1F1"/>
            <w:tcMar>
              <w:top w:w="150" w:type="dxa"/>
              <w:left w:w="150" w:type="dxa"/>
              <w:bottom w:w="150" w:type="dxa"/>
              <w:right w:w="150" w:type="dxa"/>
            </w:tcMar>
            <w:hideMark/>
          </w:tcPr>
          <w:p w:rsidR="00815E8E" w:rsidRDefault="00815E8E" w:rsidP="00815E8E">
            <w:pPr>
              <w:rPr>
                <w:sz w:val="24"/>
                <w:szCs w:val="24"/>
              </w:rPr>
            </w:pPr>
            <w:r>
              <w:t>Latin alphabet part 3</w:t>
            </w:r>
          </w:p>
        </w:tc>
        <w:tc>
          <w:tcPr>
            <w:tcW w:w="2985" w:type="pct"/>
            <w:shd w:val="clear" w:color="auto" w:fill="F1F1F1"/>
            <w:tcMar>
              <w:top w:w="150" w:type="dxa"/>
              <w:left w:w="150" w:type="dxa"/>
              <w:bottom w:w="150" w:type="dxa"/>
              <w:right w:w="150" w:type="dxa"/>
            </w:tcMar>
            <w:hideMark/>
          </w:tcPr>
          <w:p w:rsidR="00815E8E" w:rsidRDefault="00815E8E" w:rsidP="00815E8E">
            <w:pPr>
              <w:rPr>
                <w:sz w:val="24"/>
                <w:szCs w:val="24"/>
              </w:rPr>
            </w:pPr>
            <w:r>
              <w:t>SE Europe, Esperanto, miscellaneous others</w:t>
            </w:r>
          </w:p>
        </w:tc>
      </w:tr>
      <w:tr w:rsidR="00815E8E" w:rsidTr="00815E8E">
        <w:tc>
          <w:tcPr>
            <w:tcW w:w="821" w:type="pct"/>
            <w:shd w:val="clear" w:color="auto" w:fill="FFFFFF"/>
            <w:tcMar>
              <w:top w:w="150" w:type="dxa"/>
              <w:left w:w="299" w:type="dxa"/>
              <w:bottom w:w="150" w:type="dxa"/>
              <w:right w:w="150" w:type="dxa"/>
            </w:tcMar>
            <w:hideMark/>
          </w:tcPr>
          <w:p w:rsidR="00815E8E" w:rsidRDefault="00815E8E" w:rsidP="00815E8E">
            <w:pPr>
              <w:rPr>
                <w:sz w:val="24"/>
                <w:szCs w:val="24"/>
              </w:rPr>
            </w:pPr>
            <w:r>
              <w:lastRenderedPageBreak/>
              <w:t>ISO-8859-4</w:t>
            </w:r>
          </w:p>
        </w:tc>
        <w:tc>
          <w:tcPr>
            <w:tcW w:w="1194" w:type="pct"/>
            <w:shd w:val="clear" w:color="auto" w:fill="FFFFFF"/>
            <w:tcMar>
              <w:top w:w="150" w:type="dxa"/>
              <w:left w:w="150" w:type="dxa"/>
              <w:bottom w:w="150" w:type="dxa"/>
              <w:right w:w="150" w:type="dxa"/>
            </w:tcMar>
            <w:hideMark/>
          </w:tcPr>
          <w:p w:rsidR="00815E8E" w:rsidRDefault="00815E8E" w:rsidP="00815E8E">
            <w:pPr>
              <w:rPr>
                <w:sz w:val="24"/>
                <w:szCs w:val="24"/>
              </w:rPr>
            </w:pPr>
            <w:r>
              <w:t>Latin alphabet part 4</w:t>
            </w:r>
          </w:p>
        </w:tc>
        <w:tc>
          <w:tcPr>
            <w:tcW w:w="2985" w:type="pct"/>
            <w:shd w:val="clear" w:color="auto" w:fill="FFFFFF"/>
            <w:tcMar>
              <w:top w:w="150" w:type="dxa"/>
              <w:left w:w="150" w:type="dxa"/>
              <w:bottom w:w="150" w:type="dxa"/>
              <w:right w:w="150" w:type="dxa"/>
            </w:tcMar>
            <w:hideMark/>
          </w:tcPr>
          <w:p w:rsidR="00815E8E" w:rsidRDefault="00815E8E" w:rsidP="00815E8E">
            <w:pPr>
              <w:rPr>
                <w:sz w:val="24"/>
                <w:szCs w:val="24"/>
              </w:rPr>
            </w:pPr>
            <w:r>
              <w:t>Scandinavia/Baltics (and others not in ISO-8859-1)</w:t>
            </w:r>
          </w:p>
        </w:tc>
      </w:tr>
      <w:tr w:rsidR="00815E8E" w:rsidTr="00815E8E">
        <w:tc>
          <w:tcPr>
            <w:tcW w:w="821" w:type="pct"/>
            <w:shd w:val="clear" w:color="auto" w:fill="F1F1F1"/>
            <w:tcMar>
              <w:top w:w="150" w:type="dxa"/>
              <w:left w:w="299" w:type="dxa"/>
              <w:bottom w:w="150" w:type="dxa"/>
              <w:right w:w="150" w:type="dxa"/>
            </w:tcMar>
            <w:hideMark/>
          </w:tcPr>
          <w:p w:rsidR="00815E8E" w:rsidRDefault="00815E8E" w:rsidP="00815E8E">
            <w:pPr>
              <w:rPr>
                <w:sz w:val="24"/>
                <w:szCs w:val="24"/>
              </w:rPr>
            </w:pPr>
            <w:r>
              <w:t>ISO-8859-5</w:t>
            </w:r>
          </w:p>
        </w:tc>
        <w:tc>
          <w:tcPr>
            <w:tcW w:w="1194" w:type="pct"/>
            <w:shd w:val="clear" w:color="auto" w:fill="F1F1F1"/>
            <w:tcMar>
              <w:top w:w="150" w:type="dxa"/>
              <w:left w:w="150" w:type="dxa"/>
              <w:bottom w:w="150" w:type="dxa"/>
              <w:right w:w="150" w:type="dxa"/>
            </w:tcMar>
            <w:hideMark/>
          </w:tcPr>
          <w:p w:rsidR="00815E8E" w:rsidRDefault="00815E8E" w:rsidP="00815E8E">
            <w:pPr>
              <w:rPr>
                <w:sz w:val="24"/>
                <w:szCs w:val="24"/>
              </w:rPr>
            </w:pPr>
            <w:r>
              <w:t>Latin/Cyrillic part 5</w:t>
            </w:r>
          </w:p>
        </w:tc>
        <w:tc>
          <w:tcPr>
            <w:tcW w:w="2985" w:type="pct"/>
            <w:shd w:val="clear" w:color="auto" w:fill="F1F1F1"/>
            <w:tcMar>
              <w:top w:w="150" w:type="dxa"/>
              <w:left w:w="150" w:type="dxa"/>
              <w:bottom w:w="150" w:type="dxa"/>
              <w:right w:w="150" w:type="dxa"/>
            </w:tcMar>
            <w:hideMark/>
          </w:tcPr>
          <w:p w:rsidR="00815E8E" w:rsidRDefault="00815E8E" w:rsidP="00815E8E">
            <w:pPr>
              <w:rPr>
                <w:sz w:val="24"/>
                <w:szCs w:val="24"/>
              </w:rPr>
            </w:pPr>
            <w:r>
              <w:t>The languages that are using a Cyrillic alphabet such as Bulgarian, Belarusian, Russian and Macedonian</w:t>
            </w:r>
          </w:p>
        </w:tc>
      </w:tr>
      <w:tr w:rsidR="00815E8E" w:rsidTr="00815E8E">
        <w:tc>
          <w:tcPr>
            <w:tcW w:w="821" w:type="pct"/>
            <w:shd w:val="clear" w:color="auto" w:fill="FFFFFF"/>
            <w:tcMar>
              <w:top w:w="150" w:type="dxa"/>
              <w:left w:w="299" w:type="dxa"/>
              <w:bottom w:w="150" w:type="dxa"/>
              <w:right w:w="150" w:type="dxa"/>
            </w:tcMar>
            <w:hideMark/>
          </w:tcPr>
          <w:p w:rsidR="00815E8E" w:rsidRDefault="00815E8E" w:rsidP="00815E8E">
            <w:pPr>
              <w:rPr>
                <w:sz w:val="24"/>
                <w:szCs w:val="24"/>
              </w:rPr>
            </w:pPr>
            <w:r>
              <w:t>ISO-8859-6</w:t>
            </w:r>
          </w:p>
        </w:tc>
        <w:tc>
          <w:tcPr>
            <w:tcW w:w="1194" w:type="pct"/>
            <w:shd w:val="clear" w:color="auto" w:fill="FFFFFF"/>
            <w:tcMar>
              <w:top w:w="150" w:type="dxa"/>
              <w:left w:w="150" w:type="dxa"/>
              <w:bottom w:w="150" w:type="dxa"/>
              <w:right w:w="150" w:type="dxa"/>
            </w:tcMar>
            <w:hideMark/>
          </w:tcPr>
          <w:p w:rsidR="00815E8E" w:rsidRDefault="00815E8E" w:rsidP="00815E8E">
            <w:pPr>
              <w:rPr>
                <w:sz w:val="24"/>
                <w:szCs w:val="24"/>
              </w:rPr>
            </w:pPr>
            <w:r>
              <w:t>Latin/Arabic part 6</w:t>
            </w:r>
          </w:p>
        </w:tc>
        <w:tc>
          <w:tcPr>
            <w:tcW w:w="2985" w:type="pct"/>
            <w:shd w:val="clear" w:color="auto" w:fill="FFFFFF"/>
            <w:tcMar>
              <w:top w:w="150" w:type="dxa"/>
              <w:left w:w="150" w:type="dxa"/>
              <w:bottom w:w="150" w:type="dxa"/>
              <w:right w:w="150" w:type="dxa"/>
            </w:tcMar>
            <w:hideMark/>
          </w:tcPr>
          <w:p w:rsidR="00815E8E" w:rsidRDefault="00815E8E" w:rsidP="00815E8E">
            <w:pPr>
              <w:rPr>
                <w:sz w:val="24"/>
                <w:szCs w:val="24"/>
              </w:rPr>
            </w:pPr>
            <w:r>
              <w:t>The languages that are using the Arabic alphabet</w:t>
            </w:r>
          </w:p>
        </w:tc>
      </w:tr>
      <w:tr w:rsidR="00815E8E" w:rsidTr="00815E8E">
        <w:tc>
          <w:tcPr>
            <w:tcW w:w="821" w:type="pct"/>
            <w:shd w:val="clear" w:color="auto" w:fill="F1F1F1"/>
            <w:tcMar>
              <w:top w:w="150" w:type="dxa"/>
              <w:left w:w="299" w:type="dxa"/>
              <w:bottom w:w="150" w:type="dxa"/>
              <w:right w:w="150" w:type="dxa"/>
            </w:tcMar>
            <w:hideMark/>
          </w:tcPr>
          <w:p w:rsidR="00815E8E" w:rsidRDefault="00815E8E" w:rsidP="00815E8E">
            <w:pPr>
              <w:rPr>
                <w:sz w:val="24"/>
                <w:szCs w:val="24"/>
              </w:rPr>
            </w:pPr>
            <w:r>
              <w:t>ISO-8859-7</w:t>
            </w:r>
          </w:p>
        </w:tc>
        <w:tc>
          <w:tcPr>
            <w:tcW w:w="1194" w:type="pct"/>
            <w:shd w:val="clear" w:color="auto" w:fill="F1F1F1"/>
            <w:tcMar>
              <w:top w:w="150" w:type="dxa"/>
              <w:left w:w="150" w:type="dxa"/>
              <w:bottom w:w="150" w:type="dxa"/>
              <w:right w:w="150" w:type="dxa"/>
            </w:tcMar>
            <w:hideMark/>
          </w:tcPr>
          <w:p w:rsidR="00815E8E" w:rsidRDefault="00815E8E" w:rsidP="00815E8E">
            <w:pPr>
              <w:rPr>
                <w:sz w:val="24"/>
                <w:szCs w:val="24"/>
              </w:rPr>
            </w:pPr>
            <w:r>
              <w:t>Latin/Greek part 7</w:t>
            </w:r>
          </w:p>
        </w:tc>
        <w:tc>
          <w:tcPr>
            <w:tcW w:w="2985" w:type="pct"/>
            <w:shd w:val="clear" w:color="auto" w:fill="F1F1F1"/>
            <w:tcMar>
              <w:top w:w="150" w:type="dxa"/>
              <w:left w:w="150" w:type="dxa"/>
              <w:bottom w:w="150" w:type="dxa"/>
              <w:right w:w="150" w:type="dxa"/>
            </w:tcMar>
            <w:hideMark/>
          </w:tcPr>
          <w:p w:rsidR="00815E8E" w:rsidRDefault="00815E8E" w:rsidP="00815E8E">
            <w:pPr>
              <w:rPr>
                <w:sz w:val="24"/>
                <w:szCs w:val="24"/>
              </w:rPr>
            </w:pPr>
            <w:r>
              <w:t>The modern Greek language as well as mathematical symbols derived from the Greek</w:t>
            </w:r>
          </w:p>
        </w:tc>
      </w:tr>
      <w:tr w:rsidR="00815E8E" w:rsidTr="00815E8E">
        <w:tc>
          <w:tcPr>
            <w:tcW w:w="821" w:type="pct"/>
            <w:shd w:val="clear" w:color="auto" w:fill="FFFFFF"/>
            <w:tcMar>
              <w:top w:w="150" w:type="dxa"/>
              <w:left w:w="299" w:type="dxa"/>
              <w:bottom w:w="150" w:type="dxa"/>
              <w:right w:w="150" w:type="dxa"/>
            </w:tcMar>
            <w:hideMark/>
          </w:tcPr>
          <w:p w:rsidR="00815E8E" w:rsidRDefault="00815E8E" w:rsidP="00815E8E">
            <w:pPr>
              <w:rPr>
                <w:sz w:val="24"/>
                <w:szCs w:val="24"/>
              </w:rPr>
            </w:pPr>
            <w:r>
              <w:t>ISO-8859-8</w:t>
            </w:r>
          </w:p>
        </w:tc>
        <w:tc>
          <w:tcPr>
            <w:tcW w:w="1194" w:type="pct"/>
            <w:shd w:val="clear" w:color="auto" w:fill="FFFFFF"/>
            <w:tcMar>
              <w:top w:w="150" w:type="dxa"/>
              <w:left w:w="150" w:type="dxa"/>
              <w:bottom w:w="150" w:type="dxa"/>
              <w:right w:w="150" w:type="dxa"/>
            </w:tcMar>
            <w:hideMark/>
          </w:tcPr>
          <w:p w:rsidR="00815E8E" w:rsidRDefault="00815E8E" w:rsidP="00815E8E">
            <w:pPr>
              <w:rPr>
                <w:sz w:val="24"/>
                <w:szCs w:val="24"/>
              </w:rPr>
            </w:pPr>
            <w:r>
              <w:t>Latin/Hebrew part 8</w:t>
            </w:r>
          </w:p>
        </w:tc>
        <w:tc>
          <w:tcPr>
            <w:tcW w:w="2985" w:type="pct"/>
            <w:shd w:val="clear" w:color="auto" w:fill="FFFFFF"/>
            <w:tcMar>
              <w:top w:w="150" w:type="dxa"/>
              <w:left w:w="150" w:type="dxa"/>
              <w:bottom w:w="150" w:type="dxa"/>
              <w:right w:w="150" w:type="dxa"/>
            </w:tcMar>
            <w:hideMark/>
          </w:tcPr>
          <w:p w:rsidR="00815E8E" w:rsidRDefault="00815E8E" w:rsidP="00815E8E">
            <w:pPr>
              <w:rPr>
                <w:sz w:val="24"/>
                <w:szCs w:val="24"/>
              </w:rPr>
            </w:pPr>
            <w:r>
              <w:t>The languages that are using the Hebrew alphabet</w:t>
            </w:r>
          </w:p>
        </w:tc>
      </w:tr>
      <w:tr w:rsidR="00815E8E" w:rsidTr="00815E8E">
        <w:tc>
          <w:tcPr>
            <w:tcW w:w="821" w:type="pct"/>
            <w:shd w:val="clear" w:color="auto" w:fill="F1F1F1"/>
            <w:tcMar>
              <w:top w:w="150" w:type="dxa"/>
              <w:left w:w="299" w:type="dxa"/>
              <w:bottom w:w="150" w:type="dxa"/>
              <w:right w:w="150" w:type="dxa"/>
            </w:tcMar>
            <w:hideMark/>
          </w:tcPr>
          <w:p w:rsidR="00815E8E" w:rsidRDefault="00815E8E" w:rsidP="00815E8E">
            <w:pPr>
              <w:rPr>
                <w:sz w:val="24"/>
                <w:szCs w:val="24"/>
              </w:rPr>
            </w:pPr>
            <w:r>
              <w:t>ISO-8859-9</w:t>
            </w:r>
          </w:p>
        </w:tc>
        <w:tc>
          <w:tcPr>
            <w:tcW w:w="1194" w:type="pct"/>
            <w:shd w:val="clear" w:color="auto" w:fill="F1F1F1"/>
            <w:tcMar>
              <w:top w:w="150" w:type="dxa"/>
              <w:left w:w="150" w:type="dxa"/>
              <w:bottom w:w="150" w:type="dxa"/>
              <w:right w:w="150" w:type="dxa"/>
            </w:tcMar>
            <w:hideMark/>
          </w:tcPr>
          <w:p w:rsidR="00815E8E" w:rsidRDefault="00815E8E" w:rsidP="00815E8E">
            <w:pPr>
              <w:rPr>
                <w:sz w:val="24"/>
                <w:szCs w:val="24"/>
              </w:rPr>
            </w:pPr>
            <w:r>
              <w:t>Latin 5 part 9</w:t>
            </w:r>
          </w:p>
        </w:tc>
        <w:tc>
          <w:tcPr>
            <w:tcW w:w="2985" w:type="pct"/>
            <w:shd w:val="clear" w:color="auto" w:fill="F1F1F1"/>
            <w:tcMar>
              <w:top w:w="150" w:type="dxa"/>
              <w:left w:w="150" w:type="dxa"/>
              <w:bottom w:w="150" w:type="dxa"/>
              <w:right w:w="150" w:type="dxa"/>
            </w:tcMar>
            <w:hideMark/>
          </w:tcPr>
          <w:p w:rsidR="00815E8E" w:rsidRDefault="00815E8E" w:rsidP="00815E8E">
            <w:pPr>
              <w:rPr>
                <w:sz w:val="24"/>
                <w:szCs w:val="24"/>
              </w:rPr>
            </w:pPr>
            <w:r>
              <w:t>The Turkish language. Same as ISO-8859-1 except Turkish characters replace Icelandic ones</w:t>
            </w:r>
          </w:p>
        </w:tc>
      </w:tr>
      <w:tr w:rsidR="00815E8E" w:rsidTr="00815E8E">
        <w:tc>
          <w:tcPr>
            <w:tcW w:w="821" w:type="pct"/>
            <w:shd w:val="clear" w:color="auto" w:fill="FFFFFF"/>
            <w:tcMar>
              <w:top w:w="150" w:type="dxa"/>
              <w:left w:w="299" w:type="dxa"/>
              <w:bottom w:w="150" w:type="dxa"/>
              <w:right w:w="150" w:type="dxa"/>
            </w:tcMar>
            <w:hideMark/>
          </w:tcPr>
          <w:p w:rsidR="00815E8E" w:rsidRDefault="00815E8E" w:rsidP="00815E8E">
            <w:pPr>
              <w:rPr>
                <w:sz w:val="24"/>
                <w:szCs w:val="24"/>
              </w:rPr>
            </w:pPr>
            <w:r>
              <w:t>ISO-8859-10</w:t>
            </w:r>
          </w:p>
        </w:tc>
        <w:tc>
          <w:tcPr>
            <w:tcW w:w="1194" w:type="pct"/>
            <w:shd w:val="clear" w:color="auto" w:fill="FFFFFF"/>
            <w:tcMar>
              <w:top w:w="150" w:type="dxa"/>
              <w:left w:w="150" w:type="dxa"/>
              <w:bottom w:w="150" w:type="dxa"/>
              <w:right w:w="150" w:type="dxa"/>
            </w:tcMar>
            <w:hideMark/>
          </w:tcPr>
          <w:p w:rsidR="00815E8E" w:rsidRDefault="00815E8E" w:rsidP="00815E8E">
            <w:pPr>
              <w:rPr>
                <w:sz w:val="24"/>
                <w:szCs w:val="24"/>
              </w:rPr>
            </w:pPr>
            <w:r>
              <w:t>Latin 6 Lappish, Nordic, Eskimo</w:t>
            </w:r>
          </w:p>
        </w:tc>
        <w:tc>
          <w:tcPr>
            <w:tcW w:w="2985" w:type="pct"/>
            <w:shd w:val="clear" w:color="auto" w:fill="FFFFFF"/>
            <w:tcMar>
              <w:top w:w="150" w:type="dxa"/>
              <w:left w:w="150" w:type="dxa"/>
              <w:bottom w:w="150" w:type="dxa"/>
              <w:right w:w="150" w:type="dxa"/>
            </w:tcMar>
            <w:hideMark/>
          </w:tcPr>
          <w:p w:rsidR="00815E8E" w:rsidRDefault="00815E8E" w:rsidP="00815E8E">
            <w:pPr>
              <w:rPr>
                <w:sz w:val="24"/>
                <w:szCs w:val="24"/>
              </w:rPr>
            </w:pPr>
            <w:r>
              <w:t>The Nordic languages</w:t>
            </w:r>
          </w:p>
        </w:tc>
      </w:tr>
      <w:tr w:rsidR="00815E8E" w:rsidTr="00815E8E">
        <w:tc>
          <w:tcPr>
            <w:tcW w:w="821" w:type="pct"/>
            <w:shd w:val="clear" w:color="auto" w:fill="F1F1F1"/>
            <w:tcMar>
              <w:top w:w="150" w:type="dxa"/>
              <w:left w:w="299" w:type="dxa"/>
              <w:bottom w:w="150" w:type="dxa"/>
              <w:right w:w="150" w:type="dxa"/>
            </w:tcMar>
            <w:hideMark/>
          </w:tcPr>
          <w:p w:rsidR="00815E8E" w:rsidRDefault="00815E8E" w:rsidP="00815E8E">
            <w:pPr>
              <w:rPr>
                <w:sz w:val="24"/>
                <w:szCs w:val="24"/>
              </w:rPr>
            </w:pPr>
            <w:r>
              <w:t>ISO-</w:t>
            </w:r>
            <w:r>
              <w:lastRenderedPageBreak/>
              <w:t>8859-15</w:t>
            </w:r>
          </w:p>
        </w:tc>
        <w:tc>
          <w:tcPr>
            <w:tcW w:w="1194" w:type="pct"/>
            <w:shd w:val="clear" w:color="auto" w:fill="F1F1F1"/>
            <w:tcMar>
              <w:top w:w="150" w:type="dxa"/>
              <w:left w:w="150" w:type="dxa"/>
              <w:bottom w:w="150" w:type="dxa"/>
              <w:right w:w="150" w:type="dxa"/>
            </w:tcMar>
            <w:hideMark/>
          </w:tcPr>
          <w:p w:rsidR="00815E8E" w:rsidRDefault="00815E8E" w:rsidP="00815E8E">
            <w:pPr>
              <w:rPr>
                <w:sz w:val="24"/>
                <w:szCs w:val="24"/>
              </w:rPr>
            </w:pPr>
            <w:r>
              <w:lastRenderedPageBreak/>
              <w:t xml:space="preserve">Latin 9 (aka Latin </w:t>
            </w:r>
            <w:r>
              <w:lastRenderedPageBreak/>
              <w:t>0)</w:t>
            </w:r>
          </w:p>
        </w:tc>
        <w:tc>
          <w:tcPr>
            <w:tcW w:w="2985" w:type="pct"/>
            <w:shd w:val="clear" w:color="auto" w:fill="F1F1F1"/>
            <w:tcMar>
              <w:top w:w="150" w:type="dxa"/>
              <w:left w:w="150" w:type="dxa"/>
              <w:bottom w:w="150" w:type="dxa"/>
              <w:right w:w="150" w:type="dxa"/>
            </w:tcMar>
            <w:hideMark/>
          </w:tcPr>
          <w:p w:rsidR="00815E8E" w:rsidRDefault="00815E8E" w:rsidP="00815E8E">
            <w:pPr>
              <w:rPr>
                <w:sz w:val="24"/>
                <w:szCs w:val="24"/>
              </w:rPr>
            </w:pPr>
            <w:r>
              <w:lastRenderedPageBreak/>
              <w:t xml:space="preserve">Similar to ISO-8859-1 but replaces some less common symbols with the euro sign and some </w:t>
            </w:r>
            <w:r>
              <w:lastRenderedPageBreak/>
              <w:t>other missing characters</w:t>
            </w:r>
          </w:p>
        </w:tc>
      </w:tr>
      <w:tr w:rsidR="00815E8E" w:rsidTr="00815E8E">
        <w:tc>
          <w:tcPr>
            <w:tcW w:w="821" w:type="pct"/>
            <w:shd w:val="clear" w:color="auto" w:fill="FFFFFF"/>
            <w:tcMar>
              <w:top w:w="150" w:type="dxa"/>
              <w:left w:w="299" w:type="dxa"/>
              <w:bottom w:w="150" w:type="dxa"/>
              <w:right w:w="150" w:type="dxa"/>
            </w:tcMar>
            <w:hideMark/>
          </w:tcPr>
          <w:p w:rsidR="00815E8E" w:rsidRDefault="00815E8E" w:rsidP="00815E8E">
            <w:pPr>
              <w:rPr>
                <w:sz w:val="24"/>
                <w:szCs w:val="24"/>
              </w:rPr>
            </w:pPr>
            <w:r>
              <w:lastRenderedPageBreak/>
              <w:t>ISO-2022-JP</w:t>
            </w:r>
          </w:p>
        </w:tc>
        <w:tc>
          <w:tcPr>
            <w:tcW w:w="1194" w:type="pct"/>
            <w:shd w:val="clear" w:color="auto" w:fill="FFFFFF"/>
            <w:tcMar>
              <w:top w:w="150" w:type="dxa"/>
              <w:left w:w="150" w:type="dxa"/>
              <w:bottom w:w="150" w:type="dxa"/>
              <w:right w:w="150" w:type="dxa"/>
            </w:tcMar>
            <w:hideMark/>
          </w:tcPr>
          <w:p w:rsidR="00815E8E" w:rsidRDefault="00815E8E" w:rsidP="00815E8E">
            <w:pPr>
              <w:rPr>
                <w:sz w:val="24"/>
                <w:szCs w:val="24"/>
              </w:rPr>
            </w:pPr>
            <w:r>
              <w:t>Latin/Japanese part 1</w:t>
            </w:r>
          </w:p>
        </w:tc>
        <w:tc>
          <w:tcPr>
            <w:tcW w:w="2985" w:type="pct"/>
            <w:shd w:val="clear" w:color="auto" w:fill="FFFFFF"/>
            <w:tcMar>
              <w:top w:w="150" w:type="dxa"/>
              <w:left w:w="150" w:type="dxa"/>
              <w:bottom w:w="150" w:type="dxa"/>
              <w:right w:w="150" w:type="dxa"/>
            </w:tcMar>
            <w:hideMark/>
          </w:tcPr>
          <w:p w:rsidR="00815E8E" w:rsidRDefault="00815E8E" w:rsidP="00815E8E">
            <w:pPr>
              <w:rPr>
                <w:sz w:val="24"/>
                <w:szCs w:val="24"/>
              </w:rPr>
            </w:pPr>
            <w:r>
              <w:t>The Japanese language</w:t>
            </w:r>
          </w:p>
        </w:tc>
      </w:tr>
      <w:tr w:rsidR="00815E8E" w:rsidTr="00815E8E">
        <w:tc>
          <w:tcPr>
            <w:tcW w:w="821" w:type="pct"/>
            <w:shd w:val="clear" w:color="auto" w:fill="F1F1F1"/>
            <w:tcMar>
              <w:top w:w="150" w:type="dxa"/>
              <w:left w:w="299" w:type="dxa"/>
              <w:bottom w:w="150" w:type="dxa"/>
              <w:right w:w="150" w:type="dxa"/>
            </w:tcMar>
            <w:hideMark/>
          </w:tcPr>
          <w:p w:rsidR="00815E8E" w:rsidRDefault="00815E8E" w:rsidP="00815E8E">
            <w:pPr>
              <w:rPr>
                <w:sz w:val="24"/>
                <w:szCs w:val="24"/>
              </w:rPr>
            </w:pPr>
            <w:r>
              <w:t>ISO-2022-JP-2</w:t>
            </w:r>
          </w:p>
        </w:tc>
        <w:tc>
          <w:tcPr>
            <w:tcW w:w="1194" w:type="pct"/>
            <w:shd w:val="clear" w:color="auto" w:fill="F1F1F1"/>
            <w:tcMar>
              <w:top w:w="150" w:type="dxa"/>
              <w:left w:w="150" w:type="dxa"/>
              <w:bottom w:w="150" w:type="dxa"/>
              <w:right w:w="150" w:type="dxa"/>
            </w:tcMar>
            <w:hideMark/>
          </w:tcPr>
          <w:p w:rsidR="00815E8E" w:rsidRDefault="00815E8E" w:rsidP="00815E8E">
            <w:pPr>
              <w:rPr>
                <w:sz w:val="24"/>
                <w:szCs w:val="24"/>
              </w:rPr>
            </w:pPr>
            <w:r>
              <w:t>Latin/Japanese part 2</w:t>
            </w:r>
          </w:p>
        </w:tc>
        <w:tc>
          <w:tcPr>
            <w:tcW w:w="2985" w:type="pct"/>
            <w:shd w:val="clear" w:color="auto" w:fill="F1F1F1"/>
            <w:tcMar>
              <w:top w:w="150" w:type="dxa"/>
              <w:left w:w="150" w:type="dxa"/>
              <w:bottom w:w="150" w:type="dxa"/>
              <w:right w:w="150" w:type="dxa"/>
            </w:tcMar>
            <w:hideMark/>
          </w:tcPr>
          <w:p w:rsidR="00815E8E" w:rsidRDefault="00815E8E" w:rsidP="00815E8E">
            <w:pPr>
              <w:rPr>
                <w:sz w:val="24"/>
                <w:szCs w:val="24"/>
              </w:rPr>
            </w:pPr>
            <w:r>
              <w:t>The Japanese language</w:t>
            </w:r>
          </w:p>
        </w:tc>
      </w:tr>
      <w:tr w:rsidR="00815E8E" w:rsidTr="00815E8E">
        <w:tc>
          <w:tcPr>
            <w:tcW w:w="821" w:type="pct"/>
            <w:shd w:val="clear" w:color="auto" w:fill="FFFFFF"/>
            <w:tcMar>
              <w:top w:w="150" w:type="dxa"/>
              <w:left w:w="299" w:type="dxa"/>
              <w:bottom w:w="150" w:type="dxa"/>
              <w:right w:w="150" w:type="dxa"/>
            </w:tcMar>
            <w:hideMark/>
          </w:tcPr>
          <w:p w:rsidR="00815E8E" w:rsidRDefault="00815E8E" w:rsidP="00815E8E">
            <w:pPr>
              <w:rPr>
                <w:sz w:val="24"/>
                <w:szCs w:val="24"/>
              </w:rPr>
            </w:pPr>
            <w:r>
              <w:t>ISO-2022-KR</w:t>
            </w:r>
          </w:p>
        </w:tc>
        <w:tc>
          <w:tcPr>
            <w:tcW w:w="1194" w:type="pct"/>
            <w:shd w:val="clear" w:color="auto" w:fill="FFFFFF"/>
            <w:tcMar>
              <w:top w:w="150" w:type="dxa"/>
              <w:left w:w="150" w:type="dxa"/>
              <w:bottom w:w="150" w:type="dxa"/>
              <w:right w:w="150" w:type="dxa"/>
            </w:tcMar>
            <w:hideMark/>
          </w:tcPr>
          <w:p w:rsidR="00815E8E" w:rsidRDefault="00815E8E" w:rsidP="00815E8E">
            <w:pPr>
              <w:rPr>
                <w:sz w:val="24"/>
                <w:szCs w:val="24"/>
              </w:rPr>
            </w:pPr>
            <w:r>
              <w:t>Latin/Korean part 1</w:t>
            </w:r>
          </w:p>
        </w:tc>
        <w:tc>
          <w:tcPr>
            <w:tcW w:w="2985" w:type="pct"/>
            <w:shd w:val="clear" w:color="auto" w:fill="FFFFFF"/>
            <w:tcMar>
              <w:top w:w="150" w:type="dxa"/>
              <w:left w:w="150" w:type="dxa"/>
              <w:bottom w:w="150" w:type="dxa"/>
              <w:right w:w="150" w:type="dxa"/>
            </w:tcMar>
            <w:hideMark/>
          </w:tcPr>
          <w:p w:rsidR="00815E8E" w:rsidRDefault="00815E8E" w:rsidP="00815E8E">
            <w:pPr>
              <w:rPr>
                <w:sz w:val="24"/>
                <w:szCs w:val="24"/>
              </w:rPr>
            </w:pPr>
            <w:r>
              <w:t>The Korean language</w:t>
            </w:r>
          </w:p>
        </w:tc>
      </w:tr>
    </w:tbl>
    <w:p w:rsidR="00815E8E" w:rsidRDefault="00815E8E" w:rsidP="00E50D91">
      <w:pPr>
        <w:pStyle w:val="Heading2"/>
      </w:pPr>
    </w:p>
    <w:p w:rsidR="00E256FC" w:rsidRPr="00E50D91" w:rsidRDefault="00E256FC" w:rsidP="00E50D91">
      <w:pPr>
        <w:pStyle w:val="Heading2"/>
        <w:rPr>
          <w:rFonts w:ascii="Times New Roman" w:hAnsi="Times New Roman"/>
          <w:color w:val="auto"/>
          <w:sz w:val="24"/>
          <w:szCs w:val="24"/>
        </w:rPr>
      </w:pPr>
      <w:bookmarkStart w:id="70" w:name="_Toc492230531"/>
      <w:r>
        <w:t>In HTML5: Unicode UTF-8</w:t>
      </w:r>
      <w:bookmarkEnd w:id="70"/>
    </w:p>
    <w:p w:rsidR="00E256FC" w:rsidRDefault="00E256FC" w:rsidP="00E50D91">
      <w:r>
        <w:t>Because the character sets listed above are limited, and not compatible in multilingual environments, the Unicode Consortium developed the Unicode Standard.</w:t>
      </w:r>
    </w:p>
    <w:p w:rsidR="00E256FC" w:rsidRDefault="00E256FC" w:rsidP="00E50D91">
      <w:r>
        <w:t>The Unicode Standard covers (almost) all the characters, punctuations, and symbols in the world.</w:t>
      </w:r>
    </w:p>
    <w:p w:rsidR="00E256FC" w:rsidRDefault="00E256FC" w:rsidP="00E50D91">
      <w:r>
        <w:t>Unicode enables processing, storage, and transport of text, independent of platform and language.</w:t>
      </w:r>
    </w:p>
    <w:p w:rsidR="00E256FC" w:rsidRPr="00E50D91" w:rsidRDefault="00E256FC" w:rsidP="00E50D91">
      <w:pPr>
        <w:rPr>
          <w:rStyle w:val="Strong"/>
        </w:rPr>
      </w:pPr>
      <w:r w:rsidRPr="00E50D91">
        <w:rPr>
          <w:rStyle w:val="Strong"/>
        </w:rPr>
        <w:t>The default character encoding in HTML5 is UTF-8.</w:t>
      </w:r>
    </w:p>
    <w:p w:rsidR="00155517" w:rsidRDefault="00155517" w:rsidP="00155517">
      <w:pPr>
        <w:pStyle w:val="Heading3"/>
      </w:pPr>
      <w:bookmarkStart w:id="71" w:name="_Toc492230532"/>
      <w:r>
        <w:t>HTML5 UTF-8 Character Codes</w:t>
      </w:r>
      <w:bookmarkEnd w:id="71"/>
    </w:p>
    <w:p w:rsidR="00155517" w:rsidRDefault="00155517" w:rsidP="00155517">
      <w:r>
        <w:t>Below is a list of some of the UTF-8 character codes supported by HTML5:</w:t>
      </w:r>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5197"/>
        <w:gridCol w:w="1916"/>
        <w:gridCol w:w="1976"/>
      </w:tblGrid>
      <w:tr w:rsidR="00155517" w:rsidTr="00155517">
        <w:tc>
          <w:tcPr>
            <w:tcW w:w="2859" w:type="pct"/>
            <w:shd w:val="clear" w:color="auto" w:fill="FFFFFF"/>
            <w:tcMar>
              <w:top w:w="150" w:type="dxa"/>
              <w:left w:w="299" w:type="dxa"/>
              <w:bottom w:w="150" w:type="dxa"/>
              <w:right w:w="150" w:type="dxa"/>
            </w:tcMar>
            <w:hideMark/>
          </w:tcPr>
          <w:p w:rsidR="00155517" w:rsidRDefault="00155517" w:rsidP="00155517">
            <w:pPr>
              <w:rPr>
                <w:sz w:val="24"/>
                <w:szCs w:val="24"/>
              </w:rPr>
            </w:pPr>
            <w:r>
              <w:lastRenderedPageBreak/>
              <w:t>Character codes</w:t>
            </w:r>
          </w:p>
        </w:tc>
        <w:tc>
          <w:tcPr>
            <w:tcW w:w="1054" w:type="pct"/>
            <w:shd w:val="clear" w:color="auto" w:fill="FFFFFF"/>
            <w:tcMar>
              <w:top w:w="150" w:type="dxa"/>
              <w:left w:w="150" w:type="dxa"/>
              <w:bottom w:w="150" w:type="dxa"/>
              <w:right w:w="150" w:type="dxa"/>
            </w:tcMar>
            <w:hideMark/>
          </w:tcPr>
          <w:p w:rsidR="00155517" w:rsidRDefault="00155517" w:rsidP="00155517">
            <w:pPr>
              <w:rPr>
                <w:sz w:val="24"/>
                <w:szCs w:val="24"/>
              </w:rPr>
            </w:pPr>
            <w:r>
              <w:t>Decimal</w:t>
            </w:r>
          </w:p>
        </w:tc>
        <w:tc>
          <w:tcPr>
            <w:tcW w:w="1087" w:type="pct"/>
            <w:shd w:val="clear" w:color="auto" w:fill="FFFFFF"/>
            <w:tcMar>
              <w:top w:w="150" w:type="dxa"/>
              <w:left w:w="150" w:type="dxa"/>
              <w:bottom w:w="150" w:type="dxa"/>
              <w:right w:w="150" w:type="dxa"/>
            </w:tcMar>
            <w:hideMark/>
          </w:tcPr>
          <w:p w:rsidR="00155517" w:rsidRDefault="00155517" w:rsidP="00155517">
            <w:pPr>
              <w:rPr>
                <w:sz w:val="24"/>
                <w:szCs w:val="24"/>
              </w:rPr>
            </w:pPr>
            <w:r>
              <w:t>Hexadecimal</w:t>
            </w:r>
          </w:p>
        </w:tc>
      </w:tr>
      <w:tr w:rsidR="00155517" w:rsidTr="00155517">
        <w:tc>
          <w:tcPr>
            <w:tcW w:w="2859" w:type="pct"/>
            <w:shd w:val="clear" w:color="auto" w:fill="F1F1F1"/>
            <w:tcMar>
              <w:top w:w="150" w:type="dxa"/>
              <w:left w:w="299" w:type="dxa"/>
              <w:bottom w:w="150" w:type="dxa"/>
              <w:right w:w="150" w:type="dxa"/>
            </w:tcMar>
            <w:hideMark/>
          </w:tcPr>
          <w:p w:rsidR="00155517" w:rsidRDefault="00CA242B" w:rsidP="00155517">
            <w:pPr>
              <w:rPr>
                <w:sz w:val="24"/>
                <w:szCs w:val="24"/>
              </w:rPr>
            </w:pPr>
            <w:hyperlink r:id="rId1384" w:history="1">
              <w:r w:rsidR="00155517">
                <w:rPr>
                  <w:rStyle w:val="Hyperlink"/>
                </w:rPr>
                <w:t>C0 Controls and Basic Latin</w:t>
              </w:r>
            </w:hyperlink>
          </w:p>
        </w:tc>
        <w:tc>
          <w:tcPr>
            <w:tcW w:w="1054" w:type="pct"/>
            <w:shd w:val="clear" w:color="auto" w:fill="F1F1F1"/>
            <w:tcMar>
              <w:top w:w="150" w:type="dxa"/>
              <w:left w:w="150" w:type="dxa"/>
              <w:bottom w:w="150" w:type="dxa"/>
              <w:right w:w="150" w:type="dxa"/>
            </w:tcMar>
            <w:hideMark/>
          </w:tcPr>
          <w:p w:rsidR="00155517" w:rsidRDefault="00155517" w:rsidP="00155517">
            <w:pPr>
              <w:rPr>
                <w:sz w:val="24"/>
                <w:szCs w:val="24"/>
              </w:rPr>
            </w:pPr>
            <w:r>
              <w:t>0-127</w:t>
            </w:r>
          </w:p>
        </w:tc>
        <w:tc>
          <w:tcPr>
            <w:tcW w:w="1087" w:type="pct"/>
            <w:shd w:val="clear" w:color="auto" w:fill="F1F1F1"/>
            <w:tcMar>
              <w:top w:w="150" w:type="dxa"/>
              <w:left w:w="150" w:type="dxa"/>
              <w:bottom w:w="150" w:type="dxa"/>
              <w:right w:w="150" w:type="dxa"/>
            </w:tcMar>
            <w:hideMark/>
          </w:tcPr>
          <w:p w:rsidR="00155517" w:rsidRDefault="00155517" w:rsidP="00155517">
            <w:pPr>
              <w:rPr>
                <w:sz w:val="24"/>
                <w:szCs w:val="24"/>
              </w:rPr>
            </w:pPr>
            <w:r>
              <w:t>0000-007F</w:t>
            </w:r>
          </w:p>
        </w:tc>
      </w:tr>
      <w:tr w:rsidR="00155517" w:rsidTr="00155517">
        <w:tc>
          <w:tcPr>
            <w:tcW w:w="2859" w:type="pct"/>
            <w:shd w:val="clear" w:color="auto" w:fill="FFFFFF"/>
            <w:tcMar>
              <w:top w:w="150" w:type="dxa"/>
              <w:left w:w="299" w:type="dxa"/>
              <w:bottom w:w="150" w:type="dxa"/>
              <w:right w:w="150" w:type="dxa"/>
            </w:tcMar>
            <w:hideMark/>
          </w:tcPr>
          <w:p w:rsidR="00155517" w:rsidRDefault="00CA242B" w:rsidP="00155517">
            <w:pPr>
              <w:rPr>
                <w:sz w:val="24"/>
                <w:szCs w:val="24"/>
              </w:rPr>
            </w:pPr>
            <w:hyperlink r:id="rId1385" w:history="1">
              <w:r w:rsidR="00155517">
                <w:rPr>
                  <w:rStyle w:val="Hyperlink"/>
                </w:rPr>
                <w:t>C1 Controls and Latin-1 Supplement</w:t>
              </w:r>
            </w:hyperlink>
          </w:p>
        </w:tc>
        <w:tc>
          <w:tcPr>
            <w:tcW w:w="1054" w:type="pct"/>
            <w:shd w:val="clear" w:color="auto" w:fill="FFFFFF"/>
            <w:tcMar>
              <w:top w:w="150" w:type="dxa"/>
              <w:left w:w="150" w:type="dxa"/>
              <w:bottom w:w="150" w:type="dxa"/>
              <w:right w:w="150" w:type="dxa"/>
            </w:tcMar>
            <w:hideMark/>
          </w:tcPr>
          <w:p w:rsidR="00155517" w:rsidRDefault="00155517" w:rsidP="00155517">
            <w:pPr>
              <w:rPr>
                <w:sz w:val="24"/>
                <w:szCs w:val="24"/>
              </w:rPr>
            </w:pPr>
            <w:r>
              <w:t>128-255</w:t>
            </w:r>
          </w:p>
        </w:tc>
        <w:tc>
          <w:tcPr>
            <w:tcW w:w="1087" w:type="pct"/>
            <w:shd w:val="clear" w:color="auto" w:fill="FFFFFF"/>
            <w:tcMar>
              <w:top w:w="150" w:type="dxa"/>
              <w:left w:w="150" w:type="dxa"/>
              <w:bottom w:w="150" w:type="dxa"/>
              <w:right w:w="150" w:type="dxa"/>
            </w:tcMar>
            <w:hideMark/>
          </w:tcPr>
          <w:p w:rsidR="00155517" w:rsidRDefault="00155517" w:rsidP="00155517">
            <w:pPr>
              <w:rPr>
                <w:sz w:val="24"/>
                <w:szCs w:val="24"/>
              </w:rPr>
            </w:pPr>
            <w:r>
              <w:t>0080-00FF</w:t>
            </w:r>
          </w:p>
        </w:tc>
      </w:tr>
      <w:tr w:rsidR="00155517" w:rsidTr="00155517">
        <w:tc>
          <w:tcPr>
            <w:tcW w:w="2859" w:type="pct"/>
            <w:shd w:val="clear" w:color="auto" w:fill="F1F1F1"/>
            <w:tcMar>
              <w:top w:w="150" w:type="dxa"/>
              <w:left w:w="299" w:type="dxa"/>
              <w:bottom w:w="150" w:type="dxa"/>
              <w:right w:w="150" w:type="dxa"/>
            </w:tcMar>
            <w:hideMark/>
          </w:tcPr>
          <w:p w:rsidR="00155517" w:rsidRDefault="00CA242B" w:rsidP="00155517">
            <w:pPr>
              <w:rPr>
                <w:sz w:val="24"/>
                <w:szCs w:val="24"/>
              </w:rPr>
            </w:pPr>
            <w:hyperlink r:id="rId1386" w:history="1">
              <w:r w:rsidR="00155517">
                <w:rPr>
                  <w:rStyle w:val="Hyperlink"/>
                </w:rPr>
                <w:t>Latin Extended-A</w:t>
              </w:r>
            </w:hyperlink>
          </w:p>
        </w:tc>
        <w:tc>
          <w:tcPr>
            <w:tcW w:w="1054" w:type="pct"/>
            <w:shd w:val="clear" w:color="auto" w:fill="F1F1F1"/>
            <w:tcMar>
              <w:top w:w="150" w:type="dxa"/>
              <w:left w:w="150" w:type="dxa"/>
              <w:bottom w:w="150" w:type="dxa"/>
              <w:right w:w="150" w:type="dxa"/>
            </w:tcMar>
            <w:hideMark/>
          </w:tcPr>
          <w:p w:rsidR="00155517" w:rsidRDefault="00155517" w:rsidP="00155517">
            <w:pPr>
              <w:rPr>
                <w:sz w:val="24"/>
                <w:szCs w:val="24"/>
              </w:rPr>
            </w:pPr>
            <w:r>
              <w:t>256-383</w:t>
            </w:r>
          </w:p>
        </w:tc>
        <w:tc>
          <w:tcPr>
            <w:tcW w:w="1087" w:type="pct"/>
            <w:shd w:val="clear" w:color="auto" w:fill="F1F1F1"/>
            <w:tcMar>
              <w:top w:w="150" w:type="dxa"/>
              <w:left w:w="150" w:type="dxa"/>
              <w:bottom w:w="150" w:type="dxa"/>
              <w:right w:w="150" w:type="dxa"/>
            </w:tcMar>
            <w:hideMark/>
          </w:tcPr>
          <w:p w:rsidR="00155517" w:rsidRDefault="00155517" w:rsidP="00155517">
            <w:pPr>
              <w:rPr>
                <w:sz w:val="24"/>
                <w:szCs w:val="24"/>
              </w:rPr>
            </w:pPr>
            <w:r>
              <w:t>0100-017F</w:t>
            </w:r>
          </w:p>
        </w:tc>
      </w:tr>
      <w:tr w:rsidR="00155517" w:rsidTr="00155517">
        <w:tc>
          <w:tcPr>
            <w:tcW w:w="2859" w:type="pct"/>
            <w:shd w:val="clear" w:color="auto" w:fill="FFFFFF"/>
            <w:tcMar>
              <w:top w:w="150" w:type="dxa"/>
              <w:left w:w="299" w:type="dxa"/>
              <w:bottom w:w="150" w:type="dxa"/>
              <w:right w:w="150" w:type="dxa"/>
            </w:tcMar>
            <w:hideMark/>
          </w:tcPr>
          <w:p w:rsidR="00155517" w:rsidRDefault="00CA242B" w:rsidP="00155517">
            <w:pPr>
              <w:rPr>
                <w:sz w:val="24"/>
                <w:szCs w:val="24"/>
              </w:rPr>
            </w:pPr>
            <w:hyperlink r:id="rId1387" w:history="1">
              <w:r w:rsidR="00155517">
                <w:rPr>
                  <w:rStyle w:val="Hyperlink"/>
                </w:rPr>
                <w:t>Latin Extended-B</w:t>
              </w:r>
            </w:hyperlink>
          </w:p>
        </w:tc>
        <w:tc>
          <w:tcPr>
            <w:tcW w:w="1054" w:type="pct"/>
            <w:shd w:val="clear" w:color="auto" w:fill="FFFFFF"/>
            <w:tcMar>
              <w:top w:w="150" w:type="dxa"/>
              <w:left w:w="150" w:type="dxa"/>
              <w:bottom w:w="150" w:type="dxa"/>
              <w:right w:w="150" w:type="dxa"/>
            </w:tcMar>
            <w:hideMark/>
          </w:tcPr>
          <w:p w:rsidR="00155517" w:rsidRDefault="00155517" w:rsidP="00155517">
            <w:pPr>
              <w:rPr>
                <w:sz w:val="24"/>
                <w:szCs w:val="24"/>
              </w:rPr>
            </w:pPr>
            <w:r>
              <w:t>384-591</w:t>
            </w:r>
          </w:p>
        </w:tc>
        <w:tc>
          <w:tcPr>
            <w:tcW w:w="1087" w:type="pct"/>
            <w:shd w:val="clear" w:color="auto" w:fill="FFFFFF"/>
            <w:tcMar>
              <w:top w:w="150" w:type="dxa"/>
              <w:left w:w="150" w:type="dxa"/>
              <w:bottom w:w="150" w:type="dxa"/>
              <w:right w:w="150" w:type="dxa"/>
            </w:tcMar>
            <w:hideMark/>
          </w:tcPr>
          <w:p w:rsidR="00155517" w:rsidRDefault="00155517" w:rsidP="00155517">
            <w:pPr>
              <w:rPr>
                <w:sz w:val="24"/>
                <w:szCs w:val="24"/>
              </w:rPr>
            </w:pPr>
            <w:r>
              <w:t>0180-024F</w:t>
            </w:r>
          </w:p>
        </w:tc>
      </w:tr>
      <w:tr w:rsidR="00155517" w:rsidTr="00155517">
        <w:tc>
          <w:tcPr>
            <w:tcW w:w="2859" w:type="pct"/>
            <w:shd w:val="clear" w:color="auto" w:fill="F1F1F1"/>
            <w:tcMar>
              <w:top w:w="150" w:type="dxa"/>
              <w:left w:w="299" w:type="dxa"/>
              <w:bottom w:w="150" w:type="dxa"/>
              <w:right w:w="150" w:type="dxa"/>
            </w:tcMar>
            <w:hideMark/>
          </w:tcPr>
          <w:p w:rsidR="00155517" w:rsidRDefault="00CA242B" w:rsidP="00155517">
            <w:pPr>
              <w:rPr>
                <w:sz w:val="24"/>
                <w:szCs w:val="24"/>
              </w:rPr>
            </w:pPr>
            <w:hyperlink r:id="rId1388" w:history="1">
              <w:r w:rsidR="00155517">
                <w:rPr>
                  <w:rStyle w:val="Hyperlink"/>
                </w:rPr>
                <w:t>Spacing Modifiers</w:t>
              </w:r>
            </w:hyperlink>
          </w:p>
        </w:tc>
        <w:tc>
          <w:tcPr>
            <w:tcW w:w="1054" w:type="pct"/>
            <w:shd w:val="clear" w:color="auto" w:fill="F1F1F1"/>
            <w:tcMar>
              <w:top w:w="150" w:type="dxa"/>
              <w:left w:w="150" w:type="dxa"/>
              <w:bottom w:w="150" w:type="dxa"/>
              <w:right w:w="150" w:type="dxa"/>
            </w:tcMar>
            <w:hideMark/>
          </w:tcPr>
          <w:p w:rsidR="00155517" w:rsidRDefault="00155517" w:rsidP="00155517">
            <w:pPr>
              <w:rPr>
                <w:sz w:val="24"/>
                <w:szCs w:val="24"/>
              </w:rPr>
            </w:pPr>
            <w:r>
              <w:t>688-767</w:t>
            </w:r>
          </w:p>
        </w:tc>
        <w:tc>
          <w:tcPr>
            <w:tcW w:w="1087" w:type="pct"/>
            <w:shd w:val="clear" w:color="auto" w:fill="F1F1F1"/>
            <w:tcMar>
              <w:top w:w="150" w:type="dxa"/>
              <w:left w:w="150" w:type="dxa"/>
              <w:bottom w:w="150" w:type="dxa"/>
              <w:right w:w="150" w:type="dxa"/>
            </w:tcMar>
            <w:hideMark/>
          </w:tcPr>
          <w:p w:rsidR="00155517" w:rsidRDefault="00155517" w:rsidP="00155517">
            <w:pPr>
              <w:rPr>
                <w:sz w:val="24"/>
                <w:szCs w:val="24"/>
              </w:rPr>
            </w:pPr>
            <w:r>
              <w:t>02B0-02FF</w:t>
            </w:r>
          </w:p>
        </w:tc>
      </w:tr>
      <w:tr w:rsidR="00155517" w:rsidTr="00155517">
        <w:tc>
          <w:tcPr>
            <w:tcW w:w="2859" w:type="pct"/>
            <w:shd w:val="clear" w:color="auto" w:fill="FFFFFF"/>
            <w:tcMar>
              <w:top w:w="150" w:type="dxa"/>
              <w:left w:w="299" w:type="dxa"/>
              <w:bottom w:w="150" w:type="dxa"/>
              <w:right w:w="150" w:type="dxa"/>
            </w:tcMar>
            <w:hideMark/>
          </w:tcPr>
          <w:p w:rsidR="00155517" w:rsidRDefault="00CA242B" w:rsidP="00155517">
            <w:pPr>
              <w:rPr>
                <w:sz w:val="24"/>
                <w:szCs w:val="24"/>
              </w:rPr>
            </w:pPr>
            <w:hyperlink r:id="rId1389" w:history="1">
              <w:r w:rsidR="00155517">
                <w:rPr>
                  <w:rStyle w:val="Hyperlink"/>
                </w:rPr>
                <w:t>Diacritical Marks</w:t>
              </w:r>
            </w:hyperlink>
          </w:p>
        </w:tc>
        <w:tc>
          <w:tcPr>
            <w:tcW w:w="1054" w:type="pct"/>
            <w:shd w:val="clear" w:color="auto" w:fill="FFFFFF"/>
            <w:tcMar>
              <w:top w:w="150" w:type="dxa"/>
              <w:left w:w="150" w:type="dxa"/>
              <w:bottom w:w="150" w:type="dxa"/>
              <w:right w:w="150" w:type="dxa"/>
            </w:tcMar>
            <w:hideMark/>
          </w:tcPr>
          <w:p w:rsidR="00155517" w:rsidRDefault="00155517" w:rsidP="00155517">
            <w:pPr>
              <w:rPr>
                <w:sz w:val="24"/>
                <w:szCs w:val="24"/>
              </w:rPr>
            </w:pPr>
            <w:r>
              <w:t>768-879</w:t>
            </w:r>
          </w:p>
        </w:tc>
        <w:tc>
          <w:tcPr>
            <w:tcW w:w="1087" w:type="pct"/>
            <w:shd w:val="clear" w:color="auto" w:fill="FFFFFF"/>
            <w:tcMar>
              <w:top w:w="150" w:type="dxa"/>
              <w:left w:w="150" w:type="dxa"/>
              <w:bottom w:w="150" w:type="dxa"/>
              <w:right w:w="150" w:type="dxa"/>
            </w:tcMar>
            <w:hideMark/>
          </w:tcPr>
          <w:p w:rsidR="00155517" w:rsidRDefault="00155517" w:rsidP="00155517">
            <w:pPr>
              <w:rPr>
                <w:sz w:val="24"/>
                <w:szCs w:val="24"/>
              </w:rPr>
            </w:pPr>
            <w:r>
              <w:t>0300-036F</w:t>
            </w:r>
          </w:p>
        </w:tc>
      </w:tr>
      <w:tr w:rsidR="00155517" w:rsidTr="00155517">
        <w:tc>
          <w:tcPr>
            <w:tcW w:w="2859" w:type="pct"/>
            <w:shd w:val="clear" w:color="auto" w:fill="F1F1F1"/>
            <w:tcMar>
              <w:top w:w="150" w:type="dxa"/>
              <w:left w:w="299" w:type="dxa"/>
              <w:bottom w:w="150" w:type="dxa"/>
              <w:right w:w="150" w:type="dxa"/>
            </w:tcMar>
            <w:hideMark/>
          </w:tcPr>
          <w:p w:rsidR="00155517" w:rsidRDefault="00CA242B" w:rsidP="00155517">
            <w:pPr>
              <w:rPr>
                <w:sz w:val="24"/>
                <w:szCs w:val="24"/>
              </w:rPr>
            </w:pPr>
            <w:hyperlink r:id="rId1390" w:history="1">
              <w:r w:rsidR="00155517">
                <w:rPr>
                  <w:rStyle w:val="Hyperlink"/>
                </w:rPr>
                <w:t>Greek and Coptic</w:t>
              </w:r>
            </w:hyperlink>
          </w:p>
        </w:tc>
        <w:tc>
          <w:tcPr>
            <w:tcW w:w="1054" w:type="pct"/>
            <w:shd w:val="clear" w:color="auto" w:fill="F1F1F1"/>
            <w:tcMar>
              <w:top w:w="150" w:type="dxa"/>
              <w:left w:w="150" w:type="dxa"/>
              <w:bottom w:w="150" w:type="dxa"/>
              <w:right w:w="150" w:type="dxa"/>
            </w:tcMar>
            <w:hideMark/>
          </w:tcPr>
          <w:p w:rsidR="00155517" w:rsidRDefault="00155517" w:rsidP="00155517">
            <w:pPr>
              <w:rPr>
                <w:sz w:val="24"/>
                <w:szCs w:val="24"/>
              </w:rPr>
            </w:pPr>
            <w:r>
              <w:t>880-1023</w:t>
            </w:r>
          </w:p>
        </w:tc>
        <w:tc>
          <w:tcPr>
            <w:tcW w:w="1087" w:type="pct"/>
            <w:shd w:val="clear" w:color="auto" w:fill="F1F1F1"/>
            <w:tcMar>
              <w:top w:w="150" w:type="dxa"/>
              <w:left w:w="150" w:type="dxa"/>
              <w:bottom w:w="150" w:type="dxa"/>
              <w:right w:w="150" w:type="dxa"/>
            </w:tcMar>
            <w:hideMark/>
          </w:tcPr>
          <w:p w:rsidR="00155517" w:rsidRDefault="00155517" w:rsidP="00155517">
            <w:pPr>
              <w:rPr>
                <w:sz w:val="24"/>
                <w:szCs w:val="24"/>
              </w:rPr>
            </w:pPr>
            <w:r>
              <w:t>0370-03FF</w:t>
            </w:r>
          </w:p>
        </w:tc>
      </w:tr>
      <w:tr w:rsidR="00155517" w:rsidTr="00155517">
        <w:tc>
          <w:tcPr>
            <w:tcW w:w="2859" w:type="pct"/>
            <w:shd w:val="clear" w:color="auto" w:fill="FFFFFF"/>
            <w:tcMar>
              <w:top w:w="150" w:type="dxa"/>
              <w:left w:w="299" w:type="dxa"/>
              <w:bottom w:w="150" w:type="dxa"/>
              <w:right w:w="150" w:type="dxa"/>
            </w:tcMar>
            <w:hideMark/>
          </w:tcPr>
          <w:p w:rsidR="00155517" w:rsidRDefault="00CA242B" w:rsidP="00155517">
            <w:pPr>
              <w:rPr>
                <w:sz w:val="24"/>
                <w:szCs w:val="24"/>
              </w:rPr>
            </w:pPr>
            <w:hyperlink r:id="rId1391" w:history="1">
              <w:r w:rsidR="00155517">
                <w:rPr>
                  <w:rStyle w:val="Hyperlink"/>
                </w:rPr>
                <w:t>Cyrillic Basic</w:t>
              </w:r>
            </w:hyperlink>
          </w:p>
        </w:tc>
        <w:tc>
          <w:tcPr>
            <w:tcW w:w="1054" w:type="pct"/>
            <w:shd w:val="clear" w:color="auto" w:fill="FFFFFF"/>
            <w:tcMar>
              <w:top w:w="150" w:type="dxa"/>
              <w:left w:w="150" w:type="dxa"/>
              <w:bottom w:w="150" w:type="dxa"/>
              <w:right w:w="150" w:type="dxa"/>
            </w:tcMar>
            <w:hideMark/>
          </w:tcPr>
          <w:p w:rsidR="00155517" w:rsidRDefault="00155517" w:rsidP="00155517">
            <w:pPr>
              <w:rPr>
                <w:sz w:val="24"/>
                <w:szCs w:val="24"/>
              </w:rPr>
            </w:pPr>
            <w:r>
              <w:t>1024-1279</w:t>
            </w:r>
          </w:p>
        </w:tc>
        <w:tc>
          <w:tcPr>
            <w:tcW w:w="1087" w:type="pct"/>
            <w:shd w:val="clear" w:color="auto" w:fill="FFFFFF"/>
            <w:tcMar>
              <w:top w:w="150" w:type="dxa"/>
              <w:left w:w="150" w:type="dxa"/>
              <w:bottom w:w="150" w:type="dxa"/>
              <w:right w:w="150" w:type="dxa"/>
            </w:tcMar>
            <w:hideMark/>
          </w:tcPr>
          <w:p w:rsidR="00155517" w:rsidRDefault="00155517" w:rsidP="00155517">
            <w:pPr>
              <w:rPr>
                <w:sz w:val="24"/>
                <w:szCs w:val="24"/>
              </w:rPr>
            </w:pPr>
            <w:r>
              <w:t>0400-04FF</w:t>
            </w:r>
          </w:p>
        </w:tc>
      </w:tr>
      <w:tr w:rsidR="00155517" w:rsidTr="00155517">
        <w:tc>
          <w:tcPr>
            <w:tcW w:w="2859" w:type="pct"/>
            <w:shd w:val="clear" w:color="auto" w:fill="F1F1F1"/>
            <w:tcMar>
              <w:top w:w="150" w:type="dxa"/>
              <w:left w:w="299" w:type="dxa"/>
              <w:bottom w:w="150" w:type="dxa"/>
              <w:right w:w="150" w:type="dxa"/>
            </w:tcMar>
            <w:hideMark/>
          </w:tcPr>
          <w:p w:rsidR="00155517" w:rsidRDefault="00CA242B" w:rsidP="00155517">
            <w:pPr>
              <w:rPr>
                <w:sz w:val="24"/>
                <w:szCs w:val="24"/>
              </w:rPr>
            </w:pPr>
            <w:hyperlink r:id="rId1392" w:history="1">
              <w:r w:rsidR="00155517">
                <w:rPr>
                  <w:rStyle w:val="Hyperlink"/>
                </w:rPr>
                <w:t>Cyrillic Supplement</w:t>
              </w:r>
            </w:hyperlink>
          </w:p>
        </w:tc>
        <w:tc>
          <w:tcPr>
            <w:tcW w:w="1054" w:type="pct"/>
            <w:shd w:val="clear" w:color="auto" w:fill="F1F1F1"/>
            <w:tcMar>
              <w:top w:w="150" w:type="dxa"/>
              <w:left w:w="150" w:type="dxa"/>
              <w:bottom w:w="150" w:type="dxa"/>
              <w:right w:w="150" w:type="dxa"/>
            </w:tcMar>
            <w:hideMark/>
          </w:tcPr>
          <w:p w:rsidR="00155517" w:rsidRDefault="00155517" w:rsidP="00155517">
            <w:pPr>
              <w:rPr>
                <w:sz w:val="24"/>
                <w:szCs w:val="24"/>
              </w:rPr>
            </w:pPr>
            <w:r>
              <w:t>1280-1327</w:t>
            </w:r>
          </w:p>
        </w:tc>
        <w:tc>
          <w:tcPr>
            <w:tcW w:w="1087" w:type="pct"/>
            <w:shd w:val="clear" w:color="auto" w:fill="F1F1F1"/>
            <w:tcMar>
              <w:top w:w="150" w:type="dxa"/>
              <w:left w:w="150" w:type="dxa"/>
              <w:bottom w:w="150" w:type="dxa"/>
              <w:right w:w="150" w:type="dxa"/>
            </w:tcMar>
            <w:hideMark/>
          </w:tcPr>
          <w:p w:rsidR="00155517" w:rsidRDefault="00155517" w:rsidP="00155517">
            <w:pPr>
              <w:rPr>
                <w:sz w:val="24"/>
                <w:szCs w:val="24"/>
              </w:rPr>
            </w:pPr>
            <w:r>
              <w:t>0500-052F</w:t>
            </w:r>
          </w:p>
        </w:tc>
      </w:tr>
      <w:tr w:rsidR="00155517" w:rsidTr="00155517">
        <w:tc>
          <w:tcPr>
            <w:tcW w:w="2859" w:type="pct"/>
            <w:shd w:val="clear" w:color="auto" w:fill="FFFFFF"/>
            <w:tcMar>
              <w:top w:w="150" w:type="dxa"/>
              <w:left w:w="299" w:type="dxa"/>
              <w:bottom w:w="150" w:type="dxa"/>
              <w:right w:w="150" w:type="dxa"/>
            </w:tcMar>
            <w:hideMark/>
          </w:tcPr>
          <w:p w:rsidR="00155517" w:rsidRDefault="00CA242B" w:rsidP="00155517">
            <w:pPr>
              <w:rPr>
                <w:sz w:val="24"/>
                <w:szCs w:val="24"/>
              </w:rPr>
            </w:pPr>
            <w:hyperlink r:id="rId1393" w:history="1">
              <w:r w:rsidR="00155517">
                <w:rPr>
                  <w:rStyle w:val="Hyperlink"/>
                </w:rPr>
                <w:t>General Punctuation</w:t>
              </w:r>
            </w:hyperlink>
          </w:p>
        </w:tc>
        <w:tc>
          <w:tcPr>
            <w:tcW w:w="1054" w:type="pct"/>
            <w:shd w:val="clear" w:color="auto" w:fill="FFFFFF"/>
            <w:tcMar>
              <w:top w:w="150" w:type="dxa"/>
              <w:left w:w="150" w:type="dxa"/>
              <w:bottom w:w="150" w:type="dxa"/>
              <w:right w:w="150" w:type="dxa"/>
            </w:tcMar>
            <w:hideMark/>
          </w:tcPr>
          <w:p w:rsidR="00155517" w:rsidRDefault="00155517" w:rsidP="00155517">
            <w:pPr>
              <w:rPr>
                <w:sz w:val="24"/>
                <w:szCs w:val="24"/>
              </w:rPr>
            </w:pPr>
            <w:r>
              <w:t>8192-8303</w:t>
            </w:r>
          </w:p>
        </w:tc>
        <w:tc>
          <w:tcPr>
            <w:tcW w:w="1087" w:type="pct"/>
            <w:shd w:val="clear" w:color="auto" w:fill="FFFFFF"/>
            <w:tcMar>
              <w:top w:w="150" w:type="dxa"/>
              <w:left w:w="150" w:type="dxa"/>
              <w:bottom w:w="150" w:type="dxa"/>
              <w:right w:w="150" w:type="dxa"/>
            </w:tcMar>
            <w:hideMark/>
          </w:tcPr>
          <w:p w:rsidR="00155517" w:rsidRDefault="00155517" w:rsidP="00155517">
            <w:pPr>
              <w:rPr>
                <w:sz w:val="24"/>
                <w:szCs w:val="24"/>
              </w:rPr>
            </w:pPr>
            <w:r>
              <w:t>2000-206F</w:t>
            </w:r>
          </w:p>
        </w:tc>
      </w:tr>
      <w:tr w:rsidR="00155517" w:rsidTr="00155517">
        <w:tc>
          <w:tcPr>
            <w:tcW w:w="2859" w:type="pct"/>
            <w:shd w:val="clear" w:color="auto" w:fill="F1F1F1"/>
            <w:tcMar>
              <w:top w:w="150" w:type="dxa"/>
              <w:left w:w="299" w:type="dxa"/>
              <w:bottom w:w="150" w:type="dxa"/>
              <w:right w:w="150" w:type="dxa"/>
            </w:tcMar>
            <w:hideMark/>
          </w:tcPr>
          <w:p w:rsidR="00155517" w:rsidRDefault="00CA242B" w:rsidP="00155517">
            <w:pPr>
              <w:rPr>
                <w:sz w:val="24"/>
                <w:szCs w:val="24"/>
              </w:rPr>
            </w:pPr>
            <w:hyperlink r:id="rId1394" w:history="1">
              <w:r w:rsidR="00155517">
                <w:rPr>
                  <w:rStyle w:val="Hyperlink"/>
                </w:rPr>
                <w:t>Currency Symbols</w:t>
              </w:r>
            </w:hyperlink>
          </w:p>
        </w:tc>
        <w:tc>
          <w:tcPr>
            <w:tcW w:w="1054" w:type="pct"/>
            <w:shd w:val="clear" w:color="auto" w:fill="F1F1F1"/>
            <w:tcMar>
              <w:top w:w="150" w:type="dxa"/>
              <w:left w:w="150" w:type="dxa"/>
              <w:bottom w:w="150" w:type="dxa"/>
              <w:right w:w="150" w:type="dxa"/>
            </w:tcMar>
            <w:hideMark/>
          </w:tcPr>
          <w:p w:rsidR="00155517" w:rsidRDefault="00155517" w:rsidP="00155517">
            <w:pPr>
              <w:rPr>
                <w:sz w:val="24"/>
                <w:szCs w:val="24"/>
              </w:rPr>
            </w:pPr>
            <w:r>
              <w:t>8352-8399</w:t>
            </w:r>
          </w:p>
        </w:tc>
        <w:tc>
          <w:tcPr>
            <w:tcW w:w="1087" w:type="pct"/>
            <w:shd w:val="clear" w:color="auto" w:fill="F1F1F1"/>
            <w:tcMar>
              <w:top w:w="150" w:type="dxa"/>
              <w:left w:w="150" w:type="dxa"/>
              <w:bottom w:w="150" w:type="dxa"/>
              <w:right w:w="150" w:type="dxa"/>
            </w:tcMar>
            <w:hideMark/>
          </w:tcPr>
          <w:p w:rsidR="00155517" w:rsidRDefault="00155517" w:rsidP="00155517">
            <w:pPr>
              <w:rPr>
                <w:sz w:val="24"/>
                <w:szCs w:val="24"/>
              </w:rPr>
            </w:pPr>
            <w:r>
              <w:t>20A0-20CF</w:t>
            </w:r>
          </w:p>
        </w:tc>
      </w:tr>
      <w:tr w:rsidR="00155517" w:rsidTr="00155517">
        <w:tc>
          <w:tcPr>
            <w:tcW w:w="2859" w:type="pct"/>
            <w:shd w:val="clear" w:color="auto" w:fill="FFFFFF"/>
            <w:tcMar>
              <w:top w:w="150" w:type="dxa"/>
              <w:left w:w="299" w:type="dxa"/>
              <w:bottom w:w="150" w:type="dxa"/>
              <w:right w:w="150" w:type="dxa"/>
            </w:tcMar>
            <w:hideMark/>
          </w:tcPr>
          <w:p w:rsidR="00155517" w:rsidRDefault="00CA242B" w:rsidP="00155517">
            <w:pPr>
              <w:rPr>
                <w:sz w:val="24"/>
                <w:szCs w:val="24"/>
              </w:rPr>
            </w:pPr>
            <w:hyperlink r:id="rId1395" w:history="1">
              <w:r w:rsidR="00155517">
                <w:rPr>
                  <w:rStyle w:val="Hyperlink"/>
                </w:rPr>
                <w:t>Letterlike Symbols</w:t>
              </w:r>
            </w:hyperlink>
          </w:p>
        </w:tc>
        <w:tc>
          <w:tcPr>
            <w:tcW w:w="1054" w:type="pct"/>
            <w:shd w:val="clear" w:color="auto" w:fill="FFFFFF"/>
            <w:tcMar>
              <w:top w:w="150" w:type="dxa"/>
              <w:left w:w="150" w:type="dxa"/>
              <w:bottom w:w="150" w:type="dxa"/>
              <w:right w:w="150" w:type="dxa"/>
            </w:tcMar>
            <w:hideMark/>
          </w:tcPr>
          <w:p w:rsidR="00155517" w:rsidRDefault="00155517" w:rsidP="00155517">
            <w:pPr>
              <w:rPr>
                <w:sz w:val="24"/>
                <w:szCs w:val="24"/>
              </w:rPr>
            </w:pPr>
            <w:r>
              <w:t>8448-8527</w:t>
            </w:r>
          </w:p>
        </w:tc>
        <w:tc>
          <w:tcPr>
            <w:tcW w:w="1087" w:type="pct"/>
            <w:shd w:val="clear" w:color="auto" w:fill="FFFFFF"/>
            <w:tcMar>
              <w:top w:w="150" w:type="dxa"/>
              <w:left w:w="150" w:type="dxa"/>
              <w:bottom w:w="150" w:type="dxa"/>
              <w:right w:w="150" w:type="dxa"/>
            </w:tcMar>
            <w:hideMark/>
          </w:tcPr>
          <w:p w:rsidR="00155517" w:rsidRDefault="00155517" w:rsidP="00155517">
            <w:pPr>
              <w:rPr>
                <w:sz w:val="24"/>
                <w:szCs w:val="24"/>
              </w:rPr>
            </w:pPr>
            <w:r>
              <w:t>2100-214F</w:t>
            </w:r>
          </w:p>
        </w:tc>
      </w:tr>
      <w:tr w:rsidR="00155517" w:rsidTr="00155517">
        <w:tc>
          <w:tcPr>
            <w:tcW w:w="2859" w:type="pct"/>
            <w:shd w:val="clear" w:color="auto" w:fill="F1F1F1"/>
            <w:tcMar>
              <w:top w:w="150" w:type="dxa"/>
              <w:left w:w="299" w:type="dxa"/>
              <w:bottom w:w="150" w:type="dxa"/>
              <w:right w:w="150" w:type="dxa"/>
            </w:tcMar>
            <w:hideMark/>
          </w:tcPr>
          <w:p w:rsidR="00155517" w:rsidRDefault="00CA242B" w:rsidP="00155517">
            <w:pPr>
              <w:rPr>
                <w:sz w:val="24"/>
                <w:szCs w:val="24"/>
              </w:rPr>
            </w:pPr>
            <w:hyperlink r:id="rId1396" w:history="1">
              <w:r w:rsidR="00155517">
                <w:rPr>
                  <w:rStyle w:val="Hyperlink"/>
                </w:rPr>
                <w:t>Arrows</w:t>
              </w:r>
            </w:hyperlink>
          </w:p>
        </w:tc>
        <w:tc>
          <w:tcPr>
            <w:tcW w:w="1054" w:type="pct"/>
            <w:shd w:val="clear" w:color="auto" w:fill="F1F1F1"/>
            <w:tcMar>
              <w:top w:w="150" w:type="dxa"/>
              <w:left w:w="150" w:type="dxa"/>
              <w:bottom w:w="150" w:type="dxa"/>
              <w:right w:w="150" w:type="dxa"/>
            </w:tcMar>
            <w:hideMark/>
          </w:tcPr>
          <w:p w:rsidR="00155517" w:rsidRDefault="00155517" w:rsidP="00155517">
            <w:pPr>
              <w:rPr>
                <w:sz w:val="24"/>
                <w:szCs w:val="24"/>
              </w:rPr>
            </w:pPr>
            <w:r>
              <w:t>8592-8703</w:t>
            </w:r>
          </w:p>
        </w:tc>
        <w:tc>
          <w:tcPr>
            <w:tcW w:w="1087" w:type="pct"/>
            <w:shd w:val="clear" w:color="auto" w:fill="F1F1F1"/>
            <w:tcMar>
              <w:top w:w="150" w:type="dxa"/>
              <w:left w:w="150" w:type="dxa"/>
              <w:bottom w:w="150" w:type="dxa"/>
              <w:right w:w="150" w:type="dxa"/>
            </w:tcMar>
            <w:hideMark/>
          </w:tcPr>
          <w:p w:rsidR="00155517" w:rsidRDefault="00155517" w:rsidP="00155517">
            <w:pPr>
              <w:rPr>
                <w:sz w:val="24"/>
                <w:szCs w:val="24"/>
              </w:rPr>
            </w:pPr>
            <w:r>
              <w:t>2190-21FF</w:t>
            </w:r>
          </w:p>
        </w:tc>
      </w:tr>
      <w:tr w:rsidR="00155517" w:rsidTr="00155517">
        <w:tc>
          <w:tcPr>
            <w:tcW w:w="2859" w:type="pct"/>
            <w:shd w:val="clear" w:color="auto" w:fill="FFFFFF"/>
            <w:tcMar>
              <w:top w:w="150" w:type="dxa"/>
              <w:left w:w="299" w:type="dxa"/>
              <w:bottom w:w="150" w:type="dxa"/>
              <w:right w:w="150" w:type="dxa"/>
            </w:tcMar>
            <w:hideMark/>
          </w:tcPr>
          <w:p w:rsidR="00155517" w:rsidRDefault="00CA242B" w:rsidP="00155517">
            <w:pPr>
              <w:rPr>
                <w:sz w:val="24"/>
                <w:szCs w:val="24"/>
              </w:rPr>
            </w:pPr>
            <w:hyperlink r:id="rId1397" w:history="1">
              <w:r w:rsidR="00155517">
                <w:rPr>
                  <w:rStyle w:val="Hyperlink"/>
                </w:rPr>
                <w:t>Mathematical Operators</w:t>
              </w:r>
            </w:hyperlink>
          </w:p>
        </w:tc>
        <w:tc>
          <w:tcPr>
            <w:tcW w:w="1054" w:type="pct"/>
            <w:shd w:val="clear" w:color="auto" w:fill="FFFFFF"/>
            <w:tcMar>
              <w:top w:w="150" w:type="dxa"/>
              <w:left w:w="150" w:type="dxa"/>
              <w:bottom w:w="150" w:type="dxa"/>
              <w:right w:w="150" w:type="dxa"/>
            </w:tcMar>
            <w:hideMark/>
          </w:tcPr>
          <w:p w:rsidR="00155517" w:rsidRDefault="00155517" w:rsidP="00155517">
            <w:pPr>
              <w:rPr>
                <w:sz w:val="24"/>
                <w:szCs w:val="24"/>
              </w:rPr>
            </w:pPr>
            <w:r>
              <w:t>8704-8959</w:t>
            </w:r>
          </w:p>
        </w:tc>
        <w:tc>
          <w:tcPr>
            <w:tcW w:w="1087" w:type="pct"/>
            <w:shd w:val="clear" w:color="auto" w:fill="FFFFFF"/>
            <w:tcMar>
              <w:top w:w="150" w:type="dxa"/>
              <w:left w:w="150" w:type="dxa"/>
              <w:bottom w:w="150" w:type="dxa"/>
              <w:right w:w="150" w:type="dxa"/>
            </w:tcMar>
            <w:hideMark/>
          </w:tcPr>
          <w:p w:rsidR="00155517" w:rsidRDefault="00155517" w:rsidP="00155517">
            <w:pPr>
              <w:rPr>
                <w:sz w:val="24"/>
                <w:szCs w:val="24"/>
              </w:rPr>
            </w:pPr>
            <w:r>
              <w:t>2200-22FF</w:t>
            </w:r>
          </w:p>
        </w:tc>
      </w:tr>
      <w:tr w:rsidR="00155517" w:rsidTr="00155517">
        <w:tc>
          <w:tcPr>
            <w:tcW w:w="2859" w:type="pct"/>
            <w:shd w:val="clear" w:color="auto" w:fill="F1F1F1"/>
            <w:tcMar>
              <w:top w:w="150" w:type="dxa"/>
              <w:left w:w="299" w:type="dxa"/>
              <w:bottom w:w="150" w:type="dxa"/>
              <w:right w:w="150" w:type="dxa"/>
            </w:tcMar>
            <w:hideMark/>
          </w:tcPr>
          <w:p w:rsidR="00155517" w:rsidRDefault="00CA242B" w:rsidP="00155517">
            <w:pPr>
              <w:rPr>
                <w:sz w:val="24"/>
                <w:szCs w:val="24"/>
              </w:rPr>
            </w:pPr>
            <w:hyperlink r:id="rId1398" w:history="1">
              <w:r w:rsidR="00155517">
                <w:rPr>
                  <w:rStyle w:val="Hyperlink"/>
                </w:rPr>
                <w:t>Box Drawings</w:t>
              </w:r>
            </w:hyperlink>
          </w:p>
        </w:tc>
        <w:tc>
          <w:tcPr>
            <w:tcW w:w="1054" w:type="pct"/>
            <w:shd w:val="clear" w:color="auto" w:fill="F1F1F1"/>
            <w:tcMar>
              <w:top w:w="150" w:type="dxa"/>
              <w:left w:w="150" w:type="dxa"/>
              <w:bottom w:w="150" w:type="dxa"/>
              <w:right w:w="150" w:type="dxa"/>
            </w:tcMar>
            <w:hideMark/>
          </w:tcPr>
          <w:p w:rsidR="00155517" w:rsidRDefault="00155517" w:rsidP="00155517">
            <w:pPr>
              <w:rPr>
                <w:sz w:val="24"/>
                <w:szCs w:val="24"/>
              </w:rPr>
            </w:pPr>
            <w:r>
              <w:t>9472-9599</w:t>
            </w:r>
          </w:p>
        </w:tc>
        <w:tc>
          <w:tcPr>
            <w:tcW w:w="1087" w:type="pct"/>
            <w:shd w:val="clear" w:color="auto" w:fill="F1F1F1"/>
            <w:tcMar>
              <w:top w:w="150" w:type="dxa"/>
              <w:left w:w="150" w:type="dxa"/>
              <w:bottom w:w="150" w:type="dxa"/>
              <w:right w:w="150" w:type="dxa"/>
            </w:tcMar>
            <w:hideMark/>
          </w:tcPr>
          <w:p w:rsidR="00155517" w:rsidRDefault="00155517" w:rsidP="00155517">
            <w:pPr>
              <w:rPr>
                <w:sz w:val="24"/>
                <w:szCs w:val="24"/>
              </w:rPr>
            </w:pPr>
            <w:r>
              <w:t>2500-257F</w:t>
            </w:r>
          </w:p>
        </w:tc>
      </w:tr>
      <w:tr w:rsidR="00155517" w:rsidTr="00155517">
        <w:tc>
          <w:tcPr>
            <w:tcW w:w="2859" w:type="pct"/>
            <w:shd w:val="clear" w:color="auto" w:fill="FFFFFF"/>
            <w:tcMar>
              <w:top w:w="150" w:type="dxa"/>
              <w:left w:w="299" w:type="dxa"/>
              <w:bottom w:w="150" w:type="dxa"/>
              <w:right w:w="150" w:type="dxa"/>
            </w:tcMar>
            <w:hideMark/>
          </w:tcPr>
          <w:p w:rsidR="00155517" w:rsidRDefault="00CA242B" w:rsidP="00155517">
            <w:pPr>
              <w:rPr>
                <w:sz w:val="24"/>
                <w:szCs w:val="24"/>
              </w:rPr>
            </w:pPr>
            <w:hyperlink r:id="rId1399" w:history="1">
              <w:r w:rsidR="00155517">
                <w:rPr>
                  <w:rStyle w:val="Hyperlink"/>
                </w:rPr>
                <w:t>Block Elements</w:t>
              </w:r>
            </w:hyperlink>
          </w:p>
        </w:tc>
        <w:tc>
          <w:tcPr>
            <w:tcW w:w="1054" w:type="pct"/>
            <w:shd w:val="clear" w:color="auto" w:fill="FFFFFF"/>
            <w:tcMar>
              <w:top w:w="150" w:type="dxa"/>
              <w:left w:w="150" w:type="dxa"/>
              <w:bottom w:w="150" w:type="dxa"/>
              <w:right w:w="150" w:type="dxa"/>
            </w:tcMar>
            <w:hideMark/>
          </w:tcPr>
          <w:p w:rsidR="00155517" w:rsidRDefault="00155517" w:rsidP="00155517">
            <w:pPr>
              <w:rPr>
                <w:sz w:val="24"/>
                <w:szCs w:val="24"/>
              </w:rPr>
            </w:pPr>
            <w:r>
              <w:t>9600-9631</w:t>
            </w:r>
          </w:p>
        </w:tc>
        <w:tc>
          <w:tcPr>
            <w:tcW w:w="1087" w:type="pct"/>
            <w:shd w:val="clear" w:color="auto" w:fill="FFFFFF"/>
            <w:tcMar>
              <w:top w:w="150" w:type="dxa"/>
              <w:left w:w="150" w:type="dxa"/>
              <w:bottom w:w="150" w:type="dxa"/>
              <w:right w:w="150" w:type="dxa"/>
            </w:tcMar>
            <w:hideMark/>
          </w:tcPr>
          <w:p w:rsidR="00155517" w:rsidRDefault="00155517" w:rsidP="00155517">
            <w:pPr>
              <w:rPr>
                <w:sz w:val="24"/>
                <w:szCs w:val="24"/>
              </w:rPr>
            </w:pPr>
            <w:r>
              <w:t>2580-259F</w:t>
            </w:r>
          </w:p>
        </w:tc>
      </w:tr>
      <w:tr w:rsidR="00155517" w:rsidTr="00155517">
        <w:tc>
          <w:tcPr>
            <w:tcW w:w="2859" w:type="pct"/>
            <w:shd w:val="clear" w:color="auto" w:fill="F1F1F1"/>
            <w:tcMar>
              <w:top w:w="150" w:type="dxa"/>
              <w:left w:w="299" w:type="dxa"/>
              <w:bottom w:w="150" w:type="dxa"/>
              <w:right w:w="150" w:type="dxa"/>
            </w:tcMar>
            <w:hideMark/>
          </w:tcPr>
          <w:p w:rsidR="00155517" w:rsidRDefault="00CA242B" w:rsidP="00155517">
            <w:pPr>
              <w:rPr>
                <w:sz w:val="24"/>
                <w:szCs w:val="24"/>
              </w:rPr>
            </w:pPr>
            <w:hyperlink r:id="rId1400" w:history="1">
              <w:r w:rsidR="00155517">
                <w:rPr>
                  <w:rStyle w:val="Hyperlink"/>
                </w:rPr>
                <w:t>Geometric Shapes</w:t>
              </w:r>
            </w:hyperlink>
          </w:p>
        </w:tc>
        <w:tc>
          <w:tcPr>
            <w:tcW w:w="1054" w:type="pct"/>
            <w:shd w:val="clear" w:color="auto" w:fill="F1F1F1"/>
            <w:tcMar>
              <w:top w:w="150" w:type="dxa"/>
              <w:left w:w="150" w:type="dxa"/>
              <w:bottom w:w="150" w:type="dxa"/>
              <w:right w:w="150" w:type="dxa"/>
            </w:tcMar>
            <w:hideMark/>
          </w:tcPr>
          <w:p w:rsidR="00155517" w:rsidRDefault="00155517" w:rsidP="00155517">
            <w:pPr>
              <w:rPr>
                <w:sz w:val="24"/>
                <w:szCs w:val="24"/>
              </w:rPr>
            </w:pPr>
            <w:r>
              <w:t>9632-9727</w:t>
            </w:r>
          </w:p>
        </w:tc>
        <w:tc>
          <w:tcPr>
            <w:tcW w:w="1087" w:type="pct"/>
            <w:shd w:val="clear" w:color="auto" w:fill="F1F1F1"/>
            <w:tcMar>
              <w:top w:w="150" w:type="dxa"/>
              <w:left w:w="150" w:type="dxa"/>
              <w:bottom w:w="150" w:type="dxa"/>
              <w:right w:w="150" w:type="dxa"/>
            </w:tcMar>
            <w:hideMark/>
          </w:tcPr>
          <w:p w:rsidR="00155517" w:rsidRDefault="00155517" w:rsidP="00155517">
            <w:pPr>
              <w:rPr>
                <w:sz w:val="24"/>
                <w:szCs w:val="24"/>
              </w:rPr>
            </w:pPr>
            <w:r>
              <w:t>25A0-25FF</w:t>
            </w:r>
          </w:p>
        </w:tc>
      </w:tr>
      <w:tr w:rsidR="00155517" w:rsidTr="00155517">
        <w:tc>
          <w:tcPr>
            <w:tcW w:w="2859" w:type="pct"/>
            <w:shd w:val="clear" w:color="auto" w:fill="FFFFFF"/>
            <w:tcMar>
              <w:top w:w="150" w:type="dxa"/>
              <w:left w:w="299" w:type="dxa"/>
              <w:bottom w:w="150" w:type="dxa"/>
              <w:right w:w="150" w:type="dxa"/>
            </w:tcMar>
            <w:hideMark/>
          </w:tcPr>
          <w:p w:rsidR="00155517" w:rsidRDefault="00CA242B" w:rsidP="00155517">
            <w:pPr>
              <w:rPr>
                <w:sz w:val="24"/>
                <w:szCs w:val="24"/>
              </w:rPr>
            </w:pPr>
            <w:hyperlink r:id="rId1401" w:history="1">
              <w:r w:rsidR="00155517">
                <w:rPr>
                  <w:rStyle w:val="Hyperlink"/>
                </w:rPr>
                <w:t>Miscellaneous Symbols</w:t>
              </w:r>
            </w:hyperlink>
          </w:p>
        </w:tc>
        <w:tc>
          <w:tcPr>
            <w:tcW w:w="1054" w:type="pct"/>
            <w:shd w:val="clear" w:color="auto" w:fill="FFFFFF"/>
            <w:tcMar>
              <w:top w:w="150" w:type="dxa"/>
              <w:left w:w="150" w:type="dxa"/>
              <w:bottom w:w="150" w:type="dxa"/>
              <w:right w:w="150" w:type="dxa"/>
            </w:tcMar>
            <w:hideMark/>
          </w:tcPr>
          <w:p w:rsidR="00155517" w:rsidRDefault="00155517" w:rsidP="00155517">
            <w:pPr>
              <w:rPr>
                <w:sz w:val="24"/>
                <w:szCs w:val="24"/>
              </w:rPr>
            </w:pPr>
            <w:r>
              <w:t>9728-9983</w:t>
            </w:r>
          </w:p>
        </w:tc>
        <w:tc>
          <w:tcPr>
            <w:tcW w:w="1087" w:type="pct"/>
            <w:shd w:val="clear" w:color="auto" w:fill="FFFFFF"/>
            <w:tcMar>
              <w:top w:w="150" w:type="dxa"/>
              <w:left w:w="150" w:type="dxa"/>
              <w:bottom w:w="150" w:type="dxa"/>
              <w:right w:w="150" w:type="dxa"/>
            </w:tcMar>
            <w:hideMark/>
          </w:tcPr>
          <w:p w:rsidR="00155517" w:rsidRDefault="00155517" w:rsidP="00155517">
            <w:pPr>
              <w:rPr>
                <w:sz w:val="24"/>
                <w:szCs w:val="24"/>
              </w:rPr>
            </w:pPr>
            <w:r>
              <w:t>2600-26FF</w:t>
            </w:r>
          </w:p>
        </w:tc>
      </w:tr>
      <w:tr w:rsidR="00155517" w:rsidTr="00155517">
        <w:tc>
          <w:tcPr>
            <w:tcW w:w="2859" w:type="pct"/>
            <w:shd w:val="clear" w:color="auto" w:fill="F1F1F1"/>
            <w:tcMar>
              <w:top w:w="150" w:type="dxa"/>
              <w:left w:w="299" w:type="dxa"/>
              <w:bottom w:w="150" w:type="dxa"/>
              <w:right w:w="150" w:type="dxa"/>
            </w:tcMar>
            <w:hideMark/>
          </w:tcPr>
          <w:p w:rsidR="00155517" w:rsidRDefault="00CA242B" w:rsidP="00155517">
            <w:pPr>
              <w:rPr>
                <w:sz w:val="24"/>
                <w:szCs w:val="24"/>
              </w:rPr>
            </w:pPr>
            <w:hyperlink r:id="rId1402" w:history="1">
              <w:r w:rsidR="00155517">
                <w:rPr>
                  <w:rStyle w:val="Hyperlink"/>
                </w:rPr>
                <w:t>Dingbats</w:t>
              </w:r>
            </w:hyperlink>
          </w:p>
        </w:tc>
        <w:tc>
          <w:tcPr>
            <w:tcW w:w="1054" w:type="pct"/>
            <w:shd w:val="clear" w:color="auto" w:fill="F1F1F1"/>
            <w:tcMar>
              <w:top w:w="150" w:type="dxa"/>
              <w:left w:w="150" w:type="dxa"/>
              <w:bottom w:w="150" w:type="dxa"/>
              <w:right w:w="150" w:type="dxa"/>
            </w:tcMar>
            <w:hideMark/>
          </w:tcPr>
          <w:p w:rsidR="00155517" w:rsidRDefault="00155517" w:rsidP="00155517">
            <w:pPr>
              <w:rPr>
                <w:sz w:val="24"/>
                <w:szCs w:val="24"/>
              </w:rPr>
            </w:pPr>
            <w:r>
              <w:t>9984-10175</w:t>
            </w:r>
          </w:p>
        </w:tc>
        <w:tc>
          <w:tcPr>
            <w:tcW w:w="1087" w:type="pct"/>
            <w:shd w:val="clear" w:color="auto" w:fill="F1F1F1"/>
            <w:tcMar>
              <w:top w:w="150" w:type="dxa"/>
              <w:left w:w="150" w:type="dxa"/>
              <w:bottom w:w="150" w:type="dxa"/>
              <w:right w:w="150" w:type="dxa"/>
            </w:tcMar>
            <w:hideMark/>
          </w:tcPr>
          <w:p w:rsidR="00155517" w:rsidRDefault="00155517" w:rsidP="00155517">
            <w:pPr>
              <w:rPr>
                <w:sz w:val="24"/>
                <w:szCs w:val="24"/>
              </w:rPr>
            </w:pPr>
            <w:r>
              <w:t>2700-27BF</w:t>
            </w:r>
          </w:p>
        </w:tc>
      </w:tr>
    </w:tbl>
    <w:p w:rsidR="00155517" w:rsidRDefault="00155517" w:rsidP="00155517">
      <w:pPr>
        <w:pStyle w:val="Heading1"/>
      </w:pPr>
      <w:bookmarkStart w:id="72" w:name="_Toc492230533"/>
      <w:r>
        <w:lastRenderedPageBreak/>
        <w:t>HTML Elements - Valid DOCTYPES</w:t>
      </w:r>
      <w:bookmarkEnd w:id="72"/>
    </w:p>
    <w:p w:rsidR="00155517" w:rsidRDefault="00155517" w:rsidP="00155517">
      <w:r>
        <w:t>The</w:t>
      </w:r>
      <w:r w:rsidRPr="00155517">
        <w:t xml:space="preserve"> </w:t>
      </w:r>
      <w:r>
        <w:t>table below lists all HTML elements, and shows what </w:t>
      </w:r>
      <w:hyperlink r:id="rId1403" w:history="1">
        <w:r>
          <w:rPr>
            <w:rStyle w:val="Hyperlink"/>
            <w:sz w:val="28"/>
            <w:szCs w:val="28"/>
          </w:rPr>
          <w:t>!DOCTYPE</w:t>
        </w:r>
      </w:hyperlink>
      <w:r>
        <w:t> each element appears in.</w:t>
      </w:r>
    </w:p>
    <w:tbl>
      <w:tblPr>
        <w:tblW w:w="5000" w:type="pct"/>
        <w:tblBorders>
          <w:top w:val="single" w:sz="8" w:space="0" w:color="CCCCCC"/>
          <w:left w:val="single" w:sz="8" w:space="0" w:color="CCCCCC"/>
          <w:bottom w:val="single" w:sz="8" w:space="0" w:color="CCCCCC"/>
          <w:right w:val="single" w:sz="8" w:space="0" w:color="CCCCCC"/>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377"/>
        <w:gridCol w:w="1051"/>
        <w:gridCol w:w="1707"/>
        <w:gridCol w:w="920"/>
        <w:gridCol w:w="1314"/>
        <w:gridCol w:w="1720"/>
      </w:tblGrid>
      <w:tr w:rsidR="00155517" w:rsidTr="00155517">
        <w:tc>
          <w:tcPr>
            <w:tcW w:w="5000" w:type="pct"/>
            <w:gridSpan w:val="6"/>
            <w:shd w:val="clear" w:color="auto" w:fill="FFFFFF"/>
            <w:tcMar>
              <w:top w:w="150" w:type="dxa"/>
              <w:left w:w="299" w:type="dxa"/>
              <w:bottom w:w="150" w:type="dxa"/>
              <w:right w:w="150" w:type="dxa"/>
            </w:tcMar>
            <w:vAlign w:val="center"/>
            <w:hideMark/>
          </w:tcPr>
          <w:p w:rsidR="00155517" w:rsidRDefault="00155517" w:rsidP="00155517">
            <w:pPr>
              <w:jc w:val="center"/>
            </w:pPr>
            <w:r>
              <w:t>HTML 4.01 / XHTML 1.0</w:t>
            </w:r>
          </w:p>
        </w:tc>
      </w:tr>
      <w:tr w:rsidR="00155517" w:rsidTr="00155517">
        <w:tc>
          <w:tcPr>
            <w:tcW w:w="1308" w:type="pct"/>
            <w:shd w:val="clear" w:color="auto" w:fill="F1F1F1"/>
            <w:tcMar>
              <w:top w:w="150" w:type="dxa"/>
              <w:left w:w="299" w:type="dxa"/>
              <w:bottom w:w="150" w:type="dxa"/>
              <w:right w:w="150" w:type="dxa"/>
            </w:tcMar>
            <w:hideMark/>
          </w:tcPr>
          <w:p w:rsidR="00155517" w:rsidRDefault="00155517" w:rsidP="00155517">
            <w:r>
              <w:t>Tag</w:t>
            </w:r>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HTML5</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Transitional</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Strict</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Frameset</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t>XHTML 1.1</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04" w:history="1">
              <w:r w:rsidR="00155517">
                <w:rPr>
                  <w:rStyle w:val="Hyperlink"/>
                  <w:sz w:val="28"/>
                  <w:szCs w:val="28"/>
                </w:rPr>
                <w:t>&lt;a&gt;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05" w:history="1">
              <w:r w:rsidR="00155517">
                <w:rPr>
                  <w:rStyle w:val="Hyperlink"/>
                  <w:sz w:val="28"/>
                  <w:szCs w:val="28"/>
                </w:rPr>
                <w:t>&lt;abbr&gt;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06" w:history="1">
              <w:r w:rsidR="00155517">
                <w:rPr>
                  <w:rStyle w:val="Hyperlink"/>
                  <w:sz w:val="28"/>
                  <w:szCs w:val="28"/>
                </w:rPr>
                <w:t>&lt;acronym&gt;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07" w:history="1">
              <w:r w:rsidR="00155517">
                <w:rPr>
                  <w:rStyle w:val="Hyperlink"/>
                  <w:sz w:val="28"/>
                  <w:szCs w:val="28"/>
                </w:rPr>
                <w:t>&lt;address&gt;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08" w:history="1">
              <w:r w:rsidR="00155517">
                <w:rPr>
                  <w:rStyle w:val="Hyperlink"/>
                  <w:sz w:val="28"/>
                  <w:szCs w:val="28"/>
                </w:rPr>
                <w:t>&lt;applet&gt;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09" w:history="1">
              <w:r w:rsidR="00155517">
                <w:rPr>
                  <w:rStyle w:val="Hyperlink"/>
                  <w:sz w:val="28"/>
                  <w:szCs w:val="28"/>
                </w:rPr>
                <w:t>&lt;area&gt;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10" w:history="1">
              <w:r w:rsidR="00155517">
                <w:rPr>
                  <w:rStyle w:val="Hyperlink"/>
                  <w:sz w:val="28"/>
                  <w:szCs w:val="28"/>
                </w:rPr>
                <w:t>&lt;article&gt;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11" w:history="1">
              <w:r w:rsidR="00155517">
                <w:rPr>
                  <w:rStyle w:val="Hyperlink"/>
                  <w:sz w:val="28"/>
                  <w:szCs w:val="28"/>
                </w:rPr>
                <w:t>&lt;aside&gt;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12" w:history="1">
              <w:r w:rsidR="00155517">
                <w:rPr>
                  <w:rStyle w:val="Hyperlink"/>
                  <w:sz w:val="28"/>
                  <w:szCs w:val="28"/>
                </w:rPr>
                <w:t>&lt;audio&gt;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13" w:history="1">
              <w:r w:rsidR="00155517">
                <w:rPr>
                  <w:rStyle w:val="Hyperlink"/>
                  <w:sz w:val="28"/>
                  <w:szCs w:val="28"/>
                </w:rPr>
                <w:t>&lt;b&gt;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14" w:history="1">
              <w:r w:rsidR="00155517">
                <w:rPr>
                  <w:rStyle w:val="Hyperlink"/>
                  <w:sz w:val="28"/>
                  <w:szCs w:val="28"/>
                </w:rPr>
                <w:t>&lt;base&gt;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15" w:history="1">
              <w:r w:rsidR="00155517">
                <w:rPr>
                  <w:rStyle w:val="Hyperlink"/>
                  <w:sz w:val="28"/>
                  <w:szCs w:val="28"/>
                </w:rPr>
                <w:t>&lt;basefont&gt;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16" w:history="1">
              <w:r w:rsidR="00155517">
                <w:rPr>
                  <w:rStyle w:val="Hyperlink"/>
                  <w:sz w:val="28"/>
                  <w:szCs w:val="28"/>
                </w:rPr>
                <w:t>&lt;bdi&gt;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17" w:history="1">
              <w:r w:rsidR="00155517">
                <w:rPr>
                  <w:rStyle w:val="Hyperlink"/>
                  <w:sz w:val="28"/>
                  <w:szCs w:val="28"/>
                </w:rPr>
                <w:t>&lt;bdo&gt;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18" w:history="1">
              <w:r w:rsidR="00155517">
                <w:rPr>
                  <w:rStyle w:val="Hyperlink"/>
                  <w:sz w:val="28"/>
                  <w:szCs w:val="28"/>
                </w:rPr>
                <w:t>&lt;big&gt;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19" w:history="1">
              <w:r w:rsidR="00155517">
                <w:rPr>
                  <w:rStyle w:val="Hyperlink"/>
                  <w:sz w:val="28"/>
                  <w:szCs w:val="28"/>
                </w:rPr>
                <w:t>&lt;blockquote&gt;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20" w:history="1">
              <w:r w:rsidR="00155517">
                <w:rPr>
                  <w:rStyle w:val="Hyperlink"/>
                  <w:sz w:val="28"/>
                  <w:szCs w:val="28"/>
                </w:rPr>
                <w:t>&lt;body&gt;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21" w:history="1">
              <w:r w:rsidR="00155517">
                <w:rPr>
                  <w:rStyle w:val="Hyperlink"/>
                  <w:sz w:val="28"/>
                  <w:szCs w:val="28"/>
                </w:rPr>
                <w:t>&lt;br&gt;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22" w:history="1">
              <w:r w:rsidR="00155517">
                <w:rPr>
                  <w:rStyle w:val="Hyperlink"/>
                  <w:sz w:val="28"/>
                  <w:szCs w:val="28"/>
                </w:rPr>
                <w:t>&lt;button&gt;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23" w:history="1">
              <w:r w:rsidR="00155517">
                <w:rPr>
                  <w:rStyle w:val="Hyperlink"/>
                  <w:sz w:val="28"/>
                  <w:szCs w:val="28"/>
                </w:rPr>
                <w:t>&lt;canvas&gt;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24" w:history="1">
              <w:r w:rsidR="00155517">
                <w:rPr>
                  <w:rStyle w:val="Hyperlink"/>
                  <w:sz w:val="28"/>
                  <w:szCs w:val="28"/>
                </w:rPr>
                <w:t>&lt;caption&gt;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25" w:history="1">
              <w:r w:rsidR="00155517">
                <w:rPr>
                  <w:rStyle w:val="Hyperlink"/>
                  <w:sz w:val="28"/>
                  <w:szCs w:val="28"/>
                </w:rPr>
                <w:t>&lt;center&gt;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26" w:history="1">
              <w:r w:rsidR="00155517">
                <w:rPr>
                  <w:rStyle w:val="Hyperlink"/>
                  <w:sz w:val="28"/>
                  <w:szCs w:val="28"/>
                </w:rPr>
                <w:t>&lt;cite&gt;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27" w:history="1">
              <w:r w:rsidR="00155517">
                <w:rPr>
                  <w:rStyle w:val="Hyperlink"/>
                  <w:sz w:val="28"/>
                  <w:szCs w:val="28"/>
                </w:rPr>
                <w:t>&lt;code&gt;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28" w:history="1">
              <w:r w:rsidR="00155517">
                <w:rPr>
                  <w:rStyle w:val="Hyperlink"/>
                  <w:sz w:val="28"/>
                  <w:szCs w:val="28"/>
                </w:rPr>
                <w:t>&lt;col&gt;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29" w:history="1">
              <w:r w:rsidR="00155517">
                <w:rPr>
                  <w:rStyle w:val="Hyperlink"/>
                  <w:sz w:val="28"/>
                  <w:szCs w:val="28"/>
                </w:rPr>
                <w:t>&lt;colgroup&gt;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30" w:history="1">
              <w:r w:rsidR="00155517">
                <w:rPr>
                  <w:rStyle w:val="Hyperlink"/>
                  <w:sz w:val="28"/>
                  <w:szCs w:val="28"/>
                </w:rPr>
                <w:t>&lt;datalist&gt;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31" w:history="1">
              <w:r w:rsidR="00155517">
                <w:rPr>
                  <w:rStyle w:val="Hyperlink"/>
                  <w:sz w:val="28"/>
                  <w:szCs w:val="28"/>
                </w:rPr>
                <w:t>&lt;dd&gt;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32" w:history="1">
              <w:r w:rsidR="00155517">
                <w:rPr>
                  <w:rStyle w:val="Hyperlink"/>
                  <w:sz w:val="28"/>
                  <w:szCs w:val="28"/>
                </w:rPr>
                <w:t>&lt;del&gt;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33" w:history="1">
              <w:r w:rsidR="00155517">
                <w:rPr>
                  <w:rStyle w:val="Hyperlink"/>
                  <w:sz w:val="28"/>
                  <w:szCs w:val="28"/>
                </w:rPr>
                <w:t>&lt;details&gt;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34" w:history="1">
              <w:r w:rsidR="00155517">
                <w:rPr>
                  <w:rStyle w:val="Hyperlink"/>
                  <w:sz w:val="28"/>
                  <w:szCs w:val="28"/>
                </w:rPr>
                <w:t>&lt;dfn&gt;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35" w:history="1">
              <w:r w:rsidR="00155517">
                <w:rPr>
                  <w:rStyle w:val="Hyperlink"/>
                  <w:sz w:val="28"/>
                  <w:szCs w:val="28"/>
                </w:rPr>
                <w:t>&lt;dialog&gt;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36" w:history="1">
              <w:r w:rsidR="00155517">
                <w:rPr>
                  <w:rStyle w:val="Hyperlink"/>
                  <w:sz w:val="28"/>
                  <w:szCs w:val="28"/>
                </w:rPr>
                <w:t>&lt;dir&gt;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37" w:history="1">
              <w:r w:rsidR="00155517">
                <w:rPr>
                  <w:rStyle w:val="Hyperlink"/>
                  <w:sz w:val="28"/>
                  <w:szCs w:val="28"/>
                </w:rPr>
                <w:t>&lt;div&gt;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38" w:history="1">
              <w:r w:rsidR="00155517">
                <w:rPr>
                  <w:rStyle w:val="Hyperlink"/>
                  <w:sz w:val="28"/>
                  <w:szCs w:val="28"/>
                </w:rPr>
                <w:t>&lt;dl&gt;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39" w:history="1">
              <w:r w:rsidR="00155517">
                <w:rPr>
                  <w:rStyle w:val="Hyperlink"/>
                  <w:sz w:val="28"/>
                  <w:szCs w:val="28"/>
                </w:rPr>
                <w:t>&lt;dt&gt;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40" w:history="1">
              <w:r w:rsidR="00155517">
                <w:rPr>
                  <w:rStyle w:val="Hyperlink"/>
                  <w:sz w:val="28"/>
                  <w:szCs w:val="28"/>
                </w:rPr>
                <w:t>&lt;em&gt;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41" w:history="1">
              <w:r w:rsidR="00155517">
                <w:rPr>
                  <w:rStyle w:val="Hyperlink"/>
                  <w:sz w:val="28"/>
                  <w:szCs w:val="28"/>
                </w:rPr>
                <w:t>&lt;embed&gt;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42" w:history="1">
              <w:r w:rsidR="00155517">
                <w:rPr>
                  <w:rStyle w:val="Hyperlink"/>
                  <w:sz w:val="28"/>
                  <w:szCs w:val="28"/>
                </w:rPr>
                <w:t>&lt;fieldset&gt;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43" w:history="1">
              <w:r w:rsidR="00155517">
                <w:rPr>
                  <w:rStyle w:val="Hyperlink"/>
                  <w:sz w:val="28"/>
                  <w:szCs w:val="28"/>
                </w:rPr>
                <w:t>&lt;figcaption&gt;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44" w:history="1">
              <w:r w:rsidR="00155517">
                <w:rPr>
                  <w:rStyle w:val="Hyperlink"/>
                  <w:sz w:val="28"/>
                  <w:szCs w:val="28"/>
                </w:rPr>
                <w:t>&lt;figure&gt;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45" w:history="1">
              <w:r w:rsidR="00155517">
                <w:rPr>
                  <w:rStyle w:val="Hyperlink"/>
                  <w:sz w:val="28"/>
                  <w:szCs w:val="28"/>
                </w:rPr>
                <w:t>&lt;font&gt;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46" w:history="1">
              <w:r w:rsidR="00155517">
                <w:rPr>
                  <w:rStyle w:val="Hyperlink"/>
                  <w:sz w:val="28"/>
                  <w:szCs w:val="28"/>
                </w:rPr>
                <w:t>&lt;footer&gt;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47" w:history="1">
              <w:r w:rsidR="00155517">
                <w:rPr>
                  <w:rStyle w:val="Hyperlink"/>
                  <w:sz w:val="28"/>
                  <w:szCs w:val="28"/>
                </w:rPr>
                <w:t>&lt;form&gt;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48" w:history="1">
              <w:r w:rsidR="00155517">
                <w:rPr>
                  <w:rStyle w:val="Hyperlink"/>
                  <w:sz w:val="28"/>
                  <w:szCs w:val="28"/>
                </w:rPr>
                <w:t>&lt;frame&gt;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49" w:history="1">
              <w:r w:rsidR="00155517">
                <w:rPr>
                  <w:rStyle w:val="Hyperlink"/>
                  <w:sz w:val="28"/>
                  <w:szCs w:val="28"/>
                </w:rPr>
                <w:t>&lt;frameset&gt;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50" w:history="1">
              <w:r w:rsidR="00155517">
                <w:rPr>
                  <w:rStyle w:val="Hyperlink"/>
                  <w:sz w:val="28"/>
                  <w:szCs w:val="28"/>
                </w:rPr>
                <w:t>&lt;h1&gt; to &lt;h6&gt;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51" w:history="1">
              <w:r w:rsidR="00155517">
                <w:rPr>
                  <w:rStyle w:val="Hyperlink"/>
                  <w:sz w:val="28"/>
                  <w:szCs w:val="28"/>
                </w:rPr>
                <w:t>&lt;head&gt;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52" w:history="1">
              <w:r w:rsidR="00155517">
                <w:rPr>
                  <w:rStyle w:val="Hyperlink"/>
                  <w:sz w:val="28"/>
                  <w:szCs w:val="28"/>
                </w:rPr>
                <w:t>&lt;header&gt;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53" w:history="1">
              <w:r w:rsidR="00155517">
                <w:rPr>
                  <w:rStyle w:val="Hyperlink"/>
                  <w:sz w:val="28"/>
                  <w:szCs w:val="28"/>
                </w:rPr>
                <w:t>&lt;hr&gt;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54" w:history="1">
              <w:r w:rsidR="00155517">
                <w:rPr>
                  <w:rStyle w:val="Hyperlink"/>
                  <w:sz w:val="28"/>
                  <w:szCs w:val="28"/>
                </w:rPr>
                <w:t>&lt;html&gt;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55" w:history="1">
              <w:r w:rsidR="00155517">
                <w:rPr>
                  <w:rStyle w:val="Hyperlink"/>
                  <w:sz w:val="28"/>
                  <w:szCs w:val="28"/>
                </w:rPr>
                <w:t>&lt;i&gt;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56" w:history="1">
              <w:r w:rsidR="00155517">
                <w:rPr>
                  <w:rStyle w:val="Hyperlink"/>
                  <w:sz w:val="28"/>
                  <w:szCs w:val="28"/>
                </w:rPr>
                <w:t>&lt;iframe&gt;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57" w:history="1">
              <w:r w:rsidR="00155517">
                <w:rPr>
                  <w:rStyle w:val="Hyperlink"/>
                  <w:sz w:val="28"/>
                  <w:szCs w:val="28"/>
                </w:rPr>
                <w:t>&lt;img&gt;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58" w:history="1">
              <w:r w:rsidR="00155517">
                <w:rPr>
                  <w:rStyle w:val="Hyperlink"/>
                  <w:sz w:val="28"/>
                  <w:szCs w:val="28"/>
                </w:rPr>
                <w:t>&lt;input&gt;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59" w:history="1">
              <w:r w:rsidR="00155517">
                <w:rPr>
                  <w:rStyle w:val="Hyperlink"/>
                  <w:sz w:val="28"/>
                  <w:szCs w:val="28"/>
                </w:rPr>
                <w:t>&lt;ins&gt;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60" w:history="1">
              <w:r w:rsidR="00155517">
                <w:rPr>
                  <w:rStyle w:val="Hyperlink"/>
                  <w:sz w:val="28"/>
                  <w:szCs w:val="28"/>
                </w:rPr>
                <w:t>&lt;kbd&gt;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61" w:history="1">
              <w:r w:rsidR="00155517">
                <w:rPr>
                  <w:rStyle w:val="Hyperlink"/>
                  <w:sz w:val="28"/>
                  <w:szCs w:val="28"/>
                </w:rPr>
                <w:t>&lt;keygen&gt;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62" w:history="1">
              <w:r w:rsidR="00155517">
                <w:rPr>
                  <w:rStyle w:val="Hyperlink"/>
                  <w:sz w:val="28"/>
                  <w:szCs w:val="28"/>
                </w:rPr>
                <w:t>&lt;label&gt;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63" w:history="1">
              <w:r w:rsidR="00155517">
                <w:rPr>
                  <w:rStyle w:val="Hyperlink"/>
                  <w:sz w:val="28"/>
                  <w:szCs w:val="28"/>
                </w:rPr>
                <w:t>&lt;legend&gt;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64" w:history="1">
              <w:r w:rsidR="00155517">
                <w:rPr>
                  <w:rStyle w:val="Hyperlink"/>
                  <w:sz w:val="28"/>
                  <w:szCs w:val="28"/>
                </w:rPr>
                <w:t>&lt;li&gt;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65" w:history="1">
              <w:r w:rsidR="00155517">
                <w:rPr>
                  <w:rStyle w:val="Hyperlink"/>
                  <w:sz w:val="28"/>
                  <w:szCs w:val="28"/>
                </w:rPr>
                <w:t>&lt;link&gt;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66" w:history="1">
              <w:r w:rsidR="00155517">
                <w:rPr>
                  <w:rStyle w:val="Hyperlink"/>
                  <w:sz w:val="28"/>
                  <w:szCs w:val="28"/>
                </w:rPr>
                <w:t>&lt;main&gt;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67" w:history="1">
              <w:r w:rsidR="00155517">
                <w:rPr>
                  <w:rStyle w:val="Hyperlink"/>
                  <w:sz w:val="28"/>
                  <w:szCs w:val="28"/>
                </w:rPr>
                <w:t>&lt;map&gt;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68" w:history="1">
              <w:r w:rsidR="00155517">
                <w:rPr>
                  <w:rStyle w:val="Hyperlink"/>
                  <w:sz w:val="28"/>
                  <w:szCs w:val="28"/>
                </w:rPr>
                <w:t>&lt;mark&gt;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69" w:history="1">
              <w:r w:rsidR="00155517">
                <w:rPr>
                  <w:rStyle w:val="Hyperlink"/>
                  <w:sz w:val="28"/>
                  <w:szCs w:val="28"/>
                </w:rPr>
                <w:t>&lt;menu&gt;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70" w:history="1">
              <w:r w:rsidR="00155517">
                <w:rPr>
                  <w:rStyle w:val="Hyperlink"/>
                  <w:sz w:val="28"/>
                  <w:szCs w:val="28"/>
                </w:rPr>
                <w:t>&lt;menuitem&gt;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71" w:history="1">
              <w:r w:rsidR="00155517">
                <w:rPr>
                  <w:rStyle w:val="Hyperlink"/>
                  <w:sz w:val="28"/>
                  <w:szCs w:val="28"/>
                </w:rPr>
                <w:t>&lt;meta&gt;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72" w:history="1">
              <w:r w:rsidR="00155517">
                <w:rPr>
                  <w:rStyle w:val="Hyperlink"/>
                  <w:sz w:val="28"/>
                  <w:szCs w:val="28"/>
                </w:rPr>
                <w:t>&lt;meter&gt;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73" w:history="1">
              <w:r w:rsidR="00155517">
                <w:rPr>
                  <w:rStyle w:val="Hyperlink"/>
                  <w:sz w:val="28"/>
                  <w:szCs w:val="28"/>
                </w:rPr>
                <w:t>&lt;nav&gt;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74" w:history="1">
              <w:r w:rsidR="00155517">
                <w:rPr>
                  <w:rStyle w:val="Hyperlink"/>
                  <w:sz w:val="28"/>
                  <w:szCs w:val="28"/>
                </w:rPr>
                <w:t>&lt;noframes&gt;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75" w:history="1">
              <w:r w:rsidR="00155517">
                <w:rPr>
                  <w:rStyle w:val="Hyperlink"/>
                  <w:sz w:val="28"/>
                  <w:szCs w:val="28"/>
                </w:rPr>
                <w:t>&lt;noscript&gt;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76" w:history="1">
              <w:r w:rsidR="00155517">
                <w:rPr>
                  <w:rStyle w:val="Hyperlink"/>
                  <w:sz w:val="28"/>
                  <w:szCs w:val="28"/>
                </w:rPr>
                <w:t>&lt;object&gt;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77" w:history="1">
              <w:r w:rsidR="00155517">
                <w:rPr>
                  <w:rStyle w:val="Hyperlink"/>
                  <w:sz w:val="28"/>
                  <w:szCs w:val="28"/>
                </w:rPr>
                <w:t>&lt;ol&gt;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78" w:history="1">
              <w:r w:rsidR="00155517">
                <w:rPr>
                  <w:rStyle w:val="Hyperlink"/>
                  <w:sz w:val="28"/>
                  <w:szCs w:val="28"/>
                </w:rPr>
                <w:t>&lt;optgroup&gt;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79" w:history="1">
              <w:r w:rsidR="00155517">
                <w:rPr>
                  <w:rStyle w:val="Hyperlink"/>
                  <w:sz w:val="28"/>
                  <w:szCs w:val="28"/>
                </w:rPr>
                <w:t>&lt;option&gt;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80" w:history="1">
              <w:r w:rsidR="00155517">
                <w:rPr>
                  <w:rStyle w:val="Hyperlink"/>
                  <w:sz w:val="28"/>
                  <w:szCs w:val="28"/>
                </w:rPr>
                <w:t>&lt;output&gt;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81" w:history="1">
              <w:r w:rsidR="00155517">
                <w:rPr>
                  <w:rStyle w:val="Hyperlink"/>
                  <w:sz w:val="28"/>
                  <w:szCs w:val="28"/>
                </w:rPr>
                <w:t>&lt;p&gt;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82" w:history="1">
              <w:r w:rsidR="00155517">
                <w:rPr>
                  <w:rStyle w:val="Hyperlink"/>
                  <w:sz w:val="28"/>
                  <w:szCs w:val="28"/>
                </w:rPr>
                <w:t>&lt;param&gt;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83" w:history="1">
              <w:r w:rsidR="00155517">
                <w:rPr>
                  <w:rStyle w:val="Hyperlink"/>
                  <w:sz w:val="28"/>
                  <w:szCs w:val="28"/>
                </w:rPr>
                <w:t>&lt;pre&gt;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84" w:history="1">
              <w:r w:rsidR="00155517">
                <w:rPr>
                  <w:rStyle w:val="Hyperlink"/>
                  <w:sz w:val="28"/>
                  <w:szCs w:val="28"/>
                </w:rPr>
                <w:t>&lt;progress&gt;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85" w:history="1">
              <w:r w:rsidR="00155517">
                <w:rPr>
                  <w:rStyle w:val="Hyperlink"/>
                  <w:sz w:val="28"/>
                  <w:szCs w:val="28"/>
                </w:rPr>
                <w:t>&lt;q&gt;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86" w:history="1">
              <w:r w:rsidR="00155517">
                <w:rPr>
                  <w:rStyle w:val="Hyperlink"/>
                  <w:sz w:val="28"/>
                  <w:szCs w:val="28"/>
                </w:rPr>
                <w:t>&lt;rp&gt;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87" w:history="1">
              <w:r w:rsidR="00155517">
                <w:rPr>
                  <w:rStyle w:val="Hyperlink"/>
                  <w:sz w:val="28"/>
                  <w:szCs w:val="28"/>
                </w:rPr>
                <w:t>&lt;rt&gt;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88" w:history="1">
              <w:r w:rsidR="00155517">
                <w:rPr>
                  <w:rStyle w:val="Hyperlink"/>
                  <w:sz w:val="28"/>
                  <w:szCs w:val="28"/>
                </w:rPr>
                <w:t>&lt;ruby&gt;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89" w:history="1">
              <w:r w:rsidR="00155517">
                <w:rPr>
                  <w:rStyle w:val="Hyperlink"/>
                  <w:sz w:val="28"/>
                  <w:szCs w:val="28"/>
                </w:rPr>
                <w:t>&lt;s&gt;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90" w:history="1">
              <w:r w:rsidR="00155517">
                <w:rPr>
                  <w:rStyle w:val="Hyperlink"/>
                  <w:sz w:val="28"/>
                  <w:szCs w:val="28"/>
                </w:rPr>
                <w:t>&lt;samp&gt;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91" w:history="1">
              <w:r w:rsidR="00155517">
                <w:rPr>
                  <w:rStyle w:val="Hyperlink"/>
                  <w:sz w:val="28"/>
                  <w:szCs w:val="28"/>
                </w:rPr>
                <w:t>&lt;script&gt;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92" w:history="1">
              <w:r w:rsidR="00155517">
                <w:rPr>
                  <w:rStyle w:val="Hyperlink"/>
                  <w:sz w:val="28"/>
                  <w:szCs w:val="28"/>
                </w:rPr>
                <w:t>&lt;section&gt;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93" w:history="1">
              <w:r w:rsidR="00155517">
                <w:rPr>
                  <w:rStyle w:val="Hyperlink"/>
                  <w:sz w:val="28"/>
                  <w:szCs w:val="28"/>
                </w:rPr>
                <w:t>&lt;select&gt;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94" w:history="1">
              <w:r w:rsidR="00155517">
                <w:rPr>
                  <w:rStyle w:val="Hyperlink"/>
                  <w:sz w:val="28"/>
                  <w:szCs w:val="28"/>
                </w:rPr>
                <w:t>&lt;small&gt;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95" w:history="1">
              <w:r w:rsidR="00155517">
                <w:rPr>
                  <w:rStyle w:val="Hyperlink"/>
                  <w:sz w:val="28"/>
                  <w:szCs w:val="28"/>
                </w:rPr>
                <w:t>&lt;source&gt;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96" w:history="1">
              <w:r w:rsidR="00155517">
                <w:rPr>
                  <w:rStyle w:val="Hyperlink"/>
                  <w:sz w:val="28"/>
                  <w:szCs w:val="28"/>
                </w:rPr>
                <w:t>&lt;span&gt;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97" w:history="1">
              <w:r w:rsidR="00155517">
                <w:rPr>
                  <w:rStyle w:val="Hyperlink"/>
                  <w:sz w:val="28"/>
                  <w:szCs w:val="28"/>
                </w:rPr>
                <w:t>&lt;strike&gt;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498" w:history="1">
              <w:r w:rsidR="00155517">
                <w:rPr>
                  <w:rStyle w:val="Hyperlink"/>
                  <w:sz w:val="28"/>
                  <w:szCs w:val="28"/>
                </w:rPr>
                <w:t>&lt;strong&gt;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499" w:history="1">
              <w:r w:rsidR="00155517">
                <w:rPr>
                  <w:rStyle w:val="Hyperlink"/>
                  <w:sz w:val="28"/>
                  <w:szCs w:val="28"/>
                </w:rPr>
                <w:t>&lt;style&gt;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500" w:history="1">
              <w:r w:rsidR="00155517">
                <w:rPr>
                  <w:rStyle w:val="Hyperlink"/>
                  <w:sz w:val="28"/>
                  <w:szCs w:val="28"/>
                </w:rPr>
                <w:t>&lt;sub&gt;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501" w:history="1">
              <w:r w:rsidR="00155517">
                <w:rPr>
                  <w:rStyle w:val="Hyperlink"/>
                  <w:sz w:val="28"/>
                  <w:szCs w:val="28"/>
                </w:rPr>
                <w:t>&lt;summary&gt;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502" w:history="1">
              <w:r w:rsidR="00155517">
                <w:rPr>
                  <w:rStyle w:val="Hyperlink"/>
                  <w:sz w:val="28"/>
                  <w:szCs w:val="28"/>
                </w:rPr>
                <w:t>&lt;sup&gt;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503" w:history="1">
              <w:r w:rsidR="00155517">
                <w:rPr>
                  <w:rStyle w:val="Hyperlink"/>
                  <w:sz w:val="28"/>
                  <w:szCs w:val="28"/>
                </w:rPr>
                <w:t>&lt;table&gt;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504" w:history="1">
              <w:r w:rsidR="00155517">
                <w:rPr>
                  <w:rStyle w:val="Hyperlink"/>
                  <w:sz w:val="28"/>
                  <w:szCs w:val="28"/>
                </w:rPr>
                <w:t>&lt;tbody&gt;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505" w:history="1">
              <w:r w:rsidR="00155517">
                <w:rPr>
                  <w:rStyle w:val="Hyperlink"/>
                  <w:sz w:val="28"/>
                  <w:szCs w:val="28"/>
                </w:rPr>
                <w:t>&lt;td&gt;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506" w:history="1">
              <w:r w:rsidR="00155517">
                <w:rPr>
                  <w:rStyle w:val="Hyperlink"/>
                  <w:sz w:val="28"/>
                  <w:szCs w:val="28"/>
                </w:rPr>
                <w:t>&lt;textarea&gt;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507" w:history="1">
              <w:r w:rsidR="00155517">
                <w:rPr>
                  <w:rStyle w:val="Hyperlink"/>
                  <w:sz w:val="28"/>
                  <w:szCs w:val="28"/>
                </w:rPr>
                <w:t>&lt;tfoot&gt;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508" w:history="1">
              <w:r w:rsidR="00155517">
                <w:rPr>
                  <w:rStyle w:val="Hyperlink"/>
                  <w:sz w:val="28"/>
                  <w:szCs w:val="28"/>
                </w:rPr>
                <w:t>&lt;th&gt;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509" w:history="1">
              <w:r w:rsidR="00155517">
                <w:rPr>
                  <w:rStyle w:val="Hyperlink"/>
                  <w:sz w:val="28"/>
                  <w:szCs w:val="28"/>
                </w:rPr>
                <w:t>&lt;thead&gt;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510" w:history="1">
              <w:r w:rsidR="00155517">
                <w:rPr>
                  <w:rStyle w:val="Hyperlink"/>
                  <w:sz w:val="28"/>
                  <w:szCs w:val="28"/>
                </w:rPr>
                <w:t>&lt;time&gt;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511" w:history="1">
              <w:r w:rsidR="00155517">
                <w:rPr>
                  <w:rStyle w:val="Hyperlink"/>
                  <w:sz w:val="28"/>
                  <w:szCs w:val="28"/>
                </w:rPr>
                <w:t>&lt;title&gt;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512" w:history="1">
              <w:r w:rsidR="00155517">
                <w:rPr>
                  <w:rStyle w:val="Hyperlink"/>
                  <w:sz w:val="28"/>
                  <w:szCs w:val="28"/>
                </w:rPr>
                <w:t>&lt;tr&gt;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513" w:history="1">
              <w:r w:rsidR="00155517">
                <w:rPr>
                  <w:rStyle w:val="Hyperlink"/>
                  <w:sz w:val="28"/>
                  <w:szCs w:val="28"/>
                </w:rPr>
                <w:t>&lt;track&gt;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514" w:history="1">
              <w:r w:rsidR="00155517">
                <w:rPr>
                  <w:rStyle w:val="Hyperlink"/>
                  <w:sz w:val="28"/>
                  <w:szCs w:val="28"/>
                </w:rPr>
                <w:t>&lt;tt&gt;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515" w:history="1">
              <w:r w:rsidR="00155517">
                <w:rPr>
                  <w:rStyle w:val="Hyperlink"/>
                  <w:sz w:val="28"/>
                  <w:szCs w:val="28"/>
                </w:rPr>
                <w:t>&lt;u&gt;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516" w:history="1">
              <w:r w:rsidR="00155517">
                <w:rPr>
                  <w:rStyle w:val="Hyperlink"/>
                  <w:sz w:val="28"/>
                  <w:szCs w:val="28"/>
                </w:rPr>
                <w:t>&lt;ul&gt;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517" w:history="1">
              <w:r w:rsidR="00155517">
                <w:rPr>
                  <w:rStyle w:val="Hyperlink"/>
                  <w:sz w:val="28"/>
                  <w:szCs w:val="28"/>
                </w:rPr>
                <w:t>&lt;var&gt;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r>
      <w:tr w:rsidR="00155517" w:rsidTr="00155517">
        <w:tc>
          <w:tcPr>
            <w:tcW w:w="1308" w:type="pct"/>
            <w:shd w:val="clear" w:color="auto" w:fill="FFFFFF"/>
            <w:tcMar>
              <w:top w:w="150" w:type="dxa"/>
              <w:left w:w="299" w:type="dxa"/>
              <w:bottom w:w="150" w:type="dxa"/>
              <w:right w:w="150" w:type="dxa"/>
            </w:tcMar>
            <w:hideMark/>
          </w:tcPr>
          <w:p w:rsidR="00155517" w:rsidRDefault="00CA242B" w:rsidP="00155517">
            <w:hyperlink r:id="rId1518" w:history="1">
              <w:r w:rsidR="00155517">
                <w:rPr>
                  <w:rStyle w:val="Hyperlink"/>
                  <w:sz w:val="28"/>
                  <w:szCs w:val="28"/>
                </w:rPr>
                <w:t>&lt;video&gt;</w:t>
              </w:r>
            </w:hyperlink>
          </w:p>
        </w:tc>
        <w:tc>
          <w:tcPr>
            <w:tcW w:w="578" w:type="pct"/>
            <w:shd w:val="clear" w:color="auto" w:fill="FFFFFF"/>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50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46" w:type="pct"/>
            <w:shd w:val="clear" w:color="auto" w:fill="FFFFFF"/>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r w:rsidR="00155517" w:rsidTr="00155517">
        <w:tc>
          <w:tcPr>
            <w:tcW w:w="1308" w:type="pct"/>
            <w:shd w:val="clear" w:color="auto" w:fill="F1F1F1"/>
            <w:tcMar>
              <w:top w:w="150" w:type="dxa"/>
              <w:left w:w="299" w:type="dxa"/>
              <w:bottom w:w="150" w:type="dxa"/>
              <w:right w:w="150" w:type="dxa"/>
            </w:tcMar>
            <w:hideMark/>
          </w:tcPr>
          <w:p w:rsidR="00155517" w:rsidRDefault="00CA242B" w:rsidP="00155517">
            <w:hyperlink r:id="rId1519" w:history="1">
              <w:r w:rsidR="00155517">
                <w:rPr>
                  <w:rStyle w:val="Hyperlink"/>
                  <w:sz w:val="28"/>
                  <w:szCs w:val="28"/>
                </w:rPr>
                <w:t>&lt;wbr&gt;</w:t>
              </w:r>
            </w:hyperlink>
          </w:p>
        </w:tc>
        <w:tc>
          <w:tcPr>
            <w:tcW w:w="578" w:type="pct"/>
            <w:shd w:val="clear" w:color="auto" w:fill="F1F1F1"/>
            <w:tcMar>
              <w:top w:w="150" w:type="dxa"/>
              <w:left w:w="150" w:type="dxa"/>
              <w:bottom w:w="150" w:type="dxa"/>
              <w:right w:w="150" w:type="dxa"/>
            </w:tcMar>
            <w:vAlign w:val="center"/>
            <w:hideMark/>
          </w:tcPr>
          <w:p w:rsidR="00155517" w:rsidRDefault="00155517" w:rsidP="00155517">
            <w:pPr>
              <w:jc w:val="center"/>
            </w:pPr>
            <w:r>
              <w:t>Yes</w:t>
            </w:r>
          </w:p>
        </w:tc>
        <w:tc>
          <w:tcPr>
            <w:tcW w:w="939"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50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723"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c>
          <w:tcPr>
            <w:tcW w:w="946" w:type="pct"/>
            <w:shd w:val="clear" w:color="auto" w:fill="F1F1F1"/>
            <w:tcMar>
              <w:top w:w="150" w:type="dxa"/>
              <w:left w:w="150" w:type="dxa"/>
              <w:bottom w:w="150" w:type="dxa"/>
              <w:right w:w="150" w:type="dxa"/>
            </w:tcMar>
            <w:vAlign w:val="center"/>
            <w:hideMark/>
          </w:tcPr>
          <w:p w:rsidR="00155517" w:rsidRDefault="00155517" w:rsidP="00155517">
            <w:pPr>
              <w:jc w:val="center"/>
            </w:pPr>
            <w:r>
              <w:rPr>
                <w:rStyle w:val="marked"/>
                <w:color w:val="E80000"/>
                <w:sz w:val="28"/>
                <w:szCs w:val="28"/>
              </w:rPr>
              <w:t>No</w:t>
            </w:r>
          </w:p>
        </w:tc>
      </w:tr>
    </w:tbl>
    <w:p w:rsidR="00155517" w:rsidRDefault="00155517" w:rsidP="007F13E3">
      <w:pPr>
        <w:pStyle w:val="Heading1"/>
      </w:pPr>
    </w:p>
    <w:p w:rsidR="00155517" w:rsidRDefault="00155517" w:rsidP="007F13E3">
      <w:pPr>
        <w:pStyle w:val="Heading1"/>
      </w:pPr>
    </w:p>
    <w:p w:rsidR="007F13E3" w:rsidRPr="007F13E3" w:rsidRDefault="007F13E3" w:rsidP="007F13E3">
      <w:pPr>
        <w:pStyle w:val="Heading1"/>
      </w:pPr>
      <w:bookmarkStart w:id="73" w:name="_Toc492230534"/>
      <w:r w:rsidRPr="007F13E3">
        <w:t>ISO Language Codes</w:t>
      </w:r>
      <w:bookmarkEnd w:id="73"/>
    </w:p>
    <w:p w:rsidR="007F13E3" w:rsidRPr="007F13E3" w:rsidRDefault="007F13E3" w:rsidP="007F13E3">
      <w:r w:rsidRPr="007F13E3">
        <w:t>The HTML lang attribute can be used to declare the language of a Web page or a portion of a Web page. This is meant to assist search engines and browsers.</w:t>
      </w:r>
    </w:p>
    <w:p w:rsidR="007F13E3" w:rsidRPr="007F13E3" w:rsidRDefault="007F13E3" w:rsidP="007F13E3">
      <w:r w:rsidRPr="007F13E3">
        <w:t>According to the W3C recommendation you should declare the primary language for each Web page with the lang attribute inside the &lt;html&gt; tag, like this:</w:t>
      </w:r>
    </w:p>
    <w:tbl>
      <w:tblPr>
        <w:tblStyle w:val="TableGrid"/>
        <w:tblW w:w="4995" w:type="pct"/>
        <w:tblLook w:val="04A0" w:firstRow="1" w:lastRow="0" w:firstColumn="1" w:lastColumn="0" w:noHBand="0" w:noVBand="1"/>
      </w:tblPr>
      <w:tblGrid>
        <w:gridCol w:w="8847"/>
      </w:tblGrid>
      <w:tr w:rsidR="007F13E3" w:rsidRPr="007F13E3" w:rsidTr="007F13E3">
        <w:tc>
          <w:tcPr>
            <w:tcW w:w="5000" w:type="pct"/>
            <w:tcBorders>
              <w:top w:val="single" w:sz="6" w:space="0" w:color="CCCCCC"/>
              <w:left w:val="single" w:sz="6" w:space="0" w:color="CCCCCC"/>
              <w:bottom w:val="single" w:sz="6" w:space="0" w:color="CCCCCC"/>
              <w:right w:val="single" w:sz="6" w:space="0" w:color="CCCCCC"/>
            </w:tcBorders>
          </w:tcPr>
          <w:p w:rsidR="007F13E3" w:rsidRPr="007F13E3" w:rsidRDefault="007F13E3" w:rsidP="007F13E3">
            <w:pPr>
              <w:shd w:val="clear" w:color="auto" w:fill="FFFFFF"/>
              <w:spacing w:before="0" w:after="0"/>
              <w:rPr>
                <w:rFonts w:ascii="Consolas" w:hAnsi="Consolas"/>
                <w:sz w:val="24"/>
                <w:szCs w:val="24"/>
              </w:rPr>
            </w:pPr>
            <w:r w:rsidRPr="007F13E3">
              <w:rPr>
                <w:rFonts w:ascii="Consolas" w:hAnsi="Consolas"/>
                <w:color w:val="0000CD"/>
                <w:sz w:val="24"/>
                <w:szCs w:val="24"/>
              </w:rPr>
              <w:t>&lt;</w:t>
            </w:r>
            <w:r w:rsidRPr="007F13E3">
              <w:rPr>
                <w:rFonts w:ascii="Consolas" w:hAnsi="Consolas"/>
                <w:color w:val="A52A2A"/>
                <w:sz w:val="24"/>
                <w:szCs w:val="24"/>
              </w:rPr>
              <w:t>html</w:t>
            </w:r>
            <w:r w:rsidRPr="007F13E3">
              <w:rPr>
                <w:rFonts w:ascii="Consolas" w:hAnsi="Consolas"/>
                <w:color w:val="FF0000"/>
                <w:sz w:val="24"/>
                <w:szCs w:val="24"/>
              </w:rPr>
              <w:t> lang</w:t>
            </w:r>
            <w:r w:rsidRPr="007F13E3">
              <w:rPr>
                <w:rFonts w:ascii="Consolas" w:hAnsi="Consolas"/>
                <w:color w:val="0000CD"/>
                <w:sz w:val="24"/>
                <w:szCs w:val="24"/>
              </w:rPr>
              <w:t>="en"&gt;</w:t>
            </w:r>
            <w:r w:rsidRPr="007F13E3">
              <w:rPr>
                <w:rFonts w:ascii="Consolas" w:hAnsi="Consolas"/>
                <w:sz w:val="24"/>
                <w:szCs w:val="24"/>
              </w:rPr>
              <w:br/>
              <w:t>...</w:t>
            </w:r>
            <w:r w:rsidRPr="007F13E3">
              <w:rPr>
                <w:rFonts w:ascii="Consolas" w:hAnsi="Consolas"/>
                <w:sz w:val="24"/>
                <w:szCs w:val="24"/>
              </w:rPr>
              <w:br/>
            </w:r>
            <w:r w:rsidRPr="007F13E3">
              <w:rPr>
                <w:rFonts w:ascii="Consolas" w:hAnsi="Consolas"/>
                <w:color w:val="0000CD"/>
                <w:sz w:val="24"/>
                <w:szCs w:val="24"/>
              </w:rPr>
              <w:t>&lt;</w:t>
            </w:r>
            <w:r w:rsidRPr="007F13E3">
              <w:rPr>
                <w:rFonts w:ascii="Consolas" w:hAnsi="Consolas"/>
                <w:color w:val="A52A2A"/>
                <w:sz w:val="24"/>
                <w:szCs w:val="24"/>
              </w:rPr>
              <w:t>/html</w:t>
            </w:r>
            <w:r w:rsidRPr="007F13E3">
              <w:rPr>
                <w:rFonts w:ascii="Consolas" w:hAnsi="Consolas"/>
                <w:color w:val="0000CD"/>
                <w:sz w:val="24"/>
                <w:szCs w:val="24"/>
              </w:rPr>
              <w:t>&gt;</w:t>
            </w:r>
          </w:p>
        </w:tc>
      </w:tr>
    </w:tbl>
    <w:p w:rsidR="007F13E3" w:rsidRPr="007F13E3" w:rsidRDefault="007F13E3" w:rsidP="007F13E3">
      <w:pPr>
        <w:pStyle w:val="Heading2"/>
      </w:pPr>
      <w:bookmarkStart w:id="74" w:name="_Toc492230535"/>
      <w:r w:rsidRPr="007F13E3">
        <w:t>ISO 639-1 Language Codes</w:t>
      </w:r>
      <w:bookmarkEnd w:id="74"/>
    </w:p>
    <w:p w:rsidR="007F13E3" w:rsidRPr="007F13E3" w:rsidRDefault="007F13E3" w:rsidP="007F13E3">
      <w:pPr>
        <w:shd w:val="clear" w:color="auto" w:fill="FFFFFF"/>
        <w:spacing w:before="100" w:beforeAutospacing="1" w:after="100" w:afterAutospacing="1"/>
      </w:pPr>
      <w:r w:rsidRPr="007F13E3">
        <w:t>ISO 639-1 defines abbreviations for languages.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784"/>
        <w:gridCol w:w="2216"/>
      </w:tblGrid>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pPr>
              <w:rPr>
                <w:b/>
                <w:bCs/>
              </w:rPr>
            </w:pPr>
            <w:r w:rsidRPr="007F13E3">
              <w:rPr>
                <w:b/>
                <w:bCs/>
              </w:rPr>
              <w:t>Language</w:t>
            </w:r>
          </w:p>
        </w:tc>
        <w:tc>
          <w:tcPr>
            <w:tcW w:w="1231" w:type="pct"/>
            <w:shd w:val="clear" w:color="auto" w:fill="FFFFFF"/>
            <w:tcMar>
              <w:top w:w="120" w:type="dxa"/>
              <w:left w:w="120" w:type="dxa"/>
              <w:bottom w:w="120" w:type="dxa"/>
              <w:right w:w="120" w:type="dxa"/>
            </w:tcMar>
            <w:hideMark/>
          </w:tcPr>
          <w:p w:rsidR="007F13E3" w:rsidRPr="007F13E3" w:rsidRDefault="007F13E3" w:rsidP="007F13E3">
            <w:pPr>
              <w:rPr>
                <w:b/>
                <w:bCs/>
              </w:rPr>
            </w:pPr>
            <w:r w:rsidRPr="007F13E3">
              <w:rPr>
                <w:b/>
                <w:bCs/>
              </w:rPr>
              <w:t>ISO Code</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Abkhazian</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ab</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lastRenderedPageBreak/>
              <w:t>Afar</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aa</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Afrikaans</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af</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Akan</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ak</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Albanian</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sq</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Amharic</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am</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Arabic</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ar</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Aragonese</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an</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Armenian</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hy</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Assamese</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as</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Avaric</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av</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lastRenderedPageBreak/>
              <w:t>Avestan</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ae</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Aymara</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ay</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Azerbaijani</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az</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Bambara</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bm</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Bashkir</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ba</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Basque</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eu</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Belarusian</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be</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Bengali (Bangla)</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bn</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Bihari</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bh</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Bislama</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bi</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lastRenderedPageBreak/>
              <w:t>Bosnian</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bs</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Breton</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br</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Bulgarian</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bg</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Burmese</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my</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Catalan</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ca</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Chamorro</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ch</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Chechen</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ce</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Chichewa, Chewa, Nyanja</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ny</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Chinese</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zh</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Chinese (Simplified)</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zh-Hans</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lastRenderedPageBreak/>
              <w:t>Chinese (Traditional)</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zh-Hant</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Chuvash</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cv</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Cornish</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kw</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Corsican</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co</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Cree</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cr</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Croatian</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hr</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Czech</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cs</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Danish</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da</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Divehi, Dhivehi, Maldivian</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dv</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Dutch</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nl</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lastRenderedPageBreak/>
              <w:t>Dzongkha</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dz</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English</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en</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Esperanto</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eo</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Estonian</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et</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Ewe</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ee</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Faroese</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fo</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Fijian</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fj</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Finnish</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fi</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French</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fr</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Fula, Fulah, Pulaar, Pular</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ff</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lastRenderedPageBreak/>
              <w:t>Galician</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gl</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Gaelic (Scottish)</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gd</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Gaelic (Manx)</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gv</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Georgian</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ka</w:t>
            </w:r>
          </w:p>
        </w:tc>
      </w:tr>
      <w:tr w:rsidR="007F13E3" w:rsidRPr="007F13E3" w:rsidTr="007F13E3">
        <w:trPr>
          <w:trHeight w:val="345"/>
        </w:trPr>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German</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de</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Greek</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el</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Greenlandic</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kl</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Guarani</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gn</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Gujarati</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gu</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Haitian Creole</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ht</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lastRenderedPageBreak/>
              <w:t>Hausa</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ha</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Hebrew</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he</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Herero</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hz</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Hindi</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hi</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Hiri Motu</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ho</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Hungarian</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hu</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Icelandic</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is</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Ido</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io</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Igbo</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ig</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Indonesian</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id, in</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lastRenderedPageBreak/>
              <w:t>Interlingua</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ia</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Interlingue</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ie</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Inuktitut</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iu</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Inupiak</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ik</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Irish</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ga</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Italian</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it</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Japanese</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ja</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Javanese</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jv</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Kalaallisut, Greenlandic</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kl</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Kannada</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kn</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lastRenderedPageBreak/>
              <w:t>Kanuri</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kr</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Kashmiri</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ks</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Kazakh</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kk</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Khmer</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km</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Kikuyu</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ki</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Kinyarwanda (Rwanda)</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rw</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Kirundi</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rn</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Kyrgyz</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ky</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Komi</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kv</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Kongo</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kg</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lastRenderedPageBreak/>
              <w:t>Korean</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ko</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Kurdish</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ku</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Kwanyama</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kj</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Lao</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lo</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Latin</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la</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Latvian (Lettish)</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lv</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Limburgish ( Limburger)</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li</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Lingala</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ln</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Lithuanian</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lt</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Luga-Katanga</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lu</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lastRenderedPageBreak/>
              <w:t>Luganda, Ganda</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lg</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Luxembourgish</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lb</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Manx</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gv</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Macedonian</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mk</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Malagasy</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mg</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Malay</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ms</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Malayalam</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ml</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Maltese</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mt</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Maori</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mi</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Marathi</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mr</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lastRenderedPageBreak/>
              <w:t>Marshallese</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mh</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Moldavian</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mo</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Mongolian</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mn</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Nauru</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na</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Navajo</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nv</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Ndonga</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ng</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Northern Ndebele</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nd</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Nepali</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ne</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Norwegian</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no</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Norwegian bokmål</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nb</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lastRenderedPageBreak/>
              <w:t>Norwegian nynorsk</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nn</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Nuosu</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ii</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Occitan</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oc</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Ojibwe</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oj</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Old Church Slavonic, Old Bulgarian</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cu</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Oriya</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or</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Oromo (Afaan Oromo)</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om</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Ossetian</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os</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Pāli</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pi</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Pashto, Pushto</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ps</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lastRenderedPageBreak/>
              <w:t>Persian (Farsi)</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fa</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Polish</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pl</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Portuguese</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pt</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Punjabi (Eastern)</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pa</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Quechua</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qu</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Romansh</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rm</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Romanian</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ro</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Russian</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ru</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Sami</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se</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Samoan</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sm</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lastRenderedPageBreak/>
              <w:t>Sango</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sg</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Sanskrit</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sa</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Serbian</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sr</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Serbo-Croatian</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sh</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Sesotho</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st</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Setswana</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tn</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Shona</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sn</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Sichuan Yi</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ii</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Sindhi</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sd</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Sinhalese</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si</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lastRenderedPageBreak/>
              <w:t>Siswati</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ss</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Slovak</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sk</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Slovenian</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sl</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Somali</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so</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Southern Ndebele</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nr</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Spanish</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es</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Sundanese</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su</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Swahili (Kiswahili)</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sw</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Swati</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ss</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Swedish</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sv</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lastRenderedPageBreak/>
              <w:t>Tagalog</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tl</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Tahitian</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ty</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Tajik</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tg</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Tamil</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ta</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Tatar</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tt</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Telugu</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te</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Thai</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th</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Tibetan</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bo</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Tigrinya</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ti</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Tonga</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to</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lastRenderedPageBreak/>
              <w:t>Tsonga</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ts</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Turkish</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tr</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Turkmen</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tk</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Twi</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tw</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Uyghur</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ug</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Ukrainian</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uk</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Urdu</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ur</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Uzbek</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uz</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Venda</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ve</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Vietnamese</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vi</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lastRenderedPageBreak/>
              <w:t>Volapük</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vo</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Wallon</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wa</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Welsh</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cy</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Wolof</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wo</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Western Frisian</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fy</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Xhosa</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xh</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Yiddish</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yi, ji</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Yoruba</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yo</w:t>
            </w:r>
          </w:p>
        </w:tc>
      </w:tr>
      <w:tr w:rsidR="007F13E3" w:rsidRPr="007F13E3" w:rsidTr="007F13E3">
        <w:tc>
          <w:tcPr>
            <w:tcW w:w="3769" w:type="pct"/>
            <w:shd w:val="clear" w:color="auto" w:fill="FFFFFF"/>
            <w:tcMar>
              <w:top w:w="120" w:type="dxa"/>
              <w:left w:w="240" w:type="dxa"/>
              <w:bottom w:w="120" w:type="dxa"/>
              <w:right w:w="120" w:type="dxa"/>
            </w:tcMar>
            <w:hideMark/>
          </w:tcPr>
          <w:p w:rsidR="007F13E3" w:rsidRPr="007F13E3" w:rsidRDefault="007F13E3" w:rsidP="007F13E3">
            <w:r w:rsidRPr="007F13E3">
              <w:t>Zhuang, Chuang</w:t>
            </w:r>
          </w:p>
        </w:tc>
        <w:tc>
          <w:tcPr>
            <w:tcW w:w="1231" w:type="pct"/>
            <w:shd w:val="clear" w:color="auto" w:fill="FFFFFF"/>
            <w:tcMar>
              <w:top w:w="120" w:type="dxa"/>
              <w:left w:w="120" w:type="dxa"/>
              <w:bottom w:w="120" w:type="dxa"/>
              <w:right w:w="120" w:type="dxa"/>
            </w:tcMar>
            <w:hideMark/>
          </w:tcPr>
          <w:p w:rsidR="007F13E3" w:rsidRPr="007F13E3" w:rsidRDefault="007F13E3" w:rsidP="007F13E3">
            <w:r w:rsidRPr="007F13E3">
              <w:t>za</w:t>
            </w:r>
          </w:p>
        </w:tc>
      </w:tr>
      <w:tr w:rsidR="007F13E3" w:rsidRPr="007F13E3" w:rsidTr="007F13E3">
        <w:tc>
          <w:tcPr>
            <w:tcW w:w="3769" w:type="pct"/>
            <w:shd w:val="clear" w:color="auto" w:fill="F1F1F1"/>
            <w:tcMar>
              <w:top w:w="120" w:type="dxa"/>
              <w:left w:w="240" w:type="dxa"/>
              <w:bottom w:w="120" w:type="dxa"/>
              <w:right w:w="120" w:type="dxa"/>
            </w:tcMar>
            <w:hideMark/>
          </w:tcPr>
          <w:p w:rsidR="007F13E3" w:rsidRPr="007F13E3" w:rsidRDefault="007F13E3" w:rsidP="007F13E3">
            <w:r w:rsidRPr="007F13E3">
              <w:t>Zulu</w:t>
            </w:r>
          </w:p>
        </w:tc>
        <w:tc>
          <w:tcPr>
            <w:tcW w:w="1231" w:type="pct"/>
            <w:shd w:val="clear" w:color="auto" w:fill="F1F1F1"/>
            <w:tcMar>
              <w:top w:w="120" w:type="dxa"/>
              <w:left w:w="120" w:type="dxa"/>
              <w:bottom w:w="120" w:type="dxa"/>
              <w:right w:w="120" w:type="dxa"/>
            </w:tcMar>
            <w:hideMark/>
          </w:tcPr>
          <w:p w:rsidR="007F13E3" w:rsidRPr="007F13E3" w:rsidRDefault="007F13E3" w:rsidP="007F13E3">
            <w:r w:rsidRPr="007F13E3">
              <w:t>zu</w:t>
            </w:r>
          </w:p>
        </w:tc>
      </w:tr>
    </w:tbl>
    <w:p w:rsidR="00E256FC" w:rsidRDefault="00E256FC" w:rsidP="007F13E3">
      <w:pPr>
        <w:pStyle w:val="Heading1"/>
      </w:pPr>
    </w:p>
    <w:p w:rsidR="007F13E3" w:rsidRPr="007F13E3" w:rsidRDefault="007F13E3" w:rsidP="007F13E3">
      <w:pPr>
        <w:pStyle w:val="Heading1"/>
      </w:pPr>
      <w:bookmarkStart w:id="75" w:name="_Toc492230536"/>
      <w:r w:rsidRPr="007F13E3">
        <w:lastRenderedPageBreak/>
        <w:t>ISO Country Codes</w:t>
      </w:r>
      <w:bookmarkEnd w:id="75"/>
    </w:p>
    <w:p w:rsidR="007F13E3" w:rsidRPr="007F13E3" w:rsidRDefault="007F13E3" w:rsidP="007F13E3">
      <w:pPr>
        <w:shd w:val="clear" w:color="auto" w:fill="FFFFFF"/>
        <w:spacing w:before="100" w:beforeAutospacing="1" w:after="100" w:afterAutospacing="1"/>
      </w:pPr>
      <w:r w:rsidRPr="007F13E3">
        <w:t>ISO country codes define abbreviations for countries.</w:t>
      </w:r>
    </w:p>
    <w:p w:rsidR="007F13E3" w:rsidRPr="007F13E3" w:rsidRDefault="007F13E3" w:rsidP="007F13E3">
      <w:pPr>
        <w:shd w:val="clear" w:color="auto" w:fill="FFFFFF"/>
        <w:spacing w:before="100" w:beforeAutospacing="1" w:after="100" w:afterAutospacing="1"/>
      </w:pPr>
      <w:r w:rsidRPr="007F13E3">
        <w:t>In HTML they can be used as an addition to the language value in the lang attribute.</w:t>
      </w:r>
    </w:p>
    <w:p w:rsidR="007F13E3" w:rsidRDefault="007F13E3" w:rsidP="007F13E3">
      <w:pPr>
        <w:shd w:val="clear" w:color="auto" w:fill="FFFFFF"/>
        <w:spacing w:before="100" w:beforeAutospacing="1" w:after="100" w:afterAutospacing="1"/>
      </w:pPr>
      <w:r w:rsidRPr="007F13E3">
        <w:t>The first two characters of a language code defines the </w:t>
      </w:r>
      <w:r w:rsidRPr="007F13E3">
        <w:rPr>
          <w:b/>
          <w:bCs/>
        </w:rPr>
        <w:t>language</w:t>
      </w:r>
      <w:r w:rsidRPr="007F13E3">
        <w:t xml:space="preserve">. </w:t>
      </w:r>
    </w:p>
    <w:p w:rsidR="007F13E3" w:rsidRPr="007F13E3" w:rsidRDefault="007F13E3" w:rsidP="007F13E3">
      <w:pPr>
        <w:shd w:val="clear" w:color="auto" w:fill="FFFFFF"/>
        <w:spacing w:before="100" w:beforeAutospacing="1" w:after="100" w:afterAutospacing="1"/>
      </w:pPr>
      <w:r w:rsidRPr="007F13E3">
        <w:t>The last two defines the </w:t>
      </w:r>
      <w:r w:rsidRPr="007F13E3">
        <w:rPr>
          <w:b/>
          <w:bCs/>
        </w:rPr>
        <w:t>country</w:t>
      </w:r>
      <w:r w:rsidRPr="007F13E3">
        <w:t>.</w:t>
      </w:r>
    </w:p>
    <w:tbl>
      <w:tblPr>
        <w:tblStyle w:val="TableGrid"/>
        <w:tblW w:w="4995" w:type="pct"/>
        <w:tblLook w:val="04A0" w:firstRow="1" w:lastRow="0" w:firstColumn="1" w:lastColumn="0" w:noHBand="0" w:noVBand="1"/>
      </w:tblPr>
      <w:tblGrid>
        <w:gridCol w:w="8847"/>
      </w:tblGrid>
      <w:tr w:rsidR="007F13E3" w:rsidRPr="007F13E3" w:rsidTr="007F13E3">
        <w:tc>
          <w:tcPr>
            <w:tcW w:w="5000" w:type="pct"/>
            <w:tcBorders>
              <w:top w:val="single" w:sz="6" w:space="0" w:color="CCCCCC"/>
              <w:left w:val="single" w:sz="6" w:space="0" w:color="CCCCCC"/>
              <w:bottom w:val="single" w:sz="6" w:space="0" w:color="CCCCCC"/>
              <w:right w:val="single" w:sz="6" w:space="0" w:color="CCCCCC"/>
            </w:tcBorders>
          </w:tcPr>
          <w:p w:rsidR="007F13E3" w:rsidRPr="007F13E3" w:rsidRDefault="007F13E3" w:rsidP="007F13E3">
            <w:pPr>
              <w:shd w:val="clear" w:color="auto" w:fill="FFFFFF"/>
              <w:spacing w:before="0" w:after="0"/>
              <w:rPr>
                <w:rFonts w:ascii="Consolas" w:hAnsi="Consolas"/>
                <w:sz w:val="24"/>
                <w:szCs w:val="24"/>
              </w:rPr>
            </w:pPr>
            <w:r w:rsidRPr="007F13E3">
              <w:rPr>
                <w:rFonts w:ascii="Consolas" w:hAnsi="Consolas"/>
                <w:color w:val="0000CD"/>
                <w:sz w:val="24"/>
                <w:szCs w:val="24"/>
              </w:rPr>
              <w:t>&lt;</w:t>
            </w:r>
            <w:r w:rsidRPr="007F13E3">
              <w:rPr>
                <w:rFonts w:ascii="Consolas" w:hAnsi="Consolas"/>
                <w:color w:val="A52A2A"/>
                <w:sz w:val="24"/>
                <w:szCs w:val="24"/>
              </w:rPr>
              <w:t>html</w:t>
            </w:r>
            <w:r w:rsidRPr="007F13E3">
              <w:rPr>
                <w:rFonts w:ascii="Consolas" w:hAnsi="Consolas"/>
                <w:color w:val="FF0000"/>
                <w:sz w:val="24"/>
                <w:szCs w:val="24"/>
              </w:rPr>
              <w:t> lang</w:t>
            </w:r>
            <w:r w:rsidRPr="007F13E3">
              <w:rPr>
                <w:rFonts w:ascii="Consolas" w:hAnsi="Consolas"/>
                <w:color w:val="0000CD"/>
                <w:sz w:val="24"/>
                <w:szCs w:val="24"/>
              </w:rPr>
              <w:t>="en</w:t>
            </w:r>
            <w:r w:rsidRPr="007F13E3">
              <w:rPr>
                <w:rFonts w:ascii="Consolas" w:hAnsi="Consolas"/>
                <w:b/>
                <w:bCs/>
                <w:color w:val="0000CD"/>
                <w:sz w:val="24"/>
                <w:szCs w:val="24"/>
              </w:rPr>
              <w:t>-US</w:t>
            </w:r>
            <w:r w:rsidRPr="007F13E3">
              <w:rPr>
                <w:rFonts w:ascii="Consolas" w:hAnsi="Consolas"/>
                <w:color w:val="0000CD"/>
                <w:sz w:val="24"/>
                <w:szCs w:val="24"/>
              </w:rPr>
              <w:t>"&gt;</w:t>
            </w:r>
            <w:r w:rsidRPr="007F13E3">
              <w:rPr>
                <w:rFonts w:ascii="Consolas" w:hAnsi="Consolas"/>
                <w:sz w:val="24"/>
                <w:szCs w:val="24"/>
              </w:rPr>
              <w:br/>
              <w:t>...</w:t>
            </w:r>
            <w:r w:rsidRPr="007F13E3">
              <w:rPr>
                <w:rFonts w:ascii="Consolas" w:hAnsi="Consolas"/>
                <w:sz w:val="24"/>
                <w:szCs w:val="24"/>
              </w:rPr>
              <w:br/>
            </w:r>
            <w:r w:rsidRPr="007F13E3">
              <w:rPr>
                <w:rFonts w:ascii="Consolas" w:hAnsi="Consolas"/>
                <w:color w:val="0000CD"/>
                <w:sz w:val="24"/>
                <w:szCs w:val="24"/>
              </w:rPr>
              <w:t>&lt;</w:t>
            </w:r>
            <w:r w:rsidRPr="007F13E3">
              <w:rPr>
                <w:rFonts w:ascii="Consolas" w:hAnsi="Consolas"/>
                <w:color w:val="A52A2A"/>
                <w:sz w:val="24"/>
                <w:szCs w:val="24"/>
              </w:rPr>
              <w:t>/html</w:t>
            </w:r>
            <w:r w:rsidRPr="007F13E3">
              <w:rPr>
                <w:rFonts w:ascii="Consolas" w:hAnsi="Consolas"/>
                <w:color w:val="0000CD"/>
                <w:sz w:val="24"/>
                <w:szCs w:val="24"/>
              </w:rPr>
              <w:t>&gt;</w:t>
            </w:r>
          </w:p>
        </w:tc>
      </w:tr>
    </w:tbl>
    <w:p w:rsidR="007F13E3" w:rsidRPr="007F13E3" w:rsidRDefault="007F13E3" w:rsidP="007F13E3">
      <w:pPr>
        <w:shd w:val="clear" w:color="auto" w:fill="FFFFFF"/>
        <w:spacing w:before="0" w:after="0"/>
        <w:rPr>
          <w:rFonts w:ascii="Consolas" w:hAnsi="Consolas"/>
          <w:sz w:val="24"/>
          <w:szCs w:val="24"/>
        </w:rPr>
      </w:pPr>
    </w:p>
    <w:p w:rsidR="007F13E3" w:rsidRPr="007F13E3" w:rsidRDefault="00CA242B" w:rsidP="007F13E3">
      <w:pPr>
        <w:rPr>
          <w:rFonts w:ascii="Times New Roman" w:hAnsi="Times New Roman"/>
          <w:color w:val="auto"/>
          <w:sz w:val="24"/>
          <w:szCs w:val="24"/>
        </w:rPr>
      </w:pPr>
      <w:r>
        <w:rPr>
          <w:rFonts w:ascii="Times New Roman" w:hAnsi="Times New Roman"/>
          <w:color w:val="auto"/>
          <w:sz w:val="24"/>
          <w:szCs w:val="24"/>
        </w:rPr>
        <w:pict>
          <v:rect id="_x0000_i1028" style="width:0;height:0" o:hralign="center" o:hrstd="t" o:hrnoshade="t" o:hr="t" fillcolor="black" stroked="f"/>
        </w:pict>
      </w:r>
    </w:p>
    <w:p w:rsidR="007F13E3" w:rsidRPr="007F13E3" w:rsidRDefault="007F13E3" w:rsidP="007F13E3">
      <w:pPr>
        <w:pStyle w:val="Heading2"/>
      </w:pPr>
      <w:bookmarkStart w:id="76" w:name="_Toc492230537"/>
      <w:r w:rsidRPr="007F13E3">
        <w:t>ISO Country Codes</w:t>
      </w:r>
      <w:bookmarkEnd w:id="76"/>
    </w:p>
    <w:p w:rsidR="007F13E3" w:rsidRPr="007F13E3" w:rsidRDefault="007F13E3" w:rsidP="007F13E3">
      <w:pPr>
        <w:spacing w:before="0" w:after="0"/>
        <w:rPr>
          <w:rFonts w:ascii="Times New Roman" w:hAnsi="Times New Roman"/>
          <w:color w:val="auto"/>
          <w:sz w:val="24"/>
          <w:szCs w:val="24"/>
        </w:rPr>
      </w:pP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7448"/>
        <w:gridCol w:w="1552"/>
      </w:tblGrid>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pPr>
              <w:rPr>
                <w:b/>
                <w:bCs/>
              </w:rPr>
            </w:pPr>
            <w:r w:rsidRPr="007F13E3">
              <w:rPr>
                <w:b/>
                <w:bCs/>
              </w:rPr>
              <w:t>Country</w:t>
            </w:r>
          </w:p>
        </w:tc>
        <w:tc>
          <w:tcPr>
            <w:tcW w:w="862" w:type="pct"/>
            <w:shd w:val="clear" w:color="auto" w:fill="FFFFFF"/>
            <w:tcMar>
              <w:top w:w="120" w:type="dxa"/>
              <w:left w:w="120" w:type="dxa"/>
              <w:bottom w:w="120" w:type="dxa"/>
              <w:right w:w="120" w:type="dxa"/>
            </w:tcMar>
            <w:hideMark/>
          </w:tcPr>
          <w:p w:rsidR="007F13E3" w:rsidRPr="007F13E3" w:rsidRDefault="007F13E3" w:rsidP="007F13E3">
            <w:pPr>
              <w:rPr>
                <w:b/>
                <w:bCs/>
              </w:rPr>
            </w:pPr>
            <w:r w:rsidRPr="007F13E3">
              <w:rPr>
                <w:b/>
                <w:bCs/>
              </w:rPr>
              <w:t>ISO Code</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AFGHANISTAN</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AF</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ALBANIA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AL</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ALGERIA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DZ</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lastRenderedPageBreak/>
              <w:t>AMERICAN SAMOA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AS</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ANDORRA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AD</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ANGOLA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AO</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ANTARCTICA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AQ</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ANTIGUA AND BARBUDA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AG</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ARGENTINA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AR</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ARMENIA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AM</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ARUBA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AW</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AUSTRALIA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AU</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AUSTRIA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AT</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lastRenderedPageBreak/>
              <w:t>AZERBAIJAN</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AZ</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BAHAMAS</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BS</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BAHRAIN</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BH</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BANGLADESH</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BD</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BARBADOS</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BB</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BELARUS</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BY</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BELGIUM</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BE</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BELIZE</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BZ</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BENIN</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BJ</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BERMUDA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BM</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lastRenderedPageBreak/>
              <w:t>BHUTAN</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BT</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BOLIVIA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BO</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BOSNIA AND HERZEGOVINA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BA</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BOTSWANA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BW</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BOUVET ISLAND</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BV</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BRAZIL</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BR</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BRITISH INDIAN OCEAN TERRITORY</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IO</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BRUNEI DARUSSALAM</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BN</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BULGARIA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BG</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BURKINA FASO</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BF</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lastRenderedPageBreak/>
              <w:t>BURUNDI</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BI</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CAMBODIA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KH</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CAMEROON</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CM</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CANADA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CA</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CAPE VERDE</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CV</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CAYMAN ISLANDS</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KY</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CENTRAL AFRICAN REPUBLIC</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CF</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CHAD</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TD</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CHILE</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CL</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CHINA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CN</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lastRenderedPageBreak/>
              <w:t>CHRISTMAS ISLAND</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CX</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COCOS (KEELING) ISLANDS</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CC</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COLOMBIA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CO</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COMOROS</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KM</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CONGO</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CG</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CONGO, THE DEMOCRATIC REPUBLIC OF THE</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CD</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COOK ISLANDS</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CK</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COSTA RICA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CR</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CÔTE D'IVOIRE</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CI</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CROATIA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HR</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lastRenderedPageBreak/>
              <w:t>CUBA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CU</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CYPRUS</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CY</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CZECH REPUBLIC</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CZ</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DENMARK</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DK</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DJIBOUTI</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DJ</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DOMINICA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DM</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DOMINICAN REPUBLIC</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DO</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ECUADOR</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EC</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EGYPT</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EG</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EL SALVADOR</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SV</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lastRenderedPageBreak/>
              <w:t>EQUATORIAL GUINEA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GQ</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ERITREA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ER</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ESTONIA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EE</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ETHIOPIA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ET</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FALKLAND ISLANDS (MALVINAS)</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FK</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FAROE ISLANDS</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FO</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FIJI</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FJ</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FINLAND</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FI</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FRANCE</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FR</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FRENCH GUIANA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GF</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lastRenderedPageBreak/>
              <w:t>FRENCH POLYNESIA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PF</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FRENCH SOUTHERN TERRITORIES</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TF</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GABON</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GA</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GAMBIA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GM</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GEORGIA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GE</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GERMANY</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DE</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GHANA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GH</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GIBRALTAR</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GI</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GREECE</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GR</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GREENLAND</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GL</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lastRenderedPageBreak/>
              <w:t>GRENADA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GD</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GUADELOUPE</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GP</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GUAM</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GU</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GUATEMALA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GT</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GUINEA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GN</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GUINEA-BISSAU</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GW</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GUYANA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GY</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HAITI</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HT</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HEARD ISLAND AND MCDONALD ISLANDS</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HM</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HONDURAS</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HN</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lastRenderedPageBreak/>
              <w:t>HONG KONG</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HK</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HUNGARY</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HU</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ICELAND</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IS</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INDIA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IN</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INDONESIA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ID</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IRAN, ISLAMIC REPUBLIC OF</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IR</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IRAQ</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IQ</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IRELAND</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IE</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ISRAEL</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IL</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ITALY</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IT</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lastRenderedPageBreak/>
              <w:t>JAMAICA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JM</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JAPAN</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JP</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JORDAN</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JO</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KAZAKHSTAN</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KZ</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KENYA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KE</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KIRIBATI</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KI</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KOREA, DEMOCRATIC PEOPLE'S REPUBLIC OF</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KP</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KOREA, REPUBLIC OF</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KR</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KUWAIT</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KW</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KYRGYZSTAN</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KG</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lastRenderedPageBreak/>
              <w:t>LAO PEOPLE'S DEMOCRATIC REPUBLIC (LAOS)</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LA</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LATVIA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LV</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LEBANON</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LB</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LESOTHO</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LS</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LIBERIA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LR</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LIBYAN ARAB JAMAHIRIYA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LY</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LIECHTENSTEIN</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LI</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LITHUANIA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LT</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LUXEMBOURG</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LU</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MACAO</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MO</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MACEDONIA, THE FORMER YUGOSLAV REPUBLIC OF</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MK</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MADAGASCAR</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MG</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MALAWI</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MW</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MALAYSIA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MY</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MALDIVES</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MV</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MALI</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ML</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MALTA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MT</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MARSHALL ISLANDS</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MH</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MARTINIQUE</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MQ</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MAURITANIA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MR</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MAURITIUS</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MU</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MAYOTTE</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YT</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MEXICO</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MX</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MICRONESIA, FEDERATED STATES OF</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FM</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MOLDOVA, REPUBLIC OF</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MD</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MONACO</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MC</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MONGOLIA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MN</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MONTENEGRO</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ME</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MONTSERRAT</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MS</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MOROCCO</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MA</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MOZAMBIQUE</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MZ</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MYANMAR</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MM</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NAMIBIA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NA</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NAURU</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NR</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NEPAL</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NP</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NETHERLANDS</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NL</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NETHERLANDS ANTILLES</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AN</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NEW CALEDONIA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NC</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NEW ZEALAND</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NZ</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NICARAGUA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NI</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NIGER</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NE</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NIGERIA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NG</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NIUE</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NU</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NORFOLK ISLAND</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NF</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NORTHERN MARIANA ISLANDS</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MP</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NORWAY</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NO</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OMAN</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OM</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PAKISTAN</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PK</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PALAU</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PW</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PALESTINIAN TERRITORY, OCCUPIED</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PS</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PANAMA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PA</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PAPUA NEW GUINEA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PG</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PARAGUAY</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PY</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PERU</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PE</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PHILIPPINES</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PH</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PITCAIRN</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PN</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POLAND</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PL</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PORTUGAL</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PT</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PUERTO RICO</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PR</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QATAR</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QA</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RÉUNION</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RE</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ROMANIA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RO</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RUSSIAN FEDERATION</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RU</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RWANDA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RW</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SAINT HELENA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SH</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SAINT KITTS AND NEVIS</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KN</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SAINT LUCIA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LC</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SAINT PIERRE AND MIQUELON</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PM</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SAINT VINCENT AND THE GRENADINES</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VC</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SAMOA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WS</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SAN MARINO</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SM</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SAO TOME AND PRINCIPE</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ST</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SAUDI ARABIA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SA</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SENEGAL</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SN</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SERBIA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RS</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SEYCHELLES</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SC</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SIERRA LEONE</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SL</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SINGAPORE</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SG</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SLOVAKIA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SK</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SLOVENIA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SI</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SOLOMON ISLANDS</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SB</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SOMALIA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SO</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SOUTH AFRICA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ZA</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SOUTH GEORGIA AND THE SOUTH SANDWICH ISLANDS</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GS</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SPAIN</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ES</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SRI LANKA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LK</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SUDAN</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SD</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SURINAME</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SR</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SVALBARD AND JAN MAYEN</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SJ</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SWAZILAND</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SZ</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SWEDEN</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SE</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SWITZERLAND</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CH</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SYRIAN ARAB REPUBLIC</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SY</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TAIWAN</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TW</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TAJIKISTAN</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TJ</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TANZANIA, UNITED REPUBLIC OF</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TZ</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THAILAND</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TH</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TIMOR-LESTE</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TL</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TOGO</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TG</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TOKELAU</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TK</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TONGA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TO</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TRINIDAD AND TOBAGO</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TT</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TUNISIA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TN</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TURKEY</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TR</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TURKMENISTAN</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TM</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TURKS AND CAICOS ISLANDS</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TC</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TUVALU</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TV</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UGANDA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UG</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UKRAINE</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UA</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UNITED ARAB EMIRATES</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AE</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UNITED KINGDOM</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GB</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UNITED STATES</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US</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UNITED STATES MINOR OUTLYING ISLANDS</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UM</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URUGUAY</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UY</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UZBEKISTAN</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UZ</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VANUATU</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VU</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VENEZUELA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VE</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VIET NAM</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VN</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VIRGIN ISLANDS, BRITISH</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VG</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VIRGIN ISLANDS, U.S.</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VI</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WALLIS AND FUTUNA</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WF</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WESTERN SAHARA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EH</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YEMEN</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YE</w:t>
            </w:r>
          </w:p>
        </w:tc>
      </w:tr>
      <w:tr w:rsidR="007F13E3" w:rsidRPr="007F13E3" w:rsidTr="007F13E3">
        <w:tc>
          <w:tcPr>
            <w:tcW w:w="4138" w:type="pct"/>
            <w:shd w:val="clear" w:color="auto" w:fill="F1F1F1"/>
            <w:tcMar>
              <w:top w:w="120" w:type="dxa"/>
              <w:left w:w="240" w:type="dxa"/>
              <w:bottom w:w="120" w:type="dxa"/>
              <w:right w:w="120" w:type="dxa"/>
            </w:tcMar>
            <w:hideMark/>
          </w:tcPr>
          <w:p w:rsidR="007F13E3" w:rsidRPr="007F13E3" w:rsidRDefault="007F13E3" w:rsidP="007F13E3">
            <w:r w:rsidRPr="007F13E3">
              <w:t>ZAMBIA</w:t>
            </w:r>
          </w:p>
        </w:tc>
        <w:tc>
          <w:tcPr>
            <w:tcW w:w="862" w:type="pct"/>
            <w:shd w:val="clear" w:color="auto" w:fill="F1F1F1"/>
            <w:tcMar>
              <w:top w:w="120" w:type="dxa"/>
              <w:left w:w="120" w:type="dxa"/>
              <w:bottom w:w="120" w:type="dxa"/>
              <w:right w:w="120" w:type="dxa"/>
            </w:tcMar>
            <w:hideMark/>
          </w:tcPr>
          <w:p w:rsidR="007F13E3" w:rsidRPr="007F13E3" w:rsidRDefault="007F13E3" w:rsidP="007F13E3">
            <w:r w:rsidRPr="007F13E3">
              <w:t>ZM</w:t>
            </w:r>
          </w:p>
        </w:tc>
      </w:tr>
      <w:tr w:rsidR="007F13E3" w:rsidRPr="007F13E3" w:rsidTr="007F13E3">
        <w:tc>
          <w:tcPr>
            <w:tcW w:w="4138" w:type="pct"/>
            <w:shd w:val="clear" w:color="auto" w:fill="FFFFFF"/>
            <w:tcMar>
              <w:top w:w="120" w:type="dxa"/>
              <w:left w:w="240" w:type="dxa"/>
              <w:bottom w:w="120" w:type="dxa"/>
              <w:right w:w="120" w:type="dxa"/>
            </w:tcMar>
            <w:hideMark/>
          </w:tcPr>
          <w:p w:rsidR="007F13E3" w:rsidRPr="007F13E3" w:rsidRDefault="007F13E3" w:rsidP="007F13E3">
            <w:r w:rsidRPr="007F13E3">
              <w:t>ZIMBABWE</w:t>
            </w:r>
          </w:p>
        </w:tc>
        <w:tc>
          <w:tcPr>
            <w:tcW w:w="862" w:type="pct"/>
            <w:shd w:val="clear" w:color="auto" w:fill="FFFFFF"/>
            <w:tcMar>
              <w:top w:w="120" w:type="dxa"/>
              <w:left w:w="120" w:type="dxa"/>
              <w:bottom w:w="120" w:type="dxa"/>
              <w:right w:w="120" w:type="dxa"/>
            </w:tcMar>
            <w:hideMark/>
          </w:tcPr>
          <w:p w:rsidR="007F13E3" w:rsidRPr="007F13E3" w:rsidRDefault="007F13E3" w:rsidP="007F13E3">
            <w:r w:rsidRPr="007F13E3">
              <w:t>ZW</w:t>
            </w:r>
          </w:p>
        </w:tc>
      </w:tr>
    </w:tbl>
    <w:p w:rsidR="00155517" w:rsidRDefault="00155517" w:rsidP="005A52FE">
      <w:pPr>
        <w:pStyle w:val="Heading1"/>
      </w:pPr>
    </w:p>
    <w:p w:rsidR="00155517" w:rsidRPr="00155517" w:rsidRDefault="00155517" w:rsidP="00155517">
      <w:pPr>
        <w:pStyle w:val="Heading1"/>
        <w:rPr>
          <w:szCs w:val="28"/>
        </w:rPr>
      </w:pPr>
      <w:bookmarkStart w:id="77" w:name="_Toc492230538"/>
      <w:r w:rsidRPr="00155517">
        <w:t>HTTP </w:t>
      </w:r>
      <w:r w:rsidRPr="00155517">
        <w:rPr>
          <w:rStyle w:val="colorh1"/>
          <w:szCs w:val="67"/>
        </w:rPr>
        <w:t>Status Messages</w:t>
      </w:r>
      <w:bookmarkEnd w:id="77"/>
    </w:p>
    <w:p w:rsidR="00155517" w:rsidRDefault="00155517" w:rsidP="00155517">
      <w:r>
        <w:t>When a browser requests a service from a web server, an error might occur.</w:t>
      </w:r>
    </w:p>
    <w:p w:rsidR="00155517" w:rsidRDefault="00155517" w:rsidP="00155517">
      <w:r>
        <w:t>This is a list of HTTP status messages that might be returned:</w:t>
      </w:r>
    </w:p>
    <w:p w:rsidR="00155517" w:rsidRPr="00155517" w:rsidRDefault="00155517" w:rsidP="00155517">
      <w:pPr>
        <w:pStyle w:val="Heading2"/>
        <w:rPr>
          <w:rFonts w:ascii="Verdana" w:hAnsi="Verdana" w:cs="Times New Roman"/>
          <w:sz w:val="23"/>
          <w:szCs w:val="23"/>
        </w:rPr>
      </w:pPr>
      <w:bookmarkStart w:id="78" w:name="_Toc492230539"/>
      <w:r>
        <w:t>1xx: Information</w:t>
      </w:r>
      <w:bookmarkEnd w:id="78"/>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08"/>
        <w:gridCol w:w="5781"/>
      </w:tblGrid>
      <w:tr w:rsidR="00155517" w:rsidTr="00155517">
        <w:tc>
          <w:tcPr>
            <w:tcW w:w="1820" w:type="pct"/>
            <w:shd w:val="clear" w:color="auto" w:fill="FFFFFF"/>
            <w:tcMar>
              <w:top w:w="150" w:type="dxa"/>
              <w:left w:w="299" w:type="dxa"/>
              <w:bottom w:w="150" w:type="dxa"/>
              <w:right w:w="150" w:type="dxa"/>
            </w:tcMar>
            <w:hideMark/>
          </w:tcPr>
          <w:p w:rsidR="00155517" w:rsidRDefault="00155517" w:rsidP="00155517">
            <w:r>
              <w:t>Message:</w:t>
            </w:r>
          </w:p>
        </w:tc>
        <w:tc>
          <w:tcPr>
            <w:tcW w:w="3180" w:type="pct"/>
            <w:shd w:val="clear" w:color="auto" w:fill="FFFFFF"/>
            <w:tcMar>
              <w:top w:w="150" w:type="dxa"/>
              <w:left w:w="150" w:type="dxa"/>
              <w:bottom w:w="150" w:type="dxa"/>
              <w:right w:w="150" w:type="dxa"/>
            </w:tcMar>
            <w:hideMark/>
          </w:tcPr>
          <w:p w:rsidR="00155517" w:rsidRDefault="00155517" w:rsidP="00155517">
            <w:r>
              <w:t>Description:</w:t>
            </w:r>
          </w:p>
        </w:tc>
      </w:tr>
      <w:tr w:rsidR="00155517" w:rsidTr="00155517">
        <w:tc>
          <w:tcPr>
            <w:tcW w:w="1820" w:type="pct"/>
            <w:shd w:val="clear" w:color="auto" w:fill="F1F1F1"/>
            <w:tcMar>
              <w:top w:w="150" w:type="dxa"/>
              <w:left w:w="299" w:type="dxa"/>
              <w:bottom w:w="150" w:type="dxa"/>
              <w:right w:w="150" w:type="dxa"/>
            </w:tcMar>
            <w:hideMark/>
          </w:tcPr>
          <w:p w:rsidR="00155517" w:rsidRDefault="00155517" w:rsidP="00155517">
            <w:r>
              <w:t>100 Continue</w:t>
            </w:r>
          </w:p>
        </w:tc>
        <w:tc>
          <w:tcPr>
            <w:tcW w:w="3180" w:type="pct"/>
            <w:shd w:val="clear" w:color="auto" w:fill="F1F1F1"/>
            <w:tcMar>
              <w:top w:w="150" w:type="dxa"/>
              <w:left w:w="150" w:type="dxa"/>
              <w:bottom w:w="150" w:type="dxa"/>
              <w:right w:w="150" w:type="dxa"/>
            </w:tcMar>
            <w:hideMark/>
          </w:tcPr>
          <w:p w:rsidR="00155517" w:rsidRDefault="00155517" w:rsidP="00155517">
            <w:r>
              <w:t>The server has received the request headers, and the client should proceed to send the request body</w:t>
            </w:r>
          </w:p>
        </w:tc>
      </w:tr>
      <w:tr w:rsidR="00155517" w:rsidTr="00155517">
        <w:tc>
          <w:tcPr>
            <w:tcW w:w="1820" w:type="pct"/>
            <w:shd w:val="clear" w:color="auto" w:fill="FFFFFF"/>
            <w:tcMar>
              <w:top w:w="150" w:type="dxa"/>
              <w:left w:w="299" w:type="dxa"/>
              <w:bottom w:w="150" w:type="dxa"/>
              <w:right w:w="150" w:type="dxa"/>
            </w:tcMar>
            <w:hideMark/>
          </w:tcPr>
          <w:p w:rsidR="00155517" w:rsidRDefault="00155517" w:rsidP="00155517">
            <w:r>
              <w:t>101 Switching Protocols</w:t>
            </w:r>
          </w:p>
        </w:tc>
        <w:tc>
          <w:tcPr>
            <w:tcW w:w="3180" w:type="pct"/>
            <w:shd w:val="clear" w:color="auto" w:fill="FFFFFF"/>
            <w:tcMar>
              <w:top w:w="150" w:type="dxa"/>
              <w:left w:w="150" w:type="dxa"/>
              <w:bottom w:w="150" w:type="dxa"/>
              <w:right w:w="150" w:type="dxa"/>
            </w:tcMar>
            <w:hideMark/>
          </w:tcPr>
          <w:p w:rsidR="00155517" w:rsidRDefault="00155517" w:rsidP="00155517">
            <w:r>
              <w:t>The requester has asked the server to switch protocols</w:t>
            </w:r>
          </w:p>
        </w:tc>
      </w:tr>
      <w:tr w:rsidR="00155517" w:rsidTr="00155517">
        <w:tc>
          <w:tcPr>
            <w:tcW w:w="1820" w:type="pct"/>
            <w:shd w:val="clear" w:color="auto" w:fill="F1F1F1"/>
            <w:tcMar>
              <w:top w:w="150" w:type="dxa"/>
              <w:left w:w="299" w:type="dxa"/>
              <w:bottom w:w="150" w:type="dxa"/>
              <w:right w:w="150" w:type="dxa"/>
            </w:tcMar>
            <w:hideMark/>
          </w:tcPr>
          <w:p w:rsidR="00155517" w:rsidRDefault="00155517" w:rsidP="00155517">
            <w:r>
              <w:t>103 Checkpoint</w:t>
            </w:r>
          </w:p>
        </w:tc>
        <w:tc>
          <w:tcPr>
            <w:tcW w:w="3180" w:type="pct"/>
            <w:shd w:val="clear" w:color="auto" w:fill="F1F1F1"/>
            <w:tcMar>
              <w:top w:w="150" w:type="dxa"/>
              <w:left w:w="150" w:type="dxa"/>
              <w:bottom w:w="150" w:type="dxa"/>
              <w:right w:w="150" w:type="dxa"/>
            </w:tcMar>
            <w:hideMark/>
          </w:tcPr>
          <w:p w:rsidR="00155517" w:rsidRDefault="00155517" w:rsidP="00155517">
            <w:r>
              <w:t>Used in the resumable requests proposal to resume aborted PUT or POST requests</w:t>
            </w:r>
          </w:p>
        </w:tc>
      </w:tr>
    </w:tbl>
    <w:p w:rsidR="00155517" w:rsidRDefault="00155517" w:rsidP="00155517">
      <w:pPr>
        <w:pStyle w:val="Heading2"/>
      </w:pPr>
      <w:bookmarkStart w:id="79" w:name="_Toc492230540"/>
      <w:r>
        <w:t xml:space="preserve">2xx: </w:t>
      </w:r>
      <w:r w:rsidRPr="00155517">
        <w:t>Successful</w:t>
      </w:r>
      <w:bookmarkEnd w:id="79"/>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23"/>
        <w:gridCol w:w="5466"/>
      </w:tblGrid>
      <w:tr w:rsidR="00155517" w:rsidTr="00155517">
        <w:tc>
          <w:tcPr>
            <w:tcW w:w="1993" w:type="pct"/>
            <w:shd w:val="clear" w:color="auto" w:fill="FFFFFF"/>
            <w:tcMar>
              <w:top w:w="150" w:type="dxa"/>
              <w:left w:w="299" w:type="dxa"/>
              <w:bottom w:w="150" w:type="dxa"/>
              <w:right w:w="150" w:type="dxa"/>
            </w:tcMar>
            <w:hideMark/>
          </w:tcPr>
          <w:p w:rsidR="00155517" w:rsidRDefault="00155517" w:rsidP="00155517">
            <w:r>
              <w:t>Message:</w:t>
            </w:r>
          </w:p>
        </w:tc>
        <w:tc>
          <w:tcPr>
            <w:tcW w:w="3007" w:type="pct"/>
            <w:shd w:val="clear" w:color="auto" w:fill="FFFFFF"/>
            <w:tcMar>
              <w:top w:w="150" w:type="dxa"/>
              <w:left w:w="150" w:type="dxa"/>
              <w:bottom w:w="150" w:type="dxa"/>
              <w:right w:w="150" w:type="dxa"/>
            </w:tcMar>
            <w:hideMark/>
          </w:tcPr>
          <w:p w:rsidR="00155517" w:rsidRDefault="00155517" w:rsidP="00155517">
            <w:r>
              <w:t>Description:</w:t>
            </w:r>
          </w:p>
        </w:tc>
      </w:tr>
      <w:tr w:rsidR="00155517" w:rsidTr="00155517">
        <w:tc>
          <w:tcPr>
            <w:tcW w:w="1993" w:type="pct"/>
            <w:shd w:val="clear" w:color="auto" w:fill="F1F1F1"/>
            <w:tcMar>
              <w:top w:w="150" w:type="dxa"/>
              <w:left w:w="299" w:type="dxa"/>
              <w:bottom w:w="150" w:type="dxa"/>
              <w:right w:w="150" w:type="dxa"/>
            </w:tcMar>
            <w:hideMark/>
          </w:tcPr>
          <w:p w:rsidR="00155517" w:rsidRDefault="00155517" w:rsidP="00155517">
            <w:r>
              <w:t>200 OK</w:t>
            </w:r>
          </w:p>
        </w:tc>
        <w:tc>
          <w:tcPr>
            <w:tcW w:w="3007" w:type="pct"/>
            <w:shd w:val="clear" w:color="auto" w:fill="F1F1F1"/>
            <w:tcMar>
              <w:top w:w="150" w:type="dxa"/>
              <w:left w:w="150" w:type="dxa"/>
              <w:bottom w:w="150" w:type="dxa"/>
              <w:right w:w="150" w:type="dxa"/>
            </w:tcMar>
            <w:hideMark/>
          </w:tcPr>
          <w:p w:rsidR="00155517" w:rsidRDefault="00155517" w:rsidP="00155517">
            <w:r>
              <w:t>The request is OK (this is the standard response for successful HTTP requests)</w:t>
            </w:r>
          </w:p>
        </w:tc>
      </w:tr>
      <w:tr w:rsidR="00155517" w:rsidTr="00155517">
        <w:tc>
          <w:tcPr>
            <w:tcW w:w="1993" w:type="pct"/>
            <w:shd w:val="clear" w:color="auto" w:fill="FFFFFF"/>
            <w:tcMar>
              <w:top w:w="150" w:type="dxa"/>
              <w:left w:w="299" w:type="dxa"/>
              <w:bottom w:w="150" w:type="dxa"/>
              <w:right w:w="150" w:type="dxa"/>
            </w:tcMar>
            <w:hideMark/>
          </w:tcPr>
          <w:p w:rsidR="00155517" w:rsidRDefault="00155517" w:rsidP="00155517">
            <w:r>
              <w:t>201 Created</w:t>
            </w:r>
          </w:p>
        </w:tc>
        <w:tc>
          <w:tcPr>
            <w:tcW w:w="3007" w:type="pct"/>
            <w:shd w:val="clear" w:color="auto" w:fill="FFFFFF"/>
            <w:tcMar>
              <w:top w:w="150" w:type="dxa"/>
              <w:left w:w="150" w:type="dxa"/>
              <w:bottom w:w="150" w:type="dxa"/>
              <w:right w:w="150" w:type="dxa"/>
            </w:tcMar>
            <w:hideMark/>
          </w:tcPr>
          <w:p w:rsidR="00155517" w:rsidRDefault="00155517" w:rsidP="00155517">
            <w:r>
              <w:t>The request has been fulfilled, and a new resource is created </w:t>
            </w:r>
          </w:p>
        </w:tc>
      </w:tr>
      <w:tr w:rsidR="00155517" w:rsidTr="00155517">
        <w:tc>
          <w:tcPr>
            <w:tcW w:w="1993" w:type="pct"/>
            <w:shd w:val="clear" w:color="auto" w:fill="F1F1F1"/>
            <w:tcMar>
              <w:top w:w="150" w:type="dxa"/>
              <w:left w:w="299" w:type="dxa"/>
              <w:bottom w:w="150" w:type="dxa"/>
              <w:right w:w="150" w:type="dxa"/>
            </w:tcMar>
            <w:hideMark/>
          </w:tcPr>
          <w:p w:rsidR="00155517" w:rsidRDefault="00155517" w:rsidP="00155517">
            <w:r>
              <w:t>202 Accepted</w:t>
            </w:r>
          </w:p>
        </w:tc>
        <w:tc>
          <w:tcPr>
            <w:tcW w:w="3007" w:type="pct"/>
            <w:shd w:val="clear" w:color="auto" w:fill="F1F1F1"/>
            <w:tcMar>
              <w:top w:w="150" w:type="dxa"/>
              <w:left w:w="150" w:type="dxa"/>
              <w:bottom w:w="150" w:type="dxa"/>
              <w:right w:w="150" w:type="dxa"/>
            </w:tcMar>
            <w:hideMark/>
          </w:tcPr>
          <w:p w:rsidR="00155517" w:rsidRDefault="00155517" w:rsidP="00155517">
            <w:r>
              <w:t>The request has been accepted for processing, but the processing has not been completed</w:t>
            </w:r>
          </w:p>
        </w:tc>
      </w:tr>
      <w:tr w:rsidR="00155517" w:rsidTr="00155517">
        <w:tc>
          <w:tcPr>
            <w:tcW w:w="1993" w:type="pct"/>
            <w:shd w:val="clear" w:color="auto" w:fill="FFFFFF"/>
            <w:tcMar>
              <w:top w:w="150" w:type="dxa"/>
              <w:left w:w="299" w:type="dxa"/>
              <w:bottom w:w="150" w:type="dxa"/>
              <w:right w:w="150" w:type="dxa"/>
            </w:tcMar>
            <w:hideMark/>
          </w:tcPr>
          <w:p w:rsidR="00155517" w:rsidRDefault="00155517" w:rsidP="00155517">
            <w:r>
              <w:t>203 Non-Authoritative Information</w:t>
            </w:r>
          </w:p>
        </w:tc>
        <w:tc>
          <w:tcPr>
            <w:tcW w:w="3007" w:type="pct"/>
            <w:shd w:val="clear" w:color="auto" w:fill="FFFFFF"/>
            <w:tcMar>
              <w:top w:w="150" w:type="dxa"/>
              <w:left w:w="150" w:type="dxa"/>
              <w:bottom w:w="150" w:type="dxa"/>
              <w:right w:w="150" w:type="dxa"/>
            </w:tcMar>
            <w:hideMark/>
          </w:tcPr>
          <w:p w:rsidR="00155517" w:rsidRDefault="00155517" w:rsidP="00155517">
            <w:r>
              <w:t>The request has been successfully processed, but is returning information that may be from another source</w:t>
            </w:r>
          </w:p>
        </w:tc>
      </w:tr>
      <w:tr w:rsidR="00155517" w:rsidTr="00155517">
        <w:tc>
          <w:tcPr>
            <w:tcW w:w="1993" w:type="pct"/>
            <w:shd w:val="clear" w:color="auto" w:fill="F1F1F1"/>
            <w:tcMar>
              <w:top w:w="150" w:type="dxa"/>
              <w:left w:w="299" w:type="dxa"/>
              <w:bottom w:w="150" w:type="dxa"/>
              <w:right w:w="150" w:type="dxa"/>
            </w:tcMar>
            <w:hideMark/>
          </w:tcPr>
          <w:p w:rsidR="00155517" w:rsidRDefault="00155517" w:rsidP="00155517">
            <w:r>
              <w:t>204 No Content</w:t>
            </w:r>
          </w:p>
        </w:tc>
        <w:tc>
          <w:tcPr>
            <w:tcW w:w="3007" w:type="pct"/>
            <w:shd w:val="clear" w:color="auto" w:fill="F1F1F1"/>
            <w:tcMar>
              <w:top w:w="150" w:type="dxa"/>
              <w:left w:w="150" w:type="dxa"/>
              <w:bottom w:w="150" w:type="dxa"/>
              <w:right w:w="150" w:type="dxa"/>
            </w:tcMar>
            <w:hideMark/>
          </w:tcPr>
          <w:p w:rsidR="00155517" w:rsidRDefault="00155517" w:rsidP="00155517">
            <w:r>
              <w:t>The request has been successfully processed, but is not returning any content</w:t>
            </w:r>
          </w:p>
        </w:tc>
      </w:tr>
      <w:tr w:rsidR="00155517" w:rsidTr="00155517">
        <w:tc>
          <w:tcPr>
            <w:tcW w:w="1993" w:type="pct"/>
            <w:shd w:val="clear" w:color="auto" w:fill="FFFFFF"/>
            <w:tcMar>
              <w:top w:w="150" w:type="dxa"/>
              <w:left w:w="299" w:type="dxa"/>
              <w:bottom w:w="150" w:type="dxa"/>
              <w:right w:w="150" w:type="dxa"/>
            </w:tcMar>
            <w:hideMark/>
          </w:tcPr>
          <w:p w:rsidR="00155517" w:rsidRDefault="00155517" w:rsidP="00155517">
            <w:r>
              <w:t>205 Reset Content</w:t>
            </w:r>
          </w:p>
        </w:tc>
        <w:tc>
          <w:tcPr>
            <w:tcW w:w="3007" w:type="pct"/>
            <w:shd w:val="clear" w:color="auto" w:fill="FFFFFF"/>
            <w:tcMar>
              <w:top w:w="150" w:type="dxa"/>
              <w:left w:w="150" w:type="dxa"/>
              <w:bottom w:w="150" w:type="dxa"/>
              <w:right w:w="150" w:type="dxa"/>
            </w:tcMar>
            <w:hideMark/>
          </w:tcPr>
          <w:p w:rsidR="00155517" w:rsidRDefault="00155517" w:rsidP="00155517">
            <w:r>
              <w:t>The request has been successfully processed, but is not returning any content, and requires that the requester reset the document view</w:t>
            </w:r>
          </w:p>
        </w:tc>
      </w:tr>
      <w:tr w:rsidR="00155517" w:rsidTr="00155517">
        <w:tc>
          <w:tcPr>
            <w:tcW w:w="1993" w:type="pct"/>
            <w:shd w:val="clear" w:color="auto" w:fill="F1F1F1"/>
            <w:tcMar>
              <w:top w:w="150" w:type="dxa"/>
              <w:left w:w="299" w:type="dxa"/>
              <w:bottom w:w="150" w:type="dxa"/>
              <w:right w:w="150" w:type="dxa"/>
            </w:tcMar>
            <w:hideMark/>
          </w:tcPr>
          <w:p w:rsidR="00155517" w:rsidRDefault="00155517" w:rsidP="00155517">
            <w:r>
              <w:t>206 Partial Content</w:t>
            </w:r>
          </w:p>
        </w:tc>
        <w:tc>
          <w:tcPr>
            <w:tcW w:w="3007" w:type="pct"/>
            <w:shd w:val="clear" w:color="auto" w:fill="F1F1F1"/>
            <w:tcMar>
              <w:top w:w="150" w:type="dxa"/>
              <w:left w:w="150" w:type="dxa"/>
              <w:bottom w:w="150" w:type="dxa"/>
              <w:right w:w="150" w:type="dxa"/>
            </w:tcMar>
            <w:hideMark/>
          </w:tcPr>
          <w:p w:rsidR="00155517" w:rsidRDefault="00155517" w:rsidP="00155517">
            <w:r>
              <w:t>The server is delivering only part of the resource due to a range header sent by the client</w:t>
            </w:r>
          </w:p>
        </w:tc>
      </w:tr>
    </w:tbl>
    <w:p w:rsidR="00155517" w:rsidRPr="00155517" w:rsidRDefault="00155517" w:rsidP="00155517">
      <w:pPr>
        <w:pStyle w:val="Heading2"/>
      </w:pPr>
      <w:bookmarkStart w:id="80" w:name="_Toc492230541"/>
      <w:r w:rsidRPr="00155517">
        <w:t>3xx: Redirection</w:t>
      </w:r>
      <w:bookmarkEnd w:id="80"/>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23"/>
        <w:gridCol w:w="5466"/>
      </w:tblGrid>
      <w:tr w:rsidR="00155517" w:rsidTr="00155517">
        <w:tc>
          <w:tcPr>
            <w:tcW w:w="1993" w:type="pct"/>
            <w:shd w:val="clear" w:color="auto" w:fill="FFFFFF"/>
            <w:tcMar>
              <w:top w:w="150" w:type="dxa"/>
              <w:left w:w="299" w:type="dxa"/>
              <w:bottom w:w="150" w:type="dxa"/>
              <w:right w:w="150" w:type="dxa"/>
            </w:tcMar>
            <w:hideMark/>
          </w:tcPr>
          <w:p w:rsidR="00155517" w:rsidRDefault="00155517" w:rsidP="00155517">
            <w:r>
              <w:t>Message:</w:t>
            </w:r>
          </w:p>
        </w:tc>
        <w:tc>
          <w:tcPr>
            <w:tcW w:w="3007" w:type="pct"/>
            <w:shd w:val="clear" w:color="auto" w:fill="FFFFFF"/>
            <w:tcMar>
              <w:top w:w="150" w:type="dxa"/>
              <w:left w:w="150" w:type="dxa"/>
              <w:bottom w:w="150" w:type="dxa"/>
              <w:right w:w="150" w:type="dxa"/>
            </w:tcMar>
            <w:hideMark/>
          </w:tcPr>
          <w:p w:rsidR="00155517" w:rsidRDefault="00155517" w:rsidP="00155517">
            <w:r>
              <w:t>Description:</w:t>
            </w:r>
          </w:p>
        </w:tc>
      </w:tr>
      <w:tr w:rsidR="00155517" w:rsidTr="00155517">
        <w:tc>
          <w:tcPr>
            <w:tcW w:w="1993" w:type="pct"/>
            <w:shd w:val="clear" w:color="auto" w:fill="F1F1F1"/>
            <w:tcMar>
              <w:top w:w="150" w:type="dxa"/>
              <w:left w:w="299" w:type="dxa"/>
              <w:bottom w:w="150" w:type="dxa"/>
              <w:right w:w="150" w:type="dxa"/>
            </w:tcMar>
            <w:hideMark/>
          </w:tcPr>
          <w:p w:rsidR="00155517" w:rsidRDefault="00155517" w:rsidP="00155517">
            <w:r>
              <w:t>300 Multiple Choices</w:t>
            </w:r>
          </w:p>
        </w:tc>
        <w:tc>
          <w:tcPr>
            <w:tcW w:w="3007" w:type="pct"/>
            <w:shd w:val="clear" w:color="auto" w:fill="F1F1F1"/>
            <w:tcMar>
              <w:top w:w="150" w:type="dxa"/>
              <w:left w:w="150" w:type="dxa"/>
              <w:bottom w:w="150" w:type="dxa"/>
              <w:right w:w="150" w:type="dxa"/>
            </w:tcMar>
            <w:hideMark/>
          </w:tcPr>
          <w:p w:rsidR="00155517" w:rsidRDefault="00155517" w:rsidP="00155517">
            <w:r>
              <w:t>A link list. The user can select a link and go to that location. Maximum five addresses  </w:t>
            </w:r>
          </w:p>
        </w:tc>
      </w:tr>
      <w:tr w:rsidR="00155517" w:rsidTr="00155517">
        <w:tc>
          <w:tcPr>
            <w:tcW w:w="1993" w:type="pct"/>
            <w:shd w:val="clear" w:color="auto" w:fill="FFFFFF"/>
            <w:tcMar>
              <w:top w:w="150" w:type="dxa"/>
              <w:left w:w="299" w:type="dxa"/>
              <w:bottom w:w="150" w:type="dxa"/>
              <w:right w:w="150" w:type="dxa"/>
            </w:tcMar>
            <w:hideMark/>
          </w:tcPr>
          <w:p w:rsidR="00155517" w:rsidRDefault="00155517" w:rsidP="00155517">
            <w:r>
              <w:t>301 Moved Permanently</w:t>
            </w:r>
          </w:p>
        </w:tc>
        <w:tc>
          <w:tcPr>
            <w:tcW w:w="3007" w:type="pct"/>
            <w:shd w:val="clear" w:color="auto" w:fill="FFFFFF"/>
            <w:tcMar>
              <w:top w:w="150" w:type="dxa"/>
              <w:left w:w="150" w:type="dxa"/>
              <w:bottom w:w="150" w:type="dxa"/>
              <w:right w:w="150" w:type="dxa"/>
            </w:tcMar>
            <w:hideMark/>
          </w:tcPr>
          <w:p w:rsidR="00155517" w:rsidRDefault="00155517" w:rsidP="00155517">
            <w:r>
              <w:t>The requested page has moved to a new URL </w:t>
            </w:r>
          </w:p>
        </w:tc>
      </w:tr>
      <w:tr w:rsidR="00155517" w:rsidTr="00155517">
        <w:tc>
          <w:tcPr>
            <w:tcW w:w="1993" w:type="pct"/>
            <w:shd w:val="clear" w:color="auto" w:fill="F1F1F1"/>
            <w:tcMar>
              <w:top w:w="150" w:type="dxa"/>
              <w:left w:w="299" w:type="dxa"/>
              <w:bottom w:w="150" w:type="dxa"/>
              <w:right w:w="150" w:type="dxa"/>
            </w:tcMar>
            <w:hideMark/>
          </w:tcPr>
          <w:p w:rsidR="00155517" w:rsidRDefault="00155517" w:rsidP="00155517">
            <w:r>
              <w:t>302 Found</w:t>
            </w:r>
          </w:p>
        </w:tc>
        <w:tc>
          <w:tcPr>
            <w:tcW w:w="3007" w:type="pct"/>
            <w:shd w:val="clear" w:color="auto" w:fill="F1F1F1"/>
            <w:tcMar>
              <w:top w:w="150" w:type="dxa"/>
              <w:left w:w="150" w:type="dxa"/>
              <w:bottom w:w="150" w:type="dxa"/>
              <w:right w:w="150" w:type="dxa"/>
            </w:tcMar>
            <w:hideMark/>
          </w:tcPr>
          <w:p w:rsidR="00155517" w:rsidRDefault="00155517" w:rsidP="00155517">
            <w:r>
              <w:t>The requested page has moved temporarily to a new URL </w:t>
            </w:r>
          </w:p>
        </w:tc>
      </w:tr>
      <w:tr w:rsidR="00155517" w:rsidTr="00155517">
        <w:tc>
          <w:tcPr>
            <w:tcW w:w="1993" w:type="pct"/>
            <w:shd w:val="clear" w:color="auto" w:fill="FFFFFF"/>
            <w:tcMar>
              <w:top w:w="150" w:type="dxa"/>
              <w:left w:w="299" w:type="dxa"/>
              <w:bottom w:w="150" w:type="dxa"/>
              <w:right w:w="150" w:type="dxa"/>
            </w:tcMar>
            <w:hideMark/>
          </w:tcPr>
          <w:p w:rsidR="00155517" w:rsidRDefault="00155517" w:rsidP="00155517">
            <w:r>
              <w:t>303 See Other</w:t>
            </w:r>
          </w:p>
        </w:tc>
        <w:tc>
          <w:tcPr>
            <w:tcW w:w="3007" w:type="pct"/>
            <w:shd w:val="clear" w:color="auto" w:fill="FFFFFF"/>
            <w:tcMar>
              <w:top w:w="150" w:type="dxa"/>
              <w:left w:w="150" w:type="dxa"/>
              <w:bottom w:w="150" w:type="dxa"/>
              <w:right w:w="150" w:type="dxa"/>
            </w:tcMar>
            <w:hideMark/>
          </w:tcPr>
          <w:p w:rsidR="00155517" w:rsidRDefault="00155517" w:rsidP="00155517">
            <w:r>
              <w:t>The requested page can be found under a different URL</w:t>
            </w:r>
          </w:p>
        </w:tc>
      </w:tr>
      <w:tr w:rsidR="00155517" w:rsidTr="00155517">
        <w:tc>
          <w:tcPr>
            <w:tcW w:w="1993" w:type="pct"/>
            <w:shd w:val="clear" w:color="auto" w:fill="F1F1F1"/>
            <w:tcMar>
              <w:top w:w="150" w:type="dxa"/>
              <w:left w:w="299" w:type="dxa"/>
              <w:bottom w:w="150" w:type="dxa"/>
              <w:right w:w="150" w:type="dxa"/>
            </w:tcMar>
            <w:hideMark/>
          </w:tcPr>
          <w:p w:rsidR="00155517" w:rsidRDefault="00155517" w:rsidP="00155517">
            <w:r>
              <w:t>304 Not Modified</w:t>
            </w:r>
          </w:p>
        </w:tc>
        <w:tc>
          <w:tcPr>
            <w:tcW w:w="3007" w:type="pct"/>
            <w:shd w:val="clear" w:color="auto" w:fill="F1F1F1"/>
            <w:tcMar>
              <w:top w:w="150" w:type="dxa"/>
              <w:left w:w="150" w:type="dxa"/>
              <w:bottom w:w="150" w:type="dxa"/>
              <w:right w:w="150" w:type="dxa"/>
            </w:tcMar>
            <w:hideMark/>
          </w:tcPr>
          <w:p w:rsidR="00155517" w:rsidRDefault="00155517" w:rsidP="00155517">
            <w:r>
              <w:t>Indicates the requested page has not been modified since last requested</w:t>
            </w:r>
          </w:p>
        </w:tc>
      </w:tr>
      <w:tr w:rsidR="00155517" w:rsidTr="00155517">
        <w:tc>
          <w:tcPr>
            <w:tcW w:w="1993" w:type="pct"/>
            <w:shd w:val="clear" w:color="auto" w:fill="FFFFFF"/>
            <w:tcMar>
              <w:top w:w="150" w:type="dxa"/>
              <w:left w:w="299" w:type="dxa"/>
              <w:bottom w:w="150" w:type="dxa"/>
              <w:right w:w="150" w:type="dxa"/>
            </w:tcMar>
            <w:hideMark/>
          </w:tcPr>
          <w:p w:rsidR="00155517" w:rsidRDefault="00155517" w:rsidP="00155517">
            <w:r>
              <w:t>306 Switch Proxy</w:t>
            </w:r>
          </w:p>
        </w:tc>
        <w:tc>
          <w:tcPr>
            <w:tcW w:w="3007" w:type="pct"/>
            <w:shd w:val="clear" w:color="auto" w:fill="FFFFFF"/>
            <w:tcMar>
              <w:top w:w="150" w:type="dxa"/>
              <w:left w:w="150" w:type="dxa"/>
              <w:bottom w:w="150" w:type="dxa"/>
              <w:right w:w="150" w:type="dxa"/>
            </w:tcMar>
            <w:hideMark/>
          </w:tcPr>
          <w:p w:rsidR="00155517" w:rsidRDefault="00155517" w:rsidP="00155517">
            <w:r>
              <w:rPr>
                <w:i/>
                <w:iCs/>
              </w:rPr>
              <w:t>No longer used</w:t>
            </w:r>
          </w:p>
        </w:tc>
      </w:tr>
      <w:tr w:rsidR="00155517" w:rsidTr="00155517">
        <w:tc>
          <w:tcPr>
            <w:tcW w:w="1993" w:type="pct"/>
            <w:shd w:val="clear" w:color="auto" w:fill="F1F1F1"/>
            <w:tcMar>
              <w:top w:w="150" w:type="dxa"/>
              <w:left w:w="299" w:type="dxa"/>
              <w:bottom w:w="150" w:type="dxa"/>
              <w:right w:w="150" w:type="dxa"/>
            </w:tcMar>
            <w:hideMark/>
          </w:tcPr>
          <w:p w:rsidR="00155517" w:rsidRDefault="00155517" w:rsidP="00155517">
            <w:r>
              <w:t>307 Temporary Redirect</w:t>
            </w:r>
          </w:p>
        </w:tc>
        <w:tc>
          <w:tcPr>
            <w:tcW w:w="3007" w:type="pct"/>
            <w:shd w:val="clear" w:color="auto" w:fill="F1F1F1"/>
            <w:tcMar>
              <w:top w:w="150" w:type="dxa"/>
              <w:left w:w="150" w:type="dxa"/>
              <w:bottom w:w="150" w:type="dxa"/>
              <w:right w:w="150" w:type="dxa"/>
            </w:tcMar>
            <w:hideMark/>
          </w:tcPr>
          <w:p w:rsidR="00155517" w:rsidRDefault="00155517" w:rsidP="00155517">
            <w:r>
              <w:t>The requested page has moved temporarily to a new URL</w:t>
            </w:r>
          </w:p>
        </w:tc>
      </w:tr>
      <w:tr w:rsidR="00155517" w:rsidTr="00155517">
        <w:tc>
          <w:tcPr>
            <w:tcW w:w="1993" w:type="pct"/>
            <w:shd w:val="clear" w:color="auto" w:fill="FFFFFF"/>
            <w:tcMar>
              <w:top w:w="150" w:type="dxa"/>
              <w:left w:w="299" w:type="dxa"/>
              <w:bottom w:w="150" w:type="dxa"/>
              <w:right w:w="150" w:type="dxa"/>
            </w:tcMar>
            <w:hideMark/>
          </w:tcPr>
          <w:p w:rsidR="00155517" w:rsidRDefault="00155517" w:rsidP="00155517">
            <w:r>
              <w:t>308 Resume Incomplete</w:t>
            </w:r>
          </w:p>
        </w:tc>
        <w:tc>
          <w:tcPr>
            <w:tcW w:w="3007" w:type="pct"/>
            <w:shd w:val="clear" w:color="auto" w:fill="FFFFFF"/>
            <w:tcMar>
              <w:top w:w="150" w:type="dxa"/>
              <w:left w:w="150" w:type="dxa"/>
              <w:bottom w:w="150" w:type="dxa"/>
              <w:right w:w="150" w:type="dxa"/>
            </w:tcMar>
            <w:hideMark/>
          </w:tcPr>
          <w:p w:rsidR="00155517" w:rsidRDefault="00155517" w:rsidP="00155517">
            <w:r>
              <w:t>Used in the resumable requests proposal to resume aborted PUT or POST requests</w:t>
            </w:r>
          </w:p>
        </w:tc>
      </w:tr>
    </w:tbl>
    <w:p w:rsidR="00155517" w:rsidRPr="00155517" w:rsidRDefault="00155517" w:rsidP="00155517">
      <w:pPr>
        <w:pStyle w:val="Heading2"/>
      </w:pPr>
      <w:bookmarkStart w:id="81" w:name="_Toc492230542"/>
      <w:r w:rsidRPr="00155517">
        <w:rPr>
          <w:szCs w:val="56"/>
        </w:rPr>
        <w:t>4xx: Client Error</w:t>
      </w:r>
      <w:bookmarkEnd w:id="81"/>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23"/>
        <w:gridCol w:w="5466"/>
      </w:tblGrid>
      <w:tr w:rsidR="00155517" w:rsidTr="00155517">
        <w:tc>
          <w:tcPr>
            <w:tcW w:w="1993" w:type="pct"/>
            <w:shd w:val="clear" w:color="auto" w:fill="FFFFFF"/>
            <w:tcMar>
              <w:top w:w="150" w:type="dxa"/>
              <w:left w:w="299" w:type="dxa"/>
              <w:bottom w:w="150" w:type="dxa"/>
              <w:right w:w="150" w:type="dxa"/>
            </w:tcMar>
            <w:hideMark/>
          </w:tcPr>
          <w:p w:rsidR="00155517" w:rsidRDefault="00155517" w:rsidP="00155517">
            <w:r>
              <w:t>Message:</w:t>
            </w:r>
          </w:p>
        </w:tc>
        <w:tc>
          <w:tcPr>
            <w:tcW w:w="3007" w:type="pct"/>
            <w:shd w:val="clear" w:color="auto" w:fill="FFFFFF"/>
            <w:tcMar>
              <w:top w:w="150" w:type="dxa"/>
              <w:left w:w="150" w:type="dxa"/>
              <w:bottom w:w="150" w:type="dxa"/>
              <w:right w:w="150" w:type="dxa"/>
            </w:tcMar>
            <w:hideMark/>
          </w:tcPr>
          <w:p w:rsidR="00155517" w:rsidRDefault="00155517" w:rsidP="00155517">
            <w:r>
              <w:t>Description:</w:t>
            </w:r>
          </w:p>
        </w:tc>
      </w:tr>
      <w:tr w:rsidR="00155517" w:rsidTr="00155517">
        <w:tc>
          <w:tcPr>
            <w:tcW w:w="1993" w:type="pct"/>
            <w:shd w:val="clear" w:color="auto" w:fill="F1F1F1"/>
            <w:tcMar>
              <w:top w:w="150" w:type="dxa"/>
              <w:left w:w="299" w:type="dxa"/>
              <w:bottom w:w="150" w:type="dxa"/>
              <w:right w:w="150" w:type="dxa"/>
            </w:tcMar>
            <w:hideMark/>
          </w:tcPr>
          <w:p w:rsidR="00155517" w:rsidRDefault="00155517" w:rsidP="00155517">
            <w:r>
              <w:t>400 Bad Request</w:t>
            </w:r>
          </w:p>
        </w:tc>
        <w:tc>
          <w:tcPr>
            <w:tcW w:w="3007" w:type="pct"/>
            <w:shd w:val="clear" w:color="auto" w:fill="F1F1F1"/>
            <w:tcMar>
              <w:top w:w="150" w:type="dxa"/>
              <w:left w:w="150" w:type="dxa"/>
              <w:bottom w:w="150" w:type="dxa"/>
              <w:right w:w="150" w:type="dxa"/>
            </w:tcMar>
            <w:hideMark/>
          </w:tcPr>
          <w:p w:rsidR="00155517" w:rsidRDefault="00155517" w:rsidP="00155517">
            <w:r>
              <w:t>The request cannot be fulfilled due to bad syntax</w:t>
            </w:r>
          </w:p>
        </w:tc>
      </w:tr>
      <w:tr w:rsidR="00155517" w:rsidTr="00155517">
        <w:tc>
          <w:tcPr>
            <w:tcW w:w="1993" w:type="pct"/>
            <w:shd w:val="clear" w:color="auto" w:fill="FFFFFF"/>
            <w:tcMar>
              <w:top w:w="150" w:type="dxa"/>
              <w:left w:w="299" w:type="dxa"/>
              <w:bottom w:w="150" w:type="dxa"/>
              <w:right w:w="150" w:type="dxa"/>
            </w:tcMar>
            <w:hideMark/>
          </w:tcPr>
          <w:p w:rsidR="00155517" w:rsidRDefault="00155517" w:rsidP="00155517">
            <w:r>
              <w:t>401 Unauthorized</w:t>
            </w:r>
          </w:p>
        </w:tc>
        <w:tc>
          <w:tcPr>
            <w:tcW w:w="3007" w:type="pct"/>
            <w:shd w:val="clear" w:color="auto" w:fill="FFFFFF"/>
            <w:tcMar>
              <w:top w:w="150" w:type="dxa"/>
              <w:left w:w="150" w:type="dxa"/>
              <w:bottom w:w="150" w:type="dxa"/>
              <w:right w:w="150" w:type="dxa"/>
            </w:tcMar>
            <w:hideMark/>
          </w:tcPr>
          <w:p w:rsidR="00155517" w:rsidRDefault="00155517" w:rsidP="00155517">
            <w:r>
              <w:t>The request was a legal request, but the server is refusing to respond to it. For use when authentication is possible but has failed or not yet been provided</w:t>
            </w:r>
          </w:p>
        </w:tc>
      </w:tr>
      <w:tr w:rsidR="00155517" w:rsidTr="00155517">
        <w:tc>
          <w:tcPr>
            <w:tcW w:w="1993" w:type="pct"/>
            <w:shd w:val="clear" w:color="auto" w:fill="F1F1F1"/>
            <w:tcMar>
              <w:top w:w="150" w:type="dxa"/>
              <w:left w:w="299" w:type="dxa"/>
              <w:bottom w:w="150" w:type="dxa"/>
              <w:right w:w="150" w:type="dxa"/>
            </w:tcMar>
            <w:hideMark/>
          </w:tcPr>
          <w:p w:rsidR="00155517" w:rsidRDefault="00155517" w:rsidP="00155517">
            <w:r>
              <w:t>402 Payment Required</w:t>
            </w:r>
          </w:p>
        </w:tc>
        <w:tc>
          <w:tcPr>
            <w:tcW w:w="3007" w:type="pct"/>
            <w:shd w:val="clear" w:color="auto" w:fill="F1F1F1"/>
            <w:tcMar>
              <w:top w:w="150" w:type="dxa"/>
              <w:left w:w="150" w:type="dxa"/>
              <w:bottom w:w="150" w:type="dxa"/>
              <w:right w:w="150" w:type="dxa"/>
            </w:tcMar>
            <w:hideMark/>
          </w:tcPr>
          <w:p w:rsidR="00155517" w:rsidRDefault="00155517" w:rsidP="00155517">
            <w:r>
              <w:rPr>
                <w:i/>
                <w:iCs/>
              </w:rPr>
              <w:t>Reserved for future use</w:t>
            </w:r>
          </w:p>
        </w:tc>
      </w:tr>
      <w:tr w:rsidR="00155517" w:rsidTr="00155517">
        <w:tc>
          <w:tcPr>
            <w:tcW w:w="1993" w:type="pct"/>
            <w:shd w:val="clear" w:color="auto" w:fill="FFFFFF"/>
            <w:tcMar>
              <w:top w:w="150" w:type="dxa"/>
              <w:left w:w="299" w:type="dxa"/>
              <w:bottom w:w="150" w:type="dxa"/>
              <w:right w:w="150" w:type="dxa"/>
            </w:tcMar>
            <w:hideMark/>
          </w:tcPr>
          <w:p w:rsidR="00155517" w:rsidRDefault="00155517" w:rsidP="00155517">
            <w:r>
              <w:t>403 Forbidden</w:t>
            </w:r>
          </w:p>
        </w:tc>
        <w:tc>
          <w:tcPr>
            <w:tcW w:w="3007" w:type="pct"/>
            <w:shd w:val="clear" w:color="auto" w:fill="FFFFFF"/>
            <w:tcMar>
              <w:top w:w="150" w:type="dxa"/>
              <w:left w:w="150" w:type="dxa"/>
              <w:bottom w:w="150" w:type="dxa"/>
              <w:right w:w="150" w:type="dxa"/>
            </w:tcMar>
            <w:hideMark/>
          </w:tcPr>
          <w:p w:rsidR="00155517" w:rsidRDefault="00155517" w:rsidP="00155517">
            <w:r>
              <w:t>The request was a legal request, but the server is refusing to respond to it</w:t>
            </w:r>
          </w:p>
        </w:tc>
      </w:tr>
      <w:tr w:rsidR="00155517" w:rsidTr="00155517">
        <w:tc>
          <w:tcPr>
            <w:tcW w:w="1993" w:type="pct"/>
            <w:shd w:val="clear" w:color="auto" w:fill="F1F1F1"/>
            <w:tcMar>
              <w:top w:w="150" w:type="dxa"/>
              <w:left w:w="299" w:type="dxa"/>
              <w:bottom w:w="150" w:type="dxa"/>
              <w:right w:w="150" w:type="dxa"/>
            </w:tcMar>
            <w:hideMark/>
          </w:tcPr>
          <w:p w:rsidR="00155517" w:rsidRDefault="00155517" w:rsidP="00155517">
            <w:r>
              <w:t>404 Not Found</w:t>
            </w:r>
          </w:p>
        </w:tc>
        <w:tc>
          <w:tcPr>
            <w:tcW w:w="3007" w:type="pct"/>
            <w:shd w:val="clear" w:color="auto" w:fill="F1F1F1"/>
            <w:tcMar>
              <w:top w:w="150" w:type="dxa"/>
              <w:left w:w="150" w:type="dxa"/>
              <w:bottom w:w="150" w:type="dxa"/>
              <w:right w:w="150" w:type="dxa"/>
            </w:tcMar>
            <w:hideMark/>
          </w:tcPr>
          <w:p w:rsidR="00155517" w:rsidRDefault="00155517" w:rsidP="00155517">
            <w:r>
              <w:t>The requested page could not be found but may be available again in the future</w:t>
            </w:r>
          </w:p>
        </w:tc>
      </w:tr>
      <w:tr w:rsidR="00155517" w:rsidTr="00155517">
        <w:tc>
          <w:tcPr>
            <w:tcW w:w="1993" w:type="pct"/>
            <w:shd w:val="clear" w:color="auto" w:fill="FFFFFF"/>
            <w:tcMar>
              <w:top w:w="150" w:type="dxa"/>
              <w:left w:w="299" w:type="dxa"/>
              <w:bottom w:w="150" w:type="dxa"/>
              <w:right w:w="150" w:type="dxa"/>
            </w:tcMar>
            <w:hideMark/>
          </w:tcPr>
          <w:p w:rsidR="00155517" w:rsidRDefault="00155517" w:rsidP="00155517">
            <w:r>
              <w:t>405 Method Not Allowed</w:t>
            </w:r>
          </w:p>
        </w:tc>
        <w:tc>
          <w:tcPr>
            <w:tcW w:w="3007" w:type="pct"/>
            <w:shd w:val="clear" w:color="auto" w:fill="FFFFFF"/>
            <w:tcMar>
              <w:top w:w="150" w:type="dxa"/>
              <w:left w:w="150" w:type="dxa"/>
              <w:bottom w:w="150" w:type="dxa"/>
              <w:right w:w="150" w:type="dxa"/>
            </w:tcMar>
            <w:hideMark/>
          </w:tcPr>
          <w:p w:rsidR="00155517" w:rsidRDefault="00155517" w:rsidP="00155517">
            <w:r>
              <w:t>A request was made of a page using a request method not supported by that page</w:t>
            </w:r>
          </w:p>
        </w:tc>
      </w:tr>
      <w:tr w:rsidR="00155517" w:rsidTr="00155517">
        <w:tc>
          <w:tcPr>
            <w:tcW w:w="1993" w:type="pct"/>
            <w:shd w:val="clear" w:color="auto" w:fill="F1F1F1"/>
            <w:tcMar>
              <w:top w:w="150" w:type="dxa"/>
              <w:left w:w="299" w:type="dxa"/>
              <w:bottom w:w="150" w:type="dxa"/>
              <w:right w:w="150" w:type="dxa"/>
            </w:tcMar>
            <w:hideMark/>
          </w:tcPr>
          <w:p w:rsidR="00155517" w:rsidRDefault="00155517" w:rsidP="00155517">
            <w:r>
              <w:t>406 Not Acceptable</w:t>
            </w:r>
          </w:p>
        </w:tc>
        <w:tc>
          <w:tcPr>
            <w:tcW w:w="3007" w:type="pct"/>
            <w:shd w:val="clear" w:color="auto" w:fill="F1F1F1"/>
            <w:tcMar>
              <w:top w:w="150" w:type="dxa"/>
              <w:left w:w="150" w:type="dxa"/>
              <w:bottom w:w="150" w:type="dxa"/>
              <w:right w:w="150" w:type="dxa"/>
            </w:tcMar>
            <w:hideMark/>
          </w:tcPr>
          <w:p w:rsidR="00155517" w:rsidRDefault="00155517" w:rsidP="00155517">
            <w:r>
              <w:t>The server can only generate a response that is not accepted by the client</w:t>
            </w:r>
          </w:p>
        </w:tc>
      </w:tr>
      <w:tr w:rsidR="00155517" w:rsidTr="00155517">
        <w:tc>
          <w:tcPr>
            <w:tcW w:w="1993" w:type="pct"/>
            <w:shd w:val="clear" w:color="auto" w:fill="FFFFFF"/>
            <w:tcMar>
              <w:top w:w="150" w:type="dxa"/>
              <w:left w:w="299" w:type="dxa"/>
              <w:bottom w:w="150" w:type="dxa"/>
              <w:right w:w="150" w:type="dxa"/>
            </w:tcMar>
            <w:hideMark/>
          </w:tcPr>
          <w:p w:rsidR="00155517" w:rsidRDefault="00155517" w:rsidP="00155517">
            <w:r>
              <w:t>407 Proxy Authentication Required</w:t>
            </w:r>
          </w:p>
        </w:tc>
        <w:tc>
          <w:tcPr>
            <w:tcW w:w="3007" w:type="pct"/>
            <w:shd w:val="clear" w:color="auto" w:fill="FFFFFF"/>
            <w:tcMar>
              <w:top w:w="150" w:type="dxa"/>
              <w:left w:w="150" w:type="dxa"/>
              <w:bottom w:w="150" w:type="dxa"/>
              <w:right w:w="150" w:type="dxa"/>
            </w:tcMar>
            <w:hideMark/>
          </w:tcPr>
          <w:p w:rsidR="00155517" w:rsidRDefault="00155517" w:rsidP="00155517">
            <w:r>
              <w:t>The client must first authenticate itself with the proxy</w:t>
            </w:r>
          </w:p>
        </w:tc>
      </w:tr>
      <w:tr w:rsidR="00155517" w:rsidTr="00155517">
        <w:tc>
          <w:tcPr>
            <w:tcW w:w="1993" w:type="pct"/>
            <w:shd w:val="clear" w:color="auto" w:fill="F1F1F1"/>
            <w:tcMar>
              <w:top w:w="150" w:type="dxa"/>
              <w:left w:w="299" w:type="dxa"/>
              <w:bottom w:w="150" w:type="dxa"/>
              <w:right w:w="150" w:type="dxa"/>
            </w:tcMar>
            <w:hideMark/>
          </w:tcPr>
          <w:p w:rsidR="00155517" w:rsidRDefault="00155517" w:rsidP="00155517">
            <w:r>
              <w:t>408 Request Timeout</w:t>
            </w:r>
          </w:p>
        </w:tc>
        <w:tc>
          <w:tcPr>
            <w:tcW w:w="3007" w:type="pct"/>
            <w:shd w:val="clear" w:color="auto" w:fill="F1F1F1"/>
            <w:tcMar>
              <w:top w:w="150" w:type="dxa"/>
              <w:left w:w="150" w:type="dxa"/>
              <w:bottom w:w="150" w:type="dxa"/>
              <w:right w:w="150" w:type="dxa"/>
            </w:tcMar>
            <w:hideMark/>
          </w:tcPr>
          <w:p w:rsidR="00155517" w:rsidRDefault="00155517" w:rsidP="00155517">
            <w:r>
              <w:t>The server timed out waiting for the request</w:t>
            </w:r>
          </w:p>
        </w:tc>
      </w:tr>
      <w:tr w:rsidR="00155517" w:rsidTr="00155517">
        <w:tc>
          <w:tcPr>
            <w:tcW w:w="1993" w:type="pct"/>
            <w:shd w:val="clear" w:color="auto" w:fill="FFFFFF"/>
            <w:tcMar>
              <w:top w:w="150" w:type="dxa"/>
              <w:left w:w="299" w:type="dxa"/>
              <w:bottom w:w="150" w:type="dxa"/>
              <w:right w:w="150" w:type="dxa"/>
            </w:tcMar>
            <w:hideMark/>
          </w:tcPr>
          <w:p w:rsidR="00155517" w:rsidRDefault="00155517" w:rsidP="00155517">
            <w:r>
              <w:t>409 Conflict</w:t>
            </w:r>
          </w:p>
        </w:tc>
        <w:tc>
          <w:tcPr>
            <w:tcW w:w="3007" w:type="pct"/>
            <w:shd w:val="clear" w:color="auto" w:fill="FFFFFF"/>
            <w:tcMar>
              <w:top w:w="150" w:type="dxa"/>
              <w:left w:w="150" w:type="dxa"/>
              <w:bottom w:w="150" w:type="dxa"/>
              <w:right w:w="150" w:type="dxa"/>
            </w:tcMar>
            <w:hideMark/>
          </w:tcPr>
          <w:p w:rsidR="00155517" w:rsidRDefault="00155517" w:rsidP="00155517">
            <w:r>
              <w:t>The request could not be completed because of a conflict in the request</w:t>
            </w:r>
          </w:p>
        </w:tc>
      </w:tr>
      <w:tr w:rsidR="00155517" w:rsidTr="00155517">
        <w:tc>
          <w:tcPr>
            <w:tcW w:w="1993" w:type="pct"/>
            <w:shd w:val="clear" w:color="auto" w:fill="F1F1F1"/>
            <w:tcMar>
              <w:top w:w="150" w:type="dxa"/>
              <w:left w:w="299" w:type="dxa"/>
              <w:bottom w:w="150" w:type="dxa"/>
              <w:right w:w="150" w:type="dxa"/>
            </w:tcMar>
            <w:hideMark/>
          </w:tcPr>
          <w:p w:rsidR="00155517" w:rsidRDefault="00155517" w:rsidP="00155517">
            <w:r>
              <w:t>410 Gone</w:t>
            </w:r>
          </w:p>
        </w:tc>
        <w:tc>
          <w:tcPr>
            <w:tcW w:w="3007" w:type="pct"/>
            <w:shd w:val="clear" w:color="auto" w:fill="F1F1F1"/>
            <w:tcMar>
              <w:top w:w="150" w:type="dxa"/>
              <w:left w:w="150" w:type="dxa"/>
              <w:bottom w:w="150" w:type="dxa"/>
              <w:right w:w="150" w:type="dxa"/>
            </w:tcMar>
            <w:hideMark/>
          </w:tcPr>
          <w:p w:rsidR="00155517" w:rsidRDefault="00155517" w:rsidP="00155517">
            <w:r>
              <w:t>The requested page is no longer available</w:t>
            </w:r>
          </w:p>
        </w:tc>
      </w:tr>
      <w:tr w:rsidR="00155517" w:rsidTr="00155517">
        <w:tc>
          <w:tcPr>
            <w:tcW w:w="1993" w:type="pct"/>
            <w:shd w:val="clear" w:color="auto" w:fill="FFFFFF"/>
            <w:tcMar>
              <w:top w:w="150" w:type="dxa"/>
              <w:left w:w="299" w:type="dxa"/>
              <w:bottom w:w="150" w:type="dxa"/>
              <w:right w:w="150" w:type="dxa"/>
            </w:tcMar>
            <w:hideMark/>
          </w:tcPr>
          <w:p w:rsidR="00155517" w:rsidRDefault="00155517" w:rsidP="00155517">
            <w:r>
              <w:t>411 Length Required</w:t>
            </w:r>
          </w:p>
        </w:tc>
        <w:tc>
          <w:tcPr>
            <w:tcW w:w="3007" w:type="pct"/>
            <w:shd w:val="clear" w:color="auto" w:fill="FFFFFF"/>
            <w:tcMar>
              <w:top w:w="150" w:type="dxa"/>
              <w:left w:w="150" w:type="dxa"/>
              <w:bottom w:w="150" w:type="dxa"/>
              <w:right w:w="150" w:type="dxa"/>
            </w:tcMar>
            <w:hideMark/>
          </w:tcPr>
          <w:p w:rsidR="00155517" w:rsidRDefault="00155517" w:rsidP="00155517">
            <w:r>
              <w:t>The "Content-Length" is not defined. The server will not accept the request without it </w:t>
            </w:r>
          </w:p>
        </w:tc>
      </w:tr>
      <w:tr w:rsidR="00155517" w:rsidTr="00155517">
        <w:tc>
          <w:tcPr>
            <w:tcW w:w="1993" w:type="pct"/>
            <w:shd w:val="clear" w:color="auto" w:fill="F1F1F1"/>
            <w:tcMar>
              <w:top w:w="150" w:type="dxa"/>
              <w:left w:w="299" w:type="dxa"/>
              <w:bottom w:w="150" w:type="dxa"/>
              <w:right w:w="150" w:type="dxa"/>
            </w:tcMar>
            <w:hideMark/>
          </w:tcPr>
          <w:p w:rsidR="00155517" w:rsidRDefault="00155517" w:rsidP="00155517">
            <w:r>
              <w:t>412 Precondition Failed</w:t>
            </w:r>
          </w:p>
        </w:tc>
        <w:tc>
          <w:tcPr>
            <w:tcW w:w="3007" w:type="pct"/>
            <w:shd w:val="clear" w:color="auto" w:fill="F1F1F1"/>
            <w:tcMar>
              <w:top w:w="150" w:type="dxa"/>
              <w:left w:w="150" w:type="dxa"/>
              <w:bottom w:w="150" w:type="dxa"/>
              <w:right w:w="150" w:type="dxa"/>
            </w:tcMar>
            <w:hideMark/>
          </w:tcPr>
          <w:p w:rsidR="00155517" w:rsidRDefault="00155517" w:rsidP="00155517">
            <w:r>
              <w:t>The precondition given in the request evaluated to false by the server</w:t>
            </w:r>
          </w:p>
        </w:tc>
      </w:tr>
      <w:tr w:rsidR="00155517" w:rsidTr="00155517">
        <w:tc>
          <w:tcPr>
            <w:tcW w:w="1993" w:type="pct"/>
            <w:shd w:val="clear" w:color="auto" w:fill="FFFFFF"/>
            <w:tcMar>
              <w:top w:w="150" w:type="dxa"/>
              <w:left w:w="299" w:type="dxa"/>
              <w:bottom w:w="150" w:type="dxa"/>
              <w:right w:w="150" w:type="dxa"/>
            </w:tcMar>
            <w:hideMark/>
          </w:tcPr>
          <w:p w:rsidR="00155517" w:rsidRDefault="00155517" w:rsidP="00155517">
            <w:r>
              <w:t>413 Request Entity Too Large</w:t>
            </w:r>
          </w:p>
        </w:tc>
        <w:tc>
          <w:tcPr>
            <w:tcW w:w="3007" w:type="pct"/>
            <w:shd w:val="clear" w:color="auto" w:fill="FFFFFF"/>
            <w:tcMar>
              <w:top w:w="150" w:type="dxa"/>
              <w:left w:w="150" w:type="dxa"/>
              <w:bottom w:w="150" w:type="dxa"/>
              <w:right w:w="150" w:type="dxa"/>
            </w:tcMar>
            <w:hideMark/>
          </w:tcPr>
          <w:p w:rsidR="00155517" w:rsidRDefault="00155517" w:rsidP="00155517">
            <w:r>
              <w:t>The server will not accept the request, because the request entity is too large</w:t>
            </w:r>
          </w:p>
        </w:tc>
      </w:tr>
      <w:tr w:rsidR="00155517" w:rsidTr="00155517">
        <w:tc>
          <w:tcPr>
            <w:tcW w:w="1993" w:type="pct"/>
            <w:shd w:val="clear" w:color="auto" w:fill="F1F1F1"/>
            <w:tcMar>
              <w:top w:w="150" w:type="dxa"/>
              <w:left w:w="299" w:type="dxa"/>
              <w:bottom w:w="150" w:type="dxa"/>
              <w:right w:w="150" w:type="dxa"/>
            </w:tcMar>
            <w:hideMark/>
          </w:tcPr>
          <w:p w:rsidR="00155517" w:rsidRDefault="00155517" w:rsidP="00155517">
            <w:r>
              <w:t>414 Request-URI Too Long</w:t>
            </w:r>
          </w:p>
        </w:tc>
        <w:tc>
          <w:tcPr>
            <w:tcW w:w="3007" w:type="pct"/>
            <w:shd w:val="clear" w:color="auto" w:fill="F1F1F1"/>
            <w:tcMar>
              <w:top w:w="150" w:type="dxa"/>
              <w:left w:w="150" w:type="dxa"/>
              <w:bottom w:w="150" w:type="dxa"/>
              <w:right w:w="150" w:type="dxa"/>
            </w:tcMar>
            <w:hideMark/>
          </w:tcPr>
          <w:p w:rsidR="00155517" w:rsidRDefault="00155517" w:rsidP="00155517">
            <w:r>
              <w:t>The server will not accept the request, because the URL is too long. Occurs when you convert a POST request to a GET request with a long query information </w:t>
            </w:r>
          </w:p>
        </w:tc>
      </w:tr>
      <w:tr w:rsidR="00155517" w:rsidTr="00155517">
        <w:tc>
          <w:tcPr>
            <w:tcW w:w="1993" w:type="pct"/>
            <w:shd w:val="clear" w:color="auto" w:fill="FFFFFF"/>
            <w:tcMar>
              <w:top w:w="150" w:type="dxa"/>
              <w:left w:w="299" w:type="dxa"/>
              <w:bottom w:w="150" w:type="dxa"/>
              <w:right w:w="150" w:type="dxa"/>
            </w:tcMar>
            <w:hideMark/>
          </w:tcPr>
          <w:p w:rsidR="00155517" w:rsidRDefault="00155517" w:rsidP="00155517">
            <w:r>
              <w:t>415 Unsupported Media Type</w:t>
            </w:r>
          </w:p>
        </w:tc>
        <w:tc>
          <w:tcPr>
            <w:tcW w:w="3007" w:type="pct"/>
            <w:shd w:val="clear" w:color="auto" w:fill="FFFFFF"/>
            <w:tcMar>
              <w:top w:w="150" w:type="dxa"/>
              <w:left w:w="150" w:type="dxa"/>
              <w:bottom w:w="150" w:type="dxa"/>
              <w:right w:w="150" w:type="dxa"/>
            </w:tcMar>
            <w:hideMark/>
          </w:tcPr>
          <w:p w:rsidR="00155517" w:rsidRDefault="00155517" w:rsidP="00155517">
            <w:r>
              <w:t>The server will not accept the request, because the media type is not supported </w:t>
            </w:r>
          </w:p>
        </w:tc>
      </w:tr>
      <w:tr w:rsidR="00155517" w:rsidTr="00155517">
        <w:tc>
          <w:tcPr>
            <w:tcW w:w="1993" w:type="pct"/>
            <w:shd w:val="clear" w:color="auto" w:fill="F1F1F1"/>
            <w:tcMar>
              <w:top w:w="150" w:type="dxa"/>
              <w:left w:w="299" w:type="dxa"/>
              <w:bottom w:w="150" w:type="dxa"/>
              <w:right w:w="150" w:type="dxa"/>
            </w:tcMar>
            <w:hideMark/>
          </w:tcPr>
          <w:p w:rsidR="00155517" w:rsidRDefault="00155517" w:rsidP="00155517">
            <w:r>
              <w:t>416 Requested Range Not Satisfiable</w:t>
            </w:r>
          </w:p>
        </w:tc>
        <w:tc>
          <w:tcPr>
            <w:tcW w:w="3007" w:type="pct"/>
            <w:shd w:val="clear" w:color="auto" w:fill="F1F1F1"/>
            <w:tcMar>
              <w:top w:w="150" w:type="dxa"/>
              <w:left w:w="150" w:type="dxa"/>
              <w:bottom w:w="150" w:type="dxa"/>
              <w:right w:w="150" w:type="dxa"/>
            </w:tcMar>
            <w:hideMark/>
          </w:tcPr>
          <w:p w:rsidR="00155517" w:rsidRDefault="00155517" w:rsidP="00155517">
            <w:r>
              <w:t>The client has asked for a portion of the file, but the server cannot supply that portion</w:t>
            </w:r>
          </w:p>
        </w:tc>
      </w:tr>
      <w:tr w:rsidR="00155517" w:rsidTr="00155517">
        <w:tc>
          <w:tcPr>
            <w:tcW w:w="1993" w:type="pct"/>
            <w:shd w:val="clear" w:color="auto" w:fill="FFFFFF"/>
            <w:tcMar>
              <w:top w:w="150" w:type="dxa"/>
              <w:left w:w="299" w:type="dxa"/>
              <w:bottom w:w="150" w:type="dxa"/>
              <w:right w:w="150" w:type="dxa"/>
            </w:tcMar>
            <w:hideMark/>
          </w:tcPr>
          <w:p w:rsidR="00155517" w:rsidRDefault="00155517" w:rsidP="00155517">
            <w:r>
              <w:t>417 Expectation Failed</w:t>
            </w:r>
          </w:p>
        </w:tc>
        <w:tc>
          <w:tcPr>
            <w:tcW w:w="3007" w:type="pct"/>
            <w:shd w:val="clear" w:color="auto" w:fill="FFFFFF"/>
            <w:tcMar>
              <w:top w:w="150" w:type="dxa"/>
              <w:left w:w="150" w:type="dxa"/>
              <w:bottom w:w="150" w:type="dxa"/>
              <w:right w:w="150" w:type="dxa"/>
            </w:tcMar>
            <w:hideMark/>
          </w:tcPr>
          <w:p w:rsidR="00155517" w:rsidRDefault="00155517" w:rsidP="00155517">
            <w:r>
              <w:t>The server cannot meet the requirements of the Expect request-header field</w:t>
            </w:r>
          </w:p>
        </w:tc>
      </w:tr>
    </w:tbl>
    <w:p w:rsidR="00155517" w:rsidRDefault="00155517" w:rsidP="00155517">
      <w:pPr>
        <w:pStyle w:val="Heading2"/>
      </w:pPr>
      <w:bookmarkStart w:id="82" w:name="_Toc492230543"/>
      <w:r>
        <w:t>5xx: Server Error</w:t>
      </w:r>
      <w:bookmarkEnd w:id="82"/>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23"/>
        <w:gridCol w:w="5466"/>
      </w:tblGrid>
      <w:tr w:rsidR="00155517" w:rsidTr="00155517">
        <w:tc>
          <w:tcPr>
            <w:tcW w:w="1993" w:type="pct"/>
            <w:shd w:val="clear" w:color="auto" w:fill="FFFFFF"/>
            <w:tcMar>
              <w:top w:w="150" w:type="dxa"/>
              <w:left w:w="299" w:type="dxa"/>
              <w:bottom w:w="150" w:type="dxa"/>
              <w:right w:w="150" w:type="dxa"/>
            </w:tcMar>
            <w:hideMark/>
          </w:tcPr>
          <w:p w:rsidR="00155517" w:rsidRDefault="00155517" w:rsidP="00155517">
            <w:r>
              <w:t>Message:</w:t>
            </w:r>
          </w:p>
        </w:tc>
        <w:tc>
          <w:tcPr>
            <w:tcW w:w="3007" w:type="pct"/>
            <w:shd w:val="clear" w:color="auto" w:fill="FFFFFF"/>
            <w:tcMar>
              <w:top w:w="150" w:type="dxa"/>
              <w:left w:w="150" w:type="dxa"/>
              <w:bottom w:w="150" w:type="dxa"/>
              <w:right w:w="150" w:type="dxa"/>
            </w:tcMar>
            <w:hideMark/>
          </w:tcPr>
          <w:p w:rsidR="00155517" w:rsidRDefault="00155517" w:rsidP="00155517">
            <w:r>
              <w:t>Description:</w:t>
            </w:r>
          </w:p>
        </w:tc>
      </w:tr>
      <w:tr w:rsidR="00155517" w:rsidTr="00155517">
        <w:tc>
          <w:tcPr>
            <w:tcW w:w="1993" w:type="pct"/>
            <w:shd w:val="clear" w:color="auto" w:fill="F1F1F1"/>
            <w:tcMar>
              <w:top w:w="150" w:type="dxa"/>
              <w:left w:w="299" w:type="dxa"/>
              <w:bottom w:w="150" w:type="dxa"/>
              <w:right w:w="150" w:type="dxa"/>
            </w:tcMar>
            <w:hideMark/>
          </w:tcPr>
          <w:p w:rsidR="00155517" w:rsidRDefault="00155517" w:rsidP="00155517">
            <w:r>
              <w:t>500 Internal Server Error</w:t>
            </w:r>
          </w:p>
        </w:tc>
        <w:tc>
          <w:tcPr>
            <w:tcW w:w="3007" w:type="pct"/>
            <w:shd w:val="clear" w:color="auto" w:fill="F1F1F1"/>
            <w:tcMar>
              <w:top w:w="150" w:type="dxa"/>
              <w:left w:w="150" w:type="dxa"/>
              <w:bottom w:w="150" w:type="dxa"/>
              <w:right w:w="150" w:type="dxa"/>
            </w:tcMar>
            <w:hideMark/>
          </w:tcPr>
          <w:p w:rsidR="00155517" w:rsidRDefault="00155517" w:rsidP="00155517">
            <w:r>
              <w:t>A generic error message, given when no more specific message is suitable</w:t>
            </w:r>
          </w:p>
        </w:tc>
      </w:tr>
      <w:tr w:rsidR="00155517" w:rsidTr="00155517">
        <w:tc>
          <w:tcPr>
            <w:tcW w:w="1993" w:type="pct"/>
            <w:shd w:val="clear" w:color="auto" w:fill="FFFFFF"/>
            <w:tcMar>
              <w:top w:w="150" w:type="dxa"/>
              <w:left w:w="299" w:type="dxa"/>
              <w:bottom w:w="150" w:type="dxa"/>
              <w:right w:w="150" w:type="dxa"/>
            </w:tcMar>
            <w:hideMark/>
          </w:tcPr>
          <w:p w:rsidR="00155517" w:rsidRDefault="00155517" w:rsidP="00155517">
            <w:r>
              <w:t>501 Not Implemented</w:t>
            </w:r>
          </w:p>
        </w:tc>
        <w:tc>
          <w:tcPr>
            <w:tcW w:w="3007" w:type="pct"/>
            <w:shd w:val="clear" w:color="auto" w:fill="FFFFFF"/>
            <w:tcMar>
              <w:top w:w="150" w:type="dxa"/>
              <w:left w:w="150" w:type="dxa"/>
              <w:bottom w:w="150" w:type="dxa"/>
              <w:right w:w="150" w:type="dxa"/>
            </w:tcMar>
            <w:hideMark/>
          </w:tcPr>
          <w:p w:rsidR="00155517" w:rsidRDefault="00155517" w:rsidP="00155517">
            <w:r>
              <w:t>The server either does not recognize the request method, or it lacks the ability to fulfill the request</w:t>
            </w:r>
          </w:p>
        </w:tc>
      </w:tr>
      <w:tr w:rsidR="00155517" w:rsidTr="00155517">
        <w:tc>
          <w:tcPr>
            <w:tcW w:w="1993" w:type="pct"/>
            <w:shd w:val="clear" w:color="auto" w:fill="F1F1F1"/>
            <w:tcMar>
              <w:top w:w="150" w:type="dxa"/>
              <w:left w:w="299" w:type="dxa"/>
              <w:bottom w:w="150" w:type="dxa"/>
              <w:right w:w="150" w:type="dxa"/>
            </w:tcMar>
            <w:hideMark/>
          </w:tcPr>
          <w:p w:rsidR="00155517" w:rsidRDefault="00155517" w:rsidP="00155517">
            <w:r>
              <w:t>502 Bad Gateway</w:t>
            </w:r>
          </w:p>
        </w:tc>
        <w:tc>
          <w:tcPr>
            <w:tcW w:w="3007" w:type="pct"/>
            <w:shd w:val="clear" w:color="auto" w:fill="F1F1F1"/>
            <w:tcMar>
              <w:top w:w="150" w:type="dxa"/>
              <w:left w:w="150" w:type="dxa"/>
              <w:bottom w:w="150" w:type="dxa"/>
              <w:right w:w="150" w:type="dxa"/>
            </w:tcMar>
            <w:hideMark/>
          </w:tcPr>
          <w:p w:rsidR="00155517" w:rsidRDefault="00155517" w:rsidP="00155517">
            <w:r>
              <w:t>The server was acting as a gateway or proxy and received an invalid response from the upstream server</w:t>
            </w:r>
          </w:p>
        </w:tc>
      </w:tr>
      <w:tr w:rsidR="00155517" w:rsidTr="00155517">
        <w:tc>
          <w:tcPr>
            <w:tcW w:w="1993" w:type="pct"/>
            <w:shd w:val="clear" w:color="auto" w:fill="FFFFFF"/>
            <w:tcMar>
              <w:top w:w="150" w:type="dxa"/>
              <w:left w:w="299" w:type="dxa"/>
              <w:bottom w:w="150" w:type="dxa"/>
              <w:right w:w="150" w:type="dxa"/>
            </w:tcMar>
            <w:hideMark/>
          </w:tcPr>
          <w:p w:rsidR="00155517" w:rsidRDefault="00155517" w:rsidP="00155517">
            <w:r>
              <w:t>503 Service Unavailable</w:t>
            </w:r>
          </w:p>
        </w:tc>
        <w:tc>
          <w:tcPr>
            <w:tcW w:w="3007" w:type="pct"/>
            <w:shd w:val="clear" w:color="auto" w:fill="FFFFFF"/>
            <w:tcMar>
              <w:top w:w="150" w:type="dxa"/>
              <w:left w:w="150" w:type="dxa"/>
              <w:bottom w:w="150" w:type="dxa"/>
              <w:right w:w="150" w:type="dxa"/>
            </w:tcMar>
            <w:hideMark/>
          </w:tcPr>
          <w:p w:rsidR="00155517" w:rsidRDefault="00155517" w:rsidP="00155517">
            <w:r>
              <w:t>The server is currently unavailable (overloaded or down)</w:t>
            </w:r>
          </w:p>
        </w:tc>
      </w:tr>
      <w:tr w:rsidR="00155517" w:rsidTr="00155517">
        <w:tc>
          <w:tcPr>
            <w:tcW w:w="1993" w:type="pct"/>
            <w:shd w:val="clear" w:color="auto" w:fill="F1F1F1"/>
            <w:tcMar>
              <w:top w:w="150" w:type="dxa"/>
              <w:left w:w="299" w:type="dxa"/>
              <w:bottom w:w="150" w:type="dxa"/>
              <w:right w:w="150" w:type="dxa"/>
            </w:tcMar>
            <w:hideMark/>
          </w:tcPr>
          <w:p w:rsidR="00155517" w:rsidRDefault="00155517" w:rsidP="00155517">
            <w:r>
              <w:t>504 Gateway Timeout</w:t>
            </w:r>
          </w:p>
        </w:tc>
        <w:tc>
          <w:tcPr>
            <w:tcW w:w="3007" w:type="pct"/>
            <w:shd w:val="clear" w:color="auto" w:fill="F1F1F1"/>
            <w:tcMar>
              <w:top w:w="150" w:type="dxa"/>
              <w:left w:w="150" w:type="dxa"/>
              <w:bottom w:w="150" w:type="dxa"/>
              <w:right w:w="150" w:type="dxa"/>
            </w:tcMar>
            <w:hideMark/>
          </w:tcPr>
          <w:p w:rsidR="00155517" w:rsidRDefault="00155517" w:rsidP="00155517">
            <w:r>
              <w:t>The server was acting as a gateway or proxy and did not receive a timely response from the upstream server</w:t>
            </w:r>
          </w:p>
        </w:tc>
      </w:tr>
      <w:tr w:rsidR="00155517" w:rsidTr="00155517">
        <w:tc>
          <w:tcPr>
            <w:tcW w:w="1993" w:type="pct"/>
            <w:shd w:val="clear" w:color="auto" w:fill="FFFFFF"/>
            <w:tcMar>
              <w:top w:w="150" w:type="dxa"/>
              <w:left w:w="299" w:type="dxa"/>
              <w:bottom w:w="150" w:type="dxa"/>
              <w:right w:w="150" w:type="dxa"/>
            </w:tcMar>
            <w:hideMark/>
          </w:tcPr>
          <w:p w:rsidR="00155517" w:rsidRDefault="00155517" w:rsidP="00155517">
            <w:r>
              <w:t>505 HTTP Version Not Supported</w:t>
            </w:r>
          </w:p>
        </w:tc>
        <w:tc>
          <w:tcPr>
            <w:tcW w:w="3007" w:type="pct"/>
            <w:shd w:val="clear" w:color="auto" w:fill="FFFFFF"/>
            <w:tcMar>
              <w:top w:w="150" w:type="dxa"/>
              <w:left w:w="150" w:type="dxa"/>
              <w:bottom w:w="150" w:type="dxa"/>
              <w:right w:w="150" w:type="dxa"/>
            </w:tcMar>
            <w:hideMark/>
          </w:tcPr>
          <w:p w:rsidR="00155517" w:rsidRDefault="00155517" w:rsidP="00155517">
            <w:r>
              <w:t>The server does not support the HTTP protocol version used in the request</w:t>
            </w:r>
          </w:p>
        </w:tc>
      </w:tr>
      <w:tr w:rsidR="00155517" w:rsidTr="00155517">
        <w:tc>
          <w:tcPr>
            <w:tcW w:w="1993" w:type="pct"/>
            <w:shd w:val="clear" w:color="auto" w:fill="F1F1F1"/>
            <w:tcMar>
              <w:top w:w="150" w:type="dxa"/>
              <w:left w:w="299" w:type="dxa"/>
              <w:bottom w:w="150" w:type="dxa"/>
              <w:right w:w="150" w:type="dxa"/>
            </w:tcMar>
            <w:hideMark/>
          </w:tcPr>
          <w:p w:rsidR="00155517" w:rsidRDefault="00155517" w:rsidP="00155517">
            <w:r>
              <w:t>511 Network Authentication Required</w:t>
            </w:r>
          </w:p>
        </w:tc>
        <w:tc>
          <w:tcPr>
            <w:tcW w:w="3007" w:type="pct"/>
            <w:shd w:val="clear" w:color="auto" w:fill="F1F1F1"/>
            <w:tcMar>
              <w:top w:w="150" w:type="dxa"/>
              <w:left w:w="150" w:type="dxa"/>
              <w:bottom w:w="150" w:type="dxa"/>
              <w:right w:w="150" w:type="dxa"/>
            </w:tcMar>
            <w:hideMark/>
          </w:tcPr>
          <w:p w:rsidR="00155517" w:rsidRDefault="00155517" w:rsidP="00155517">
            <w:r>
              <w:t>The client needs to authenticate to gain network access</w:t>
            </w:r>
          </w:p>
        </w:tc>
      </w:tr>
    </w:tbl>
    <w:p w:rsidR="00155517" w:rsidRDefault="00155517" w:rsidP="005A52FE">
      <w:pPr>
        <w:pStyle w:val="Heading1"/>
      </w:pPr>
    </w:p>
    <w:p w:rsidR="005A52FE" w:rsidRPr="005A52FE" w:rsidRDefault="005A52FE" w:rsidP="005A52FE">
      <w:pPr>
        <w:pStyle w:val="Heading1"/>
      </w:pPr>
      <w:bookmarkStart w:id="83" w:name="_Toc492230544"/>
      <w:r>
        <w:t>CSS Properties</w:t>
      </w:r>
      <w:bookmarkEnd w:id="83"/>
    </w:p>
    <w:p w:rsidR="005A52FE" w:rsidRDefault="005A52FE" w:rsidP="005A52FE">
      <w:r>
        <w:t>The "CSS" column indicates in which CSS version the property is defined (CSS1, CSS2, or CSS3).</w:t>
      </w:r>
    </w:p>
    <w:p w:rsidR="005A52FE" w:rsidRDefault="005A52FE" w:rsidP="005A52FE">
      <w:pPr>
        <w:pStyle w:val="Heading2"/>
      </w:pPr>
      <w:bookmarkStart w:id="84" w:name="_Toc492230545"/>
      <w:r w:rsidRPr="005A52FE">
        <w:t>Color</w:t>
      </w:r>
      <w:r>
        <w:t xml:space="preserve"> Properties</w:t>
      </w:r>
      <w:bookmarkEnd w:id="84"/>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42"/>
        <w:gridCol w:w="6024"/>
        <w:gridCol w:w="734"/>
      </w:tblGrid>
      <w:tr w:rsidR="005A52FE" w:rsidTr="005A52FE">
        <w:tc>
          <w:tcPr>
            <w:tcW w:w="1251" w:type="pct"/>
            <w:shd w:val="clear" w:color="auto" w:fill="FFFFFF"/>
            <w:tcMar>
              <w:top w:w="120" w:type="dxa"/>
              <w:left w:w="240" w:type="dxa"/>
              <w:bottom w:w="120" w:type="dxa"/>
              <w:right w:w="120" w:type="dxa"/>
            </w:tcMar>
            <w:hideMark/>
          </w:tcPr>
          <w:p w:rsidR="005A52FE" w:rsidRDefault="005A52FE">
            <w:pPr>
              <w:rPr>
                <w:b/>
                <w:bCs/>
              </w:rPr>
            </w:pPr>
            <w:r>
              <w:rPr>
                <w:b/>
                <w:bCs/>
              </w:rPr>
              <w:t>Property</w:t>
            </w:r>
          </w:p>
        </w:tc>
        <w:tc>
          <w:tcPr>
            <w:tcW w:w="3352" w:type="pct"/>
            <w:shd w:val="clear" w:color="auto" w:fill="FFFFFF"/>
            <w:tcMar>
              <w:top w:w="120" w:type="dxa"/>
              <w:left w:w="120" w:type="dxa"/>
              <w:bottom w:w="120" w:type="dxa"/>
              <w:right w:w="120" w:type="dxa"/>
            </w:tcMar>
            <w:hideMark/>
          </w:tcPr>
          <w:p w:rsidR="005A52FE" w:rsidRDefault="005A52FE">
            <w:pPr>
              <w:rPr>
                <w:b/>
                <w:bCs/>
              </w:rPr>
            </w:pPr>
            <w:r>
              <w:rPr>
                <w:b/>
                <w:bCs/>
              </w:rPr>
              <w:t>Description</w:t>
            </w:r>
          </w:p>
        </w:tc>
        <w:tc>
          <w:tcPr>
            <w:tcW w:w="397" w:type="pct"/>
            <w:shd w:val="clear" w:color="auto" w:fill="FFFFFF"/>
            <w:tcMar>
              <w:top w:w="120" w:type="dxa"/>
              <w:left w:w="120" w:type="dxa"/>
              <w:bottom w:w="120" w:type="dxa"/>
              <w:right w:w="120" w:type="dxa"/>
            </w:tcMar>
            <w:hideMark/>
          </w:tcPr>
          <w:p w:rsidR="005A52FE" w:rsidRDefault="005A52FE">
            <w:pPr>
              <w:rPr>
                <w:b/>
                <w:bCs/>
              </w:rPr>
            </w:pPr>
            <w:r>
              <w:rPr>
                <w:b/>
                <w:bCs/>
              </w:rPr>
              <w:t>CSS</w:t>
            </w:r>
          </w:p>
        </w:tc>
      </w:tr>
      <w:tr w:rsidR="005A52FE" w:rsidTr="005A52FE">
        <w:tc>
          <w:tcPr>
            <w:tcW w:w="1251" w:type="pct"/>
            <w:shd w:val="clear" w:color="auto" w:fill="F1F1F1"/>
            <w:tcMar>
              <w:top w:w="120" w:type="dxa"/>
              <w:left w:w="240" w:type="dxa"/>
              <w:bottom w:w="120" w:type="dxa"/>
              <w:right w:w="120" w:type="dxa"/>
            </w:tcMar>
            <w:hideMark/>
          </w:tcPr>
          <w:p w:rsidR="005A52FE" w:rsidRDefault="00CA242B">
            <w:hyperlink r:id="rId1520" w:history="1">
              <w:r w:rsidR="005A52FE">
                <w:rPr>
                  <w:rStyle w:val="Hyperlink"/>
                </w:rPr>
                <w:t>color</w:t>
              </w:r>
            </w:hyperlink>
          </w:p>
        </w:tc>
        <w:tc>
          <w:tcPr>
            <w:tcW w:w="3352" w:type="pct"/>
            <w:shd w:val="clear" w:color="auto" w:fill="F1F1F1"/>
            <w:tcMar>
              <w:top w:w="120" w:type="dxa"/>
              <w:left w:w="120" w:type="dxa"/>
              <w:bottom w:w="120" w:type="dxa"/>
              <w:right w:w="120" w:type="dxa"/>
            </w:tcMar>
            <w:hideMark/>
          </w:tcPr>
          <w:p w:rsidR="005A52FE" w:rsidRDefault="005A52FE">
            <w:r>
              <w:t>Sets the color of text</w:t>
            </w:r>
          </w:p>
        </w:tc>
        <w:tc>
          <w:tcPr>
            <w:tcW w:w="397" w:type="pct"/>
            <w:shd w:val="clear" w:color="auto" w:fill="F1F1F1"/>
            <w:tcMar>
              <w:top w:w="120" w:type="dxa"/>
              <w:left w:w="120" w:type="dxa"/>
              <w:bottom w:w="120" w:type="dxa"/>
              <w:right w:w="120" w:type="dxa"/>
            </w:tcMar>
            <w:hideMark/>
          </w:tcPr>
          <w:p w:rsidR="005A52FE" w:rsidRDefault="005A52FE">
            <w:r>
              <w:t>1</w:t>
            </w:r>
          </w:p>
        </w:tc>
      </w:tr>
      <w:tr w:rsidR="005A52FE" w:rsidTr="005A52FE">
        <w:tc>
          <w:tcPr>
            <w:tcW w:w="1251" w:type="pct"/>
            <w:shd w:val="clear" w:color="auto" w:fill="FFFFFF"/>
            <w:tcMar>
              <w:top w:w="120" w:type="dxa"/>
              <w:left w:w="240" w:type="dxa"/>
              <w:bottom w:w="120" w:type="dxa"/>
              <w:right w:w="120" w:type="dxa"/>
            </w:tcMar>
            <w:hideMark/>
          </w:tcPr>
          <w:p w:rsidR="005A52FE" w:rsidRDefault="00CA242B">
            <w:hyperlink r:id="rId1521" w:history="1">
              <w:r w:rsidR="005A52FE">
                <w:rPr>
                  <w:rStyle w:val="Hyperlink"/>
                </w:rPr>
                <w:t>opacity</w:t>
              </w:r>
            </w:hyperlink>
          </w:p>
        </w:tc>
        <w:tc>
          <w:tcPr>
            <w:tcW w:w="3352" w:type="pct"/>
            <w:shd w:val="clear" w:color="auto" w:fill="FFFFFF"/>
            <w:tcMar>
              <w:top w:w="120" w:type="dxa"/>
              <w:left w:w="120" w:type="dxa"/>
              <w:bottom w:w="120" w:type="dxa"/>
              <w:right w:w="120" w:type="dxa"/>
            </w:tcMar>
            <w:hideMark/>
          </w:tcPr>
          <w:p w:rsidR="005A52FE" w:rsidRDefault="005A52FE">
            <w:r>
              <w:t>Sets the opacity level for an element</w:t>
            </w:r>
          </w:p>
        </w:tc>
        <w:tc>
          <w:tcPr>
            <w:tcW w:w="397" w:type="pct"/>
            <w:shd w:val="clear" w:color="auto" w:fill="FFFFFF"/>
            <w:tcMar>
              <w:top w:w="120" w:type="dxa"/>
              <w:left w:w="120" w:type="dxa"/>
              <w:bottom w:w="120" w:type="dxa"/>
              <w:right w:w="120" w:type="dxa"/>
            </w:tcMar>
            <w:hideMark/>
          </w:tcPr>
          <w:p w:rsidR="005A52FE" w:rsidRDefault="005A52FE">
            <w:r>
              <w:t>3</w:t>
            </w:r>
          </w:p>
        </w:tc>
      </w:tr>
    </w:tbl>
    <w:p w:rsidR="005A52FE" w:rsidRDefault="005A52FE" w:rsidP="005A52FE">
      <w:pPr>
        <w:pStyle w:val="Heading2"/>
      </w:pPr>
      <w:bookmarkStart w:id="85" w:name="_Toc492230546"/>
      <w:r w:rsidRPr="005A52FE">
        <w:t>Background</w:t>
      </w:r>
      <w:r>
        <w:t xml:space="preserve"> and Border Properties</w:t>
      </w:r>
      <w:bookmarkEnd w:id="85"/>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84"/>
        <w:gridCol w:w="6382"/>
        <w:gridCol w:w="734"/>
      </w:tblGrid>
      <w:tr w:rsidR="005A52FE" w:rsidTr="005A52FE">
        <w:tc>
          <w:tcPr>
            <w:tcW w:w="1074" w:type="pct"/>
            <w:shd w:val="clear" w:color="auto" w:fill="FFFFFF"/>
            <w:tcMar>
              <w:top w:w="120" w:type="dxa"/>
              <w:left w:w="240" w:type="dxa"/>
              <w:bottom w:w="120" w:type="dxa"/>
              <w:right w:w="120" w:type="dxa"/>
            </w:tcMar>
            <w:hideMark/>
          </w:tcPr>
          <w:p w:rsidR="005A52FE" w:rsidRDefault="005A52FE">
            <w:pPr>
              <w:rPr>
                <w:b/>
                <w:bCs/>
              </w:rPr>
            </w:pPr>
            <w:r>
              <w:rPr>
                <w:b/>
                <w:bCs/>
              </w:rPr>
              <w:t>Property</w:t>
            </w:r>
          </w:p>
        </w:tc>
        <w:tc>
          <w:tcPr>
            <w:tcW w:w="3573" w:type="pct"/>
            <w:shd w:val="clear" w:color="auto" w:fill="FFFFFF"/>
            <w:tcMar>
              <w:top w:w="120" w:type="dxa"/>
              <w:left w:w="120" w:type="dxa"/>
              <w:bottom w:w="120" w:type="dxa"/>
              <w:right w:w="120" w:type="dxa"/>
            </w:tcMar>
            <w:hideMark/>
          </w:tcPr>
          <w:p w:rsidR="005A52FE" w:rsidRDefault="005A52FE">
            <w:pPr>
              <w:rPr>
                <w:b/>
                <w:bCs/>
              </w:rPr>
            </w:pPr>
            <w:r>
              <w:rPr>
                <w:b/>
                <w:bCs/>
              </w:rPr>
              <w:t>Description</w:t>
            </w:r>
          </w:p>
        </w:tc>
        <w:tc>
          <w:tcPr>
            <w:tcW w:w="353" w:type="pct"/>
            <w:shd w:val="clear" w:color="auto" w:fill="FFFFFF"/>
            <w:tcMar>
              <w:top w:w="120" w:type="dxa"/>
              <w:left w:w="120" w:type="dxa"/>
              <w:bottom w:w="120" w:type="dxa"/>
              <w:right w:w="120" w:type="dxa"/>
            </w:tcMar>
            <w:hideMark/>
          </w:tcPr>
          <w:p w:rsidR="005A52FE" w:rsidRDefault="005A52FE">
            <w:pPr>
              <w:rPr>
                <w:b/>
                <w:bCs/>
              </w:rPr>
            </w:pPr>
            <w:r>
              <w:rPr>
                <w:b/>
                <w:bCs/>
              </w:rPr>
              <w:t>CSS</w:t>
            </w:r>
          </w:p>
        </w:tc>
      </w:tr>
      <w:tr w:rsidR="005A52FE" w:rsidTr="005A52FE">
        <w:tc>
          <w:tcPr>
            <w:tcW w:w="1074" w:type="pct"/>
            <w:shd w:val="clear" w:color="auto" w:fill="F1F1F1"/>
            <w:tcMar>
              <w:top w:w="120" w:type="dxa"/>
              <w:left w:w="240" w:type="dxa"/>
              <w:bottom w:w="120" w:type="dxa"/>
              <w:right w:w="120" w:type="dxa"/>
            </w:tcMar>
            <w:hideMark/>
          </w:tcPr>
          <w:p w:rsidR="005A52FE" w:rsidRDefault="00CA242B">
            <w:hyperlink r:id="rId1522" w:history="1">
              <w:r w:rsidR="005A52FE">
                <w:rPr>
                  <w:rStyle w:val="Hyperlink"/>
                </w:rPr>
                <w:t>background</w:t>
              </w:r>
            </w:hyperlink>
          </w:p>
        </w:tc>
        <w:tc>
          <w:tcPr>
            <w:tcW w:w="3573" w:type="pct"/>
            <w:shd w:val="clear" w:color="auto" w:fill="F1F1F1"/>
            <w:tcMar>
              <w:top w:w="120" w:type="dxa"/>
              <w:left w:w="120" w:type="dxa"/>
              <w:bottom w:w="120" w:type="dxa"/>
              <w:right w:w="120" w:type="dxa"/>
            </w:tcMar>
            <w:hideMark/>
          </w:tcPr>
          <w:p w:rsidR="005A52FE" w:rsidRDefault="005A52FE">
            <w:r>
              <w:t>A shorthand property for setting all the background properties in one declaration</w:t>
            </w:r>
          </w:p>
        </w:tc>
        <w:tc>
          <w:tcPr>
            <w:tcW w:w="353" w:type="pct"/>
            <w:shd w:val="clear" w:color="auto" w:fill="F1F1F1"/>
            <w:tcMar>
              <w:top w:w="120" w:type="dxa"/>
              <w:left w:w="120" w:type="dxa"/>
              <w:bottom w:w="120" w:type="dxa"/>
              <w:right w:w="120" w:type="dxa"/>
            </w:tcMar>
            <w:hideMark/>
          </w:tcPr>
          <w:p w:rsidR="005A52FE" w:rsidRDefault="005A52FE">
            <w:r>
              <w:t>1</w:t>
            </w:r>
          </w:p>
        </w:tc>
      </w:tr>
      <w:tr w:rsidR="005A52FE" w:rsidTr="005A52FE">
        <w:tc>
          <w:tcPr>
            <w:tcW w:w="1074" w:type="pct"/>
            <w:shd w:val="clear" w:color="auto" w:fill="FFFFFF"/>
            <w:tcMar>
              <w:top w:w="120" w:type="dxa"/>
              <w:left w:w="240" w:type="dxa"/>
              <w:bottom w:w="120" w:type="dxa"/>
              <w:right w:w="120" w:type="dxa"/>
            </w:tcMar>
            <w:hideMark/>
          </w:tcPr>
          <w:p w:rsidR="005A52FE" w:rsidRDefault="00CA242B">
            <w:hyperlink r:id="rId1523" w:history="1">
              <w:r w:rsidR="005A52FE">
                <w:rPr>
                  <w:rStyle w:val="Hyperlink"/>
                </w:rPr>
                <w:t>background-attachment</w:t>
              </w:r>
            </w:hyperlink>
          </w:p>
        </w:tc>
        <w:tc>
          <w:tcPr>
            <w:tcW w:w="3573" w:type="pct"/>
            <w:shd w:val="clear" w:color="auto" w:fill="FFFFFF"/>
            <w:tcMar>
              <w:top w:w="120" w:type="dxa"/>
              <w:left w:w="120" w:type="dxa"/>
              <w:bottom w:w="120" w:type="dxa"/>
              <w:right w:w="120" w:type="dxa"/>
            </w:tcMar>
            <w:hideMark/>
          </w:tcPr>
          <w:p w:rsidR="005A52FE" w:rsidRDefault="005A52FE">
            <w:r>
              <w:t>Sets whether a background image is fixed or scrolls with the rest of the page</w:t>
            </w:r>
          </w:p>
        </w:tc>
        <w:tc>
          <w:tcPr>
            <w:tcW w:w="353" w:type="pct"/>
            <w:shd w:val="clear" w:color="auto" w:fill="FFFFFF"/>
            <w:tcMar>
              <w:top w:w="120" w:type="dxa"/>
              <w:left w:w="120" w:type="dxa"/>
              <w:bottom w:w="120" w:type="dxa"/>
              <w:right w:w="120" w:type="dxa"/>
            </w:tcMar>
            <w:hideMark/>
          </w:tcPr>
          <w:p w:rsidR="005A52FE" w:rsidRDefault="005A52FE">
            <w:r>
              <w:t>1</w:t>
            </w:r>
          </w:p>
        </w:tc>
      </w:tr>
      <w:tr w:rsidR="005A52FE" w:rsidTr="005A52FE">
        <w:tc>
          <w:tcPr>
            <w:tcW w:w="1074" w:type="pct"/>
            <w:shd w:val="clear" w:color="auto" w:fill="F1F1F1"/>
            <w:tcMar>
              <w:top w:w="120" w:type="dxa"/>
              <w:left w:w="240" w:type="dxa"/>
              <w:bottom w:w="120" w:type="dxa"/>
              <w:right w:w="120" w:type="dxa"/>
            </w:tcMar>
            <w:hideMark/>
          </w:tcPr>
          <w:p w:rsidR="005A52FE" w:rsidRDefault="00CA242B">
            <w:hyperlink r:id="rId1524" w:history="1">
              <w:r w:rsidR="005A52FE">
                <w:rPr>
                  <w:rStyle w:val="Hyperlink"/>
                </w:rPr>
                <w:t>background-blend-mode</w:t>
              </w:r>
            </w:hyperlink>
          </w:p>
        </w:tc>
        <w:tc>
          <w:tcPr>
            <w:tcW w:w="3573" w:type="pct"/>
            <w:shd w:val="clear" w:color="auto" w:fill="F1F1F1"/>
            <w:tcMar>
              <w:top w:w="120" w:type="dxa"/>
              <w:left w:w="120" w:type="dxa"/>
              <w:bottom w:w="120" w:type="dxa"/>
              <w:right w:w="120" w:type="dxa"/>
            </w:tcMar>
            <w:hideMark/>
          </w:tcPr>
          <w:p w:rsidR="005A52FE" w:rsidRDefault="005A52FE">
            <w:r>
              <w:t>Specifies the blending mode of each background layer (color/image)</w:t>
            </w:r>
          </w:p>
        </w:tc>
        <w:tc>
          <w:tcPr>
            <w:tcW w:w="353" w:type="pct"/>
            <w:shd w:val="clear" w:color="auto" w:fill="F1F1F1"/>
            <w:tcMar>
              <w:top w:w="120" w:type="dxa"/>
              <w:left w:w="120" w:type="dxa"/>
              <w:bottom w:w="120" w:type="dxa"/>
              <w:right w:w="120" w:type="dxa"/>
            </w:tcMar>
            <w:hideMark/>
          </w:tcPr>
          <w:p w:rsidR="005A52FE" w:rsidRDefault="005A52FE">
            <w:r>
              <w:t>3 </w:t>
            </w:r>
          </w:p>
        </w:tc>
      </w:tr>
      <w:tr w:rsidR="005A52FE" w:rsidTr="005A52FE">
        <w:tc>
          <w:tcPr>
            <w:tcW w:w="1074" w:type="pct"/>
            <w:shd w:val="clear" w:color="auto" w:fill="FFFFFF"/>
            <w:tcMar>
              <w:top w:w="120" w:type="dxa"/>
              <w:left w:w="240" w:type="dxa"/>
              <w:bottom w:w="120" w:type="dxa"/>
              <w:right w:w="120" w:type="dxa"/>
            </w:tcMar>
            <w:hideMark/>
          </w:tcPr>
          <w:p w:rsidR="005A52FE" w:rsidRDefault="00CA242B">
            <w:hyperlink r:id="rId1525" w:history="1">
              <w:r w:rsidR="005A52FE">
                <w:rPr>
                  <w:rStyle w:val="Hyperlink"/>
                </w:rPr>
                <w:t>background-color</w:t>
              </w:r>
            </w:hyperlink>
          </w:p>
        </w:tc>
        <w:tc>
          <w:tcPr>
            <w:tcW w:w="3573" w:type="pct"/>
            <w:shd w:val="clear" w:color="auto" w:fill="FFFFFF"/>
            <w:tcMar>
              <w:top w:w="120" w:type="dxa"/>
              <w:left w:w="120" w:type="dxa"/>
              <w:bottom w:w="120" w:type="dxa"/>
              <w:right w:w="120" w:type="dxa"/>
            </w:tcMar>
            <w:hideMark/>
          </w:tcPr>
          <w:p w:rsidR="005A52FE" w:rsidRDefault="005A52FE">
            <w:r>
              <w:t>Specifies the background color of an element</w:t>
            </w:r>
          </w:p>
        </w:tc>
        <w:tc>
          <w:tcPr>
            <w:tcW w:w="353" w:type="pct"/>
            <w:shd w:val="clear" w:color="auto" w:fill="FFFFFF"/>
            <w:tcMar>
              <w:top w:w="120" w:type="dxa"/>
              <w:left w:w="120" w:type="dxa"/>
              <w:bottom w:w="120" w:type="dxa"/>
              <w:right w:w="120" w:type="dxa"/>
            </w:tcMar>
            <w:hideMark/>
          </w:tcPr>
          <w:p w:rsidR="005A52FE" w:rsidRDefault="005A52FE">
            <w:r>
              <w:t>1</w:t>
            </w:r>
          </w:p>
        </w:tc>
      </w:tr>
      <w:tr w:rsidR="005A52FE" w:rsidTr="005A52FE">
        <w:tc>
          <w:tcPr>
            <w:tcW w:w="1074" w:type="pct"/>
            <w:shd w:val="clear" w:color="auto" w:fill="F1F1F1"/>
            <w:tcMar>
              <w:top w:w="120" w:type="dxa"/>
              <w:left w:w="240" w:type="dxa"/>
              <w:bottom w:w="120" w:type="dxa"/>
              <w:right w:w="120" w:type="dxa"/>
            </w:tcMar>
            <w:hideMark/>
          </w:tcPr>
          <w:p w:rsidR="005A52FE" w:rsidRDefault="00CA242B">
            <w:hyperlink r:id="rId1526" w:history="1">
              <w:r w:rsidR="005A52FE">
                <w:rPr>
                  <w:rStyle w:val="Hyperlink"/>
                </w:rPr>
                <w:t>background-image</w:t>
              </w:r>
            </w:hyperlink>
          </w:p>
        </w:tc>
        <w:tc>
          <w:tcPr>
            <w:tcW w:w="3573" w:type="pct"/>
            <w:shd w:val="clear" w:color="auto" w:fill="F1F1F1"/>
            <w:tcMar>
              <w:top w:w="120" w:type="dxa"/>
              <w:left w:w="120" w:type="dxa"/>
              <w:bottom w:w="120" w:type="dxa"/>
              <w:right w:w="120" w:type="dxa"/>
            </w:tcMar>
            <w:hideMark/>
          </w:tcPr>
          <w:p w:rsidR="005A52FE" w:rsidRDefault="005A52FE">
            <w:r>
              <w:t>Specifies one or more background images for an element</w:t>
            </w:r>
          </w:p>
        </w:tc>
        <w:tc>
          <w:tcPr>
            <w:tcW w:w="353" w:type="pct"/>
            <w:shd w:val="clear" w:color="auto" w:fill="F1F1F1"/>
            <w:tcMar>
              <w:top w:w="120" w:type="dxa"/>
              <w:left w:w="120" w:type="dxa"/>
              <w:bottom w:w="120" w:type="dxa"/>
              <w:right w:w="120" w:type="dxa"/>
            </w:tcMar>
            <w:hideMark/>
          </w:tcPr>
          <w:p w:rsidR="005A52FE" w:rsidRDefault="005A52FE">
            <w:r>
              <w:t>1</w:t>
            </w:r>
          </w:p>
        </w:tc>
      </w:tr>
      <w:tr w:rsidR="005A52FE" w:rsidTr="005A52FE">
        <w:tc>
          <w:tcPr>
            <w:tcW w:w="1074" w:type="pct"/>
            <w:shd w:val="clear" w:color="auto" w:fill="FFFFFF"/>
            <w:tcMar>
              <w:top w:w="120" w:type="dxa"/>
              <w:left w:w="240" w:type="dxa"/>
              <w:bottom w:w="120" w:type="dxa"/>
              <w:right w:w="120" w:type="dxa"/>
            </w:tcMar>
            <w:hideMark/>
          </w:tcPr>
          <w:p w:rsidR="005A52FE" w:rsidRDefault="00CA242B">
            <w:hyperlink r:id="rId1527" w:history="1">
              <w:r w:rsidR="005A52FE">
                <w:rPr>
                  <w:rStyle w:val="Hyperlink"/>
                </w:rPr>
                <w:t>background-position</w:t>
              </w:r>
            </w:hyperlink>
          </w:p>
        </w:tc>
        <w:tc>
          <w:tcPr>
            <w:tcW w:w="3573" w:type="pct"/>
            <w:shd w:val="clear" w:color="auto" w:fill="FFFFFF"/>
            <w:tcMar>
              <w:top w:w="120" w:type="dxa"/>
              <w:left w:w="120" w:type="dxa"/>
              <w:bottom w:w="120" w:type="dxa"/>
              <w:right w:w="120" w:type="dxa"/>
            </w:tcMar>
            <w:hideMark/>
          </w:tcPr>
          <w:p w:rsidR="005A52FE" w:rsidRDefault="005A52FE">
            <w:r>
              <w:t>Specifies the position of a background image</w:t>
            </w:r>
          </w:p>
        </w:tc>
        <w:tc>
          <w:tcPr>
            <w:tcW w:w="353" w:type="pct"/>
            <w:shd w:val="clear" w:color="auto" w:fill="FFFFFF"/>
            <w:tcMar>
              <w:top w:w="120" w:type="dxa"/>
              <w:left w:w="120" w:type="dxa"/>
              <w:bottom w:w="120" w:type="dxa"/>
              <w:right w:w="120" w:type="dxa"/>
            </w:tcMar>
            <w:hideMark/>
          </w:tcPr>
          <w:p w:rsidR="005A52FE" w:rsidRDefault="005A52FE">
            <w:r>
              <w:t>1</w:t>
            </w:r>
          </w:p>
        </w:tc>
      </w:tr>
      <w:tr w:rsidR="005A52FE" w:rsidTr="005A52FE">
        <w:tc>
          <w:tcPr>
            <w:tcW w:w="1074" w:type="pct"/>
            <w:shd w:val="clear" w:color="auto" w:fill="F1F1F1"/>
            <w:tcMar>
              <w:top w:w="120" w:type="dxa"/>
              <w:left w:w="240" w:type="dxa"/>
              <w:bottom w:w="120" w:type="dxa"/>
              <w:right w:w="120" w:type="dxa"/>
            </w:tcMar>
            <w:hideMark/>
          </w:tcPr>
          <w:p w:rsidR="005A52FE" w:rsidRDefault="00CA242B">
            <w:hyperlink r:id="rId1528" w:history="1">
              <w:r w:rsidR="005A52FE">
                <w:rPr>
                  <w:rStyle w:val="Hyperlink"/>
                </w:rPr>
                <w:t>background-repeat</w:t>
              </w:r>
            </w:hyperlink>
          </w:p>
        </w:tc>
        <w:tc>
          <w:tcPr>
            <w:tcW w:w="3573" w:type="pct"/>
            <w:shd w:val="clear" w:color="auto" w:fill="F1F1F1"/>
            <w:tcMar>
              <w:top w:w="120" w:type="dxa"/>
              <w:left w:w="120" w:type="dxa"/>
              <w:bottom w:w="120" w:type="dxa"/>
              <w:right w:w="120" w:type="dxa"/>
            </w:tcMar>
            <w:hideMark/>
          </w:tcPr>
          <w:p w:rsidR="005A52FE" w:rsidRDefault="005A52FE">
            <w:r>
              <w:t>Sets how a background image will be repeated</w:t>
            </w:r>
          </w:p>
        </w:tc>
        <w:tc>
          <w:tcPr>
            <w:tcW w:w="353" w:type="pct"/>
            <w:shd w:val="clear" w:color="auto" w:fill="F1F1F1"/>
            <w:tcMar>
              <w:top w:w="120" w:type="dxa"/>
              <w:left w:w="120" w:type="dxa"/>
              <w:bottom w:w="120" w:type="dxa"/>
              <w:right w:w="120" w:type="dxa"/>
            </w:tcMar>
            <w:hideMark/>
          </w:tcPr>
          <w:p w:rsidR="005A52FE" w:rsidRDefault="005A52FE">
            <w:r>
              <w:t>1</w:t>
            </w:r>
          </w:p>
        </w:tc>
      </w:tr>
      <w:tr w:rsidR="005A52FE" w:rsidTr="005A52FE">
        <w:tc>
          <w:tcPr>
            <w:tcW w:w="1074" w:type="pct"/>
            <w:shd w:val="clear" w:color="auto" w:fill="FFFFFF"/>
            <w:tcMar>
              <w:top w:w="120" w:type="dxa"/>
              <w:left w:w="240" w:type="dxa"/>
              <w:bottom w:w="120" w:type="dxa"/>
              <w:right w:w="120" w:type="dxa"/>
            </w:tcMar>
            <w:hideMark/>
          </w:tcPr>
          <w:p w:rsidR="005A52FE" w:rsidRDefault="00CA242B">
            <w:hyperlink r:id="rId1529" w:history="1">
              <w:r w:rsidR="005A52FE">
                <w:rPr>
                  <w:rStyle w:val="Hyperlink"/>
                </w:rPr>
                <w:t>background-clip</w:t>
              </w:r>
            </w:hyperlink>
          </w:p>
        </w:tc>
        <w:tc>
          <w:tcPr>
            <w:tcW w:w="3573" w:type="pct"/>
            <w:shd w:val="clear" w:color="auto" w:fill="FFFFFF"/>
            <w:tcMar>
              <w:top w:w="120" w:type="dxa"/>
              <w:left w:w="120" w:type="dxa"/>
              <w:bottom w:w="120" w:type="dxa"/>
              <w:right w:w="120" w:type="dxa"/>
            </w:tcMar>
            <w:hideMark/>
          </w:tcPr>
          <w:p w:rsidR="005A52FE" w:rsidRDefault="005A52FE">
            <w:r>
              <w:t>Specifies the painting area of the background</w:t>
            </w:r>
          </w:p>
        </w:tc>
        <w:tc>
          <w:tcPr>
            <w:tcW w:w="353" w:type="pct"/>
            <w:shd w:val="clear" w:color="auto" w:fill="FFFFFF"/>
            <w:tcMar>
              <w:top w:w="120" w:type="dxa"/>
              <w:left w:w="120" w:type="dxa"/>
              <w:bottom w:w="120" w:type="dxa"/>
              <w:right w:w="120" w:type="dxa"/>
            </w:tcMar>
            <w:hideMark/>
          </w:tcPr>
          <w:p w:rsidR="005A52FE" w:rsidRDefault="005A52FE">
            <w:r>
              <w:t>3</w:t>
            </w:r>
          </w:p>
        </w:tc>
      </w:tr>
      <w:tr w:rsidR="005A52FE" w:rsidTr="005A52FE">
        <w:tc>
          <w:tcPr>
            <w:tcW w:w="1074" w:type="pct"/>
            <w:shd w:val="clear" w:color="auto" w:fill="F1F1F1"/>
            <w:tcMar>
              <w:top w:w="120" w:type="dxa"/>
              <w:left w:w="240" w:type="dxa"/>
              <w:bottom w:w="120" w:type="dxa"/>
              <w:right w:w="120" w:type="dxa"/>
            </w:tcMar>
            <w:hideMark/>
          </w:tcPr>
          <w:p w:rsidR="005A52FE" w:rsidRDefault="00CA242B">
            <w:hyperlink r:id="rId1530" w:history="1">
              <w:r w:rsidR="005A52FE">
                <w:rPr>
                  <w:rStyle w:val="Hyperlink"/>
                </w:rPr>
                <w:t>background-origin</w:t>
              </w:r>
            </w:hyperlink>
          </w:p>
        </w:tc>
        <w:tc>
          <w:tcPr>
            <w:tcW w:w="3573" w:type="pct"/>
            <w:shd w:val="clear" w:color="auto" w:fill="F1F1F1"/>
            <w:tcMar>
              <w:top w:w="120" w:type="dxa"/>
              <w:left w:w="120" w:type="dxa"/>
              <w:bottom w:w="120" w:type="dxa"/>
              <w:right w:w="120" w:type="dxa"/>
            </w:tcMar>
            <w:hideMark/>
          </w:tcPr>
          <w:p w:rsidR="005A52FE" w:rsidRDefault="005A52FE">
            <w:r>
              <w:t>Specifies where the background image(s) is/are positioned</w:t>
            </w:r>
          </w:p>
        </w:tc>
        <w:tc>
          <w:tcPr>
            <w:tcW w:w="353" w:type="pct"/>
            <w:shd w:val="clear" w:color="auto" w:fill="F1F1F1"/>
            <w:tcMar>
              <w:top w:w="120" w:type="dxa"/>
              <w:left w:w="120" w:type="dxa"/>
              <w:bottom w:w="120" w:type="dxa"/>
              <w:right w:w="120" w:type="dxa"/>
            </w:tcMar>
            <w:hideMark/>
          </w:tcPr>
          <w:p w:rsidR="005A52FE" w:rsidRDefault="005A52FE">
            <w:r>
              <w:t>3</w:t>
            </w:r>
          </w:p>
        </w:tc>
      </w:tr>
      <w:tr w:rsidR="005A52FE" w:rsidTr="005A52FE">
        <w:tc>
          <w:tcPr>
            <w:tcW w:w="1074" w:type="pct"/>
            <w:shd w:val="clear" w:color="auto" w:fill="FFFFFF"/>
            <w:tcMar>
              <w:top w:w="120" w:type="dxa"/>
              <w:left w:w="240" w:type="dxa"/>
              <w:bottom w:w="120" w:type="dxa"/>
              <w:right w:w="120" w:type="dxa"/>
            </w:tcMar>
            <w:hideMark/>
          </w:tcPr>
          <w:p w:rsidR="005A52FE" w:rsidRDefault="00CA242B">
            <w:hyperlink r:id="rId1531" w:history="1">
              <w:r w:rsidR="005A52FE">
                <w:rPr>
                  <w:rStyle w:val="Hyperlink"/>
                </w:rPr>
                <w:t>background-size</w:t>
              </w:r>
            </w:hyperlink>
          </w:p>
        </w:tc>
        <w:tc>
          <w:tcPr>
            <w:tcW w:w="3573" w:type="pct"/>
            <w:shd w:val="clear" w:color="auto" w:fill="FFFFFF"/>
            <w:tcMar>
              <w:top w:w="120" w:type="dxa"/>
              <w:left w:w="120" w:type="dxa"/>
              <w:bottom w:w="120" w:type="dxa"/>
              <w:right w:w="120" w:type="dxa"/>
            </w:tcMar>
            <w:hideMark/>
          </w:tcPr>
          <w:p w:rsidR="005A52FE" w:rsidRDefault="005A52FE">
            <w:r>
              <w:t>Specifies the size of the background image(s)</w:t>
            </w:r>
          </w:p>
        </w:tc>
        <w:tc>
          <w:tcPr>
            <w:tcW w:w="353" w:type="pct"/>
            <w:shd w:val="clear" w:color="auto" w:fill="FFFFFF"/>
            <w:tcMar>
              <w:top w:w="120" w:type="dxa"/>
              <w:left w:w="120" w:type="dxa"/>
              <w:bottom w:w="120" w:type="dxa"/>
              <w:right w:w="120" w:type="dxa"/>
            </w:tcMar>
            <w:hideMark/>
          </w:tcPr>
          <w:p w:rsidR="005A52FE" w:rsidRDefault="005A52FE">
            <w:r>
              <w:t>3</w:t>
            </w:r>
          </w:p>
        </w:tc>
      </w:tr>
      <w:tr w:rsidR="005A52FE" w:rsidTr="005A52FE">
        <w:tc>
          <w:tcPr>
            <w:tcW w:w="1074" w:type="pct"/>
            <w:shd w:val="clear" w:color="auto" w:fill="F1F1F1"/>
            <w:tcMar>
              <w:top w:w="120" w:type="dxa"/>
              <w:left w:w="240" w:type="dxa"/>
              <w:bottom w:w="120" w:type="dxa"/>
              <w:right w:w="120" w:type="dxa"/>
            </w:tcMar>
            <w:hideMark/>
          </w:tcPr>
          <w:p w:rsidR="005A52FE" w:rsidRDefault="00CA242B">
            <w:hyperlink r:id="rId1532" w:history="1">
              <w:r w:rsidR="005A52FE">
                <w:rPr>
                  <w:rStyle w:val="Hyperlink"/>
                </w:rPr>
                <w:t>border</w:t>
              </w:r>
            </w:hyperlink>
          </w:p>
        </w:tc>
        <w:tc>
          <w:tcPr>
            <w:tcW w:w="3573" w:type="pct"/>
            <w:shd w:val="clear" w:color="auto" w:fill="F1F1F1"/>
            <w:tcMar>
              <w:top w:w="120" w:type="dxa"/>
              <w:left w:w="120" w:type="dxa"/>
              <w:bottom w:w="120" w:type="dxa"/>
              <w:right w:w="120" w:type="dxa"/>
            </w:tcMar>
            <w:hideMark/>
          </w:tcPr>
          <w:p w:rsidR="005A52FE" w:rsidRDefault="005A52FE">
            <w:r>
              <w:t>Sets all the border properties in one declaration</w:t>
            </w:r>
          </w:p>
        </w:tc>
        <w:tc>
          <w:tcPr>
            <w:tcW w:w="353" w:type="pct"/>
            <w:shd w:val="clear" w:color="auto" w:fill="F1F1F1"/>
            <w:tcMar>
              <w:top w:w="120" w:type="dxa"/>
              <w:left w:w="120" w:type="dxa"/>
              <w:bottom w:w="120" w:type="dxa"/>
              <w:right w:w="120" w:type="dxa"/>
            </w:tcMar>
            <w:hideMark/>
          </w:tcPr>
          <w:p w:rsidR="005A52FE" w:rsidRDefault="005A52FE">
            <w:r>
              <w:t>1</w:t>
            </w:r>
          </w:p>
        </w:tc>
      </w:tr>
      <w:tr w:rsidR="005A52FE" w:rsidTr="005A52FE">
        <w:tc>
          <w:tcPr>
            <w:tcW w:w="1074" w:type="pct"/>
            <w:shd w:val="clear" w:color="auto" w:fill="FFFFFF"/>
            <w:tcMar>
              <w:top w:w="120" w:type="dxa"/>
              <w:left w:w="240" w:type="dxa"/>
              <w:bottom w:w="120" w:type="dxa"/>
              <w:right w:w="120" w:type="dxa"/>
            </w:tcMar>
            <w:hideMark/>
          </w:tcPr>
          <w:p w:rsidR="005A52FE" w:rsidRDefault="00CA242B">
            <w:hyperlink r:id="rId1533" w:history="1">
              <w:r w:rsidR="005A52FE">
                <w:rPr>
                  <w:rStyle w:val="Hyperlink"/>
                </w:rPr>
                <w:t>border-bottom</w:t>
              </w:r>
            </w:hyperlink>
          </w:p>
        </w:tc>
        <w:tc>
          <w:tcPr>
            <w:tcW w:w="3573" w:type="pct"/>
            <w:shd w:val="clear" w:color="auto" w:fill="FFFFFF"/>
            <w:tcMar>
              <w:top w:w="120" w:type="dxa"/>
              <w:left w:w="120" w:type="dxa"/>
              <w:bottom w:w="120" w:type="dxa"/>
              <w:right w:w="120" w:type="dxa"/>
            </w:tcMar>
            <w:hideMark/>
          </w:tcPr>
          <w:p w:rsidR="005A52FE" w:rsidRDefault="005A52FE">
            <w:r>
              <w:t>Sets all the bottom border properties in one declaration</w:t>
            </w:r>
          </w:p>
        </w:tc>
        <w:tc>
          <w:tcPr>
            <w:tcW w:w="353" w:type="pct"/>
            <w:shd w:val="clear" w:color="auto" w:fill="FFFFFF"/>
            <w:tcMar>
              <w:top w:w="120" w:type="dxa"/>
              <w:left w:w="120" w:type="dxa"/>
              <w:bottom w:w="120" w:type="dxa"/>
              <w:right w:w="120" w:type="dxa"/>
            </w:tcMar>
            <w:hideMark/>
          </w:tcPr>
          <w:p w:rsidR="005A52FE" w:rsidRDefault="005A52FE">
            <w:r>
              <w:t>1</w:t>
            </w:r>
          </w:p>
        </w:tc>
      </w:tr>
      <w:tr w:rsidR="005A52FE" w:rsidTr="005A52FE">
        <w:tc>
          <w:tcPr>
            <w:tcW w:w="1074" w:type="pct"/>
            <w:shd w:val="clear" w:color="auto" w:fill="F1F1F1"/>
            <w:tcMar>
              <w:top w:w="120" w:type="dxa"/>
              <w:left w:w="240" w:type="dxa"/>
              <w:bottom w:w="120" w:type="dxa"/>
              <w:right w:w="120" w:type="dxa"/>
            </w:tcMar>
            <w:hideMark/>
          </w:tcPr>
          <w:p w:rsidR="005A52FE" w:rsidRDefault="00CA242B">
            <w:hyperlink r:id="rId1534" w:history="1">
              <w:r w:rsidR="005A52FE">
                <w:rPr>
                  <w:rStyle w:val="Hyperlink"/>
                </w:rPr>
                <w:t>border-bottom-color</w:t>
              </w:r>
            </w:hyperlink>
          </w:p>
        </w:tc>
        <w:tc>
          <w:tcPr>
            <w:tcW w:w="3573" w:type="pct"/>
            <w:shd w:val="clear" w:color="auto" w:fill="F1F1F1"/>
            <w:tcMar>
              <w:top w:w="120" w:type="dxa"/>
              <w:left w:w="120" w:type="dxa"/>
              <w:bottom w:w="120" w:type="dxa"/>
              <w:right w:w="120" w:type="dxa"/>
            </w:tcMar>
            <w:hideMark/>
          </w:tcPr>
          <w:p w:rsidR="005A52FE" w:rsidRDefault="005A52FE">
            <w:r>
              <w:t>Sets the color of the bottom border</w:t>
            </w:r>
          </w:p>
        </w:tc>
        <w:tc>
          <w:tcPr>
            <w:tcW w:w="353" w:type="pct"/>
            <w:shd w:val="clear" w:color="auto" w:fill="F1F1F1"/>
            <w:tcMar>
              <w:top w:w="120" w:type="dxa"/>
              <w:left w:w="120" w:type="dxa"/>
              <w:bottom w:w="120" w:type="dxa"/>
              <w:right w:w="120" w:type="dxa"/>
            </w:tcMar>
            <w:hideMark/>
          </w:tcPr>
          <w:p w:rsidR="005A52FE" w:rsidRDefault="005A52FE">
            <w:r>
              <w:t>1 </w:t>
            </w:r>
          </w:p>
        </w:tc>
      </w:tr>
      <w:tr w:rsidR="005A52FE" w:rsidTr="005A52FE">
        <w:tc>
          <w:tcPr>
            <w:tcW w:w="1074" w:type="pct"/>
            <w:shd w:val="clear" w:color="auto" w:fill="FFFFFF"/>
            <w:tcMar>
              <w:top w:w="120" w:type="dxa"/>
              <w:left w:w="240" w:type="dxa"/>
              <w:bottom w:w="120" w:type="dxa"/>
              <w:right w:w="120" w:type="dxa"/>
            </w:tcMar>
            <w:hideMark/>
          </w:tcPr>
          <w:p w:rsidR="005A52FE" w:rsidRDefault="00CA242B">
            <w:hyperlink r:id="rId1535" w:history="1">
              <w:r w:rsidR="005A52FE">
                <w:rPr>
                  <w:rStyle w:val="Hyperlink"/>
                </w:rPr>
                <w:t>border-bottom-left-radius</w:t>
              </w:r>
            </w:hyperlink>
          </w:p>
        </w:tc>
        <w:tc>
          <w:tcPr>
            <w:tcW w:w="3573" w:type="pct"/>
            <w:shd w:val="clear" w:color="auto" w:fill="FFFFFF"/>
            <w:tcMar>
              <w:top w:w="120" w:type="dxa"/>
              <w:left w:w="120" w:type="dxa"/>
              <w:bottom w:w="120" w:type="dxa"/>
              <w:right w:w="120" w:type="dxa"/>
            </w:tcMar>
            <w:hideMark/>
          </w:tcPr>
          <w:p w:rsidR="005A52FE" w:rsidRDefault="005A52FE">
            <w:r>
              <w:t>Defines the shape of the border of the bottom-left corner</w:t>
            </w:r>
          </w:p>
        </w:tc>
        <w:tc>
          <w:tcPr>
            <w:tcW w:w="353" w:type="pct"/>
            <w:shd w:val="clear" w:color="auto" w:fill="FFFFFF"/>
            <w:tcMar>
              <w:top w:w="120" w:type="dxa"/>
              <w:left w:w="120" w:type="dxa"/>
              <w:bottom w:w="120" w:type="dxa"/>
              <w:right w:w="120" w:type="dxa"/>
            </w:tcMar>
            <w:hideMark/>
          </w:tcPr>
          <w:p w:rsidR="005A52FE" w:rsidRDefault="005A52FE">
            <w:r>
              <w:t>3</w:t>
            </w:r>
          </w:p>
        </w:tc>
      </w:tr>
      <w:tr w:rsidR="005A52FE" w:rsidTr="005A52FE">
        <w:tc>
          <w:tcPr>
            <w:tcW w:w="1074" w:type="pct"/>
            <w:shd w:val="clear" w:color="auto" w:fill="F1F1F1"/>
            <w:tcMar>
              <w:top w:w="120" w:type="dxa"/>
              <w:left w:w="240" w:type="dxa"/>
              <w:bottom w:w="120" w:type="dxa"/>
              <w:right w:w="120" w:type="dxa"/>
            </w:tcMar>
            <w:hideMark/>
          </w:tcPr>
          <w:p w:rsidR="005A52FE" w:rsidRDefault="00CA242B">
            <w:hyperlink r:id="rId1536" w:history="1">
              <w:r w:rsidR="005A52FE">
                <w:rPr>
                  <w:rStyle w:val="Hyperlink"/>
                </w:rPr>
                <w:t>border-bottom-right-radius</w:t>
              </w:r>
            </w:hyperlink>
          </w:p>
        </w:tc>
        <w:tc>
          <w:tcPr>
            <w:tcW w:w="3573" w:type="pct"/>
            <w:shd w:val="clear" w:color="auto" w:fill="F1F1F1"/>
            <w:tcMar>
              <w:top w:w="120" w:type="dxa"/>
              <w:left w:w="120" w:type="dxa"/>
              <w:bottom w:w="120" w:type="dxa"/>
              <w:right w:w="120" w:type="dxa"/>
            </w:tcMar>
            <w:hideMark/>
          </w:tcPr>
          <w:p w:rsidR="005A52FE" w:rsidRDefault="005A52FE">
            <w:r>
              <w:t>Defines the shape of the border of the bottom-right corner</w:t>
            </w:r>
          </w:p>
        </w:tc>
        <w:tc>
          <w:tcPr>
            <w:tcW w:w="353" w:type="pct"/>
            <w:shd w:val="clear" w:color="auto" w:fill="F1F1F1"/>
            <w:tcMar>
              <w:top w:w="120" w:type="dxa"/>
              <w:left w:w="120" w:type="dxa"/>
              <w:bottom w:w="120" w:type="dxa"/>
              <w:right w:w="120" w:type="dxa"/>
            </w:tcMar>
            <w:hideMark/>
          </w:tcPr>
          <w:p w:rsidR="005A52FE" w:rsidRDefault="005A52FE">
            <w:r>
              <w:t>3</w:t>
            </w:r>
          </w:p>
        </w:tc>
      </w:tr>
      <w:tr w:rsidR="005A52FE" w:rsidTr="005A52FE">
        <w:tc>
          <w:tcPr>
            <w:tcW w:w="1074" w:type="pct"/>
            <w:shd w:val="clear" w:color="auto" w:fill="FFFFFF"/>
            <w:tcMar>
              <w:top w:w="120" w:type="dxa"/>
              <w:left w:w="240" w:type="dxa"/>
              <w:bottom w:w="120" w:type="dxa"/>
              <w:right w:w="120" w:type="dxa"/>
            </w:tcMar>
            <w:hideMark/>
          </w:tcPr>
          <w:p w:rsidR="005A52FE" w:rsidRDefault="00CA242B">
            <w:hyperlink r:id="rId1537" w:history="1">
              <w:r w:rsidR="005A52FE">
                <w:rPr>
                  <w:rStyle w:val="Hyperlink"/>
                </w:rPr>
                <w:t>border-bottom-style</w:t>
              </w:r>
            </w:hyperlink>
          </w:p>
        </w:tc>
        <w:tc>
          <w:tcPr>
            <w:tcW w:w="3573" w:type="pct"/>
            <w:shd w:val="clear" w:color="auto" w:fill="FFFFFF"/>
            <w:tcMar>
              <w:top w:w="120" w:type="dxa"/>
              <w:left w:w="120" w:type="dxa"/>
              <w:bottom w:w="120" w:type="dxa"/>
              <w:right w:w="120" w:type="dxa"/>
            </w:tcMar>
            <w:hideMark/>
          </w:tcPr>
          <w:p w:rsidR="005A52FE" w:rsidRDefault="005A52FE">
            <w:r>
              <w:t>Sets the style of the bottom border</w:t>
            </w:r>
          </w:p>
        </w:tc>
        <w:tc>
          <w:tcPr>
            <w:tcW w:w="353" w:type="pct"/>
            <w:shd w:val="clear" w:color="auto" w:fill="FFFFFF"/>
            <w:tcMar>
              <w:top w:w="120" w:type="dxa"/>
              <w:left w:w="120" w:type="dxa"/>
              <w:bottom w:w="120" w:type="dxa"/>
              <w:right w:w="120" w:type="dxa"/>
            </w:tcMar>
            <w:hideMark/>
          </w:tcPr>
          <w:p w:rsidR="005A52FE" w:rsidRDefault="005A52FE">
            <w:r>
              <w:t>1</w:t>
            </w:r>
          </w:p>
        </w:tc>
      </w:tr>
      <w:tr w:rsidR="005A52FE" w:rsidTr="005A52FE">
        <w:tc>
          <w:tcPr>
            <w:tcW w:w="1074" w:type="pct"/>
            <w:shd w:val="clear" w:color="auto" w:fill="F1F1F1"/>
            <w:tcMar>
              <w:top w:w="120" w:type="dxa"/>
              <w:left w:w="240" w:type="dxa"/>
              <w:bottom w:w="120" w:type="dxa"/>
              <w:right w:w="120" w:type="dxa"/>
            </w:tcMar>
            <w:hideMark/>
          </w:tcPr>
          <w:p w:rsidR="005A52FE" w:rsidRDefault="00CA242B">
            <w:hyperlink r:id="rId1538" w:history="1">
              <w:r w:rsidR="005A52FE">
                <w:rPr>
                  <w:rStyle w:val="Hyperlink"/>
                </w:rPr>
                <w:t>border-bottom-width</w:t>
              </w:r>
            </w:hyperlink>
          </w:p>
        </w:tc>
        <w:tc>
          <w:tcPr>
            <w:tcW w:w="3573" w:type="pct"/>
            <w:shd w:val="clear" w:color="auto" w:fill="F1F1F1"/>
            <w:tcMar>
              <w:top w:w="120" w:type="dxa"/>
              <w:left w:w="120" w:type="dxa"/>
              <w:bottom w:w="120" w:type="dxa"/>
              <w:right w:w="120" w:type="dxa"/>
            </w:tcMar>
            <w:hideMark/>
          </w:tcPr>
          <w:p w:rsidR="005A52FE" w:rsidRDefault="005A52FE">
            <w:r>
              <w:t>Sets the width of the bottom border</w:t>
            </w:r>
          </w:p>
        </w:tc>
        <w:tc>
          <w:tcPr>
            <w:tcW w:w="353" w:type="pct"/>
            <w:shd w:val="clear" w:color="auto" w:fill="F1F1F1"/>
            <w:tcMar>
              <w:top w:w="120" w:type="dxa"/>
              <w:left w:w="120" w:type="dxa"/>
              <w:bottom w:w="120" w:type="dxa"/>
              <w:right w:w="120" w:type="dxa"/>
            </w:tcMar>
            <w:hideMark/>
          </w:tcPr>
          <w:p w:rsidR="005A52FE" w:rsidRDefault="005A52FE">
            <w:r>
              <w:t>1</w:t>
            </w:r>
          </w:p>
        </w:tc>
      </w:tr>
      <w:tr w:rsidR="005A52FE" w:rsidTr="005A52FE">
        <w:tc>
          <w:tcPr>
            <w:tcW w:w="1074" w:type="pct"/>
            <w:shd w:val="clear" w:color="auto" w:fill="FFFFFF"/>
            <w:tcMar>
              <w:top w:w="120" w:type="dxa"/>
              <w:left w:w="240" w:type="dxa"/>
              <w:bottom w:w="120" w:type="dxa"/>
              <w:right w:w="120" w:type="dxa"/>
            </w:tcMar>
            <w:hideMark/>
          </w:tcPr>
          <w:p w:rsidR="005A52FE" w:rsidRDefault="00CA242B">
            <w:hyperlink r:id="rId1539" w:history="1">
              <w:r w:rsidR="005A52FE">
                <w:rPr>
                  <w:rStyle w:val="Hyperlink"/>
                </w:rPr>
                <w:t>border-color</w:t>
              </w:r>
            </w:hyperlink>
          </w:p>
        </w:tc>
        <w:tc>
          <w:tcPr>
            <w:tcW w:w="3573" w:type="pct"/>
            <w:shd w:val="clear" w:color="auto" w:fill="FFFFFF"/>
            <w:tcMar>
              <w:top w:w="120" w:type="dxa"/>
              <w:left w:w="120" w:type="dxa"/>
              <w:bottom w:w="120" w:type="dxa"/>
              <w:right w:w="120" w:type="dxa"/>
            </w:tcMar>
            <w:hideMark/>
          </w:tcPr>
          <w:p w:rsidR="005A52FE" w:rsidRDefault="005A52FE">
            <w:r>
              <w:t>Sets the color of the four borders</w:t>
            </w:r>
          </w:p>
        </w:tc>
        <w:tc>
          <w:tcPr>
            <w:tcW w:w="353" w:type="pct"/>
            <w:shd w:val="clear" w:color="auto" w:fill="FFFFFF"/>
            <w:tcMar>
              <w:top w:w="120" w:type="dxa"/>
              <w:left w:w="120" w:type="dxa"/>
              <w:bottom w:w="120" w:type="dxa"/>
              <w:right w:w="120" w:type="dxa"/>
            </w:tcMar>
            <w:hideMark/>
          </w:tcPr>
          <w:p w:rsidR="005A52FE" w:rsidRDefault="005A52FE">
            <w:r>
              <w:t>1</w:t>
            </w:r>
          </w:p>
        </w:tc>
      </w:tr>
      <w:tr w:rsidR="005A52FE" w:rsidTr="005A52FE">
        <w:tc>
          <w:tcPr>
            <w:tcW w:w="1074" w:type="pct"/>
            <w:shd w:val="clear" w:color="auto" w:fill="F1F1F1"/>
            <w:tcMar>
              <w:top w:w="120" w:type="dxa"/>
              <w:left w:w="240" w:type="dxa"/>
              <w:bottom w:w="120" w:type="dxa"/>
              <w:right w:w="120" w:type="dxa"/>
            </w:tcMar>
            <w:hideMark/>
          </w:tcPr>
          <w:p w:rsidR="005A52FE" w:rsidRDefault="00CA242B">
            <w:hyperlink r:id="rId1540" w:history="1">
              <w:r w:rsidR="005A52FE">
                <w:rPr>
                  <w:rStyle w:val="Hyperlink"/>
                </w:rPr>
                <w:t>border-image</w:t>
              </w:r>
            </w:hyperlink>
          </w:p>
        </w:tc>
        <w:tc>
          <w:tcPr>
            <w:tcW w:w="3573" w:type="pct"/>
            <w:shd w:val="clear" w:color="auto" w:fill="F1F1F1"/>
            <w:tcMar>
              <w:top w:w="120" w:type="dxa"/>
              <w:left w:w="120" w:type="dxa"/>
              <w:bottom w:w="120" w:type="dxa"/>
              <w:right w:w="120" w:type="dxa"/>
            </w:tcMar>
            <w:hideMark/>
          </w:tcPr>
          <w:p w:rsidR="005A52FE" w:rsidRDefault="005A52FE">
            <w:r>
              <w:t>A shorthand property for setting all the border-image-* properties</w:t>
            </w:r>
          </w:p>
        </w:tc>
        <w:tc>
          <w:tcPr>
            <w:tcW w:w="353" w:type="pct"/>
            <w:shd w:val="clear" w:color="auto" w:fill="F1F1F1"/>
            <w:tcMar>
              <w:top w:w="120" w:type="dxa"/>
              <w:left w:w="120" w:type="dxa"/>
              <w:bottom w:w="120" w:type="dxa"/>
              <w:right w:w="120" w:type="dxa"/>
            </w:tcMar>
            <w:hideMark/>
          </w:tcPr>
          <w:p w:rsidR="005A52FE" w:rsidRDefault="005A52FE">
            <w:r>
              <w:t>3</w:t>
            </w:r>
          </w:p>
        </w:tc>
      </w:tr>
      <w:tr w:rsidR="005A52FE" w:rsidTr="005A52FE">
        <w:tc>
          <w:tcPr>
            <w:tcW w:w="1074" w:type="pct"/>
            <w:shd w:val="clear" w:color="auto" w:fill="FFFFFF"/>
            <w:tcMar>
              <w:top w:w="120" w:type="dxa"/>
              <w:left w:w="240" w:type="dxa"/>
              <w:bottom w:w="120" w:type="dxa"/>
              <w:right w:w="120" w:type="dxa"/>
            </w:tcMar>
            <w:hideMark/>
          </w:tcPr>
          <w:p w:rsidR="005A52FE" w:rsidRDefault="00CA242B">
            <w:hyperlink r:id="rId1541" w:history="1">
              <w:r w:rsidR="005A52FE">
                <w:rPr>
                  <w:rStyle w:val="Hyperlink"/>
                </w:rPr>
                <w:t>border-image-outset</w:t>
              </w:r>
            </w:hyperlink>
          </w:p>
        </w:tc>
        <w:tc>
          <w:tcPr>
            <w:tcW w:w="3573" w:type="pct"/>
            <w:shd w:val="clear" w:color="auto" w:fill="FFFFFF"/>
            <w:tcMar>
              <w:top w:w="120" w:type="dxa"/>
              <w:left w:w="120" w:type="dxa"/>
              <w:bottom w:w="120" w:type="dxa"/>
              <w:right w:w="120" w:type="dxa"/>
            </w:tcMar>
            <w:hideMark/>
          </w:tcPr>
          <w:p w:rsidR="005A52FE" w:rsidRDefault="005A52FE">
            <w:r>
              <w:t>Specifies the amount by which the border image area extends beyond the border box</w:t>
            </w:r>
          </w:p>
        </w:tc>
        <w:tc>
          <w:tcPr>
            <w:tcW w:w="353" w:type="pct"/>
            <w:shd w:val="clear" w:color="auto" w:fill="FFFFFF"/>
            <w:tcMar>
              <w:top w:w="120" w:type="dxa"/>
              <w:left w:w="120" w:type="dxa"/>
              <w:bottom w:w="120" w:type="dxa"/>
              <w:right w:w="120" w:type="dxa"/>
            </w:tcMar>
            <w:hideMark/>
          </w:tcPr>
          <w:p w:rsidR="005A52FE" w:rsidRDefault="005A52FE">
            <w:r>
              <w:t>3</w:t>
            </w:r>
          </w:p>
        </w:tc>
      </w:tr>
      <w:tr w:rsidR="005A52FE" w:rsidTr="005A52FE">
        <w:tc>
          <w:tcPr>
            <w:tcW w:w="1074" w:type="pct"/>
            <w:shd w:val="clear" w:color="auto" w:fill="F1F1F1"/>
            <w:tcMar>
              <w:top w:w="120" w:type="dxa"/>
              <w:left w:w="240" w:type="dxa"/>
              <w:bottom w:w="120" w:type="dxa"/>
              <w:right w:w="120" w:type="dxa"/>
            </w:tcMar>
            <w:hideMark/>
          </w:tcPr>
          <w:p w:rsidR="005A52FE" w:rsidRDefault="00CA242B">
            <w:hyperlink r:id="rId1542" w:history="1">
              <w:r w:rsidR="005A52FE">
                <w:rPr>
                  <w:rStyle w:val="Hyperlink"/>
                </w:rPr>
                <w:t>border-image-repeat</w:t>
              </w:r>
            </w:hyperlink>
          </w:p>
        </w:tc>
        <w:tc>
          <w:tcPr>
            <w:tcW w:w="3573" w:type="pct"/>
            <w:shd w:val="clear" w:color="auto" w:fill="F1F1F1"/>
            <w:tcMar>
              <w:top w:w="120" w:type="dxa"/>
              <w:left w:w="120" w:type="dxa"/>
              <w:bottom w:w="120" w:type="dxa"/>
              <w:right w:w="120" w:type="dxa"/>
            </w:tcMar>
            <w:hideMark/>
          </w:tcPr>
          <w:p w:rsidR="005A52FE" w:rsidRDefault="005A52FE">
            <w:r>
              <w:t>Specifies whether the border image should be repeated, rounded or stretched</w:t>
            </w:r>
          </w:p>
        </w:tc>
        <w:tc>
          <w:tcPr>
            <w:tcW w:w="353" w:type="pct"/>
            <w:shd w:val="clear" w:color="auto" w:fill="F1F1F1"/>
            <w:tcMar>
              <w:top w:w="120" w:type="dxa"/>
              <w:left w:w="120" w:type="dxa"/>
              <w:bottom w:w="120" w:type="dxa"/>
              <w:right w:w="120" w:type="dxa"/>
            </w:tcMar>
            <w:hideMark/>
          </w:tcPr>
          <w:p w:rsidR="005A52FE" w:rsidRDefault="005A52FE">
            <w:r>
              <w:t>3</w:t>
            </w:r>
          </w:p>
        </w:tc>
      </w:tr>
      <w:tr w:rsidR="005A52FE" w:rsidTr="005A52FE">
        <w:tc>
          <w:tcPr>
            <w:tcW w:w="1074" w:type="pct"/>
            <w:shd w:val="clear" w:color="auto" w:fill="FFFFFF"/>
            <w:tcMar>
              <w:top w:w="120" w:type="dxa"/>
              <w:left w:w="240" w:type="dxa"/>
              <w:bottom w:w="120" w:type="dxa"/>
              <w:right w:w="120" w:type="dxa"/>
            </w:tcMar>
            <w:hideMark/>
          </w:tcPr>
          <w:p w:rsidR="005A52FE" w:rsidRDefault="00CA242B">
            <w:hyperlink r:id="rId1543" w:history="1">
              <w:r w:rsidR="005A52FE">
                <w:rPr>
                  <w:rStyle w:val="Hyperlink"/>
                </w:rPr>
                <w:t>border-image-slice</w:t>
              </w:r>
            </w:hyperlink>
          </w:p>
        </w:tc>
        <w:tc>
          <w:tcPr>
            <w:tcW w:w="3573" w:type="pct"/>
            <w:shd w:val="clear" w:color="auto" w:fill="FFFFFF"/>
            <w:tcMar>
              <w:top w:w="120" w:type="dxa"/>
              <w:left w:w="120" w:type="dxa"/>
              <w:bottom w:w="120" w:type="dxa"/>
              <w:right w:w="120" w:type="dxa"/>
            </w:tcMar>
            <w:hideMark/>
          </w:tcPr>
          <w:p w:rsidR="005A52FE" w:rsidRDefault="005A52FE">
            <w:r>
              <w:t>Specifies how to slice the border image</w:t>
            </w:r>
          </w:p>
        </w:tc>
        <w:tc>
          <w:tcPr>
            <w:tcW w:w="353" w:type="pct"/>
            <w:shd w:val="clear" w:color="auto" w:fill="FFFFFF"/>
            <w:tcMar>
              <w:top w:w="120" w:type="dxa"/>
              <w:left w:w="120" w:type="dxa"/>
              <w:bottom w:w="120" w:type="dxa"/>
              <w:right w:w="120" w:type="dxa"/>
            </w:tcMar>
            <w:hideMark/>
          </w:tcPr>
          <w:p w:rsidR="005A52FE" w:rsidRDefault="005A52FE">
            <w:r>
              <w:t>3</w:t>
            </w:r>
          </w:p>
        </w:tc>
      </w:tr>
      <w:tr w:rsidR="005A52FE" w:rsidTr="005A52FE">
        <w:tc>
          <w:tcPr>
            <w:tcW w:w="1074" w:type="pct"/>
            <w:shd w:val="clear" w:color="auto" w:fill="F1F1F1"/>
            <w:tcMar>
              <w:top w:w="120" w:type="dxa"/>
              <w:left w:w="240" w:type="dxa"/>
              <w:bottom w:w="120" w:type="dxa"/>
              <w:right w:w="120" w:type="dxa"/>
            </w:tcMar>
            <w:hideMark/>
          </w:tcPr>
          <w:p w:rsidR="005A52FE" w:rsidRDefault="00CA242B">
            <w:hyperlink r:id="rId1544" w:history="1">
              <w:r w:rsidR="005A52FE">
                <w:rPr>
                  <w:rStyle w:val="Hyperlink"/>
                </w:rPr>
                <w:t>border-image-source</w:t>
              </w:r>
            </w:hyperlink>
          </w:p>
        </w:tc>
        <w:tc>
          <w:tcPr>
            <w:tcW w:w="3573" w:type="pct"/>
            <w:shd w:val="clear" w:color="auto" w:fill="F1F1F1"/>
            <w:tcMar>
              <w:top w:w="120" w:type="dxa"/>
              <w:left w:w="120" w:type="dxa"/>
              <w:bottom w:w="120" w:type="dxa"/>
              <w:right w:w="120" w:type="dxa"/>
            </w:tcMar>
            <w:hideMark/>
          </w:tcPr>
          <w:p w:rsidR="005A52FE" w:rsidRDefault="005A52FE">
            <w:r>
              <w:t>Specifies the path to the image to be used as a border</w:t>
            </w:r>
          </w:p>
        </w:tc>
        <w:tc>
          <w:tcPr>
            <w:tcW w:w="353" w:type="pct"/>
            <w:shd w:val="clear" w:color="auto" w:fill="F1F1F1"/>
            <w:tcMar>
              <w:top w:w="120" w:type="dxa"/>
              <w:left w:w="120" w:type="dxa"/>
              <w:bottom w:w="120" w:type="dxa"/>
              <w:right w:w="120" w:type="dxa"/>
            </w:tcMar>
            <w:hideMark/>
          </w:tcPr>
          <w:p w:rsidR="005A52FE" w:rsidRDefault="005A52FE">
            <w:r>
              <w:t>3</w:t>
            </w:r>
          </w:p>
        </w:tc>
      </w:tr>
      <w:tr w:rsidR="005A52FE" w:rsidTr="005A52FE">
        <w:tc>
          <w:tcPr>
            <w:tcW w:w="1074" w:type="pct"/>
            <w:shd w:val="clear" w:color="auto" w:fill="FFFFFF"/>
            <w:tcMar>
              <w:top w:w="120" w:type="dxa"/>
              <w:left w:w="240" w:type="dxa"/>
              <w:bottom w:w="120" w:type="dxa"/>
              <w:right w:w="120" w:type="dxa"/>
            </w:tcMar>
            <w:hideMark/>
          </w:tcPr>
          <w:p w:rsidR="005A52FE" w:rsidRDefault="00CA242B">
            <w:hyperlink r:id="rId1545" w:history="1">
              <w:r w:rsidR="005A52FE">
                <w:rPr>
                  <w:rStyle w:val="Hyperlink"/>
                </w:rPr>
                <w:t>border-image-width</w:t>
              </w:r>
            </w:hyperlink>
          </w:p>
        </w:tc>
        <w:tc>
          <w:tcPr>
            <w:tcW w:w="3573" w:type="pct"/>
            <w:shd w:val="clear" w:color="auto" w:fill="FFFFFF"/>
            <w:tcMar>
              <w:top w:w="120" w:type="dxa"/>
              <w:left w:w="120" w:type="dxa"/>
              <w:bottom w:w="120" w:type="dxa"/>
              <w:right w:w="120" w:type="dxa"/>
            </w:tcMar>
            <w:hideMark/>
          </w:tcPr>
          <w:p w:rsidR="005A52FE" w:rsidRDefault="005A52FE">
            <w:r>
              <w:t>Specifies the widths of the image-border</w:t>
            </w:r>
          </w:p>
        </w:tc>
        <w:tc>
          <w:tcPr>
            <w:tcW w:w="353" w:type="pct"/>
            <w:shd w:val="clear" w:color="auto" w:fill="FFFFFF"/>
            <w:tcMar>
              <w:top w:w="120" w:type="dxa"/>
              <w:left w:w="120" w:type="dxa"/>
              <w:bottom w:w="120" w:type="dxa"/>
              <w:right w:w="120" w:type="dxa"/>
            </w:tcMar>
            <w:hideMark/>
          </w:tcPr>
          <w:p w:rsidR="005A52FE" w:rsidRDefault="005A52FE">
            <w:r>
              <w:t>3</w:t>
            </w:r>
          </w:p>
        </w:tc>
      </w:tr>
      <w:tr w:rsidR="005A52FE" w:rsidTr="005A52FE">
        <w:tc>
          <w:tcPr>
            <w:tcW w:w="1074" w:type="pct"/>
            <w:shd w:val="clear" w:color="auto" w:fill="F1F1F1"/>
            <w:tcMar>
              <w:top w:w="120" w:type="dxa"/>
              <w:left w:w="240" w:type="dxa"/>
              <w:bottom w:w="120" w:type="dxa"/>
              <w:right w:w="120" w:type="dxa"/>
            </w:tcMar>
            <w:hideMark/>
          </w:tcPr>
          <w:p w:rsidR="005A52FE" w:rsidRDefault="00CA242B">
            <w:hyperlink r:id="rId1546" w:history="1">
              <w:r w:rsidR="005A52FE">
                <w:rPr>
                  <w:rStyle w:val="Hyperlink"/>
                </w:rPr>
                <w:t>border-left</w:t>
              </w:r>
            </w:hyperlink>
          </w:p>
        </w:tc>
        <w:tc>
          <w:tcPr>
            <w:tcW w:w="3573" w:type="pct"/>
            <w:shd w:val="clear" w:color="auto" w:fill="F1F1F1"/>
            <w:tcMar>
              <w:top w:w="120" w:type="dxa"/>
              <w:left w:w="120" w:type="dxa"/>
              <w:bottom w:w="120" w:type="dxa"/>
              <w:right w:w="120" w:type="dxa"/>
            </w:tcMar>
            <w:hideMark/>
          </w:tcPr>
          <w:p w:rsidR="005A52FE" w:rsidRDefault="005A52FE">
            <w:r>
              <w:t>Sets all the left border properties in one declaration</w:t>
            </w:r>
          </w:p>
        </w:tc>
        <w:tc>
          <w:tcPr>
            <w:tcW w:w="353" w:type="pct"/>
            <w:shd w:val="clear" w:color="auto" w:fill="F1F1F1"/>
            <w:tcMar>
              <w:top w:w="120" w:type="dxa"/>
              <w:left w:w="120" w:type="dxa"/>
              <w:bottom w:w="120" w:type="dxa"/>
              <w:right w:w="120" w:type="dxa"/>
            </w:tcMar>
            <w:hideMark/>
          </w:tcPr>
          <w:p w:rsidR="005A52FE" w:rsidRDefault="005A52FE">
            <w:r>
              <w:t>1</w:t>
            </w:r>
          </w:p>
        </w:tc>
      </w:tr>
      <w:tr w:rsidR="005A52FE" w:rsidTr="005A52FE">
        <w:tc>
          <w:tcPr>
            <w:tcW w:w="1074" w:type="pct"/>
            <w:shd w:val="clear" w:color="auto" w:fill="FFFFFF"/>
            <w:tcMar>
              <w:top w:w="120" w:type="dxa"/>
              <w:left w:w="240" w:type="dxa"/>
              <w:bottom w:w="120" w:type="dxa"/>
              <w:right w:w="120" w:type="dxa"/>
            </w:tcMar>
            <w:hideMark/>
          </w:tcPr>
          <w:p w:rsidR="005A52FE" w:rsidRDefault="00CA242B">
            <w:hyperlink r:id="rId1547" w:history="1">
              <w:r w:rsidR="005A52FE">
                <w:rPr>
                  <w:rStyle w:val="Hyperlink"/>
                </w:rPr>
                <w:t>border-left-color</w:t>
              </w:r>
            </w:hyperlink>
          </w:p>
        </w:tc>
        <w:tc>
          <w:tcPr>
            <w:tcW w:w="3573" w:type="pct"/>
            <w:shd w:val="clear" w:color="auto" w:fill="FFFFFF"/>
            <w:tcMar>
              <w:top w:w="120" w:type="dxa"/>
              <w:left w:w="120" w:type="dxa"/>
              <w:bottom w:w="120" w:type="dxa"/>
              <w:right w:w="120" w:type="dxa"/>
            </w:tcMar>
            <w:hideMark/>
          </w:tcPr>
          <w:p w:rsidR="005A52FE" w:rsidRDefault="005A52FE">
            <w:r>
              <w:t>Sets the color of the left border</w:t>
            </w:r>
          </w:p>
        </w:tc>
        <w:tc>
          <w:tcPr>
            <w:tcW w:w="353" w:type="pct"/>
            <w:shd w:val="clear" w:color="auto" w:fill="FFFFFF"/>
            <w:tcMar>
              <w:top w:w="120" w:type="dxa"/>
              <w:left w:w="120" w:type="dxa"/>
              <w:bottom w:w="120" w:type="dxa"/>
              <w:right w:w="120" w:type="dxa"/>
            </w:tcMar>
            <w:hideMark/>
          </w:tcPr>
          <w:p w:rsidR="005A52FE" w:rsidRDefault="005A52FE">
            <w:r>
              <w:t>1</w:t>
            </w:r>
          </w:p>
        </w:tc>
      </w:tr>
      <w:tr w:rsidR="005A52FE" w:rsidTr="005A52FE">
        <w:tc>
          <w:tcPr>
            <w:tcW w:w="1074" w:type="pct"/>
            <w:shd w:val="clear" w:color="auto" w:fill="F1F1F1"/>
            <w:tcMar>
              <w:top w:w="120" w:type="dxa"/>
              <w:left w:w="240" w:type="dxa"/>
              <w:bottom w:w="120" w:type="dxa"/>
              <w:right w:w="120" w:type="dxa"/>
            </w:tcMar>
            <w:hideMark/>
          </w:tcPr>
          <w:p w:rsidR="005A52FE" w:rsidRDefault="00CA242B">
            <w:hyperlink r:id="rId1548" w:history="1">
              <w:r w:rsidR="005A52FE">
                <w:rPr>
                  <w:rStyle w:val="Hyperlink"/>
                </w:rPr>
                <w:t>border-left-style</w:t>
              </w:r>
            </w:hyperlink>
          </w:p>
        </w:tc>
        <w:tc>
          <w:tcPr>
            <w:tcW w:w="3573" w:type="pct"/>
            <w:shd w:val="clear" w:color="auto" w:fill="F1F1F1"/>
            <w:tcMar>
              <w:top w:w="120" w:type="dxa"/>
              <w:left w:w="120" w:type="dxa"/>
              <w:bottom w:w="120" w:type="dxa"/>
              <w:right w:w="120" w:type="dxa"/>
            </w:tcMar>
            <w:hideMark/>
          </w:tcPr>
          <w:p w:rsidR="005A52FE" w:rsidRDefault="005A52FE">
            <w:r>
              <w:t>Sets the style of the left border</w:t>
            </w:r>
          </w:p>
        </w:tc>
        <w:tc>
          <w:tcPr>
            <w:tcW w:w="353" w:type="pct"/>
            <w:shd w:val="clear" w:color="auto" w:fill="F1F1F1"/>
            <w:tcMar>
              <w:top w:w="120" w:type="dxa"/>
              <w:left w:w="120" w:type="dxa"/>
              <w:bottom w:w="120" w:type="dxa"/>
              <w:right w:w="120" w:type="dxa"/>
            </w:tcMar>
            <w:hideMark/>
          </w:tcPr>
          <w:p w:rsidR="005A52FE" w:rsidRDefault="005A52FE">
            <w:r>
              <w:t>1</w:t>
            </w:r>
          </w:p>
        </w:tc>
      </w:tr>
      <w:tr w:rsidR="005A52FE" w:rsidTr="005A52FE">
        <w:tc>
          <w:tcPr>
            <w:tcW w:w="1074" w:type="pct"/>
            <w:shd w:val="clear" w:color="auto" w:fill="FFFFFF"/>
            <w:tcMar>
              <w:top w:w="120" w:type="dxa"/>
              <w:left w:w="240" w:type="dxa"/>
              <w:bottom w:w="120" w:type="dxa"/>
              <w:right w:w="120" w:type="dxa"/>
            </w:tcMar>
            <w:hideMark/>
          </w:tcPr>
          <w:p w:rsidR="005A52FE" w:rsidRDefault="00CA242B">
            <w:hyperlink r:id="rId1549" w:history="1">
              <w:r w:rsidR="005A52FE">
                <w:rPr>
                  <w:rStyle w:val="Hyperlink"/>
                </w:rPr>
                <w:t>border-left-width</w:t>
              </w:r>
            </w:hyperlink>
          </w:p>
        </w:tc>
        <w:tc>
          <w:tcPr>
            <w:tcW w:w="3573" w:type="pct"/>
            <w:shd w:val="clear" w:color="auto" w:fill="FFFFFF"/>
            <w:tcMar>
              <w:top w:w="120" w:type="dxa"/>
              <w:left w:w="120" w:type="dxa"/>
              <w:bottom w:w="120" w:type="dxa"/>
              <w:right w:w="120" w:type="dxa"/>
            </w:tcMar>
            <w:hideMark/>
          </w:tcPr>
          <w:p w:rsidR="005A52FE" w:rsidRDefault="005A52FE">
            <w:r>
              <w:t>Sets the width of the left border</w:t>
            </w:r>
          </w:p>
        </w:tc>
        <w:tc>
          <w:tcPr>
            <w:tcW w:w="353" w:type="pct"/>
            <w:shd w:val="clear" w:color="auto" w:fill="FFFFFF"/>
            <w:tcMar>
              <w:top w:w="120" w:type="dxa"/>
              <w:left w:w="120" w:type="dxa"/>
              <w:bottom w:w="120" w:type="dxa"/>
              <w:right w:w="120" w:type="dxa"/>
            </w:tcMar>
            <w:hideMark/>
          </w:tcPr>
          <w:p w:rsidR="005A52FE" w:rsidRDefault="005A52FE">
            <w:r>
              <w:t>1</w:t>
            </w:r>
          </w:p>
        </w:tc>
      </w:tr>
      <w:tr w:rsidR="005A52FE" w:rsidTr="005A52FE">
        <w:tc>
          <w:tcPr>
            <w:tcW w:w="1074" w:type="pct"/>
            <w:shd w:val="clear" w:color="auto" w:fill="F1F1F1"/>
            <w:tcMar>
              <w:top w:w="120" w:type="dxa"/>
              <w:left w:w="240" w:type="dxa"/>
              <w:bottom w:w="120" w:type="dxa"/>
              <w:right w:w="120" w:type="dxa"/>
            </w:tcMar>
            <w:hideMark/>
          </w:tcPr>
          <w:p w:rsidR="005A52FE" w:rsidRDefault="00CA242B">
            <w:hyperlink r:id="rId1550" w:history="1">
              <w:r w:rsidR="005A52FE">
                <w:rPr>
                  <w:rStyle w:val="Hyperlink"/>
                </w:rPr>
                <w:t>border-radius</w:t>
              </w:r>
            </w:hyperlink>
          </w:p>
        </w:tc>
        <w:tc>
          <w:tcPr>
            <w:tcW w:w="3573" w:type="pct"/>
            <w:shd w:val="clear" w:color="auto" w:fill="F1F1F1"/>
            <w:tcMar>
              <w:top w:w="120" w:type="dxa"/>
              <w:left w:w="120" w:type="dxa"/>
              <w:bottom w:w="120" w:type="dxa"/>
              <w:right w:w="120" w:type="dxa"/>
            </w:tcMar>
            <w:hideMark/>
          </w:tcPr>
          <w:p w:rsidR="005A52FE" w:rsidRDefault="005A52FE">
            <w:r>
              <w:t>A shorthand property for setting all the four border-*-radius properties</w:t>
            </w:r>
          </w:p>
        </w:tc>
        <w:tc>
          <w:tcPr>
            <w:tcW w:w="353" w:type="pct"/>
            <w:shd w:val="clear" w:color="auto" w:fill="F1F1F1"/>
            <w:tcMar>
              <w:top w:w="120" w:type="dxa"/>
              <w:left w:w="120" w:type="dxa"/>
              <w:bottom w:w="120" w:type="dxa"/>
              <w:right w:w="120" w:type="dxa"/>
            </w:tcMar>
            <w:hideMark/>
          </w:tcPr>
          <w:p w:rsidR="005A52FE" w:rsidRDefault="005A52FE">
            <w:r>
              <w:t>3</w:t>
            </w:r>
          </w:p>
        </w:tc>
      </w:tr>
      <w:tr w:rsidR="005A52FE" w:rsidTr="005A52FE">
        <w:tc>
          <w:tcPr>
            <w:tcW w:w="1074" w:type="pct"/>
            <w:shd w:val="clear" w:color="auto" w:fill="FFFFFF"/>
            <w:tcMar>
              <w:top w:w="120" w:type="dxa"/>
              <w:left w:w="240" w:type="dxa"/>
              <w:bottom w:w="120" w:type="dxa"/>
              <w:right w:w="120" w:type="dxa"/>
            </w:tcMar>
            <w:hideMark/>
          </w:tcPr>
          <w:p w:rsidR="005A52FE" w:rsidRDefault="00CA242B">
            <w:hyperlink r:id="rId1551" w:history="1">
              <w:r w:rsidR="005A52FE">
                <w:rPr>
                  <w:rStyle w:val="Hyperlink"/>
                </w:rPr>
                <w:t>border-right</w:t>
              </w:r>
            </w:hyperlink>
          </w:p>
        </w:tc>
        <w:tc>
          <w:tcPr>
            <w:tcW w:w="3573" w:type="pct"/>
            <w:shd w:val="clear" w:color="auto" w:fill="FFFFFF"/>
            <w:tcMar>
              <w:top w:w="120" w:type="dxa"/>
              <w:left w:w="120" w:type="dxa"/>
              <w:bottom w:w="120" w:type="dxa"/>
              <w:right w:w="120" w:type="dxa"/>
            </w:tcMar>
            <w:hideMark/>
          </w:tcPr>
          <w:p w:rsidR="005A52FE" w:rsidRDefault="005A52FE">
            <w:r>
              <w:t>Sets all the right border properties in one declaration</w:t>
            </w:r>
          </w:p>
        </w:tc>
        <w:tc>
          <w:tcPr>
            <w:tcW w:w="353" w:type="pct"/>
            <w:shd w:val="clear" w:color="auto" w:fill="FFFFFF"/>
            <w:tcMar>
              <w:top w:w="120" w:type="dxa"/>
              <w:left w:w="120" w:type="dxa"/>
              <w:bottom w:w="120" w:type="dxa"/>
              <w:right w:w="120" w:type="dxa"/>
            </w:tcMar>
            <w:hideMark/>
          </w:tcPr>
          <w:p w:rsidR="005A52FE" w:rsidRDefault="005A52FE">
            <w:r>
              <w:t>1</w:t>
            </w:r>
          </w:p>
        </w:tc>
      </w:tr>
      <w:tr w:rsidR="005A52FE" w:rsidTr="005A52FE">
        <w:tc>
          <w:tcPr>
            <w:tcW w:w="1074" w:type="pct"/>
            <w:shd w:val="clear" w:color="auto" w:fill="F1F1F1"/>
            <w:tcMar>
              <w:top w:w="120" w:type="dxa"/>
              <w:left w:w="240" w:type="dxa"/>
              <w:bottom w:w="120" w:type="dxa"/>
              <w:right w:w="120" w:type="dxa"/>
            </w:tcMar>
            <w:hideMark/>
          </w:tcPr>
          <w:p w:rsidR="005A52FE" w:rsidRDefault="00CA242B">
            <w:hyperlink r:id="rId1552" w:history="1">
              <w:r w:rsidR="005A52FE">
                <w:rPr>
                  <w:rStyle w:val="Hyperlink"/>
                </w:rPr>
                <w:t>border-right-color</w:t>
              </w:r>
            </w:hyperlink>
          </w:p>
        </w:tc>
        <w:tc>
          <w:tcPr>
            <w:tcW w:w="3573" w:type="pct"/>
            <w:shd w:val="clear" w:color="auto" w:fill="F1F1F1"/>
            <w:tcMar>
              <w:top w:w="120" w:type="dxa"/>
              <w:left w:w="120" w:type="dxa"/>
              <w:bottom w:w="120" w:type="dxa"/>
              <w:right w:w="120" w:type="dxa"/>
            </w:tcMar>
            <w:hideMark/>
          </w:tcPr>
          <w:p w:rsidR="005A52FE" w:rsidRDefault="005A52FE">
            <w:r>
              <w:t>Sets the color of the right border</w:t>
            </w:r>
          </w:p>
        </w:tc>
        <w:tc>
          <w:tcPr>
            <w:tcW w:w="353" w:type="pct"/>
            <w:shd w:val="clear" w:color="auto" w:fill="F1F1F1"/>
            <w:tcMar>
              <w:top w:w="120" w:type="dxa"/>
              <w:left w:w="120" w:type="dxa"/>
              <w:bottom w:w="120" w:type="dxa"/>
              <w:right w:w="120" w:type="dxa"/>
            </w:tcMar>
            <w:hideMark/>
          </w:tcPr>
          <w:p w:rsidR="005A52FE" w:rsidRDefault="005A52FE">
            <w:r>
              <w:t>1</w:t>
            </w:r>
          </w:p>
        </w:tc>
      </w:tr>
      <w:tr w:rsidR="005A52FE" w:rsidTr="005A52FE">
        <w:tc>
          <w:tcPr>
            <w:tcW w:w="1074" w:type="pct"/>
            <w:shd w:val="clear" w:color="auto" w:fill="FFFFFF"/>
            <w:tcMar>
              <w:top w:w="120" w:type="dxa"/>
              <w:left w:w="240" w:type="dxa"/>
              <w:bottom w:w="120" w:type="dxa"/>
              <w:right w:w="120" w:type="dxa"/>
            </w:tcMar>
            <w:hideMark/>
          </w:tcPr>
          <w:p w:rsidR="005A52FE" w:rsidRDefault="00CA242B">
            <w:hyperlink r:id="rId1553" w:history="1">
              <w:r w:rsidR="005A52FE">
                <w:rPr>
                  <w:rStyle w:val="Hyperlink"/>
                </w:rPr>
                <w:t>border-right-style</w:t>
              </w:r>
            </w:hyperlink>
          </w:p>
        </w:tc>
        <w:tc>
          <w:tcPr>
            <w:tcW w:w="3573" w:type="pct"/>
            <w:shd w:val="clear" w:color="auto" w:fill="FFFFFF"/>
            <w:tcMar>
              <w:top w:w="120" w:type="dxa"/>
              <w:left w:w="120" w:type="dxa"/>
              <w:bottom w:w="120" w:type="dxa"/>
              <w:right w:w="120" w:type="dxa"/>
            </w:tcMar>
            <w:hideMark/>
          </w:tcPr>
          <w:p w:rsidR="005A52FE" w:rsidRDefault="005A52FE">
            <w:r>
              <w:t>Sets the style of the right border</w:t>
            </w:r>
          </w:p>
        </w:tc>
        <w:tc>
          <w:tcPr>
            <w:tcW w:w="353" w:type="pct"/>
            <w:shd w:val="clear" w:color="auto" w:fill="FFFFFF"/>
            <w:tcMar>
              <w:top w:w="120" w:type="dxa"/>
              <w:left w:w="120" w:type="dxa"/>
              <w:bottom w:w="120" w:type="dxa"/>
              <w:right w:w="120" w:type="dxa"/>
            </w:tcMar>
            <w:hideMark/>
          </w:tcPr>
          <w:p w:rsidR="005A52FE" w:rsidRDefault="005A52FE">
            <w:r>
              <w:t>1</w:t>
            </w:r>
          </w:p>
        </w:tc>
      </w:tr>
      <w:tr w:rsidR="005A52FE" w:rsidTr="005A52FE">
        <w:tc>
          <w:tcPr>
            <w:tcW w:w="1074" w:type="pct"/>
            <w:shd w:val="clear" w:color="auto" w:fill="F1F1F1"/>
            <w:tcMar>
              <w:top w:w="120" w:type="dxa"/>
              <w:left w:w="240" w:type="dxa"/>
              <w:bottom w:w="120" w:type="dxa"/>
              <w:right w:w="120" w:type="dxa"/>
            </w:tcMar>
            <w:hideMark/>
          </w:tcPr>
          <w:p w:rsidR="005A52FE" w:rsidRDefault="00CA242B">
            <w:hyperlink r:id="rId1554" w:history="1">
              <w:r w:rsidR="005A52FE">
                <w:rPr>
                  <w:rStyle w:val="Hyperlink"/>
                </w:rPr>
                <w:t>border-right-width</w:t>
              </w:r>
            </w:hyperlink>
          </w:p>
        </w:tc>
        <w:tc>
          <w:tcPr>
            <w:tcW w:w="3573" w:type="pct"/>
            <w:shd w:val="clear" w:color="auto" w:fill="F1F1F1"/>
            <w:tcMar>
              <w:top w:w="120" w:type="dxa"/>
              <w:left w:w="120" w:type="dxa"/>
              <w:bottom w:w="120" w:type="dxa"/>
              <w:right w:w="120" w:type="dxa"/>
            </w:tcMar>
            <w:hideMark/>
          </w:tcPr>
          <w:p w:rsidR="005A52FE" w:rsidRDefault="005A52FE">
            <w:r>
              <w:t>Sets the width of the right border</w:t>
            </w:r>
          </w:p>
        </w:tc>
        <w:tc>
          <w:tcPr>
            <w:tcW w:w="353" w:type="pct"/>
            <w:shd w:val="clear" w:color="auto" w:fill="F1F1F1"/>
            <w:tcMar>
              <w:top w:w="120" w:type="dxa"/>
              <w:left w:w="120" w:type="dxa"/>
              <w:bottom w:w="120" w:type="dxa"/>
              <w:right w:w="120" w:type="dxa"/>
            </w:tcMar>
            <w:hideMark/>
          </w:tcPr>
          <w:p w:rsidR="005A52FE" w:rsidRDefault="005A52FE">
            <w:r>
              <w:t>1</w:t>
            </w:r>
          </w:p>
        </w:tc>
      </w:tr>
      <w:tr w:rsidR="005A52FE" w:rsidTr="005A52FE">
        <w:tc>
          <w:tcPr>
            <w:tcW w:w="1074" w:type="pct"/>
            <w:shd w:val="clear" w:color="auto" w:fill="FFFFFF"/>
            <w:tcMar>
              <w:top w:w="120" w:type="dxa"/>
              <w:left w:w="240" w:type="dxa"/>
              <w:bottom w:w="120" w:type="dxa"/>
              <w:right w:w="120" w:type="dxa"/>
            </w:tcMar>
            <w:hideMark/>
          </w:tcPr>
          <w:p w:rsidR="005A52FE" w:rsidRDefault="00CA242B">
            <w:hyperlink r:id="rId1555" w:history="1">
              <w:r w:rsidR="005A52FE">
                <w:rPr>
                  <w:rStyle w:val="Hyperlink"/>
                </w:rPr>
                <w:t>border-style</w:t>
              </w:r>
            </w:hyperlink>
          </w:p>
        </w:tc>
        <w:tc>
          <w:tcPr>
            <w:tcW w:w="3573" w:type="pct"/>
            <w:shd w:val="clear" w:color="auto" w:fill="FFFFFF"/>
            <w:tcMar>
              <w:top w:w="120" w:type="dxa"/>
              <w:left w:w="120" w:type="dxa"/>
              <w:bottom w:w="120" w:type="dxa"/>
              <w:right w:w="120" w:type="dxa"/>
            </w:tcMar>
            <w:hideMark/>
          </w:tcPr>
          <w:p w:rsidR="005A52FE" w:rsidRDefault="005A52FE">
            <w:r>
              <w:t>Sets the style of the four borders</w:t>
            </w:r>
          </w:p>
        </w:tc>
        <w:tc>
          <w:tcPr>
            <w:tcW w:w="353" w:type="pct"/>
            <w:shd w:val="clear" w:color="auto" w:fill="FFFFFF"/>
            <w:tcMar>
              <w:top w:w="120" w:type="dxa"/>
              <w:left w:w="120" w:type="dxa"/>
              <w:bottom w:w="120" w:type="dxa"/>
              <w:right w:w="120" w:type="dxa"/>
            </w:tcMar>
            <w:hideMark/>
          </w:tcPr>
          <w:p w:rsidR="005A52FE" w:rsidRDefault="005A52FE">
            <w:r>
              <w:t>1</w:t>
            </w:r>
          </w:p>
        </w:tc>
      </w:tr>
      <w:tr w:rsidR="005A52FE" w:rsidTr="005A52FE">
        <w:tc>
          <w:tcPr>
            <w:tcW w:w="1074" w:type="pct"/>
            <w:shd w:val="clear" w:color="auto" w:fill="F1F1F1"/>
            <w:tcMar>
              <w:top w:w="120" w:type="dxa"/>
              <w:left w:w="240" w:type="dxa"/>
              <w:bottom w:w="120" w:type="dxa"/>
              <w:right w:w="120" w:type="dxa"/>
            </w:tcMar>
            <w:hideMark/>
          </w:tcPr>
          <w:p w:rsidR="005A52FE" w:rsidRDefault="00CA242B">
            <w:hyperlink r:id="rId1556" w:history="1">
              <w:r w:rsidR="005A52FE">
                <w:rPr>
                  <w:rStyle w:val="Hyperlink"/>
                </w:rPr>
                <w:t>border-top</w:t>
              </w:r>
            </w:hyperlink>
          </w:p>
        </w:tc>
        <w:tc>
          <w:tcPr>
            <w:tcW w:w="3573" w:type="pct"/>
            <w:shd w:val="clear" w:color="auto" w:fill="F1F1F1"/>
            <w:tcMar>
              <w:top w:w="120" w:type="dxa"/>
              <w:left w:w="120" w:type="dxa"/>
              <w:bottom w:w="120" w:type="dxa"/>
              <w:right w:w="120" w:type="dxa"/>
            </w:tcMar>
            <w:hideMark/>
          </w:tcPr>
          <w:p w:rsidR="005A52FE" w:rsidRDefault="005A52FE">
            <w:r>
              <w:t>Sets all the top border properties in one declaration</w:t>
            </w:r>
          </w:p>
        </w:tc>
        <w:tc>
          <w:tcPr>
            <w:tcW w:w="353" w:type="pct"/>
            <w:shd w:val="clear" w:color="auto" w:fill="F1F1F1"/>
            <w:tcMar>
              <w:top w:w="120" w:type="dxa"/>
              <w:left w:w="120" w:type="dxa"/>
              <w:bottom w:w="120" w:type="dxa"/>
              <w:right w:w="120" w:type="dxa"/>
            </w:tcMar>
            <w:hideMark/>
          </w:tcPr>
          <w:p w:rsidR="005A52FE" w:rsidRDefault="005A52FE">
            <w:r>
              <w:t>1</w:t>
            </w:r>
          </w:p>
        </w:tc>
      </w:tr>
      <w:tr w:rsidR="005A52FE" w:rsidTr="005A52FE">
        <w:tc>
          <w:tcPr>
            <w:tcW w:w="1074" w:type="pct"/>
            <w:shd w:val="clear" w:color="auto" w:fill="FFFFFF"/>
            <w:tcMar>
              <w:top w:w="120" w:type="dxa"/>
              <w:left w:w="240" w:type="dxa"/>
              <w:bottom w:w="120" w:type="dxa"/>
              <w:right w:w="120" w:type="dxa"/>
            </w:tcMar>
            <w:hideMark/>
          </w:tcPr>
          <w:p w:rsidR="005A52FE" w:rsidRDefault="00CA242B">
            <w:hyperlink r:id="rId1557" w:history="1">
              <w:r w:rsidR="005A52FE">
                <w:rPr>
                  <w:rStyle w:val="Hyperlink"/>
                </w:rPr>
                <w:t>border-top-color</w:t>
              </w:r>
            </w:hyperlink>
          </w:p>
        </w:tc>
        <w:tc>
          <w:tcPr>
            <w:tcW w:w="3573" w:type="pct"/>
            <w:shd w:val="clear" w:color="auto" w:fill="FFFFFF"/>
            <w:tcMar>
              <w:top w:w="120" w:type="dxa"/>
              <w:left w:w="120" w:type="dxa"/>
              <w:bottom w:w="120" w:type="dxa"/>
              <w:right w:w="120" w:type="dxa"/>
            </w:tcMar>
            <w:hideMark/>
          </w:tcPr>
          <w:p w:rsidR="005A52FE" w:rsidRDefault="005A52FE">
            <w:r>
              <w:t>Sets the color of the top border</w:t>
            </w:r>
          </w:p>
        </w:tc>
        <w:tc>
          <w:tcPr>
            <w:tcW w:w="353" w:type="pct"/>
            <w:shd w:val="clear" w:color="auto" w:fill="FFFFFF"/>
            <w:tcMar>
              <w:top w:w="120" w:type="dxa"/>
              <w:left w:w="120" w:type="dxa"/>
              <w:bottom w:w="120" w:type="dxa"/>
              <w:right w:w="120" w:type="dxa"/>
            </w:tcMar>
            <w:hideMark/>
          </w:tcPr>
          <w:p w:rsidR="005A52FE" w:rsidRDefault="005A52FE">
            <w:r>
              <w:t>1</w:t>
            </w:r>
          </w:p>
        </w:tc>
      </w:tr>
      <w:tr w:rsidR="005A52FE" w:rsidTr="005A52FE">
        <w:tc>
          <w:tcPr>
            <w:tcW w:w="1074" w:type="pct"/>
            <w:shd w:val="clear" w:color="auto" w:fill="F1F1F1"/>
            <w:tcMar>
              <w:top w:w="120" w:type="dxa"/>
              <w:left w:w="240" w:type="dxa"/>
              <w:bottom w:w="120" w:type="dxa"/>
              <w:right w:w="120" w:type="dxa"/>
            </w:tcMar>
            <w:hideMark/>
          </w:tcPr>
          <w:p w:rsidR="005A52FE" w:rsidRDefault="00CA242B">
            <w:hyperlink r:id="rId1558" w:history="1">
              <w:r w:rsidR="005A52FE">
                <w:rPr>
                  <w:rStyle w:val="Hyperlink"/>
                </w:rPr>
                <w:t>border-top-left-radius</w:t>
              </w:r>
            </w:hyperlink>
          </w:p>
        </w:tc>
        <w:tc>
          <w:tcPr>
            <w:tcW w:w="3573" w:type="pct"/>
            <w:shd w:val="clear" w:color="auto" w:fill="F1F1F1"/>
            <w:tcMar>
              <w:top w:w="120" w:type="dxa"/>
              <w:left w:w="120" w:type="dxa"/>
              <w:bottom w:w="120" w:type="dxa"/>
              <w:right w:w="120" w:type="dxa"/>
            </w:tcMar>
            <w:hideMark/>
          </w:tcPr>
          <w:p w:rsidR="005A52FE" w:rsidRDefault="005A52FE">
            <w:r>
              <w:t>Defines the shape of the border of the top-left corner</w:t>
            </w:r>
          </w:p>
        </w:tc>
        <w:tc>
          <w:tcPr>
            <w:tcW w:w="353" w:type="pct"/>
            <w:shd w:val="clear" w:color="auto" w:fill="F1F1F1"/>
            <w:tcMar>
              <w:top w:w="120" w:type="dxa"/>
              <w:left w:w="120" w:type="dxa"/>
              <w:bottom w:w="120" w:type="dxa"/>
              <w:right w:w="120" w:type="dxa"/>
            </w:tcMar>
            <w:hideMark/>
          </w:tcPr>
          <w:p w:rsidR="005A52FE" w:rsidRDefault="005A52FE">
            <w:r>
              <w:t>3</w:t>
            </w:r>
          </w:p>
        </w:tc>
      </w:tr>
      <w:tr w:rsidR="005A52FE" w:rsidTr="005A52FE">
        <w:tc>
          <w:tcPr>
            <w:tcW w:w="1074" w:type="pct"/>
            <w:shd w:val="clear" w:color="auto" w:fill="FFFFFF"/>
            <w:tcMar>
              <w:top w:w="120" w:type="dxa"/>
              <w:left w:w="240" w:type="dxa"/>
              <w:bottom w:w="120" w:type="dxa"/>
              <w:right w:w="120" w:type="dxa"/>
            </w:tcMar>
            <w:hideMark/>
          </w:tcPr>
          <w:p w:rsidR="005A52FE" w:rsidRDefault="00CA242B">
            <w:hyperlink r:id="rId1559" w:history="1">
              <w:r w:rsidR="005A52FE">
                <w:rPr>
                  <w:rStyle w:val="Hyperlink"/>
                </w:rPr>
                <w:t>border-top-right-radius</w:t>
              </w:r>
            </w:hyperlink>
          </w:p>
        </w:tc>
        <w:tc>
          <w:tcPr>
            <w:tcW w:w="3573" w:type="pct"/>
            <w:shd w:val="clear" w:color="auto" w:fill="FFFFFF"/>
            <w:tcMar>
              <w:top w:w="120" w:type="dxa"/>
              <w:left w:w="120" w:type="dxa"/>
              <w:bottom w:w="120" w:type="dxa"/>
              <w:right w:w="120" w:type="dxa"/>
            </w:tcMar>
            <w:hideMark/>
          </w:tcPr>
          <w:p w:rsidR="005A52FE" w:rsidRDefault="005A52FE">
            <w:r>
              <w:t>Defines the shape of the border of the top-right corner</w:t>
            </w:r>
          </w:p>
        </w:tc>
        <w:tc>
          <w:tcPr>
            <w:tcW w:w="353" w:type="pct"/>
            <w:shd w:val="clear" w:color="auto" w:fill="FFFFFF"/>
            <w:tcMar>
              <w:top w:w="120" w:type="dxa"/>
              <w:left w:w="120" w:type="dxa"/>
              <w:bottom w:w="120" w:type="dxa"/>
              <w:right w:w="120" w:type="dxa"/>
            </w:tcMar>
            <w:hideMark/>
          </w:tcPr>
          <w:p w:rsidR="005A52FE" w:rsidRDefault="005A52FE">
            <w:r>
              <w:t>3</w:t>
            </w:r>
          </w:p>
        </w:tc>
      </w:tr>
      <w:tr w:rsidR="005A52FE" w:rsidTr="005A52FE">
        <w:tc>
          <w:tcPr>
            <w:tcW w:w="1074" w:type="pct"/>
            <w:shd w:val="clear" w:color="auto" w:fill="F1F1F1"/>
            <w:tcMar>
              <w:top w:w="120" w:type="dxa"/>
              <w:left w:w="240" w:type="dxa"/>
              <w:bottom w:w="120" w:type="dxa"/>
              <w:right w:w="120" w:type="dxa"/>
            </w:tcMar>
            <w:hideMark/>
          </w:tcPr>
          <w:p w:rsidR="005A52FE" w:rsidRDefault="00CA242B">
            <w:hyperlink r:id="rId1560" w:history="1">
              <w:r w:rsidR="005A52FE">
                <w:rPr>
                  <w:rStyle w:val="Hyperlink"/>
                </w:rPr>
                <w:t>border-top-style</w:t>
              </w:r>
            </w:hyperlink>
          </w:p>
        </w:tc>
        <w:tc>
          <w:tcPr>
            <w:tcW w:w="3573" w:type="pct"/>
            <w:shd w:val="clear" w:color="auto" w:fill="F1F1F1"/>
            <w:tcMar>
              <w:top w:w="120" w:type="dxa"/>
              <w:left w:w="120" w:type="dxa"/>
              <w:bottom w:w="120" w:type="dxa"/>
              <w:right w:w="120" w:type="dxa"/>
            </w:tcMar>
            <w:hideMark/>
          </w:tcPr>
          <w:p w:rsidR="005A52FE" w:rsidRDefault="005A52FE">
            <w:r>
              <w:t>Sets the style of the top border</w:t>
            </w:r>
          </w:p>
        </w:tc>
        <w:tc>
          <w:tcPr>
            <w:tcW w:w="353" w:type="pct"/>
            <w:shd w:val="clear" w:color="auto" w:fill="F1F1F1"/>
            <w:tcMar>
              <w:top w:w="120" w:type="dxa"/>
              <w:left w:w="120" w:type="dxa"/>
              <w:bottom w:w="120" w:type="dxa"/>
              <w:right w:w="120" w:type="dxa"/>
            </w:tcMar>
            <w:hideMark/>
          </w:tcPr>
          <w:p w:rsidR="005A52FE" w:rsidRDefault="005A52FE">
            <w:r>
              <w:t>1</w:t>
            </w:r>
          </w:p>
        </w:tc>
      </w:tr>
      <w:tr w:rsidR="005A52FE" w:rsidTr="005A52FE">
        <w:tc>
          <w:tcPr>
            <w:tcW w:w="1074" w:type="pct"/>
            <w:shd w:val="clear" w:color="auto" w:fill="FFFFFF"/>
            <w:tcMar>
              <w:top w:w="120" w:type="dxa"/>
              <w:left w:w="240" w:type="dxa"/>
              <w:bottom w:w="120" w:type="dxa"/>
              <w:right w:w="120" w:type="dxa"/>
            </w:tcMar>
            <w:hideMark/>
          </w:tcPr>
          <w:p w:rsidR="005A52FE" w:rsidRDefault="00CA242B">
            <w:hyperlink r:id="rId1561" w:history="1">
              <w:r w:rsidR="005A52FE">
                <w:rPr>
                  <w:rStyle w:val="Hyperlink"/>
                </w:rPr>
                <w:t>border-top-width</w:t>
              </w:r>
            </w:hyperlink>
          </w:p>
        </w:tc>
        <w:tc>
          <w:tcPr>
            <w:tcW w:w="3573" w:type="pct"/>
            <w:shd w:val="clear" w:color="auto" w:fill="FFFFFF"/>
            <w:tcMar>
              <w:top w:w="120" w:type="dxa"/>
              <w:left w:w="120" w:type="dxa"/>
              <w:bottom w:w="120" w:type="dxa"/>
              <w:right w:w="120" w:type="dxa"/>
            </w:tcMar>
            <w:hideMark/>
          </w:tcPr>
          <w:p w:rsidR="005A52FE" w:rsidRDefault="005A52FE">
            <w:r>
              <w:t>Sets the width of the top border</w:t>
            </w:r>
          </w:p>
        </w:tc>
        <w:tc>
          <w:tcPr>
            <w:tcW w:w="353" w:type="pct"/>
            <w:shd w:val="clear" w:color="auto" w:fill="FFFFFF"/>
            <w:tcMar>
              <w:top w:w="120" w:type="dxa"/>
              <w:left w:w="120" w:type="dxa"/>
              <w:bottom w:w="120" w:type="dxa"/>
              <w:right w:w="120" w:type="dxa"/>
            </w:tcMar>
            <w:hideMark/>
          </w:tcPr>
          <w:p w:rsidR="005A52FE" w:rsidRDefault="005A52FE">
            <w:r>
              <w:t>1</w:t>
            </w:r>
          </w:p>
        </w:tc>
      </w:tr>
      <w:tr w:rsidR="005A52FE" w:rsidTr="005A52FE">
        <w:tc>
          <w:tcPr>
            <w:tcW w:w="1074" w:type="pct"/>
            <w:shd w:val="clear" w:color="auto" w:fill="F1F1F1"/>
            <w:tcMar>
              <w:top w:w="120" w:type="dxa"/>
              <w:left w:w="240" w:type="dxa"/>
              <w:bottom w:w="120" w:type="dxa"/>
              <w:right w:w="120" w:type="dxa"/>
            </w:tcMar>
            <w:hideMark/>
          </w:tcPr>
          <w:p w:rsidR="005A52FE" w:rsidRDefault="00CA242B">
            <w:hyperlink r:id="rId1562" w:history="1">
              <w:r w:rsidR="005A52FE">
                <w:rPr>
                  <w:rStyle w:val="Hyperlink"/>
                </w:rPr>
                <w:t>border-width</w:t>
              </w:r>
            </w:hyperlink>
          </w:p>
        </w:tc>
        <w:tc>
          <w:tcPr>
            <w:tcW w:w="3573" w:type="pct"/>
            <w:shd w:val="clear" w:color="auto" w:fill="F1F1F1"/>
            <w:tcMar>
              <w:top w:w="120" w:type="dxa"/>
              <w:left w:w="120" w:type="dxa"/>
              <w:bottom w:w="120" w:type="dxa"/>
              <w:right w:w="120" w:type="dxa"/>
            </w:tcMar>
            <w:hideMark/>
          </w:tcPr>
          <w:p w:rsidR="005A52FE" w:rsidRDefault="005A52FE">
            <w:r>
              <w:t>Sets the width of the four borders</w:t>
            </w:r>
          </w:p>
        </w:tc>
        <w:tc>
          <w:tcPr>
            <w:tcW w:w="353" w:type="pct"/>
            <w:shd w:val="clear" w:color="auto" w:fill="F1F1F1"/>
            <w:tcMar>
              <w:top w:w="120" w:type="dxa"/>
              <w:left w:w="120" w:type="dxa"/>
              <w:bottom w:w="120" w:type="dxa"/>
              <w:right w:w="120" w:type="dxa"/>
            </w:tcMar>
            <w:hideMark/>
          </w:tcPr>
          <w:p w:rsidR="005A52FE" w:rsidRDefault="005A52FE">
            <w:r>
              <w:t>1</w:t>
            </w:r>
          </w:p>
        </w:tc>
      </w:tr>
      <w:tr w:rsidR="005A52FE" w:rsidTr="005A52FE">
        <w:tc>
          <w:tcPr>
            <w:tcW w:w="1074" w:type="pct"/>
            <w:shd w:val="clear" w:color="auto" w:fill="FFFFFF"/>
            <w:tcMar>
              <w:top w:w="120" w:type="dxa"/>
              <w:left w:w="240" w:type="dxa"/>
              <w:bottom w:w="120" w:type="dxa"/>
              <w:right w:w="120" w:type="dxa"/>
            </w:tcMar>
            <w:hideMark/>
          </w:tcPr>
          <w:p w:rsidR="005A52FE" w:rsidRDefault="005A52FE">
            <w:r>
              <w:t>box-decoration-break</w:t>
            </w:r>
          </w:p>
        </w:tc>
        <w:tc>
          <w:tcPr>
            <w:tcW w:w="3573" w:type="pct"/>
            <w:shd w:val="clear" w:color="auto" w:fill="FFFFFF"/>
            <w:tcMar>
              <w:top w:w="120" w:type="dxa"/>
              <w:left w:w="120" w:type="dxa"/>
              <w:bottom w:w="120" w:type="dxa"/>
              <w:right w:w="120" w:type="dxa"/>
            </w:tcMar>
            <w:hideMark/>
          </w:tcPr>
          <w:p w:rsidR="005A52FE" w:rsidRDefault="005A52FE">
            <w:r>
              <w:t>Sets the behaviour of the background and border of an element at page-break, or, for in-line elements, at line-break.</w:t>
            </w:r>
          </w:p>
        </w:tc>
        <w:tc>
          <w:tcPr>
            <w:tcW w:w="353" w:type="pct"/>
            <w:shd w:val="clear" w:color="auto" w:fill="FFFFFF"/>
            <w:tcMar>
              <w:top w:w="120" w:type="dxa"/>
              <w:left w:w="120" w:type="dxa"/>
              <w:bottom w:w="120" w:type="dxa"/>
              <w:right w:w="120" w:type="dxa"/>
            </w:tcMar>
            <w:hideMark/>
          </w:tcPr>
          <w:p w:rsidR="005A52FE" w:rsidRDefault="005A52FE">
            <w:r>
              <w:t>3</w:t>
            </w:r>
          </w:p>
        </w:tc>
      </w:tr>
      <w:tr w:rsidR="005A52FE" w:rsidTr="005A52FE">
        <w:tc>
          <w:tcPr>
            <w:tcW w:w="1074" w:type="pct"/>
            <w:shd w:val="clear" w:color="auto" w:fill="F1F1F1"/>
            <w:tcMar>
              <w:top w:w="120" w:type="dxa"/>
              <w:left w:w="240" w:type="dxa"/>
              <w:bottom w:w="120" w:type="dxa"/>
              <w:right w:w="120" w:type="dxa"/>
            </w:tcMar>
            <w:hideMark/>
          </w:tcPr>
          <w:p w:rsidR="005A52FE" w:rsidRDefault="00CA242B">
            <w:hyperlink r:id="rId1563" w:history="1">
              <w:r w:rsidR="005A52FE">
                <w:rPr>
                  <w:rStyle w:val="Hyperlink"/>
                </w:rPr>
                <w:t>box-shadow</w:t>
              </w:r>
            </w:hyperlink>
          </w:p>
        </w:tc>
        <w:tc>
          <w:tcPr>
            <w:tcW w:w="3573" w:type="pct"/>
            <w:shd w:val="clear" w:color="auto" w:fill="F1F1F1"/>
            <w:tcMar>
              <w:top w:w="120" w:type="dxa"/>
              <w:left w:w="120" w:type="dxa"/>
              <w:bottom w:w="120" w:type="dxa"/>
              <w:right w:w="120" w:type="dxa"/>
            </w:tcMar>
            <w:hideMark/>
          </w:tcPr>
          <w:p w:rsidR="005A52FE" w:rsidRDefault="005A52FE">
            <w:r>
              <w:t>Attaches one or more drop-shadows to the box</w:t>
            </w:r>
          </w:p>
        </w:tc>
        <w:tc>
          <w:tcPr>
            <w:tcW w:w="353" w:type="pct"/>
            <w:shd w:val="clear" w:color="auto" w:fill="F1F1F1"/>
            <w:tcMar>
              <w:top w:w="120" w:type="dxa"/>
              <w:left w:w="120" w:type="dxa"/>
              <w:bottom w:w="120" w:type="dxa"/>
              <w:right w:w="120" w:type="dxa"/>
            </w:tcMar>
            <w:hideMark/>
          </w:tcPr>
          <w:p w:rsidR="005A52FE" w:rsidRDefault="005A52FE">
            <w:r>
              <w:t>3</w:t>
            </w:r>
          </w:p>
        </w:tc>
      </w:tr>
    </w:tbl>
    <w:p w:rsidR="005A52FE" w:rsidRDefault="00CA242B" w:rsidP="005A52FE">
      <w:pPr>
        <w:rPr>
          <w:rFonts w:ascii="Times New Roman" w:hAnsi="Times New Roman"/>
          <w:color w:val="auto"/>
          <w:sz w:val="24"/>
          <w:szCs w:val="24"/>
        </w:rPr>
      </w:pPr>
      <w:r>
        <w:pict>
          <v:rect id="_x0000_i1029" style="width:0;height:0" o:hralign="center" o:hrstd="t" o:hrnoshade="t" o:hr="t" fillcolor="black" stroked="f"/>
        </w:pict>
      </w:r>
    </w:p>
    <w:p w:rsidR="005A52FE" w:rsidRDefault="00CA242B" w:rsidP="005A52FE">
      <w:r>
        <w:pict>
          <v:rect id="_x0000_i1030" style="width:0;height:0" o:hralign="center" o:hrstd="t" o:hrnoshade="t" o:hr="t" fillcolor="black" stroked="f"/>
        </w:pict>
      </w:r>
    </w:p>
    <w:p w:rsidR="005A52FE" w:rsidRDefault="005A52FE" w:rsidP="005A52FE">
      <w:pPr>
        <w:pStyle w:val="Heading2"/>
      </w:pPr>
      <w:bookmarkStart w:id="86" w:name="_Toc492230547"/>
      <w:r>
        <w:t xml:space="preserve">Basic </w:t>
      </w:r>
      <w:r w:rsidRPr="005A52FE">
        <w:t>Box</w:t>
      </w:r>
      <w:r>
        <w:t xml:space="preserve"> Properties</w:t>
      </w:r>
      <w:bookmarkEnd w:id="86"/>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40"/>
        <w:gridCol w:w="6426"/>
        <w:gridCol w:w="734"/>
      </w:tblGrid>
      <w:tr w:rsidR="005A52FE" w:rsidTr="005A52FE">
        <w:tc>
          <w:tcPr>
            <w:tcW w:w="1046" w:type="pct"/>
            <w:shd w:val="clear" w:color="auto" w:fill="FFFFFF"/>
            <w:tcMar>
              <w:top w:w="120" w:type="dxa"/>
              <w:left w:w="240" w:type="dxa"/>
              <w:bottom w:w="120" w:type="dxa"/>
              <w:right w:w="120" w:type="dxa"/>
            </w:tcMar>
            <w:hideMark/>
          </w:tcPr>
          <w:p w:rsidR="005A52FE" w:rsidRDefault="005A52FE">
            <w:pPr>
              <w:rPr>
                <w:b/>
                <w:bCs/>
              </w:rPr>
            </w:pPr>
            <w:r>
              <w:rPr>
                <w:b/>
                <w:bCs/>
              </w:rPr>
              <w:t>Property</w:t>
            </w:r>
          </w:p>
        </w:tc>
        <w:tc>
          <w:tcPr>
            <w:tcW w:w="3594" w:type="pct"/>
            <w:shd w:val="clear" w:color="auto" w:fill="FFFFFF"/>
            <w:tcMar>
              <w:top w:w="120" w:type="dxa"/>
              <w:left w:w="120" w:type="dxa"/>
              <w:bottom w:w="120" w:type="dxa"/>
              <w:right w:w="120" w:type="dxa"/>
            </w:tcMar>
            <w:hideMark/>
          </w:tcPr>
          <w:p w:rsidR="005A52FE" w:rsidRDefault="005A52FE">
            <w:pPr>
              <w:rPr>
                <w:b/>
                <w:bCs/>
              </w:rPr>
            </w:pPr>
            <w:r>
              <w:rPr>
                <w:b/>
                <w:bCs/>
              </w:rPr>
              <w:t>Description</w:t>
            </w:r>
          </w:p>
        </w:tc>
        <w:tc>
          <w:tcPr>
            <w:tcW w:w="360" w:type="pct"/>
            <w:shd w:val="clear" w:color="auto" w:fill="FFFFFF"/>
            <w:tcMar>
              <w:top w:w="120" w:type="dxa"/>
              <w:left w:w="120" w:type="dxa"/>
              <w:bottom w:w="120" w:type="dxa"/>
              <w:right w:w="120" w:type="dxa"/>
            </w:tcMar>
            <w:hideMark/>
          </w:tcPr>
          <w:p w:rsidR="005A52FE" w:rsidRDefault="005A52FE">
            <w:pPr>
              <w:rPr>
                <w:b/>
                <w:bCs/>
              </w:rPr>
            </w:pPr>
            <w:r>
              <w:rPr>
                <w:b/>
                <w:bCs/>
              </w:rPr>
              <w:t>CSS</w:t>
            </w:r>
          </w:p>
        </w:tc>
      </w:tr>
      <w:tr w:rsidR="005A52FE" w:rsidTr="005A52FE">
        <w:tc>
          <w:tcPr>
            <w:tcW w:w="1046" w:type="pct"/>
            <w:shd w:val="clear" w:color="auto" w:fill="F1F1F1"/>
            <w:tcMar>
              <w:top w:w="120" w:type="dxa"/>
              <w:left w:w="240" w:type="dxa"/>
              <w:bottom w:w="120" w:type="dxa"/>
              <w:right w:w="120" w:type="dxa"/>
            </w:tcMar>
            <w:hideMark/>
          </w:tcPr>
          <w:p w:rsidR="005A52FE" w:rsidRDefault="00CA242B">
            <w:hyperlink r:id="rId1564" w:history="1">
              <w:r w:rsidR="005A52FE">
                <w:rPr>
                  <w:rStyle w:val="Hyperlink"/>
                </w:rPr>
                <w:t>bottom</w:t>
              </w:r>
            </w:hyperlink>
          </w:p>
        </w:tc>
        <w:tc>
          <w:tcPr>
            <w:tcW w:w="3594" w:type="pct"/>
            <w:shd w:val="clear" w:color="auto" w:fill="F1F1F1"/>
            <w:tcMar>
              <w:top w:w="120" w:type="dxa"/>
              <w:left w:w="120" w:type="dxa"/>
              <w:bottom w:w="120" w:type="dxa"/>
              <w:right w:w="120" w:type="dxa"/>
            </w:tcMar>
            <w:hideMark/>
          </w:tcPr>
          <w:p w:rsidR="005A52FE" w:rsidRDefault="005A52FE">
            <w:r>
              <w:t>Specifies the bottom position of a positioned element</w:t>
            </w:r>
          </w:p>
        </w:tc>
        <w:tc>
          <w:tcPr>
            <w:tcW w:w="360" w:type="pct"/>
            <w:shd w:val="clear" w:color="auto" w:fill="F1F1F1"/>
            <w:tcMar>
              <w:top w:w="120" w:type="dxa"/>
              <w:left w:w="120" w:type="dxa"/>
              <w:bottom w:w="120" w:type="dxa"/>
              <w:right w:w="120" w:type="dxa"/>
            </w:tcMar>
            <w:hideMark/>
          </w:tcPr>
          <w:p w:rsidR="005A52FE" w:rsidRDefault="005A52FE">
            <w:r>
              <w:t>2</w:t>
            </w:r>
          </w:p>
        </w:tc>
      </w:tr>
      <w:tr w:rsidR="005A52FE" w:rsidTr="005A52FE">
        <w:tc>
          <w:tcPr>
            <w:tcW w:w="1046" w:type="pct"/>
            <w:shd w:val="clear" w:color="auto" w:fill="FFFFFF"/>
            <w:tcMar>
              <w:top w:w="120" w:type="dxa"/>
              <w:left w:w="240" w:type="dxa"/>
              <w:bottom w:w="120" w:type="dxa"/>
              <w:right w:w="120" w:type="dxa"/>
            </w:tcMar>
            <w:hideMark/>
          </w:tcPr>
          <w:p w:rsidR="005A52FE" w:rsidRDefault="00CA242B">
            <w:hyperlink r:id="rId1565" w:history="1">
              <w:r w:rsidR="005A52FE">
                <w:rPr>
                  <w:rStyle w:val="Hyperlink"/>
                </w:rPr>
                <w:t>clear</w:t>
              </w:r>
            </w:hyperlink>
          </w:p>
        </w:tc>
        <w:tc>
          <w:tcPr>
            <w:tcW w:w="3594" w:type="pct"/>
            <w:shd w:val="clear" w:color="auto" w:fill="FFFFFF"/>
            <w:tcMar>
              <w:top w:w="120" w:type="dxa"/>
              <w:left w:w="120" w:type="dxa"/>
              <w:bottom w:w="120" w:type="dxa"/>
              <w:right w:w="120" w:type="dxa"/>
            </w:tcMar>
            <w:hideMark/>
          </w:tcPr>
          <w:p w:rsidR="005A52FE" w:rsidRDefault="005A52FE">
            <w:r>
              <w:t>Specifies which sides of an element where other floating elements are not allowed</w:t>
            </w:r>
          </w:p>
        </w:tc>
        <w:tc>
          <w:tcPr>
            <w:tcW w:w="360" w:type="pct"/>
            <w:shd w:val="clear" w:color="auto" w:fill="FFFFFF"/>
            <w:tcMar>
              <w:top w:w="120" w:type="dxa"/>
              <w:left w:w="120" w:type="dxa"/>
              <w:bottom w:w="120" w:type="dxa"/>
              <w:right w:w="120" w:type="dxa"/>
            </w:tcMar>
            <w:hideMark/>
          </w:tcPr>
          <w:p w:rsidR="005A52FE" w:rsidRDefault="005A52FE">
            <w:r>
              <w:t>1</w:t>
            </w:r>
          </w:p>
        </w:tc>
      </w:tr>
      <w:tr w:rsidR="005A52FE" w:rsidTr="005A52FE">
        <w:tc>
          <w:tcPr>
            <w:tcW w:w="1046" w:type="pct"/>
            <w:shd w:val="clear" w:color="auto" w:fill="F1F1F1"/>
            <w:tcMar>
              <w:top w:w="120" w:type="dxa"/>
              <w:left w:w="240" w:type="dxa"/>
              <w:bottom w:w="120" w:type="dxa"/>
              <w:right w:w="120" w:type="dxa"/>
            </w:tcMar>
            <w:hideMark/>
          </w:tcPr>
          <w:p w:rsidR="005A52FE" w:rsidRDefault="00CA242B">
            <w:hyperlink r:id="rId1566" w:history="1">
              <w:r w:rsidR="005A52FE">
                <w:rPr>
                  <w:rStyle w:val="Hyperlink"/>
                </w:rPr>
                <w:t>clip</w:t>
              </w:r>
            </w:hyperlink>
          </w:p>
        </w:tc>
        <w:tc>
          <w:tcPr>
            <w:tcW w:w="3594" w:type="pct"/>
            <w:shd w:val="clear" w:color="auto" w:fill="F1F1F1"/>
            <w:tcMar>
              <w:top w:w="120" w:type="dxa"/>
              <w:left w:w="120" w:type="dxa"/>
              <w:bottom w:w="120" w:type="dxa"/>
              <w:right w:w="120" w:type="dxa"/>
            </w:tcMar>
            <w:hideMark/>
          </w:tcPr>
          <w:p w:rsidR="005A52FE" w:rsidRDefault="005A52FE">
            <w:r>
              <w:t>Clips an absolutely positioned element</w:t>
            </w:r>
          </w:p>
        </w:tc>
        <w:tc>
          <w:tcPr>
            <w:tcW w:w="360" w:type="pct"/>
            <w:shd w:val="clear" w:color="auto" w:fill="F1F1F1"/>
            <w:tcMar>
              <w:top w:w="120" w:type="dxa"/>
              <w:left w:w="120" w:type="dxa"/>
              <w:bottom w:w="120" w:type="dxa"/>
              <w:right w:w="120" w:type="dxa"/>
            </w:tcMar>
            <w:hideMark/>
          </w:tcPr>
          <w:p w:rsidR="005A52FE" w:rsidRDefault="005A52FE">
            <w:r>
              <w:t>2</w:t>
            </w:r>
          </w:p>
        </w:tc>
      </w:tr>
      <w:tr w:rsidR="005A52FE" w:rsidTr="005A52FE">
        <w:tc>
          <w:tcPr>
            <w:tcW w:w="1046" w:type="pct"/>
            <w:shd w:val="clear" w:color="auto" w:fill="FFFFFF"/>
            <w:tcMar>
              <w:top w:w="120" w:type="dxa"/>
              <w:left w:w="240" w:type="dxa"/>
              <w:bottom w:w="120" w:type="dxa"/>
              <w:right w:w="120" w:type="dxa"/>
            </w:tcMar>
            <w:hideMark/>
          </w:tcPr>
          <w:p w:rsidR="005A52FE" w:rsidRDefault="00CA242B">
            <w:hyperlink r:id="rId1567" w:history="1">
              <w:r w:rsidR="005A52FE">
                <w:rPr>
                  <w:rStyle w:val="Hyperlink"/>
                </w:rPr>
                <w:t>display</w:t>
              </w:r>
            </w:hyperlink>
          </w:p>
        </w:tc>
        <w:tc>
          <w:tcPr>
            <w:tcW w:w="3594" w:type="pct"/>
            <w:shd w:val="clear" w:color="auto" w:fill="FFFFFF"/>
            <w:tcMar>
              <w:top w:w="120" w:type="dxa"/>
              <w:left w:w="120" w:type="dxa"/>
              <w:bottom w:w="120" w:type="dxa"/>
              <w:right w:w="120" w:type="dxa"/>
            </w:tcMar>
            <w:hideMark/>
          </w:tcPr>
          <w:p w:rsidR="005A52FE" w:rsidRDefault="005A52FE">
            <w:r>
              <w:t>Specifies how a certain HTML element should be displayed</w:t>
            </w:r>
          </w:p>
        </w:tc>
        <w:tc>
          <w:tcPr>
            <w:tcW w:w="360" w:type="pct"/>
            <w:shd w:val="clear" w:color="auto" w:fill="FFFFFF"/>
            <w:tcMar>
              <w:top w:w="120" w:type="dxa"/>
              <w:left w:w="120" w:type="dxa"/>
              <w:bottom w:w="120" w:type="dxa"/>
              <w:right w:w="120" w:type="dxa"/>
            </w:tcMar>
            <w:hideMark/>
          </w:tcPr>
          <w:p w:rsidR="005A52FE" w:rsidRDefault="005A52FE">
            <w:r>
              <w:t>1</w:t>
            </w:r>
          </w:p>
        </w:tc>
      </w:tr>
      <w:tr w:rsidR="005A52FE" w:rsidTr="005A52FE">
        <w:tc>
          <w:tcPr>
            <w:tcW w:w="1046" w:type="pct"/>
            <w:shd w:val="clear" w:color="auto" w:fill="F1F1F1"/>
            <w:tcMar>
              <w:top w:w="120" w:type="dxa"/>
              <w:left w:w="240" w:type="dxa"/>
              <w:bottom w:w="120" w:type="dxa"/>
              <w:right w:w="120" w:type="dxa"/>
            </w:tcMar>
            <w:hideMark/>
          </w:tcPr>
          <w:p w:rsidR="005A52FE" w:rsidRDefault="00CA242B">
            <w:hyperlink r:id="rId1568" w:history="1">
              <w:r w:rsidR="005A52FE">
                <w:rPr>
                  <w:rStyle w:val="Hyperlink"/>
                </w:rPr>
                <w:t>float</w:t>
              </w:r>
            </w:hyperlink>
          </w:p>
        </w:tc>
        <w:tc>
          <w:tcPr>
            <w:tcW w:w="3594" w:type="pct"/>
            <w:shd w:val="clear" w:color="auto" w:fill="F1F1F1"/>
            <w:tcMar>
              <w:top w:w="120" w:type="dxa"/>
              <w:left w:w="120" w:type="dxa"/>
              <w:bottom w:w="120" w:type="dxa"/>
              <w:right w:w="120" w:type="dxa"/>
            </w:tcMar>
            <w:hideMark/>
          </w:tcPr>
          <w:p w:rsidR="005A52FE" w:rsidRDefault="005A52FE">
            <w:r>
              <w:t>Specifies whether or not a box should float</w:t>
            </w:r>
          </w:p>
        </w:tc>
        <w:tc>
          <w:tcPr>
            <w:tcW w:w="360" w:type="pct"/>
            <w:shd w:val="clear" w:color="auto" w:fill="F1F1F1"/>
            <w:tcMar>
              <w:top w:w="120" w:type="dxa"/>
              <w:left w:w="120" w:type="dxa"/>
              <w:bottom w:w="120" w:type="dxa"/>
              <w:right w:w="120" w:type="dxa"/>
            </w:tcMar>
            <w:hideMark/>
          </w:tcPr>
          <w:p w:rsidR="005A52FE" w:rsidRDefault="005A52FE">
            <w:r>
              <w:t>1</w:t>
            </w:r>
          </w:p>
        </w:tc>
      </w:tr>
      <w:tr w:rsidR="005A52FE" w:rsidTr="005A52FE">
        <w:tc>
          <w:tcPr>
            <w:tcW w:w="1046" w:type="pct"/>
            <w:shd w:val="clear" w:color="auto" w:fill="FFFFFF"/>
            <w:tcMar>
              <w:top w:w="120" w:type="dxa"/>
              <w:left w:w="240" w:type="dxa"/>
              <w:bottom w:w="120" w:type="dxa"/>
              <w:right w:w="120" w:type="dxa"/>
            </w:tcMar>
            <w:hideMark/>
          </w:tcPr>
          <w:p w:rsidR="005A52FE" w:rsidRDefault="00CA242B">
            <w:hyperlink r:id="rId1569" w:history="1">
              <w:r w:rsidR="005A52FE">
                <w:rPr>
                  <w:rStyle w:val="Hyperlink"/>
                </w:rPr>
                <w:t>height</w:t>
              </w:r>
            </w:hyperlink>
          </w:p>
        </w:tc>
        <w:tc>
          <w:tcPr>
            <w:tcW w:w="3594" w:type="pct"/>
            <w:shd w:val="clear" w:color="auto" w:fill="FFFFFF"/>
            <w:tcMar>
              <w:top w:w="120" w:type="dxa"/>
              <w:left w:w="120" w:type="dxa"/>
              <w:bottom w:w="120" w:type="dxa"/>
              <w:right w:w="120" w:type="dxa"/>
            </w:tcMar>
            <w:hideMark/>
          </w:tcPr>
          <w:p w:rsidR="005A52FE" w:rsidRDefault="005A52FE">
            <w:r>
              <w:t>Sets the height of an element</w:t>
            </w:r>
          </w:p>
        </w:tc>
        <w:tc>
          <w:tcPr>
            <w:tcW w:w="360" w:type="pct"/>
            <w:shd w:val="clear" w:color="auto" w:fill="FFFFFF"/>
            <w:tcMar>
              <w:top w:w="120" w:type="dxa"/>
              <w:left w:w="120" w:type="dxa"/>
              <w:bottom w:w="120" w:type="dxa"/>
              <w:right w:w="120" w:type="dxa"/>
            </w:tcMar>
            <w:hideMark/>
          </w:tcPr>
          <w:p w:rsidR="005A52FE" w:rsidRDefault="005A52FE">
            <w:r>
              <w:t>1</w:t>
            </w:r>
          </w:p>
        </w:tc>
      </w:tr>
      <w:tr w:rsidR="005A52FE" w:rsidTr="005A52FE">
        <w:tc>
          <w:tcPr>
            <w:tcW w:w="1046" w:type="pct"/>
            <w:shd w:val="clear" w:color="auto" w:fill="F1F1F1"/>
            <w:tcMar>
              <w:top w:w="120" w:type="dxa"/>
              <w:left w:w="240" w:type="dxa"/>
              <w:bottom w:w="120" w:type="dxa"/>
              <w:right w:w="120" w:type="dxa"/>
            </w:tcMar>
            <w:hideMark/>
          </w:tcPr>
          <w:p w:rsidR="005A52FE" w:rsidRDefault="00CA242B">
            <w:hyperlink r:id="rId1570" w:history="1">
              <w:r w:rsidR="005A52FE">
                <w:rPr>
                  <w:rStyle w:val="Hyperlink"/>
                </w:rPr>
                <w:t>left</w:t>
              </w:r>
            </w:hyperlink>
          </w:p>
        </w:tc>
        <w:tc>
          <w:tcPr>
            <w:tcW w:w="3594" w:type="pct"/>
            <w:shd w:val="clear" w:color="auto" w:fill="F1F1F1"/>
            <w:tcMar>
              <w:top w:w="120" w:type="dxa"/>
              <w:left w:w="120" w:type="dxa"/>
              <w:bottom w:w="120" w:type="dxa"/>
              <w:right w:w="120" w:type="dxa"/>
            </w:tcMar>
            <w:hideMark/>
          </w:tcPr>
          <w:p w:rsidR="005A52FE" w:rsidRDefault="005A52FE">
            <w:r>
              <w:t>Specifies the left position of a positioned element</w:t>
            </w:r>
          </w:p>
        </w:tc>
        <w:tc>
          <w:tcPr>
            <w:tcW w:w="360" w:type="pct"/>
            <w:shd w:val="clear" w:color="auto" w:fill="F1F1F1"/>
            <w:tcMar>
              <w:top w:w="120" w:type="dxa"/>
              <w:left w:w="120" w:type="dxa"/>
              <w:bottom w:w="120" w:type="dxa"/>
              <w:right w:w="120" w:type="dxa"/>
            </w:tcMar>
            <w:hideMark/>
          </w:tcPr>
          <w:p w:rsidR="005A52FE" w:rsidRDefault="005A52FE">
            <w:r>
              <w:t>2</w:t>
            </w:r>
          </w:p>
        </w:tc>
      </w:tr>
      <w:tr w:rsidR="005A52FE" w:rsidTr="005A52FE">
        <w:tc>
          <w:tcPr>
            <w:tcW w:w="1046" w:type="pct"/>
            <w:shd w:val="clear" w:color="auto" w:fill="FFFFFF"/>
            <w:tcMar>
              <w:top w:w="120" w:type="dxa"/>
              <w:left w:w="240" w:type="dxa"/>
              <w:bottom w:w="120" w:type="dxa"/>
              <w:right w:w="120" w:type="dxa"/>
            </w:tcMar>
            <w:hideMark/>
          </w:tcPr>
          <w:p w:rsidR="005A52FE" w:rsidRDefault="00CA242B">
            <w:hyperlink r:id="rId1571" w:history="1">
              <w:r w:rsidR="005A52FE">
                <w:rPr>
                  <w:rStyle w:val="Hyperlink"/>
                </w:rPr>
                <w:t>margin</w:t>
              </w:r>
            </w:hyperlink>
          </w:p>
        </w:tc>
        <w:tc>
          <w:tcPr>
            <w:tcW w:w="3594" w:type="pct"/>
            <w:shd w:val="clear" w:color="auto" w:fill="FFFFFF"/>
            <w:tcMar>
              <w:top w:w="120" w:type="dxa"/>
              <w:left w:w="120" w:type="dxa"/>
              <w:bottom w:w="120" w:type="dxa"/>
              <w:right w:w="120" w:type="dxa"/>
            </w:tcMar>
            <w:hideMark/>
          </w:tcPr>
          <w:p w:rsidR="005A52FE" w:rsidRDefault="005A52FE">
            <w:r>
              <w:t>Sets all the margin properties in one declaration</w:t>
            </w:r>
          </w:p>
        </w:tc>
        <w:tc>
          <w:tcPr>
            <w:tcW w:w="360" w:type="pct"/>
            <w:shd w:val="clear" w:color="auto" w:fill="FFFFFF"/>
            <w:tcMar>
              <w:top w:w="120" w:type="dxa"/>
              <w:left w:w="120" w:type="dxa"/>
              <w:bottom w:w="120" w:type="dxa"/>
              <w:right w:w="120" w:type="dxa"/>
            </w:tcMar>
            <w:hideMark/>
          </w:tcPr>
          <w:p w:rsidR="005A52FE" w:rsidRDefault="005A52FE">
            <w:r>
              <w:t>1</w:t>
            </w:r>
          </w:p>
        </w:tc>
      </w:tr>
      <w:tr w:rsidR="005A52FE" w:rsidTr="005A52FE">
        <w:tc>
          <w:tcPr>
            <w:tcW w:w="1046" w:type="pct"/>
            <w:shd w:val="clear" w:color="auto" w:fill="F1F1F1"/>
            <w:tcMar>
              <w:top w:w="120" w:type="dxa"/>
              <w:left w:w="240" w:type="dxa"/>
              <w:bottom w:w="120" w:type="dxa"/>
              <w:right w:w="120" w:type="dxa"/>
            </w:tcMar>
            <w:hideMark/>
          </w:tcPr>
          <w:p w:rsidR="005A52FE" w:rsidRDefault="00CA242B">
            <w:hyperlink r:id="rId1572" w:history="1">
              <w:r w:rsidR="005A52FE">
                <w:rPr>
                  <w:rStyle w:val="Hyperlink"/>
                </w:rPr>
                <w:t>margin-bottom</w:t>
              </w:r>
            </w:hyperlink>
          </w:p>
        </w:tc>
        <w:tc>
          <w:tcPr>
            <w:tcW w:w="3594" w:type="pct"/>
            <w:shd w:val="clear" w:color="auto" w:fill="F1F1F1"/>
            <w:tcMar>
              <w:top w:w="120" w:type="dxa"/>
              <w:left w:w="120" w:type="dxa"/>
              <w:bottom w:w="120" w:type="dxa"/>
              <w:right w:w="120" w:type="dxa"/>
            </w:tcMar>
            <w:hideMark/>
          </w:tcPr>
          <w:p w:rsidR="005A52FE" w:rsidRDefault="005A52FE">
            <w:r>
              <w:t>Sets the bottom margin of an element</w:t>
            </w:r>
          </w:p>
        </w:tc>
        <w:tc>
          <w:tcPr>
            <w:tcW w:w="360" w:type="pct"/>
            <w:shd w:val="clear" w:color="auto" w:fill="F1F1F1"/>
            <w:tcMar>
              <w:top w:w="120" w:type="dxa"/>
              <w:left w:w="120" w:type="dxa"/>
              <w:bottom w:w="120" w:type="dxa"/>
              <w:right w:w="120" w:type="dxa"/>
            </w:tcMar>
            <w:hideMark/>
          </w:tcPr>
          <w:p w:rsidR="005A52FE" w:rsidRDefault="005A52FE">
            <w:r>
              <w:t>1</w:t>
            </w:r>
          </w:p>
        </w:tc>
      </w:tr>
      <w:tr w:rsidR="005A52FE" w:rsidTr="005A52FE">
        <w:tc>
          <w:tcPr>
            <w:tcW w:w="1046" w:type="pct"/>
            <w:shd w:val="clear" w:color="auto" w:fill="FFFFFF"/>
            <w:tcMar>
              <w:top w:w="120" w:type="dxa"/>
              <w:left w:w="240" w:type="dxa"/>
              <w:bottom w:w="120" w:type="dxa"/>
              <w:right w:w="120" w:type="dxa"/>
            </w:tcMar>
            <w:hideMark/>
          </w:tcPr>
          <w:p w:rsidR="005A52FE" w:rsidRDefault="00CA242B">
            <w:hyperlink r:id="rId1573" w:history="1">
              <w:r w:rsidR="005A52FE">
                <w:rPr>
                  <w:rStyle w:val="Hyperlink"/>
                </w:rPr>
                <w:t>margin-left</w:t>
              </w:r>
            </w:hyperlink>
          </w:p>
        </w:tc>
        <w:tc>
          <w:tcPr>
            <w:tcW w:w="3594" w:type="pct"/>
            <w:shd w:val="clear" w:color="auto" w:fill="FFFFFF"/>
            <w:tcMar>
              <w:top w:w="120" w:type="dxa"/>
              <w:left w:w="120" w:type="dxa"/>
              <w:bottom w:w="120" w:type="dxa"/>
              <w:right w:w="120" w:type="dxa"/>
            </w:tcMar>
            <w:hideMark/>
          </w:tcPr>
          <w:p w:rsidR="005A52FE" w:rsidRDefault="005A52FE">
            <w:r>
              <w:t>Sets the left margin of an element</w:t>
            </w:r>
          </w:p>
        </w:tc>
        <w:tc>
          <w:tcPr>
            <w:tcW w:w="360" w:type="pct"/>
            <w:shd w:val="clear" w:color="auto" w:fill="FFFFFF"/>
            <w:tcMar>
              <w:top w:w="120" w:type="dxa"/>
              <w:left w:w="120" w:type="dxa"/>
              <w:bottom w:w="120" w:type="dxa"/>
              <w:right w:w="120" w:type="dxa"/>
            </w:tcMar>
            <w:hideMark/>
          </w:tcPr>
          <w:p w:rsidR="005A52FE" w:rsidRDefault="005A52FE">
            <w:r>
              <w:t>1</w:t>
            </w:r>
          </w:p>
        </w:tc>
      </w:tr>
      <w:tr w:rsidR="005A52FE" w:rsidTr="005A52FE">
        <w:tc>
          <w:tcPr>
            <w:tcW w:w="1046" w:type="pct"/>
            <w:shd w:val="clear" w:color="auto" w:fill="F1F1F1"/>
            <w:tcMar>
              <w:top w:w="120" w:type="dxa"/>
              <w:left w:w="240" w:type="dxa"/>
              <w:bottom w:w="120" w:type="dxa"/>
              <w:right w:w="120" w:type="dxa"/>
            </w:tcMar>
            <w:hideMark/>
          </w:tcPr>
          <w:p w:rsidR="005A52FE" w:rsidRDefault="00CA242B">
            <w:hyperlink r:id="rId1574" w:history="1">
              <w:r w:rsidR="005A52FE">
                <w:rPr>
                  <w:rStyle w:val="Hyperlink"/>
                </w:rPr>
                <w:t>margin-right</w:t>
              </w:r>
            </w:hyperlink>
          </w:p>
        </w:tc>
        <w:tc>
          <w:tcPr>
            <w:tcW w:w="3594" w:type="pct"/>
            <w:shd w:val="clear" w:color="auto" w:fill="F1F1F1"/>
            <w:tcMar>
              <w:top w:w="120" w:type="dxa"/>
              <w:left w:w="120" w:type="dxa"/>
              <w:bottom w:w="120" w:type="dxa"/>
              <w:right w:w="120" w:type="dxa"/>
            </w:tcMar>
            <w:hideMark/>
          </w:tcPr>
          <w:p w:rsidR="005A52FE" w:rsidRDefault="005A52FE">
            <w:r>
              <w:t>Sets the right margin of an element</w:t>
            </w:r>
          </w:p>
        </w:tc>
        <w:tc>
          <w:tcPr>
            <w:tcW w:w="360" w:type="pct"/>
            <w:shd w:val="clear" w:color="auto" w:fill="F1F1F1"/>
            <w:tcMar>
              <w:top w:w="120" w:type="dxa"/>
              <w:left w:w="120" w:type="dxa"/>
              <w:bottom w:w="120" w:type="dxa"/>
              <w:right w:w="120" w:type="dxa"/>
            </w:tcMar>
            <w:hideMark/>
          </w:tcPr>
          <w:p w:rsidR="005A52FE" w:rsidRDefault="005A52FE">
            <w:r>
              <w:t>1</w:t>
            </w:r>
          </w:p>
        </w:tc>
      </w:tr>
      <w:tr w:rsidR="005A52FE" w:rsidTr="005A52FE">
        <w:tc>
          <w:tcPr>
            <w:tcW w:w="1046" w:type="pct"/>
            <w:shd w:val="clear" w:color="auto" w:fill="FFFFFF"/>
            <w:tcMar>
              <w:top w:w="120" w:type="dxa"/>
              <w:left w:w="240" w:type="dxa"/>
              <w:bottom w:w="120" w:type="dxa"/>
              <w:right w:w="120" w:type="dxa"/>
            </w:tcMar>
            <w:hideMark/>
          </w:tcPr>
          <w:p w:rsidR="005A52FE" w:rsidRDefault="00CA242B">
            <w:hyperlink r:id="rId1575" w:history="1">
              <w:r w:rsidR="005A52FE">
                <w:rPr>
                  <w:rStyle w:val="Hyperlink"/>
                </w:rPr>
                <w:t>margin-top</w:t>
              </w:r>
            </w:hyperlink>
          </w:p>
        </w:tc>
        <w:tc>
          <w:tcPr>
            <w:tcW w:w="3594" w:type="pct"/>
            <w:shd w:val="clear" w:color="auto" w:fill="FFFFFF"/>
            <w:tcMar>
              <w:top w:w="120" w:type="dxa"/>
              <w:left w:w="120" w:type="dxa"/>
              <w:bottom w:w="120" w:type="dxa"/>
              <w:right w:w="120" w:type="dxa"/>
            </w:tcMar>
            <w:hideMark/>
          </w:tcPr>
          <w:p w:rsidR="005A52FE" w:rsidRDefault="005A52FE">
            <w:r>
              <w:t>Sets the top margin of an element</w:t>
            </w:r>
          </w:p>
        </w:tc>
        <w:tc>
          <w:tcPr>
            <w:tcW w:w="360" w:type="pct"/>
            <w:shd w:val="clear" w:color="auto" w:fill="FFFFFF"/>
            <w:tcMar>
              <w:top w:w="120" w:type="dxa"/>
              <w:left w:w="120" w:type="dxa"/>
              <w:bottom w:w="120" w:type="dxa"/>
              <w:right w:w="120" w:type="dxa"/>
            </w:tcMar>
            <w:hideMark/>
          </w:tcPr>
          <w:p w:rsidR="005A52FE" w:rsidRDefault="005A52FE">
            <w:r>
              <w:t>1</w:t>
            </w:r>
          </w:p>
        </w:tc>
      </w:tr>
      <w:tr w:rsidR="005A52FE" w:rsidTr="005A52FE">
        <w:tc>
          <w:tcPr>
            <w:tcW w:w="1046" w:type="pct"/>
            <w:shd w:val="clear" w:color="auto" w:fill="F1F1F1"/>
            <w:tcMar>
              <w:top w:w="120" w:type="dxa"/>
              <w:left w:w="240" w:type="dxa"/>
              <w:bottom w:w="120" w:type="dxa"/>
              <w:right w:w="120" w:type="dxa"/>
            </w:tcMar>
            <w:hideMark/>
          </w:tcPr>
          <w:p w:rsidR="005A52FE" w:rsidRDefault="00CA242B">
            <w:hyperlink r:id="rId1576" w:history="1">
              <w:r w:rsidR="005A52FE">
                <w:rPr>
                  <w:rStyle w:val="Hyperlink"/>
                </w:rPr>
                <w:t>max-height</w:t>
              </w:r>
            </w:hyperlink>
          </w:p>
        </w:tc>
        <w:tc>
          <w:tcPr>
            <w:tcW w:w="3594" w:type="pct"/>
            <w:shd w:val="clear" w:color="auto" w:fill="F1F1F1"/>
            <w:tcMar>
              <w:top w:w="120" w:type="dxa"/>
              <w:left w:w="120" w:type="dxa"/>
              <w:bottom w:w="120" w:type="dxa"/>
              <w:right w:w="120" w:type="dxa"/>
            </w:tcMar>
            <w:hideMark/>
          </w:tcPr>
          <w:p w:rsidR="005A52FE" w:rsidRDefault="005A52FE">
            <w:r>
              <w:t>Sets the maximum height of an element</w:t>
            </w:r>
          </w:p>
        </w:tc>
        <w:tc>
          <w:tcPr>
            <w:tcW w:w="360" w:type="pct"/>
            <w:shd w:val="clear" w:color="auto" w:fill="F1F1F1"/>
            <w:tcMar>
              <w:top w:w="120" w:type="dxa"/>
              <w:left w:w="120" w:type="dxa"/>
              <w:bottom w:w="120" w:type="dxa"/>
              <w:right w:w="120" w:type="dxa"/>
            </w:tcMar>
            <w:hideMark/>
          </w:tcPr>
          <w:p w:rsidR="005A52FE" w:rsidRDefault="005A52FE">
            <w:r>
              <w:t>2</w:t>
            </w:r>
          </w:p>
        </w:tc>
      </w:tr>
      <w:tr w:rsidR="005A52FE" w:rsidTr="005A52FE">
        <w:tc>
          <w:tcPr>
            <w:tcW w:w="1046" w:type="pct"/>
            <w:shd w:val="clear" w:color="auto" w:fill="FFFFFF"/>
            <w:tcMar>
              <w:top w:w="120" w:type="dxa"/>
              <w:left w:w="240" w:type="dxa"/>
              <w:bottom w:w="120" w:type="dxa"/>
              <w:right w:w="120" w:type="dxa"/>
            </w:tcMar>
            <w:hideMark/>
          </w:tcPr>
          <w:p w:rsidR="005A52FE" w:rsidRDefault="00CA242B">
            <w:hyperlink r:id="rId1577" w:history="1">
              <w:r w:rsidR="005A52FE">
                <w:rPr>
                  <w:rStyle w:val="Hyperlink"/>
                </w:rPr>
                <w:t>max-width</w:t>
              </w:r>
            </w:hyperlink>
          </w:p>
        </w:tc>
        <w:tc>
          <w:tcPr>
            <w:tcW w:w="3594" w:type="pct"/>
            <w:shd w:val="clear" w:color="auto" w:fill="FFFFFF"/>
            <w:tcMar>
              <w:top w:w="120" w:type="dxa"/>
              <w:left w:w="120" w:type="dxa"/>
              <w:bottom w:w="120" w:type="dxa"/>
              <w:right w:w="120" w:type="dxa"/>
            </w:tcMar>
            <w:hideMark/>
          </w:tcPr>
          <w:p w:rsidR="005A52FE" w:rsidRDefault="005A52FE">
            <w:r>
              <w:t>Sets the maximum width of an element</w:t>
            </w:r>
          </w:p>
        </w:tc>
        <w:tc>
          <w:tcPr>
            <w:tcW w:w="360" w:type="pct"/>
            <w:shd w:val="clear" w:color="auto" w:fill="FFFFFF"/>
            <w:tcMar>
              <w:top w:w="120" w:type="dxa"/>
              <w:left w:w="120" w:type="dxa"/>
              <w:bottom w:w="120" w:type="dxa"/>
              <w:right w:w="120" w:type="dxa"/>
            </w:tcMar>
            <w:hideMark/>
          </w:tcPr>
          <w:p w:rsidR="005A52FE" w:rsidRDefault="005A52FE">
            <w:r>
              <w:t>2</w:t>
            </w:r>
          </w:p>
        </w:tc>
      </w:tr>
      <w:tr w:rsidR="005A52FE" w:rsidTr="005A52FE">
        <w:tc>
          <w:tcPr>
            <w:tcW w:w="1046" w:type="pct"/>
            <w:shd w:val="clear" w:color="auto" w:fill="F1F1F1"/>
            <w:tcMar>
              <w:top w:w="120" w:type="dxa"/>
              <w:left w:w="240" w:type="dxa"/>
              <w:bottom w:w="120" w:type="dxa"/>
              <w:right w:w="120" w:type="dxa"/>
            </w:tcMar>
            <w:hideMark/>
          </w:tcPr>
          <w:p w:rsidR="005A52FE" w:rsidRDefault="00CA242B">
            <w:hyperlink r:id="rId1578" w:history="1">
              <w:r w:rsidR="005A52FE">
                <w:rPr>
                  <w:rStyle w:val="Hyperlink"/>
                </w:rPr>
                <w:t>min-height</w:t>
              </w:r>
            </w:hyperlink>
          </w:p>
        </w:tc>
        <w:tc>
          <w:tcPr>
            <w:tcW w:w="3594" w:type="pct"/>
            <w:shd w:val="clear" w:color="auto" w:fill="F1F1F1"/>
            <w:tcMar>
              <w:top w:w="120" w:type="dxa"/>
              <w:left w:w="120" w:type="dxa"/>
              <w:bottom w:w="120" w:type="dxa"/>
              <w:right w:w="120" w:type="dxa"/>
            </w:tcMar>
            <w:hideMark/>
          </w:tcPr>
          <w:p w:rsidR="005A52FE" w:rsidRDefault="005A52FE">
            <w:r>
              <w:t>Sets the minimum height of an element</w:t>
            </w:r>
          </w:p>
        </w:tc>
        <w:tc>
          <w:tcPr>
            <w:tcW w:w="360" w:type="pct"/>
            <w:shd w:val="clear" w:color="auto" w:fill="F1F1F1"/>
            <w:tcMar>
              <w:top w:w="120" w:type="dxa"/>
              <w:left w:w="120" w:type="dxa"/>
              <w:bottom w:w="120" w:type="dxa"/>
              <w:right w:w="120" w:type="dxa"/>
            </w:tcMar>
            <w:hideMark/>
          </w:tcPr>
          <w:p w:rsidR="005A52FE" w:rsidRDefault="005A52FE">
            <w:r>
              <w:t>2</w:t>
            </w:r>
          </w:p>
        </w:tc>
      </w:tr>
      <w:tr w:rsidR="005A52FE" w:rsidTr="005A52FE">
        <w:tc>
          <w:tcPr>
            <w:tcW w:w="1046" w:type="pct"/>
            <w:shd w:val="clear" w:color="auto" w:fill="FFFFFF"/>
            <w:tcMar>
              <w:top w:w="120" w:type="dxa"/>
              <w:left w:w="240" w:type="dxa"/>
              <w:bottom w:w="120" w:type="dxa"/>
              <w:right w:w="120" w:type="dxa"/>
            </w:tcMar>
            <w:hideMark/>
          </w:tcPr>
          <w:p w:rsidR="005A52FE" w:rsidRDefault="00CA242B">
            <w:hyperlink r:id="rId1579" w:history="1">
              <w:r w:rsidR="005A52FE">
                <w:rPr>
                  <w:rStyle w:val="Hyperlink"/>
                </w:rPr>
                <w:t>min-width</w:t>
              </w:r>
            </w:hyperlink>
          </w:p>
        </w:tc>
        <w:tc>
          <w:tcPr>
            <w:tcW w:w="3594" w:type="pct"/>
            <w:shd w:val="clear" w:color="auto" w:fill="FFFFFF"/>
            <w:tcMar>
              <w:top w:w="120" w:type="dxa"/>
              <w:left w:w="120" w:type="dxa"/>
              <w:bottom w:w="120" w:type="dxa"/>
              <w:right w:w="120" w:type="dxa"/>
            </w:tcMar>
            <w:hideMark/>
          </w:tcPr>
          <w:p w:rsidR="005A52FE" w:rsidRDefault="005A52FE">
            <w:r>
              <w:t>Sets the minimum width of an element</w:t>
            </w:r>
          </w:p>
        </w:tc>
        <w:tc>
          <w:tcPr>
            <w:tcW w:w="360" w:type="pct"/>
            <w:shd w:val="clear" w:color="auto" w:fill="FFFFFF"/>
            <w:tcMar>
              <w:top w:w="120" w:type="dxa"/>
              <w:left w:w="120" w:type="dxa"/>
              <w:bottom w:w="120" w:type="dxa"/>
              <w:right w:w="120" w:type="dxa"/>
            </w:tcMar>
            <w:hideMark/>
          </w:tcPr>
          <w:p w:rsidR="005A52FE" w:rsidRDefault="005A52FE">
            <w:r>
              <w:t>2</w:t>
            </w:r>
          </w:p>
        </w:tc>
      </w:tr>
      <w:tr w:rsidR="005A52FE" w:rsidTr="005A52FE">
        <w:tc>
          <w:tcPr>
            <w:tcW w:w="1046" w:type="pct"/>
            <w:shd w:val="clear" w:color="auto" w:fill="F1F1F1"/>
            <w:tcMar>
              <w:top w:w="120" w:type="dxa"/>
              <w:left w:w="240" w:type="dxa"/>
              <w:bottom w:w="120" w:type="dxa"/>
              <w:right w:w="120" w:type="dxa"/>
            </w:tcMar>
            <w:hideMark/>
          </w:tcPr>
          <w:p w:rsidR="005A52FE" w:rsidRDefault="00CA242B">
            <w:hyperlink r:id="rId1580" w:history="1">
              <w:r w:rsidR="005A52FE">
                <w:rPr>
                  <w:rStyle w:val="Hyperlink"/>
                </w:rPr>
                <w:t>overflow</w:t>
              </w:r>
            </w:hyperlink>
          </w:p>
        </w:tc>
        <w:tc>
          <w:tcPr>
            <w:tcW w:w="3594" w:type="pct"/>
            <w:shd w:val="clear" w:color="auto" w:fill="F1F1F1"/>
            <w:tcMar>
              <w:top w:w="120" w:type="dxa"/>
              <w:left w:w="120" w:type="dxa"/>
              <w:bottom w:w="120" w:type="dxa"/>
              <w:right w:w="120" w:type="dxa"/>
            </w:tcMar>
            <w:hideMark/>
          </w:tcPr>
          <w:p w:rsidR="005A52FE" w:rsidRDefault="005A52FE">
            <w:r>
              <w:t>Specifies what happens if content overflows an element's box</w:t>
            </w:r>
          </w:p>
        </w:tc>
        <w:tc>
          <w:tcPr>
            <w:tcW w:w="360" w:type="pct"/>
            <w:shd w:val="clear" w:color="auto" w:fill="F1F1F1"/>
            <w:tcMar>
              <w:top w:w="120" w:type="dxa"/>
              <w:left w:w="120" w:type="dxa"/>
              <w:bottom w:w="120" w:type="dxa"/>
              <w:right w:w="120" w:type="dxa"/>
            </w:tcMar>
            <w:hideMark/>
          </w:tcPr>
          <w:p w:rsidR="005A52FE" w:rsidRDefault="005A52FE">
            <w:r>
              <w:t>2</w:t>
            </w:r>
          </w:p>
        </w:tc>
      </w:tr>
      <w:tr w:rsidR="005A52FE" w:rsidTr="005A52FE">
        <w:tc>
          <w:tcPr>
            <w:tcW w:w="1046" w:type="pct"/>
            <w:shd w:val="clear" w:color="auto" w:fill="FFFFFF"/>
            <w:tcMar>
              <w:top w:w="120" w:type="dxa"/>
              <w:left w:w="240" w:type="dxa"/>
              <w:bottom w:w="120" w:type="dxa"/>
              <w:right w:w="120" w:type="dxa"/>
            </w:tcMar>
            <w:hideMark/>
          </w:tcPr>
          <w:p w:rsidR="005A52FE" w:rsidRDefault="00CA242B">
            <w:hyperlink r:id="rId1581" w:history="1">
              <w:r w:rsidR="005A52FE">
                <w:rPr>
                  <w:rStyle w:val="Hyperlink"/>
                </w:rPr>
                <w:t>overflow-x</w:t>
              </w:r>
            </w:hyperlink>
          </w:p>
        </w:tc>
        <w:tc>
          <w:tcPr>
            <w:tcW w:w="3594" w:type="pct"/>
            <w:shd w:val="clear" w:color="auto" w:fill="FFFFFF"/>
            <w:tcMar>
              <w:top w:w="120" w:type="dxa"/>
              <w:left w:w="120" w:type="dxa"/>
              <w:bottom w:w="120" w:type="dxa"/>
              <w:right w:w="120" w:type="dxa"/>
            </w:tcMar>
            <w:hideMark/>
          </w:tcPr>
          <w:p w:rsidR="005A52FE" w:rsidRDefault="005A52FE">
            <w:r>
              <w:t>Specifies whether or not to clip the left/right edges of the content, if it overflows the element's content area</w:t>
            </w:r>
          </w:p>
        </w:tc>
        <w:tc>
          <w:tcPr>
            <w:tcW w:w="360" w:type="pct"/>
            <w:shd w:val="clear" w:color="auto" w:fill="FFFFFF"/>
            <w:tcMar>
              <w:top w:w="120" w:type="dxa"/>
              <w:left w:w="120" w:type="dxa"/>
              <w:bottom w:w="120" w:type="dxa"/>
              <w:right w:w="120" w:type="dxa"/>
            </w:tcMar>
            <w:hideMark/>
          </w:tcPr>
          <w:p w:rsidR="005A52FE" w:rsidRDefault="005A52FE">
            <w:r>
              <w:t>3</w:t>
            </w:r>
          </w:p>
        </w:tc>
      </w:tr>
      <w:tr w:rsidR="005A52FE" w:rsidTr="005A52FE">
        <w:tc>
          <w:tcPr>
            <w:tcW w:w="1046" w:type="pct"/>
            <w:shd w:val="clear" w:color="auto" w:fill="F1F1F1"/>
            <w:tcMar>
              <w:top w:w="120" w:type="dxa"/>
              <w:left w:w="240" w:type="dxa"/>
              <w:bottom w:w="120" w:type="dxa"/>
              <w:right w:w="120" w:type="dxa"/>
            </w:tcMar>
            <w:hideMark/>
          </w:tcPr>
          <w:p w:rsidR="005A52FE" w:rsidRDefault="00CA242B">
            <w:hyperlink r:id="rId1582" w:history="1">
              <w:r w:rsidR="005A52FE">
                <w:rPr>
                  <w:rStyle w:val="Hyperlink"/>
                </w:rPr>
                <w:t>overflow-y</w:t>
              </w:r>
            </w:hyperlink>
          </w:p>
        </w:tc>
        <w:tc>
          <w:tcPr>
            <w:tcW w:w="3594" w:type="pct"/>
            <w:shd w:val="clear" w:color="auto" w:fill="F1F1F1"/>
            <w:tcMar>
              <w:top w:w="120" w:type="dxa"/>
              <w:left w:w="120" w:type="dxa"/>
              <w:bottom w:w="120" w:type="dxa"/>
              <w:right w:w="120" w:type="dxa"/>
            </w:tcMar>
            <w:hideMark/>
          </w:tcPr>
          <w:p w:rsidR="005A52FE" w:rsidRDefault="005A52FE">
            <w:r>
              <w:t>Specifies whether or not to clip the top/bottom edges of the content, if it overflows the element's content area</w:t>
            </w:r>
          </w:p>
        </w:tc>
        <w:tc>
          <w:tcPr>
            <w:tcW w:w="360" w:type="pct"/>
            <w:shd w:val="clear" w:color="auto" w:fill="F1F1F1"/>
            <w:tcMar>
              <w:top w:w="120" w:type="dxa"/>
              <w:left w:w="120" w:type="dxa"/>
              <w:bottom w:w="120" w:type="dxa"/>
              <w:right w:w="120" w:type="dxa"/>
            </w:tcMar>
            <w:hideMark/>
          </w:tcPr>
          <w:p w:rsidR="005A52FE" w:rsidRDefault="005A52FE">
            <w:r>
              <w:t>3</w:t>
            </w:r>
          </w:p>
        </w:tc>
      </w:tr>
      <w:tr w:rsidR="005A52FE" w:rsidTr="005A52FE">
        <w:tc>
          <w:tcPr>
            <w:tcW w:w="1046" w:type="pct"/>
            <w:shd w:val="clear" w:color="auto" w:fill="FFFFFF"/>
            <w:tcMar>
              <w:top w:w="120" w:type="dxa"/>
              <w:left w:w="240" w:type="dxa"/>
              <w:bottom w:w="120" w:type="dxa"/>
              <w:right w:w="120" w:type="dxa"/>
            </w:tcMar>
            <w:hideMark/>
          </w:tcPr>
          <w:p w:rsidR="005A52FE" w:rsidRDefault="00CA242B">
            <w:hyperlink r:id="rId1583" w:history="1">
              <w:r w:rsidR="005A52FE">
                <w:rPr>
                  <w:rStyle w:val="Hyperlink"/>
                </w:rPr>
                <w:t>padding</w:t>
              </w:r>
            </w:hyperlink>
          </w:p>
        </w:tc>
        <w:tc>
          <w:tcPr>
            <w:tcW w:w="3594" w:type="pct"/>
            <w:shd w:val="clear" w:color="auto" w:fill="FFFFFF"/>
            <w:tcMar>
              <w:top w:w="120" w:type="dxa"/>
              <w:left w:w="120" w:type="dxa"/>
              <w:bottom w:w="120" w:type="dxa"/>
              <w:right w:w="120" w:type="dxa"/>
            </w:tcMar>
            <w:hideMark/>
          </w:tcPr>
          <w:p w:rsidR="005A52FE" w:rsidRDefault="005A52FE">
            <w:r>
              <w:t>Sets all the padding properties in one declaration</w:t>
            </w:r>
          </w:p>
        </w:tc>
        <w:tc>
          <w:tcPr>
            <w:tcW w:w="360" w:type="pct"/>
            <w:shd w:val="clear" w:color="auto" w:fill="FFFFFF"/>
            <w:tcMar>
              <w:top w:w="120" w:type="dxa"/>
              <w:left w:w="120" w:type="dxa"/>
              <w:bottom w:w="120" w:type="dxa"/>
              <w:right w:w="120" w:type="dxa"/>
            </w:tcMar>
            <w:hideMark/>
          </w:tcPr>
          <w:p w:rsidR="005A52FE" w:rsidRDefault="005A52FE">
            <w:r>
              <w:t>1</w:t>
            </w:r>
          </w:p>
        </w:tc>
      </w:tr>
      <w:tr w:rsidR="005A52FE" w:rsidTr="005A52FE">
        <w:tc>
          <w:tcPr>
            <w:tcW w:w="1046" w:type="pct"/>
            <w:shd w:val="clear" w:color="auto" w:fill="F1F1F1"/>
            <w:tcMar>
              <w:top w:w="120" w:type="dxa"/>
              <w:left w:w="240" w:type="dxa"/>
              <w:bottom w:w="120" w:type="dxa"/>
              <w:right w:w="120" w:type="dxa"/>
            </w:tcMar>
            <w:hideMark/>
          </w:tcPr>
          <w:p w:rsidR="005A52FE" w:rsidRDefault="00CA242B">
            <w:hyperlink r:id="rId1584" w:history="1">
              <w:r w:rsidR="005A52FE">
                <w:rPr>
                  <w:rStyle w:val="Hyperlink"/>
                </w:rPr>
                <w:t>padding-bottom</w:t>
              </w:r>
            </w:hyperlink>
          </w:p>
        </w:tc>
        <w:tc>
          <w:tcPr>
            <w:tcW w:w="3594" w:type="pct"/>
            <w:shd w:val="clear" w:color="auto" w:fill="F1F1F1"/>
            <w:tcMar>
              <w:top w:w="120" w:type="dxa"/>
              <w:left w:w="120" w:type="dxa"/>
              <w:bottom w:w="120" w:type="dxa"/>
              <w:right w:w="120" w:type="dxa"/>
            </w:tcMar>
            <w:hideMark/>
          </w:tcPr>
          <w:p w:rsidR="005A52FE" w:rsidRDefault="005A52FE">
            <w:r>
              <w:t>Sets the bottom padding of an element</w:t>
            </w:r>
          </w:p>
        </w:tc>
        <w:tc>
          <w:tcPr>
            <w:tcW w:w="360" w:type="pct"/>
            <w:shd w:val="clear" w:color="auto" w:fill="F1F1F1"/>
            <w:tcMar>
              <w:top w:w="120" w:type="dxa"/>
              <w:left w:w="120" w:type="dxa"/>
              <w:bottom w:w="120" w:type="dxa"/>
              <w:right w:w="120" w:type="dxa"/>
            </w:tcMar>
            <w:hideMark/>
          </w:tcPr>
          <w:p w:rsidR="005A52FE" w:rsidRDefault="005A52FE">
            <w:r>
              <w:t>1</w:t>
            </w:r>
          </w:p>
        </w:tc>
      </w:tr>
      <w:tr w:rsidR="005A52FE" w:rsidTr="005A52FE">
        <w:tc>
          <w:tcPr>
            <w:tcW w:w="1046" w:type="pct"/>
            <w:shd w:val="clear" w:color="auto" w:fill="FFFFFF"/>
            <w:tcMar>
              <w:top w:w="120" w:type="dxa"/>
              <w:left w:w="240" w:type="dxa"/>
              <w:bottom w:w="120" w:type="dxa"/>
              <w:right w:w="120" w:type="dxa"/>
            </w:tcMar>
            <w:hideMark/>
          </w:tcPr>
          <w:p w:rsidR="005A52FE" w:rsidRDefault="00CA242B">
            <w:hyperlink r:id="rId1585" w:history="1">
              <w:r w:rsidR="005A52FE">
                <w:rPr>
                  <w:rStyle w:val="Hyperlink"/>
                </w:rPr>
                <w:t>padding-left</w:t>
              </w:r>
            </w:hyperlink>
          </w:p>
        </w:tc>
        <w:tc>
          <w:tcPr>
            <w:tcW w:w="3594" w:type="pct"/>
            <w:shd w:val="clear" w:color="auto" w:fill="FFFFFF"/>
            <w:tcMar>
              <w:top w:w="120" w:type="dxa"/>
              <w:left w:w="120" w:type="dxa"/>
              <w:bottom w:w="120" w:type="dxa"/>
              <w:right w:w="120" w:type="dxa"/>
            </w:tcMar>
            <w:hideMark/>
          </w:tcPr>
          <w:p w:rsidR="005A52FE" w:rsidRDefault="005A52FE">
            <w:r>
              <w:t>Sets the left padding of an element</w:t>
            </w:r>
          </w:p>
        </w:tc>
        <w:tc>
          <w:tcPr>
            <w:tcW w:w="360" w:type="pct"/>
            <w:shd w:val="clear" w:color="auto" w:fill="FFFFFF"/>
            <w:tcMar>
              <w:top w:w="120" w:type="dxa"/>
              <w:left w:w="120" w:type="dxa"/>
              <w:bottom w:w="120" w:type="dxa"/>
              <w:right w:w="120" w:type="dxa"/>
            </w:tcMar>
            <w:hideMark/>
          </w:tcPr>
          <w:p w:rsidR="005A52FE" w:rsidRDefault="005A52FE">
            <w:r>
              <w:t>1</w:t>
            </w:r>
          </w:p>
        </w:tc>
      </w:tr>
      <w:tr w:rsidR="005A52FE" w:rsidTr="005A52FE">
        <w:tc>
          <w:tcPr>
            <w:tcW w:w="1046" w:type="pct"/>
            <w:shd w:val="clear" w:color="auto" w:fill="F1F1F1"/>
            <w:tcMar>
              <w:top w:w="120" w:type="dxa"/>
              <w:left w:w="240" w:type="dxa"/>
              <w:bottom w:w="120" w:type="dxa"/>
              <w:right w:w="120" w:type="dxa"/>
            </w:tcMar>
            <w:hideMark/>
          </w:tcPr>
          <w:p w:rsidR="005A52FE" w:rsidRDefault="00CA242B">
            <w:hyperlink r:id="rId1586" w:history="1">
              <w:r w:rsidR="005A52FE">
                <w:rPr>
                  <w:rStyle w:val="Hyperlink"/>
                </w:rPr>
                <w:t>padding-right</w:t>
              </w:r>
            </w:hyperlink>
          </w:p>
        </w:tc>
        <w:tc>
          <w:tcPr>
            <w:tcW w:w="3594" w:type="pct"/>
            <w:shd w:val="clear" w:color="auto" w:fill="F1F1F1"/>
            <w:tcMar>
              <w:top w:w="120" w:type="dxa"/>
              <w:left w:w="120" w:type="dxa"/>
              <w:bottom w:w="120" w:type="dxa"/>
              <w:right w:w="120" w:type="dxa"/>
            </w:tcMar>
            <w:hideMark/>
          </w:tcPr>
          <w:p w:rsidR="005A52FE" w:rsidRDefault="005A52FE">
            <w:r>
              <w:t>Sets the right padding of an element</w:t>
            </w:r>
          </w:p>
        </w:tc>
        <w:tc>
          <w:tcPr>
            <w:tcW w:w="360" w:type="pct"/>
            <w:shd w:val="clear" w:color="auto" w:fill="F1F1F1"/>
            <w:tcMar>
              <w:top w:w="120" w:type="dxa"/>
              <w:left w:w="120" w:type="dxa"/>
              <w:bottom w:w="120" w:type="dxa"/>
              <w:right w:w="120" w:type="dxa"/>
            </w:tcMar>
            <w:hideMark/>
          </w:tcPr>
          <w:p w:rsidR="005A52FE" w:rsidRDefault="005A52FE">
            <w:r>
              <w:t>1</w:t>
            </w:r>
          </w:p>
        </w:tc>
      </w:tr>
      <w:tr w:rsidR="005A52FE" w:rsidTr="005A52FE">
        <w:tc>
          <w:tcPr>
            <w:tcW w:w="1046" w:type="pct"/>
            <w:shd w:val="clear" w:color="auto" w:fill="FFFFFF"/>
            <w:tcMar>
              <w:top w:w="120" w:type="dxa"/>
              <w:left w:w="240" w:type="dxa"/>
              <w:bottom w:w="120" w:type="dxa"/>
              <w:right w:w="120" w:type="dxa"/>
            </w:tcMar>
            <w:hideMark/>
          </w:tcPr>
          <w:p w:rsidR="005A52FE" w:rsidRDefault="00CA242B">
            <w:hyperlink r:id="rId1587" w:history="1">
              <w:r w:rsidR="005A52FE">
                <w:rPr>
                  <w:rStyle w:val="Hyperlink"/>
                </w:rPr>
                <w:t>padding-top</w:t>
              </w:r>
            </w:hyperlink>
          </w:p>
        </w:tc>
        <w:tc>
          <w:tcPr>
            <w:tcW w:w="3594" w:type="pct"/>
            <w:shd w:val="clear" w:color="auto" w:fill="FFFFFF"/>
            <w:tcMar>
              <w:top w:w="120" w:type="dxa"/>
              <w:left w:w="120" w:type="dxa"/>
              <w:bottom w:w="120" w:type="dxa"/>
              <w:right w:w="120" w:type="dxa"/>
            </w:tcMar>
            <w:hideMark/>
          </w:tcPr>
          <w:p w:rsidR="005A52FE" w:rsidRDefault="005A52FE">
            <w:r>
              <w:t>Sets the top padding of an element</w:t>
            </w:r>
          </w:p>
        </w:tc>
        <w:tc>
          <w:tcPr>
            <w:tcW w:w="360" w:type="pct"/>
            <w:shd w:val="clear" w:color="auto" w:fill="FFFFFF"/>
            <w:tcMar>
              <w:top w:w="120" w:type="dxa"/>
              <w:left w:w="120" w:type="dxa"/>
              <w:bottom w:w="120" w:type="dxa"/>
              <w:right w:w="120" w:type="dxa"/>
            </w:tcMar>
            <w:hideMark/>
          </w:tcPr>
          <w:p w:rsidR="005A52FE" w:rsidRDefault="005A52FE">
            <w:r>
              <w:t>1</w:t>
            </w:r>
          </w:p>
        </w:tc>
      </w:tr>
      <w:tr w:rsidR="005A52FE" w:rsidTr="005A52FE">
        <w:tc>
          <w:tcPr>
            <w:tcW w:w="1046" w:type="pct"/>
            <w:shd w:val="clear" w:color="auto" w:fill="F1F1F1"/>
            <w:tcMar>
              <w:top w:w="120" w:type="dxa"/>
              <w:left w:w="240" w:type="dxa"/>
              <w:bottom w:w="120" w:type="dxa"/>
              <w:right w:w="120" w:type="dxa"/>
            </w:tcMar>
            <w:hideMark/>
          </w:tcPr>
          <w:p w:rsidR="005A52FE" w:rsidRDefault="00CA242B">
            <w:hyperlink r:id="rId1588" w:history="1">
              <w:r w:rsidR="005A52FE">
                <w:rPr>
                  <w:rStyle w:val="Hyperlink"/>
                </w:rPr>
                <w:t>position</w:t>
              </w:r>
            </w:hyperlink>
          </w:p>
        </w:tc>
        <w:tc>
          <w:tcPr>
            <w:tcW w:w="3594" w:type="pct"/>
            <w:shd w:val="clear" w:color="auto" w:fill="F1F1F1"/>
            <w:tcMar>
              <w:top w:w="120" w:type="dxa"/>
              <w:left w:w="120" w:type="dxa"/>
              <w:bottom w:w="120" w:type="dxa"/>
              <w:right w:w="120" w:type="dxa"/>
            </w:tcMar>
            <w:hideMark/>
          </w:tcPr>
          <w:p w:rsidR="005A52FE" w:rsidRDefault="005A52FE">
            <w:r>
              <w:t>Specifies the type of positioning method used for an element (static, relative, absolute or fixed)</w:t>
            </w:r>
          </w:p>
        </w:tc>
        <w:tc>
          <w:tcPr>
            <w:tcW w:w="360" w:type="pct"/>
            <w:shd w:val="clear" w:color="auto" w:fill="F1F1F1"/>
            <w:tcMar>
              <w:top w:w="120" w:type="dxa"/>
              <w:left w:w="120" w:type="dxa"/>
              <w:bottom w:w="120" w:type="dxa"/>
              <w:right w:w="120" w:type="dxa"/>
            </w:tcMar>
            <w:hideMark/>
          </w:tcPr>
          <w:p w:rsidR="005A52FE" w:rsidRDefault="005A52FE">
            <w:r>
              <w:t>2</w:t>
            </w:r>
          </w:p>
        </w:tc>
      </w:tr>
      <w:tr w:rsidR="005A52FE" w:rsidTr="005A52FE">
        <w:tc>
          <w:tcPr>
            <w:tcW w:w="1046" w:type="pct"/>
            <w:shd w:val="clear" w:color="auto" w:fill="FFFFFF"/>
            <w:tcMar>
              <w:top w:w="120" w:type="dxa"/>
              <w:left w:w="240" w:type="dxa"/>
              <w:bottom w:w="120" w:type="dxa"/>
              <w:right w:w="120" w:type="dxa"/>
            </w:tcMar>
            <w:hideMark/>
          </w:tcPr>
          <w:p w:rsidR="005A52FE" w:rsidRDefault="00CA242B">
            <w:hyperlink r:id="rId1589" w:history="1">
              <w:r w:rsidR="005A52FE">
                <w:rPr>
                  <w:rStyle w:val="Hyperlink"/>
                </w:rPr>
                <w:t>right</w:t>
              </w:r>
            </w:hyperlink>
          </w:p>
        </w:tc>
        <w:tc>
          <w:tcPr>
            <w:tcW w:w="3594" w:type="pct"/>
            <w:shd w:val="clear" w:color="auto" w:fill="FFFFFF"/>
            <w:tcMar>
              <w:top w:w="120" w:type="dxa"/>
              <w:left w:w="120" w:type="dxa"/>
              <w:bottom w:w="120" w:type="dxa"/>
              <w:right w:w="120" w:type="dxa"/>
            </w:tcMar>
            <w:hideMark/>
          </w:tcPr>
          <w:p w:rsidR="005A52FE" w:rsidRDefault="005A52FE">
            <w:r>
              <w:t>Specifies the right position of a positioned element</w:t>
            </w:r>
          </w:p>
        </w:tc>
        <w:tc>
          <w:tcPr>
            <w:tcW w:w="360" w:type="pct"/>
            <w:shd w:val="clear" w:color="auto" w:fill="FFFFFF"/>
            <w:tcMar>
              <w:top w:w="120" w:type="dxa"/>
              <w:left w:w="120" w:type="dxa"/>
              <w:bottom w:w="120" w:type="dxa"/>
              <w:right w:w="120" w:type="dxa"/>
            </w:tcMar>
            <w:hideMark/>
          </w:tcPr>
          <w:p w:rsidR="005A52FE" w:rsidRDefault="005A52FE">
            <w:r>
              <w:t>2</w:t>
            </w:r>
          </w:p>
        </w:tc>
      </w:tr>
      <w:tr w:rsidR="005A52FE" w:rsidTr="005A52FE">
        <w:tc>
          <w:tcPr>
            <w:tcW w:w="1046" w:type="pct"/>
            <w:shd w:val="clear" w:color="auto" w:fill="F1F1F1"/>
            <w:tcMar>
              <w:top w:w="120" w:type="dxa"/>
              <w:left w:w="240" w:type="dxa"/>
              <w:bottom w:w="120" w:type="dxa"/>
              <w:right w:w="120" w:type="dxa"/>
            </w:tcMar>
            <w:hideMark/>
          </w:tcPr>
          <w:p w:rsidR="005A52FE" w:rsidRDefault="00CA242B">
            <w:hyperlink r:id="rId1590" w:history="1">
              <w:r w:rsidR="005A52FE">
                <w:rPr>
                  <w:rStyle w:val="Hyperlink"/>
                </w:rPr>
                <w:t>top</w:t>
              </w:r>
            </w:hyperlink>
          </w:p>
        </w:tc>
        <w:tc>
          <w:tcPr>
            <w:tcW w:w="3594" w:type="pct"/>
            <w:shd w:val="clear" w:color="auto" w:fill="F1F1F1"/>
            <w:tcMar>
              <w:top w:w="120" w:type="dxa"/>
              <w:left w:w="120" w:type="dxa"/>
              <w:bottom w:w="120" w:type="dxa"/>
              <w:right w:w="120" w:type="dxa"/>
            </w:tcMar>
            <w:hideMark/>
          </w:tcPr>
          <w:p w:rsidR="005A52FE" w:rsidRDefault="005A52FE">
            <w:r>
              <w:t>Specifies the top position of a positioned element</w:t>
            </w:r>
          </w:p>
        </w:tc>
        <w:tc>
          <w:tcPr>
            <w:tcW w:w="360" w:type="pct"/>
            <w:shd w:val="clear" w:color="auto" w:fill="F1F1F1"/>
            <w:tcMar>
              <w:top w:w="120" w:type="dxa"/>
              <w:left w:w="120" w:type="dxa"/>
              <w:bottom w:w="120" w:type="dxa"/>
              <w:right w:w="120" w:type="dxa"/>
            </w:tcMar>
            <w:hideMark/>
          </w:tcPr>
          <w:p w:rsidR="005A52FE" w:rsidRDefault="005A52FE">
            <w:r>
              <w:t>2</w:t>
            </w:r>
          </w:p>
        </w:tc>
      </w:tr>
      <w:tr w:rsidR="005A52FE" w:rsidTr="005A52FE">
        <w:tc>
          <w:tcPr>
            <w:tcW w:w="1046" w:type="pct"/>
            <w:shd w:val="clear" w:color="auto" w:fill="FFFFFF"/>
            <w:tcMar>
              <w:top w:w="120" w:type="dxa"/>
              <w:left w:w="240" w:type="dxa"/>
              <w:bottom w:w="120" w:type="dxa"/>
              <w:right w:w="120" w:type="dxa"/>
            </w:tcMar>
            <w:hideMark/>
          </w:tcPr>
          <w:p w:rsidR="005A52FE" w:rsidRDefault="00CA242B">
            <w:hyperlink r:id="rId1591" w:history="1">
              <w:r w:rsidR="005A52FE">
                <w:rPr>
                  <w:rStyle w:val="Hyperlink"/>
                </w:rPr>
                <w:t>visibility</w:t>
              </w:r>
            </w:hyperlink>
          </w:p>
        </w:tc>
        <w:tc>
          <w:tcPr>
            <w:tcW w:w="3594" w:type="pct"/>
            <w:shd w:val="clear" w:color="auto" w:fill="FFFFFF"/>
            <w:tcMar>
              <w:top w:w="120" w:type="dxa"/>
              <w:left w:w="120" w:type="dxa"/>
              <w:bottom w:w="120" w:type="dxa"/>
              <w:right w:w="120" w:type="dxa"/>
            </w:tcMar>
            <w:hideMark/>
          </w:tcPr>
          <w:p w:rsidR="005A52FE" w:rsidRDefault="005A52FE">
            <w:r>
              <w:t>Specifies whether or not an element is visible</w:t>
            </w:r>
          </w:p>
        </w:tc>
        <w:tc>
          <w:tcPr>
            <w:tcW w:w="360" w:type="pct"/>
            <w:shd w:val="clear" w:color="auto" w:fill="FFFFFF"/>
            <w:tcMar>
              <w:top w:w="120" w:type="dxa"/>
              <w:left w:w="120" w:type="dxa"/>
              <w:bottom w:w="120" w:type="dxa"/>
              <w:right w:w="120" w:type="dxa"/>
            </w:tcMar>
            <w:hideMark/>
          </w:tcPr>
          <w:p w:rsidR="005A52FE" w:rsidRDefault="005A52FE">
            <w:r>
              <w:t>2</w:t>
            </w:r>
          </w:p>
        </w:tc>
      </w:tr>
      <w:tr w:rsidR="005A52FE" w:rsidTr="005A52FE">
        <w:tc>
          <w:tcPr>
            <w:tcW w:w="1046" w:type="pct"/>
            <w:shd w:val="clear" w:color="auto" w:fill="F1F1F1"/>
            <w:tcMar>
              <w:top w:w="120" w:type="dxa"/>
              <w:left w:w="240" w:type="dxa"/>
              <w:bottom w:w="120" w:type="dxa"/>
              <w:right w:w="120" w:type="dxa"/>
            </w:tcMar>
            <w:hideMark/>
          </w:tcPr>
          <w:p w:rsidR="005A52FE" w:rsidRDefault="00CA242B">
            <w:hyperlink r:id="rId1592" w:history="1">
              <w:r w:rsidR="005A52FE">
                <w:rPr>
                  <w:rStyle w:val="Hyperlink"/>
                </w:rPr>
                <w:t>width</w:t>
              </w:r>
            </w:hyperlink>
          </w:p>
        </w:tc>
        <w:tc>
          <w:tcPr>
            <w:tcW w:w="3594" w:type="pct"/>
            <w:shd w:val="clear" w:color="auto" w:fill="F1F1F1"/>
            <w:tcMar>
              <w:top w:w="120" w:type="dxa"/>
              <w:left w:w="120" w:type="dxa"/>
              <w:bottom w:w="120" w:type="dxa"/>
              <w:right w:w="120" w:type="dxa"/>
            </w:tcMar>
            <w:hideMark/>
          </w:tcPr>
          <w:p w:rsidR="005A52FE" w:rsidRDefault="005A52FE">
            <w:r>
              <w:t>Sets the width of an element</w:t>
            </w:r>
          </w:p>
        </w:tc>
        <w:tc>
          <w:tcPr>
            <w:tcW w:w="360" w:type="pct"/>
            <w:shd w:val="clear" w:color="auto" w:fill="F1F1F1"/>
            <w:tcMar>
              <w:top w:w="120" w:type="dxa"/>
              <w:left w:w="120" w:type="dxa"/>
              <w:bottom w:w="120" w:type="dxa"/>
              <w:right w:w="120" w:type="dxa"/>
            </w:tcMar>
            <w:hideMark/>
          </w:tcPr>
          <w:p w:rsidR="005A52FE" w:rsidRDefault="005A52FE">
            <w:r>
              <w:t>1</w:t>
            </w:r>
          </w:p>
        </w:tc>
      </w:tr>
      <w:tr w:rsidR="005A52FE" w:rsidTr="005A52FE">
        <w:tc>
          <w:tcPr>
            <w:tcW w:w="1046" w:type="pct"/>
            <w:shd w:val="clear" w:color="auto" w:fill="FFFFFF"/>
            <w:tcMar>
              <w:top w:w="120" w:type="dxa"/>
              <w:left w:w="240" w:type="dxa"/>
              <w:bottom w:w="120" w:type="dxa"/>
              <w:right w:w="120" w:type="dxa"/>
            </w:tcMar>
            <w:hideMark/>
          </w:tcPr>
          <w:p w:rsidR="005A52FE" w:rsidRDefault="00CA242B">
            <w:hyperlink r:id="rId1593" w:history="1">
              <w:r w:rsidR="005A52FE">
                <w:rPr>
                  <w:rStyle w:val="Hyperlink"/>
                </w:rPr>
                <w:t>vertical-align</w:t>
              </w:r>
            </w:hyperlink>
          </w:p>
        </w:tc>
        <w:tc>
          <w:tcPr>
            <w:tcW w:w="3594" w:type="pct"/>
            <w:shd w:val="clear" w:color="auto" w:fill="FFFFFF"/>
            <w:tcMar>
              <w:top w:w="120" w:type="dxa"/>
              <w:left w:w="120" w:type="dxa"/>
              <w:bottom w:w="120" w:type="dxa"/>
              <w:right w:w="120" w:type="dxa"/>
            </w:tcMar>
            <w:hideMark/>
          </w:tcPr>
          <w:p w:rsidR="005A52FE" w:rsidRDefault="005A52FE">
            <w:r>
              <w:t>Sets the vertical alignment of an element</w:t>
            </w:r>
          </w:p>
        </w:tc>
        <w:tc>
          <w:tcPr>
            <w:tcW w:w="360" w:type="pct"/>
            <w:shd w:val="clear" w:color="auto" w:fill="FFFFFF"/>
            <w:tcMar>
              <w:top w:w="120" w:type="dxa"/>
              <w:left w:w="120" w:type="dxa"/>
              <w:bottom w:w="120" w:type="dxa"/>
              <w:right w:w="120" w:type="dxa"/>
            </w:tcMar>
            <w:hideMark/>
          </w:tcPr>
          <w:p w:rsidR="005A52FE" w:rsidRDefault="005A52FE">
            <w:r>
              <w:t>1</w:t>
            </w:r>
          </w:p>
        </w:tc>
      </w:tr>
      <w:tr w:rsidR="005A52FE" w:rsidTr="005A52FE">
        <w:tc>
          <w:tcPr>
            <w:tcW w:w="1046" w:type="pct"/>
            <w:shd w:val="clear" w:color="auto" w:fill="F1F1F1"/>
            <w:tcMar>
              <w:top w:w="120" w:type="dxa"/>
              <w:left w:w="240" w:type="dxa"/>
              <w:bottom w:w="120" w:type="dxa"/>
              <w:right w:w="120" w:type="dxa"/>
            </w:tcMar>
            <w:hideMark/>
          </w:tcPr>
          <w:p w:rsidR="005A52FE" w:rsidRDefault="00CA242B">
            <w:hyperlink r:id="rId1594" w:history="1">
              <w:r w:rsidR="005A52FE">
                <w:rPr>
                  <w:rStyle w:val="Hyperlink"/>
                </w:rPr>
                <w:t>z-index</w:t>
              </w:r>
            </w:hyperlink>
          </w:p>
        </w:tc>
        <w:tc>
          <w:tcPr>
            <w:tcW w:w="3594" w:type="pct"/>
            <w:shd w:val="clear" w:color="auto" w:fill="F1F1F1"/>
            <w:tcMar>
              <w:top w:w="120" w:type="dxa"/>
              <w:left w:w="120" w:type="dxa"/>
              <w:bottom w:w="120" w:type="dxa"/>
              <w:right w:w="120" w:type="dxa"/>
            </w:tcMar>
            <w:hideMark/>
          </w:tcPr>
          <w:p w:rsidR="005A52FE" w:rsidRDefault="005A52FE">
            <w:r>
              <w:t>Sets the stack order of a positioned element</w:t>
            </w:r>
          </w:p>
        </w:tc>
        <w:tc>
          <w:tcPr>
            <w:tcW w:w="360" w:type="pct"/>
            <w:shd w:val="clear" w:color="auto" w:fill="F1F1F1"/>
            <w:tcMar>
              <w:top w:w="120" w:type="dxa"/>
              <w:left w:w="120" w:type="dxa"/>
              <w:bottom w:w="120" w:type="dxa"/>
              <w:right w:w="120" w:type="dxa"/>
            </w:tcMar>
            <w:hideMark/>
          </w:tcPr>
          <w:p w:rsidR="005A52FE" w:rsidRDefault="005A52FE">
            <w:r>
              <w:t>2</w:t>
            </w:r>
          </w:p>
        </w:tc>
      </w:tr>
    </w:tbl>
    <w:p w:rsidR="005A52FE" w:rsidRDefault="005A52FE" w:rsidP="00E02C4A">
      <w:pPr>
        <w:pStyle w:val="Heading2"/>
      </w:pPr>
      <w:bookmarkStart w:id="87" w:name="_Toc492230548"/>
      <w:r>
        <w:t>Flexible Box Layout</w:t>
      </w:r>
      <w:bookmarkEnd w:id="87"/>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05"/>
        <w:gridCol w:w="6461"/>
        <w:gridCol w:w="734"/>
      </w:tblGrid>
      <w:tr w:rsidR="005A52FE" w:rsidTr="005A52FE">
        <w:tc>
          <w:tcPr>
            <w:tcW w:w="1029" w:type="pct"/>
            <w:shd w:val="clear" w:color="auto" w:fill="FFFFFF"/>
            <w:tcMar>
              <w:top w:w="120" w:type="dxa"/>
              <w:left w:w="240" w:type="dxa"/>
              <w:bottom w:w="120" w:type="dxa"/>
              <w:right w:w="120" w:type="dxa"/>
            </w:tcMar>
            <w:hideMark/>
          </w:tcPr>
          <w:p w:rsidR="005A52FE" w:rsidRDefault="005A52FE">
            <w:pPr>
              <w:rPr>
                <w:b/>
                <w:bCs/>
              </w:rPr>
            </w:pPr>
            <w:r>
              <w:rPr>
                <w:b/>
                <w:bCs/>
              </w:rPr>
              <w:t>Property</w:t>
            </w:r>
          </w:p>
        </w:tc>
        <w:tc>
          <w:tcPr>
            <w:tcW w:w="3615" w:type="pct"/>
            <w:shd w:val="clear" w:color="auto" w:fill="FFFFFF"/>
            <w:tcMar>
              <w:top w:w="120" w:type="dxa"/>
              <w:left w:w="120" w:type="dxa"/>
              <w:bottom w:w="120" w:type="dxa"/>
              <w:right w:w="120" w:type="dxa"/>
            </w:tcMar>
            <w:hideMark/>
          </w:tcPr>
          <w:p w:rsidR="005A52FE" w:rsidRDefault="005A52FE">
            <w:pPr>
              <w:rPr>
                <w:b/>
                <w:bCs/>
              </w:rPr>
            </w:pPr>
            <w:r>
              <w:rPr>
                <w:b/>
                <w:bCs/>
              </w:rPr>
              <w:t>Description</w:t>
            </w:r>
          </w:p>
        </w:tc>
        <w:tc>
          <w:tcPr>
            <w:tcW w:w="356" w:type="pct"/>
            <w:shd w:val="clear" w:color="auto" w:fill="FFFFFF"/>
            <w:tcMar>
              <w:top w:w="120" w:type="dxa"/>
              <w:left w:w="120" w:type="dxa"/>
              <w:bottom w:w="120" w:type="dxa"/>
              <w:right w:w="120" w:type="dxa"/>
            </w:tcMar>
            <w:hideMark/>
          </w:tcPr>
          <w:p w:rsidR="005A52FE" w:rsidRDefault="005A52FE">
            <w:pPr>
              <w:rPr>
                <w:b/>
                <w:bCs/>
              </w:rPr>
            </w:pPr>
            <w:r>
              <w:rPr>
                <w:b/>
                <w:bCs/>
              </w:rPr>
              <w:t>CSS</w:t>
            </w:r>
          </w:p>
        </w:tc>
      </w:tr>
      <w:tr w:rsidR="005A52FE" w:rsidTr="005A52FE">
        <w:tc>
          <w:tcPr>
            <w:tcW w:w="1029" w:type="pct"/>
            <w:shd w:val="clear" w:color="auto" w:fill="F1F1F1"/>
            <w:tcMar>
              <w:top w:w="120" w:type="dxa"/>
              <w:left w:w="240" w:type="dxa"/>
              <w:bottom w:w="120" w:type="dxa"/>
              <w:right w:w="120" w:type="dxa"/>
            </w:tcMar>
            <w:hideMark/>
          </w:tcPr>
          <w:p w:rsidR="005A52FE" w:rsidRDefault="00CA242B">
            <w:hyperlink r:id="rId1595" w:history="1">
              <w:r w:rsidR="005A52FE">
                <w:rPr>
                  <w:rStyle w:val="Hyperlink"/>
                </w:rPr>
                <w:t>align-content</w:t>
              </w:r>
            </w:hyperlink>
          </w:p>
        </w:tc>
        <w:tc>
          <w:tcPr>
            <w:tcW w:w="3615" w:type="pct"/>
            <w:shd w:val="clear" w:color="auto" w:fill="F1F1F1"/>
            <w:tcMar>
              <w:top w:w="120" w:type="dxa"/>
              <w:left w:w="120" w:type="dxa"/>
              <w:bottom w:w="120" w:type="dxa"/>
              <w:right w:w="120" w:type="dxa"/>
            </w:tcMar>
            <w:hideMark/>
          </w:tcPr>
          <w:p w:rsidR="005A52FE" w:rsidRDefault="005A52FE">
            <w:r>
              <w:t>Specifies the alignment between the lines inside a flexible container when the items do not use all available space</w:t>
            </w:r>
          </w:p>
        </w:tc>
        <w:tc>
          <w:tcPr>
            <w:tcW w:w="356" w:type="pct"/>
            <w:shd w:val="clear" w:color="auto" w:fill="F1F1F1"/>
            <w:tcMar>
              <w:top w:w="120" w:type="dxa"/>
              <w:left w:w="120" w:type="dxa"/>
              <w:bottom w:w="120" w:type="dxa"/>
              <w:right w:w="120" w:type="dxa"/>
            </w:tcMar>
            <w:hideMark/>
          </w:tcPr>
          <w:p w:rsidR="005A52FE" w:rsidRDefault="005A52FE">
            <w:r>
              <w:t>3</w:t>
            </w:r>
          </w:p>
        </w:tc>
      </w:tr>
      <w:tr w:rsidR="005A52FE" w:rsidTr="005A52FE">
        <w:tc>
          <w:tcPr>
            <w:tcW w:w="1029" w:type="pct"/>
            <w:shd w:val="clear" w:color="auto" w:fill="FFFFFF"/>
            <w:tcMar>
              <w:top w:w="120" w:type="dxa"/>
              <w:left w:w="240" w:type="dxa"/>
              <w:bottom w:w="120" w:type="dxa"/>
              <w:right w:w="120" w:type="dxa"/>
            </w:tcMar>
            <w:hideMark/>
          </w:tcPr>
          <w:p w:rsidR="005A52FE" w:rsidRDefault="00CA242B">
            <w:hyperlink r:id="rId1596" w:history="1">
              <w:r w:rsidR="005A52FE">
                <w:rPr>
                  <w:rStyle w:val="Hyperlink"/>
                </w:rPr>
                <w:t>align-items</w:t>
              </w:r>
            </w:hyperlink>
          </w:p>
        </w:tc>
        <w:tc>
          <w:tcPr>
            <w:tcW w:w="3615" w:type="pct"/>
            <w:shd w:val="clear" w:color="auto" w:fill="FFFFFF"/>
            <w:tcMar>
              <w:top w:w="120" w:type="dxa"/>
              <w:left w:w="120" w:type="dxa"/>
              <w:bottom w:w="120" w:type="dxa"/>
              <w:right w:w="120" w:type="dxa"/>
            </w:tcMar>
            <w:hideMark/>
          </w:tcPr>
          <w:p w:rsidR="005A52FE" w:rsidRDefault="005A52FE">
            <w:r>
              <w:t>Specifies the alignment for items inside a flexible container</w:t>
            </w:r>
          </w:p>
        </w:tc>
        <w:tc>
          <w:tcPr>
            <w:tcW w:w="356" w:type="pct"/>
            <w:shd w:val="clear" w:color="auto" w:fill="FFFFFF"/>
            <w:tcMar>
              <w:top w:w="120" w:type="dxa"/>
              <w:left w:w="120" w:type="dxa"/>
              <w:bottom w:w="120" w:type="dxa"/>
              <w:right w:w="120" w:type="dxa"/>
            </w:tcMar>
            <w:hideMark/>
          </w:tcPr>
          <w:p w:rsidR="005A52FE" w:rsidRDefault="005A52FE">
            <w:r>
              <w:t>3</w:t>
            </w:r>
          </w:p>
        </w:tc>
      </w:tr>
      <w:tr w:rsidR="005A52FE" w:rsidTr="005A52FE">
        <w:tc>
          <w:tcPr>
            <w:tcW w:w="1029" w:type="pct"/>
            <w:shd w:val="clear" w:color="auto" w:fill="F1F1F1"/>
            <w:tcMar>
              <w:top w:w="120" w:type="dxa"/>
              <w:left w:w="240" w:type="dxa"/>
              <w:bottom w:w="120" w:type="dxa"/>
              <w:right w:w="120" w:type="dxa"/>
            </w:tcMar>
            <w:hideMark/>
          </w:tcPr>
          <w:p w:rsidR="005A52FE" w:rsidRDefault="00CA242B">
            <w:hyperlink r:id="rId1597" w:history="1">
              <w:r w:rsidR="005A52FE">
                <w:rPr>
                  <w:rStyle w:val="Hyperlink"/>
                </w:rPr>
                <w:t>align-self</w:t>
              </w:r>
            </w:hyperlink>
          </w:p>
        </w:tc>
        <w:tc>
          <w:tcPr>
            <w:tcW w:w="3615" w:type="pct"/>
            <w:shd w:val="clear" w:color="auto" w:fill="F1F1F1"/>
            <w:tcMar>
              <w:top w:w="120" w:type="dxa"/>
              <w:left w:w="120" w:type="dxa"/>
              <w:bottom w:w="120" w:type="dxa"/>
              <w:right w:w="120" w:type="dxa"/>
            </w:tcMar>
            <w:hideMark/>
          </w:tcPr>
          <w:p w:rsidR="005A52FE" w:rsidRDefault="005A52FE">
            <w:r>
              <w:t>Specifies the alignment for selected items inside a flexible container</w:t>
            </w:r>
          </w:p>
        </w:tc>
        <w:tc>
          <w:tcPr>
            <w:tcW w:w="356" w:type="pct"/>
            <w:shd w:val="clear" w:color="auto" w:fill="F1F1F1"/>
            <w:tcMar>
              <w:top w:w="120" w:type="dxa"/>
              <w:left w:w="120" w:type="dxa"/>
              <w:bottom w:w="120" w:type="dxa"/>
              <w:right w:w="120" w:type="dxa"/>
            </w:tcMar>
            <w:hideMark/>
          </w:tcPr>
          <w:p w:rsidR="005A52FE" w:rsidRDefault="005A52FE">
            <w:r>
              <w:t>3</w:t>
            </w:r>
          </w:p>
        </w:tc>
      </w:tr>
      <w:tr w:rsidR="005A52FE" w:rsidTr="005A52FE">
        <w:tc>
          <w:tcPr>
            <w:tcW w:w="1029" w:type="pct"/>
            <w:shd w:val="clear" w:color="auto" w:fill="FFFFFF"/>
            <w:tcMar>
              <w:top w:w="120" w:type="dxa"/>
              <w:left w:w="240" w:type="dxa"/>
              <w:bottom w:w="120" w:type="dxa"/>
              <w:right w:w="120" w:type="dxa"/>
            </w:tcMar>
            <w:hideMark/>
          </w:tcPr>
          <w:p w:rsidR="005A52FE" w:rsidRDefault="00CA242B">
            <w:hyperlink r:id="rId1598" w:history="1">
              <w:r w:rsidR="005A52FE">
                <w:rPr>
                  <w:rStyle w:val="Hyperlink"/>
                </w:rPr>
                <w:t>flex</w:t>
              </w:r>
            </w:hyperlink>
          </w:p>
        </w:tc>
        <w:tc>
          <w:tcPr>
            <w:tcW w:w="3615" w:type="pct"/>
            <w:shd w:val="clear" w:color="auto" w:fill="FFFFFF"/>
            <w:tcMar>
              <w:top w:w="120" w:type="dxa"/>
              <w:left w:w="120" w:type="dxa"/>
              <w:bottom w:w="120" w:type="dxa"/>
              <w:right w:w="120" w:type="dxa"/>
            </w:tcMar>
            <w:hideMark/>
          </w:tcPr>
          <w:p w:rsidR="005A52FE" w:rsidRDefault="005A52FE">
            <w:r>
              <w:t>Specifies the length of the item, relative to the rest</w:t>
            </w:r>
          </w:p>
        </w:tc>
        <w:tc>
          <w:tcPr>
            <w:tcW w:w="356" w:type="pct"/>
            <w:shd w:val="clear" w:color="auto" w:fill="FFFFFF"/>
            <w:tcMar>
              <w:top w:w="120" w:type="dxa"/>
              <w:left w:w="120" w:type="dxa"/>
              <w:bottom w:w="120" w:type="dxa"/>
              <w:right w:w="120" w:type="dxa"/>
            </w:tcMar>
            <w:hideMark/>
          </w:tcPr>
          <w:p w:rsidR="005A52FE" w:rsidRDefault="005A52FE">
            <w:r>
              <w:t>3</w:t>
            </w:r>
          </w:p>
        </w:tc>
      </w:tr>
      <w:tr w:rsidR="005A52FE" w:rsidTr="005A52FE">
        <w:tc>
          <w:tcPr>
            <w:tcW w:w="1029" w:type="pct"/>
            <w:shd w:val="clear" w:color="auto" w:fill="F1F1F1"/>
            <w:tcMar>
              <w:top w:w="120" w:type="dxa"/>
              <w:left w:w="240" w:type="dxa"/>
              <w:bottom w:w="120" w:type="dxa"/>
              <w:right w:w="120" w:type="dxa"/>
            </w:tcMar>
            <w:hideMark/>
          </w:tcPr>
          <w:p w:rsidR="005A52FE" w:rsidRDefault="00CA242B">
            <w:hyperlink r:id="rId1599" w:history="1">
              <w:r w:rsidR="005A52FE">
                <w:rPr>
                  <w:rStyle w:val="Hyperlink"/>
                </w:rPr>
                <w:t>flex-basis</w:t>
              </w:r>
            </w:hyperlink>
          </w:p>
        </w:tc>
        <w:tc>
          <w:tcPr>
            <w:tcW w:w="3615" w:type="pct"/>
            <w:shd w:val="clear" w:color="auto" w:fill="F1F1F1"/>
            <w:tcMar>
              <w:top w:w="120" w:type="dxa"/>
              <w:left w:w="120" w:type="dxa"/>
              <w:bottom w:w="120" w:type="dxa"/>
              <w:right w:w="120" w:type="dxa"/>
            </w:tcMar>
            <w:hideMark/>
          </w:tcPr>
          <w:p w:rsidR="005A52FE" w:rsidRDefault="005A52FE">
            <w:r>
              <w:t>Specifies the initial length of a flexible item</w:t>
            </w:r>
          </w:p>
        </w:tc>
        <w:tc>
          <w:tcPr>
            <w:tcW w:w="356" w:type="pct"/>
            <w:shd w:val="clear" w:color="auto" w:fill="F1F1F1"/>
            <w:tcMar>
              <w:top w:w="120" w:type="dxa"/>
              <w:left w:w="120" w:type="dxa"/>
              <w:bottom w:w="120" w:type="dxa"/>
              <w:right w:w="120" w:type="dxa"/>
            </w:tcMar>
            <w:hideMark/>
          </w:tcPr>
          <w:p w:rsidR="005A52FE" w:rsidRDefault="005A52FE">
            <w:r>
              <w:t>3</w:t>
            </w:r>
          </w:p>
        </w:tc>
      </w:tr>
      <w:tr w:rsidR="005A52FE" w:rsidTr="005A52FE">
        <w:tc>
          <w:tcPr>
            <w:tcW w:w="1029" w:type="pct"/>
            <w:shd w:val="clear" w:color="auto" w:fill="FFFFFF"/>
            <w:tcMar>
              <w:top w:w="120" w:type="dxa"/>
              <w:left w:w="240" w:type="dxa"/>
              <w:bottom w:w="120" w:type="dxa"/>
              <w:right w:w="120" w:type="dxa"/>
            </w:tcMar>
            <w:hideMark/>
          </w:tcPr>
          <w:p w:rsidR="005A52FE" w:rsidRDefault="00CA242B">
            <w:hyperlink r:id="rId1600" w:history="1">
              <w:r w:rsidR="005A52FE">
                <w:rPr>
                  <w:rStyle w:val="Hyperlink"/>
                </w:rPr>
                <w:t>flex-direction</w:t>
              </w:r>
            </w:hyperlink>
          </w:p>
        </w:tc>
        <w:tc>
          <w:tcPr>
            <w:tcW w:w="3615" w:type="pct"/>
            <w:shd w:val="clear" w:color="auto" w:fill="FFFFFF"/>
            <w:tcMar>
              <w:top w:w="120" w:type="dxa"/>
              <w:left w:w="120" w:type="dxa"/>
              <w:bottom w:w="120" w:type="dxa"/>
              <w:right w:w="120" w:type="dxa"/>
            </w:tcMar>
            <w:hideMark/>
          </w:tcPr>
          <w:p w:rsidR="005A52FE" w:rsidRDefault="005A52FE">
            <w:r>
              <w:t>Specifies the direction of the flexible items</w:t>
            </w:r>
          </w:p>
        </w:tc>
        <w:tc>
          <w:tcPr>
            <w:tcW w:w="356" w:type="pct"/>
            <w:shd w:val="clear" w:color="auto" w:fill="FFFFFF"/>
            <w:tcMar>
              <w:top w:w="120" w:type="dxa"/>
              <w:left w:w="120" w:type="dxa"/>
              <w:bottom w:w="120" w:type="dxa"/>
              <w:right w:w="120" w:type="dxa"/>
            </w:tcMar>
            <w:hideMark/>
          </w:tcPr>
          <w:p w:rsidR="005A52FE" w:rsidRDefault="005A52FE">
            <w:r>
              <w:t>3</w:t>
            </w:r>
          </w:p>
        </w:tc>
      </w:tr>
      <w:tr w:rsidR="005A52FE" w:rsidTr="005A52FE">
        <w:tc>
          <w:tcPr>
            <w:tcW w:w="1029" w:type="pct"/>
            <w:shd w:val="clear" w:color="auto" w:fill="F1F1F1"/>
            <w:tcMar>
              <w:top w:w="120" w:type="dxa"/>
              <w:left w:w="240" w:type="dxa"/>
              <w:bottom w:w="120" w:type="dxa"/>
              <w:right w:w="120" w:type="dxa"/>
            </w:tcMar>
            <w:hideMark/>
          </w:tcPr>
          <w:p w:rsidR="005A52FE" w:rsidRDefault="00CA242B">
            <w:hyperlink r:id="rId1601" w:history="1">
              <w:r w:rsidR="005A52FE">
                <w:rPr>
                  <w:rStyle w:val="Hyperlink"/>
                </w:rPr>
                <w:t>flex-flow</w:t>
              </w:r>
            </w:hyperlink>
          </w:p>
        </w:tc>
        <w:tc>
          <w:tcPr>
            <w:tcW w:w="3615" w:type="pct"/>
            <w:shd w:val="clear" w:color="auto" w:fill="F1F1F1"/>
            <w:tcMar>
              <w:top w:w="120" w:type="dxa"/>
              <w:left w:w="120" w:type="dxa"/>
              <w:bottom w:w="120" w:type="dxa"/>
              <w:right w:w="120" w:type="dxa"/>
            </w:tcMar>
            <w:hideMark/>
          </w:tcPr>
          <w:p w:rsidR="005A52FE" w:rsidRDefault="005A52FE">
            <w:r>
              <w:t>A shorthand property for the flex-direction and the flex-wrap properties</w:t>
            </w:r>
          </w:p>
        </w:tc>
        <w:tc>
          <w:tcPr>
            <w:tcW w:w="356" w:type="pct"/>
            <w:shd w:val="clear" w:color="auto" w:fill="F1F1F1"/>
            <w:tcMar>
              <w:top w:w="120" w:type="dxa"/>
              <w:left w:w="120" w:type="dxa"/>
              <w:bottom w:w="120" w:type="dxa"/>
              <w:right w:w="120" w:type="dxa"/>
            </w:tcMar>
            <w:hideMark/>
          </w:tcPr>
          <w:p w:rsidR="005A52FE" w:rsidRDefault="005A52FE">
            <w:r>
              <w:t>3</w:t>
            </w:r>
          </w:p>
        </w:tc>
      </w:tr>
      <w:tr w:rsidR="005A52FE" w:rsidTr="005A52FE">
        <w:tc>
          <w:tcPr>
            <w:tcW w:w="1029" w:type="pct"/>
            <w:shd w:val="clear" w:color="auto" w:fill="FFFFFF"/>
            <w:tcMar>
              <w:top w:w="120" w:type="dxa"/>
              <w:left w:w="240" w:type="dxa"/>
              <w:bottom w:w="120" w:type="dxa"/>
              <w:right w:w="120" w:type="dxa"/>
            </w:tcMar>
            <w:hideMark/>
          </w:tcPr>
          <w:p w:rsidR="005A52FE" w:rsidRDefault="00CA242B">
            <w:hyperlink r:id="rId1602" w:history="1">
              <w:r w:rsidR="005A52FE">
                <w:rPr>
                  <w:rStyle w:val="Hyperlink"/>
                </w:rPr>
                <w:t>flex-grow</w:t>
              </w:r>
            </w:hyperlink>
          </w:p>
        </w:tc>
        <w:tc>
          <w:tcPr>
            <w:tcW w:w="3615" w:type="pct"/>
            <w:shd w:val="clear" w:color="auto" w:fill="FFFFFF"/>
            <w:tcMar>
              <w:top w:w="120" w:type="dxa"/>
              <w:left w:w="120" w:type="dxa"/>
              <w:bottom w:w="120" w:type="dxa"/>
              <w:right w:w="120" w:type="dxa"/>
            </w:tcMar>
            <w:hideMark/>
          </w:tcPr>
          <w:p w:rsidR="005A52FE" w:rsidRDefault="005A52FE">
            <w:r>
              <w:t>Specifies how much the item will grow relative to the rest</w:t>
            </w:r>
          </w:p>
        </w:tc>
        <w:tc>
          <w:tcPr>
            <w:tcW w:w="356" w:type="pct"/>
            <w:shd w:val="clear" w:color="auto" w:fill="FFFFFF"/>
            <w:tcMar>
              <w:top w:w="120" w:type="dxa"/>
              <w:left w:w="120" w:type="dxa"/>
              <w:bottom w:w="120" w:type="dxa"/>
              <w:right w:w="120" w:type="dxa"/>
            </w:tcMar>
            <w:hideMark/>
          </w:tcPr>
          <w:p w:rsidR="005A52FE" w:rsidRDefault="005A52FE">
            <w:r>
              <w:t>3</w:t>
            </w:r>
          </w:p>
        </w:tc>
      </w:tr>
      <w:tr w:rsidR="005A52FE" w:rsidTr="005A52FE">
        <w:tc>
          <w:tcPr>
            <w:tcW w:w="1029" w:type="pct"/>
            <w:shd w:val="clear" w:color="auto" w:fill="F1F1F1"/>
            <w:tcMar>
              <w:top w:w="120" w:type="dxa"/>
              <w:left w:w="240" w:type="dxa"/>
              <w:bottom w:w="120" w:type="dxa"/>
              <w:right w:w="120" w:type="dxa"/>
            </w:tcMar>
            <w:hideMark/>
          </w:tcPr>
          <w:p w:rsidR="005A52FE" w:rsidRDefault="00CA242B">
            <w:hyperlink r:id="rId1603" w:history="1">
              <w:r w:rsidR="005A52FE">
                <w:rPr>
                  <w:rStyle w:val="Hyperlink"/>
                </w:rPr>
                <w:t>flex-shrink</w:t>
              </w:r>
            </w:hyperlink>
          </w:p>
        </w:tc>
        <w:tc>
          <w:tcPr>
            <w:tcW w:w="3615" w:type="pct"/>
            <w:shd w:val="clear" w:color="auto" w:fill="F1F1F1"/>
            <w:tcMar>
              <w:top w:w="120" w:type="dxa"/>
              <w:left w:w="120" w:type="dxa"/>
              <w:bottom w:w="120" w:type="dxa"/>
              <w:right w:w="120" w:type="dxa"/>
            </w:tcMar>
            <w:hideMark/>
          </w:tcPr>
          <w:p w:rsidR="005A52FE" w:rsidRDefault="005A52FE">
            <w:r>
              <w:t>Specifies how the item will shrink relative to the rest</w:t>
            </w:r>
          </w:p>
        </w:tc>
        <w:tc>
          <w:tcPr>
            <w:tcW w:w="356" w:type="pct"/>
            <w:shd w:val="clear" w:color="auto" w:fill="F1F1F1"/>
            <w:tcMar>
              <w:top w:w="120" w:type="dxa"/>
              <w:left w:w="120" w:type="dxa"/>
              <w:bottom w:w="120" w:type="dxa"/>
              <w:right w:w="120" w:type="dxa"/>
            </w:tcMar>
            <w:hideMark/>
          </w:tcPr>
          <w:p w:rsidR="005A52FE" w:rsidRDefault="005A52FE">
            <w:r>
              <w:t>3</w:t>
            </w:r>
          </w:p>
        </w:tc>
      </w:tr>
      <w:tr w:rsidR="005A52FE" w:rsidTr="005A52FE">
        <w:tc>
          <w:tcPr>
            <w:tcW w:w="1029" w:type="pct"/>
            <w:shd w:val="clear" w:color="auto" w:fill="FFFFFF"/>
            <w:tcMar>
              <w:top w:w="120" w:type="dxa"/>
              <w:left w:w="240" w:type="dxa"/>
              <w:bottom w:w="120" w:type="dxa"/>
              <w:right w:w="120" w:type="dxa"/>
            </w:tcMar>
            <w:hideMark/>
          </w:tcPr>
          <w:p w:rsidR="005A52FE" w:rsidRDefault="00CA242B">
            <w:hyperlink r:id="rId1604" w:history="1">
              <w:r w:rsidR="005A52FE">
                <w:rPr>
                  <w:rStyle w:val="Hyperlink"/>
                </w:rPr>
                <w:t>flex-wrap</w:t>
              </w:r>
            </w:hyperlink>
          </w:p>
        </w:tc>
        <w:tc>
          <w:tcPr>
            <w:tcW w:w="3615" w:type="pct"/>
            <w:shd w:val="clear" w:color="auto" w:fill="FFFFFF"/>
            <w:tcMar>
              <w:top w:w="120" w:type="dxa"/>
              <w:left w:w="120" w:type="dxa"/>
              <w:bottom w:w="120" w:type="dxa"/>
              <w:right w:w="120" w:type="dxa"/>
            </w:tcMar>
            <w:hideMark/>
          </w:tcPr>
          <w:p w:rsidR="005A52FE" w:rsidRDefault="005A52FE">
            <w:r>
              <w:t>Specifies whether the flexible items should wrap or not</w:t>
            </w:r>
          </w:p>
        </w:tc>
        <w:tc>
          <w:tcPr>
            <w:tcW w:w="356" w:type="pct"/>
            <w:shd w:val="clear" w:color="auto" w:fill="FFFFFF"/>
            <w:tcMar>
              <w:top w:w="120" w:type="dxa"/>
              <w:left w:w="120" w:type="dxa"/>
              <w:bottom w:w="120" w:type="dxa"/>
              <w:right w:w="120" w:type="dxa"/>
            </w:tcMar>
            <w:hideMark/>
          </w:tcPr>
          <w:p w:rsidR="005A52FE" w:rsidRDefault="005A52FE">
            <w:r>
              <w:t>3</w:t>
            </w:r>
          </w:p>
        </w:tc>
      </w:tr>
      <w:tr w:rsidR="005A52FE" w:rsidTr="005A52FE">
        <w:tc>
          <w:tcPr>
            <w:tcW w:w="1029" w:type="pct"/>
            <w:shd w:val="clear" w:color="auto" w:fill="F1F1F1"/>
            <w:tcMar>
              <w:top w:w="120" w:type="dxa"/>
              <w:left w:w="240" w:type="dxa"/>
              <w:bottom w:w="120" w:type="dxa"/>
              <w:right w:w="120" w:type="dxa"/>
            </w:tcMar>
            <w:hideMark/>
          </w:tcPr>
          <w:p w:rsidR="005A52FE" w:rsidRDefault="00CA242B">
            <w:hyperlink r:id="rId1605" w:history="1">
              <w:r w:rsidR="005A52FE">
                <w:rPr>
                  <w:rStyle w:val="Hyperlink"/>
                </w:rPr>
                <w:t>justify-content</w:t>
              </w:r>
            </w:hyperlink>
          </w:p>
        </w:tc>
        <w:tc>
          <w:tcPr>
            <w:tcW w:w="3615" w:type="pct"/>
            <w:shd w:val="clear" w:color="auto" w:fill="F1F1F1"/>
            <w:tcMar>
              <w:top w:w="120" w:type="dxa"/>
              <w:left w:w="120" w:type="dxa"/>
              <w:bottom w:w="120" w:type="dxa"/>
              <w:right w:w="120" w:type="dxa"/>
            </w:tcMar>
            <w:hideMark/>
          </w:tcPr>
          <w:p w:rsidR="005A52FE" w:rsidRDefault="005A52FE">
            <w:r>
              <w:t>Specifies the alignment between the items inside a flexible container when the items do not use all available space</w:t>
            </w:r>
          </w:p>
        </w:tc>
        <w:tc>
          <w:tcPr>
            <w:tcW w:w="356" w:type="pct"/>
            <w:shd w:val="clear" w:color="auto" w:fill="F1F1F1"/>
            <w:tcMar>
              <w:top w:w="120" w:type="dxa"/>
              <w:left w:w="120" w:type="dxa"/>
              <w:bottom w:w="120" w:type="dxa"/>
              <w:right w:w="120" w:type="dxa"/>
            </w:tcMar>
            <w:hideMark/>
          </w:tcPr>
          <w:p w:rsidR="005A52FE" w:rsidRDefault="005A52FE">
            <w:r>
              <w:t>3</w:t>
            </w:r>
          </w:p>
        </w:tc>
      </w:tr>
      <w:tr w:rsidR="005A52FE" w:rsidTr="005A52FE">
        <w:tc>
          <w:tcPr>
            <w:tcW w:w="1029" w:type="pct"/>
            <w:shd w:val="clear" w:color="auto" w:fill="FFFFFF"/>
            <w:tcMar>
              <w:top w:w="120" w:type="dxa"/>
              <w:left w:w="240" w:type="dxa"/>
              <w:bottom w:w="120" w:type="dxa"/>
              <w:right w:w="120" w:type="dxa"/>
            </w:tcMar>
            <w:hideMark/>
          </w:tcPr>
          <w:p w:rsidR="005A52FE" w:rsidRDefault="00CA242B">
            <w:hyperlink r:id="rId1606" w:history="1">
              <w:r w:rsidR="005A52FE">
                <w:rPr>
                  <w:rStyle w:val="Hyperlink"/>
                </w:rPr>
                <w:t>order</w:t>
              </w:r>
            </w:hyperlink>
          </w:p>
        </w:tc>
        <w:tc>
          <w:tcPr>
            <w:tcW w:w="3615" w:type="pct"/>
            <w:shd w:val="clear" w:color="auto" w:fill="FFFFFF"/>
            <w:tcMar>
              <w:top w:w="120" w:type="dxa"/>
              <w:left w:w="120" w:type="dxa"/>
              <w:bottom w:w="120" w:type="dxa"/>
              <w:right w:w="120" w:type="dxa"/>
            </w:tcMar>
            <w:hideMark/>
          </w:tcPr>
          <w:p w:rsidR="005A52FE" w:rsidRDefault="005A52FE">
            <w:r>
              <w:t>Sets the order of the flexible item, relative to the rest</w:t>
            </w:r>
          </w:p>
        </w:tc>
        <w:tc>
          <w:tcPr>
            <w:tcW w:w="356" w:type="pct"/>
            <w:shd w:val="clear" w:color="auto" w:fill="FFFFFF"/>
            <w:tcMar>
              <w:top w:w="120" w:type="dxa"/>
              <w:left w:w="120" w:type="dxa"/>
              <w:bottom w:w="120" w:type="dxa"/>
              <w:right w:w="120" w:type="dxa"/>
            </w:tcMar>
            <w:hideMark/>
          </w:tcPr>
          <w:p w:rsidR="005A52FE" w:rsidRDefault="005A52FE">
            <w:r>
              <w:t>3</w:t>
            </w:r>
          </w:p>
        </w:tc>
      </w:tr>
    </w:tbl>
    <w:p w:rsidR="005A52FE" w:rsidRDefault="005A52FE" w:rsidP="005A52FE">
      <w:pPr>
        <w:pStyle w:val="Heading2"/>
      </w:pPr>
      <w:bookmarkStart w:id="88" w:name="_Toc492230549"/>
      <w:r>
        <w:t xml:space="preserve">Text </w:t>
      </w:r>
      <w:r w:rsidRPr="005A52FE">
        <w:t>Properties</w:t>
      </w:r>
      <w:bookmarkEnd w:id="88"/>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28"/>
        <w:gridCol w:w="6538"/>
        <w:gridCol w:w="734"/>
      </w:tblGrid>
      <w:tr w:rsidR="005A52FE" w:rsidTr="005A52FE">
        <w:tc>
          <w:tcPr>
            <w:tcW w:w="965" w:type="pct"/>
            <w:shd w:val="clear" w:color="auto" w:fill="FFFFFF"/>
            <w:tcMar>
              <w:top w:w="120" w:type="dxa"/>
              <w:left w:w="240" w:type="dxa"/>
              <w:bottom w:w="120" w:type="dxa"/>
              <w:right w:w="120" w:type="dxa"/>
            </w:tcMar>
            <w:hideMark/>
          </w:tcPr>
          <w:p w:rsidR="005A52FE" w:rsidRDefault="005A52FE">
            <w:pPr>
              <w:rPr>
                <w:b/>
                <w:bCs/>
              </w:rPr>
            </w:pPr>
            <w:r>
              <w:rPr>
                <w:b/>
                <w:bCs/>
              </w:rPr>
              <w:t>Property</w:t>
            </w:r>
          </w:p>
        </w:tc>
        <w:tc>
          <w:tcPr>
            <w:tcW w:w="3697" w:type="pct"/>
            <w:shd w:val="clear" w:color="auto" w:fill="FFFFFF"/>
            <w:tcMar>
              <w:top w:w="120" w:type="dxa"/>
              <w:left w:w="120" w:type="dxa"/>
              <w:bottom w:w="120" w:type="dxa"/>
              <w:right w:w="120" w:type="dxa"/>
            </w:tcMar>
            <w:hideMark/>
          </w:tcPr>
          <w:p w:rsidR="005A52FE" w:rsidRDefault="005A52FE">
            <w:pPr>
              <w:rPr>
                <w:b/>
                <w:bCs/>
              </w:rPr>
            </w:pPr>
            <w:r>
              <w:rPr>
                <w:b/>
                <w:bCs/>
              </w:rPr>
              <w:t>Description</w:t>
            </w:r>
          </w:p>
        </w:tc>
        <w:tc>
          <w:tcPr>
            <w:tcW w:w="338" w:type="pct"/>
            <w:shd w:val="clear" w:color="auto" w:fill="FFFFFF"/>
            <w:tcMar>
              <w:top w:w="120" w:type="dxa"/>
              <w:left w:w="120" w:type="dxa"/>
              <w:bottom w:w="120" w:type="dxa"/>
              <w:right w:w="120" w:type="dxa"/>
            </w:tcMar>
            <w:hideMark/>
          </w:tcPr>
          <w:p w:rsidR="005A52FE" w:rsidRDefault="005A52FE">
            <w:pPr>
              <w:rPr>
                <w:b/>
                <w:bCs/>
              </w:rPr>
            </w:pPr>
            <w:r>
              <w:rPr>
                <w:b/>
                <w:bCs/>
              </w:rPr>
              <w:t>CSS</w:t>
            </w:r>
          </w:p>
        </w:tc>
      </w:tr>
      <w:tr w:rsidR="005A52FE" w:rsidTr="005A52FE">
        <w:tc>
          <w:tcPr>
            <w:tcW w:w="965" w:type="pct"/>
            <w:shd w:val="clear" w:color="auto" w:fill="F1F1F1"/>
            <w:tcMar>
              <w:top w:w="120" w:type="dxa"/>
              <w:left w:w="240" w:type="dxa"/>
              <w:bottom w:w="120" w:type="dxa"/>
              <w:right w:w="120" w:type="dxa"/>
            </w:tcMar>
            <w:hideMark/>
          </w:tcPr>
          <w:p w:rsidR="005A52FE" w:rsidRDefault="00CA242B">
            <w:hyperlink r:id="rId1607" w:history="1">
              <w:r w:rsidR="005A52FE">
                <w:rPr>
                  <w:rStyle w:val="Hyperlink"/>
                </w:rPr>
                <w:t>hanging-punctuation</w:t>
              </w:r>
            </w:hyperlink>
          </w:p>
        </w:tc>
        <w:tc>
          <w:tcPr>
            <w:tcW w:w="3697" w:type="pct"/>
            <w:shd w:val="clear" w:color="auto" w:fill="F1F1F1"/>
            <w:tcMar>
              <w:top w:w="120" w:type="dxa"/>
              <w:left w:w="120" w:type="dxa"/>
              <w:bottom w:w="120" w:type="dxa"/>
              <w:right w:w="120" w:type="dxa"/>
            </w:tcMar>
            <w:hideMark/>
          </w:tcPr>
          <w:p w:rsidR="005A52FE" w:rsidRDefault="005A52FE">
            <w:r>
              <w:t>Specifies whether a punctuation character may be placed outside the line box</w:t>
            </w:r>
          </w:p>
        </w:tc>
        <w:tc>
          <w:tcPr>
            <w:tcW w:w="338" w:type="pct"/>
            <w:shd w:val="clear" w:color="auto" w:fill="F1F1F1"/>
            <w:tcMar>
              <w:top w:w="120" w:type="dxa"/>
              <w:left w:w="120" w:type="dxa"/>
              <w:bottom w:w="120" w:type="dxa"/>
              <w:right w:w="120" w:type="dxa"/>
            </w:tcMar>
            <w:hideMark/>
          </w:tcPr>
          <w:p w:rsidR="005A52FE" w:rsidRDefault="005A52FE">
            <w:r>
              <w:t>3</w:t>
            </w:r>
          </w:p>
        </w:tc>
      </w:tr>
      <w:tr w:rsidR="005A52FE" w:rsidTr="005A52FE">
        <w:tc>
          <w:tcPr>
            <w:tcW w:w="965" w:type="pct"/>
            <w:shd w:val="clear" w:color="auto" w:fill="FFFFFF"/>
            <w:tcMar>
              <w:top w:w="120" w:type="dxa"/>
              <w:left w:w="240" w:type="dxa"/>
              <w:bottom w:w="120" w:type="dxa"/>
              <w:right w:w="120" w:type="dxa"/>
            </w:tcMar>
            <w:hideMark/>
          </w:tcPr>
          <w:p w:rsidR="005A52FE" w:rsidRDefault="005A52FE">
            <w:r>
              <w:t>hyphens</w:t>
            </w:r>
          </w:p>
        </w:tc>
        <w:tc>
          <w:tcPr>
            <w:tcW w:w="3697" w:type="pct"/>
            <w:shd w:val="clear" w:color="auto" w:fill="FFFFFF"/>
            <w:tcMar>
              <w:top w:w="120" w:type="dxa"/>
              <w:left w:w="120" w:type="dxa"/>
              <w:bottom w:w="120" w:type="dxa"/>
              <w:right w:w="120" w:type="dxa"/>
            </w:tcMar>
            <w:hideMark/>
          </w:tcPr>
          <w:p w:rsidR="005A52FE" w:rsidRDefault="005A52FE">
            <w:r>
              <w:t>Sets how to split words to improve the layout of paragraphs</w:t>
            </w:r>
          </w:p>
        </w:tc>
        <w:tc>
          <w:tcPr>
            <w:tcW w:w="338" w:type="pct"/>
            <w:shd w:val="clear" w:color="auto" w:fill="FFFFFF"/>
            <w:tcMar>
              <w:top w:w="120" w:type="dxa"/>
              <w:left w:w="120" w:type="dxa"/>
              <w:bottom w:w="120" w:type="dxa"/>
              <w:right w:w="120" w:type="dxa"/>
            </w:tcMar>
            <w:hideMark/>
          </w:tcPr>
          <w:p w:rsidR="005A52FE" w:rsidRDefault="005A52FE">
            <w:r>
              <w:t>3</w:t>
            </w:r>
          </w:p>
        </w:tc>
      </w:tr>
      <w:tr w:rsidR="005A52FE" w:rsidTr="005A52FE">
        <w:tc>
          <w:tcPr>
            <w:tcW w:w="965" w:type="pct"/>
            <w:shd w:val="clear" w:color="auto" w:fill="F1F1F1"/>
            <w:tcMar>
              <w:top w:w="120" w:type="dxa"/>
              <w:left w:w="240" w:type="dxa"/>
              <w:bottom w:w="120" w:type="dxa"/>
              <w:right w:w="120" w:type="dxa"/>
            </w:tcMar>
            <w:hideMark/>
          </w:tcPr>
          <w:p w:rsidR="005A52FE" w:rsidRDefault="00CA242B">
            <w:hyperlink r:id="rId1608" w:history="1">
              <w:r w:rsidR="005A52FE">
                <w:rPr>
                  <w:rStyle w:val="Hyperlink"/>
                </w:rPr>
                <w:t>letter-spacing</w:t>
              </w:r>
            </w:hyperlink>
          </w:p>
        </w:tc>
        <w:tc>
          <w:tcPr>
            <w:tcW w:w="3697" w:type="pct"/>
            <w:shd w:val="clear" w:color="auto" w:fill="F1F1F1"/>
            <w:tcMar>
              <w:top w:w="120" w:type="dxa"/>
              <w:left w:w="120" w:type="dxa"/>
              <w:bottom w:w="120" w:type="dxa"/>
              <w:right w:w="120" w:type="dxa"/>
            </w:tcMar>
            <w:hideMark/>
          </w:tcPr>
          <w:p w:rsidR="005A52FE" w:rsidRDefault="005A52FE">
            <w:r>
              <w:t>Increases or decreases the space between characters in a text</w:t>
            </w:r>
          </w:p>
        </w:tc>
        <w:tc>
          <w:tcPr>
            <w:tcW w:w="338" w:type="pct"/>
            <w:shd w:val="clear" w:color="auto" w:fill="F1F1F1"/>
            <w:tcMar>
              <w:top w:w="120" w:type="dxa"/>
              <w:left w:w="120" w:type="dxa"/>
              <w:bottom w:w="120" w:type="dxa"/>
              <w:right w:w="120" w:type="dxa"/>
            </w:tcMar>
            <w:hideMark/>
          </w:tcPr>
          <w:p w:rsidR="005A52FE" w:rsidRDefault="005A52FE">
            <w:r>
              <w:t>1</w:t>
            </w:r>
          </w:p>
        </w:tc>
      </w:tr>
      <w:tr w:rsidR="005A52FE" w:rsidTr="005A52FE">
        <w:tc>
          <w:tcPr>
            <w:tcW w:w="965" w:type="pct"/>
            <w:shd w:val="clear" w:color="auto" w:fill="FFFFFF"/>
            <w:tcMar>
              <w:top w:w="120" w:type="dxa"/>
              <w:left w:w="240" w:type="dxa"/>
              <w:bottom w:w="120" w:type="dxa"/>
              <w:right w:w="120" w:type="dxa"/>
            </w:tcMar>
            <w:hideMark/>
          </w:tcPr>
          <w:p w:rsidR="005A52FE" w:rsidRDefault="005A52FE">
            <w:r>
              <w:t>line-break</w:t>
            </w:r>
          </w:p>
        </w:tc>
        <w:tc>
          <w:tcPr>
            <w:tcW w:w="3697" w:type="pct"/>
            <w:shd w:val="clear" w:color="auto" w:fill="FFFFFF"/>
            <w:tcMar>
              <w:top w:w="120" w:type="dxa"/>
              <w:left w:w="120" w:type="dxa"/>
              <w:bottom w:w="120" w:type="dxa"/>
              <w:right w:w="120" w:type="dxa"/>
            </w:tcMar>
            <w:hideMark/>
          </w:tcPr>
          <w:p w:rsidR="005A52FE" w:rsidRDefault="005A52FE">
            <w:r>
              <w:t>Specifies how/if to break lines</w:t>
            </w:r>
          </w:p>
        </w:tc>
        <w:tc>
          <w:tcPr>
            <w:tcW w:w="338" w:type="pct"/>
            <w:shd w:val="clear" w:color="auto" w:fill="FFFFFF"/>
            <w:tcMar>
              <w:top w:w="120" w:type="dxa"/>
              <w:left w:w="120" w:type="dxa"/>
              <w:bottom w:w="120" w:type="dxa"/>
              <w:right w:w="120" w:type="dxa"/>
            </w:tcMar>
            <w:hideMark/>
          </w:tcPr>
          <w:p w:rsidR="005A52FE" w:rsidRDefault="005A52FE">
            <w:r>
              <w:t>3</w:t>
            </w:r>
          </w:p>
        </w:tc>
      </w:tr>
      <w:tr w:rsidR="005A52FE" w:rsidTr="005A52FE">
        <w:tc>
          <w:tcPr>
            <w:tcW w:w="965" w:type="pct"/>
            <w:shd w:val="clear" w:color="auto" w:fill="F1F1F1"/>
            <w:tcMar>
              <w:top w:w="120" w:type="dxa"/>
              <w:left w:w="240" w:type="dxa"/>
              <w:bottom w:w="120" w:type="dxa"/>
              <w:right w:w="120" w:type="dxa"/>
            </w:tcMar>
            <w:hideMark/>
          </w:tcPr>
          <w:p w:rsidR="005A52FE" w:rsidRDefault="00CA242B">
            <w:hyperlink r:id="rId1609" w:history="1">
              <w:r w:rsidR="005A52FE">
                <w:rPr>
                  <w:rStyle w:val="Hyperlink"/>
                </w:rPr>
                <w:t>line-height</w:t>
              </w:r>
            </w:hyperlink>
          </w:p>
        </w:tc>
        <w:tc>
          <w:tcPr>
            <w:tcW w:w="3697" w:type="pct"/>
            <w:shd w:val="clear" w:color="auto" w:fill="F1F1F1"/>
            <w:tcMar>
              <w:top w:w="120" w:type="dxa"/>
              <w:left w:w="120" w:type="dxa"/>
              <w:bottom w:w="120" w:type="dxa"/>
              <w:right w:w="120" w:type="dxa"/>
            </w:tcMar>
            <w:hideMark/>
          </w:tcPr>
          <w:p w:rsidR="005A52FE" w:rsidRDefault="005A52FE">
            <w:r>
              <w:t>Sets the line height</w:t>
            </w:r>
          </w:p>
        </w:tc>
        <w:tc>
          <w:tcPr>
            <w:tcW w:w="338" w:type="pct"/>
            <w:shd w:val="clear" w:color="auto" w:fill="F1F1F1"/>
            <w:tcMar>
              <w:top w:w="120" w:type="dxa"/>
              <w:left w:w="120" w:type="dxa"/>
              <w:bottom w:w="120" w:type="dxa"/>
              <w:right w:w="120" w:type="dxa"/>
            </w:tcMar>
            <w:hideMark/>
          </w:tcPr>
          <w:p w:rsidR="005A52FE" w:rsidRDefault="005A52FE">
            <w:r>
              <w:t>1</w:t>
            </w:r>
          </w:p>
        </w:tc>
      </w:tr>
      <w:tr w:rsidR="005A52FE" w:rsidTr="005A52FE">
        <w:tc>
          <w:tcPr>
            <w:tcW w:w="965" w:type="pct"/>
            <w:shd w:val="clear" w:color="auto" w:fill="FFFFFF"/>
            <w:tcMar>
              <w:top w:w="120" w:type="dxa"/>
              <w:left w:w="240" w:type="dxa"/>
              <w:bottom w:w="120" w:type="dxa"/>
              <w:right w:w="120" w:type="dxa"/>
            </w:tcMar>
            <w:hideMark/>
          </w:tcPr>
          <w:p w:rsidR="005A52FE" w:rsidRDefault="005A52FE">
            <w:r>
              <w:t>overflow-wrap</w:t>
            </w:r>
          </w:p>
        </w:tc>
        <w:tc>
          <w:tcPr>
            <w:tcW w:w="3697" w:type="pct"/>
            <w:shd w:val="clear" w:color="auto" w:fill="FFFFFF"/>
            <w:tcMar>
              <w:top w:w="120" w:type="dxa"/>
              <w:left w:w="120" w:type="dxa"/>
              <w:bottom w:w="120" w:type="dxa"/>
              <w:right w:w="120" w:type="dxa"/>
            </w:tcMar>
            <w:hideMark/>
          </w:tcPr>
          <w:p w:rsidR="005A52FE" w:rsidRDefault="005A52FE">
            <w:r>
              <w:t>Specifies whether or not the browser may break lines within words in order to prevent overflow (when a string is too long to fit its containing box)</w:t>
            </w:r>
          </w:p>
        </w:tc>
        <w:tc>
          <w:tcPr>
            <w:tcW w:w="338" w:type="pct"/>
            <w:shd w:val="clear" w:color="auto" w:fill="FFFFFF"/>
            <w:tcMar>
              <w:top w:w="120" w:type="dxa"/>
              <w:left w:w="120" w:type="dxa"/>
              <w:bottom w:w="120" w:type="dxa"/>
              <w:right w:w="120" w:type="dxa"/>
            </w:tcMar>
            <w:hideMark/>
          </w:tcPr>
          <w:p w:rsidR="005A52FE" w:rsidRDefault="005A52FE">
            <w:r>
              <w:t>3</w:t>
            </w:r>
          </w:p>
        </w:tc>
      </w:tr>
      <w:tr w:rsidR="005A52FE" w:rsidTr="005A52FE">
        <w:tc>
          <w:tcPr>
            <w:tcW w:w="965" w:type="pct"/>
            <w:shd w:val="clear" w:color="auto" w:fill="F1F1F1"/>
            <w:tcMar>
              <w:top w:w="120" w:type="dxa"/>
              <w:left w:w="240" w:type="dxa"/>
              <w:bottom w:w="120" w:type="dxa"/>
              <w:right w:w="120" w:type="dxa"/>
            </w:tcMar>
            <w:hideMark/>
          </w:tcPr>
          <w:p w:rsidR="005A52FE" w:rsidRDefault="00CA242B">
            <w:hyperlink r:id="rId1610" w:history="1">
              <w:r w:rsidR="005A52FE">
                <w:rPr>
                  <w:rStyle w:val="Hyperlink"/>
                </w:rPr>
                <w:t>tab-size</w:t>
              </w:r>
            </w:hyperlink>
          </w:p>
        </w:tc>
        <w:tc>
          <w:tcPr>
            <w:tcW w:w="3697" w:type="pct"/>
            <w:shd w:val="clear" w:color="auto" w:fill="F1F1F1"/>
            <w:tcMar>
              <w:top w:w="120" w:type="dxa"/>
              <w:left w:w="120" w:type="dxa"/>
              <w:bottom w:w="120" w:type="dxa"/>
              <w:right w:w="120" w:type="dxa"/>
            </w:tcMar>
            <w:hideMark/>
          </w:tcPr>
          <w:p w:rsidR="005A52FE" w:rsidRDefault="005A52FE">
            <w:r>
              <w:t>Specifies the length of the tab-character</w:t>
            </w:r>
          </w:p>
        </w:tc>
        <w:tc>
          <w:tcPr>
            <w:tcW w:w="338" w:type="pct"/>
            <w:shd w:val="clear" w:color="auto" w:fill="F1F1F1"/>
            <w:tcMar>
              <w:top w:w="120" w:type="dxa"/>
              <w:left w:w="120" w:type="dxa"/>
              <w:bottom w:w="120" w:type="dxa"/>
              <w:right w:w="120" w:type="dxa"/>
            </w:tcMar>
            <w:hideMark/>
          </w:tcPr>
          <w:p w:rsidR="005A52FE" w:rsidRDefault="005A52FE">
            <w:r>
              <w:t>3</w:t>
            </w:r>
          </w:p>
        </w:tc>
      </w:tr>
      <w:tr w:rsidR="005A52FE" w:rsidTr="005A52FE">
        <w:tc>
          <w:tcPr>
            <w:tcW w:w="965" w:type="pct"/>
            <w:shd w:val="clear" w:color="auto" w:fill="FFFFFF"/>
            <w:tcMar>
              <w:top w:w="120" w:type="dxa"/>
              <w:left w:w="240" w:type="dxa"/>
              <w:bottom w:w="120" w:type="dxa"/>
              <w:right w:w="120" w:type="dxa"/>
            </w:tcMar>
            <w:hideMark/>
          </w:tcPr>
          <w:p w:rsidR="005A52FE" w:rsidRDefault="00CA242B">
            <w:hyperlink r:id="rId1611" w:history="1">
              <w:r w:rsidR="005A52FE">
                <w:rPr>
                  <w:rStyle w:val="Hyperlink"/>
                </w:rPr>
                <w:t>text-align</w:t>
              </w:r>
            </w:hyperlink>
          </w:p>
        </w:tc>
        <w:tc>
          <w:tcPr>
            <w:tcW w:w="3697" w:type="pct"/>
            <w:shd w:val="clear" w:color="auto" w:fill="FFFFFF"/>
            <w:tcMar>
              <w:top w:w="120" w:type="dxa"/>
              <w:left w:w="120" w:type="dxa"/>
              <w:bottom w:w="120" w:type="dxa"/>
              <w:right w:w="120" w:type="dxa"/>
            </w:tcMar>
            <w:hideMark/>
          </w:tcPr>
          <w:p w:rsidR="005A52FE" w:rsidRDefault="005A52FE">
            <w:r>
              <w:t>Specifies the horizontal alignment of text</w:t>
            </w:r>
          </w:p>
        </w:tc>
        <w:tc>
          <w:tcPr>
            <w:tcW w:w="338" w:type="pct"/>
            <w:shd w:val="clear" w:color="auto" w:fill="FFFFFF"/>
            <w:tcMar>
              <w:top w:w="120" w:type="dxa"/>
              <w:left w:w="120" w:type="dxa"/>
              <w:bottom w:w="120" w:type="dxa"/>
              <w:right w:w="120" w:type="dxa"/>
            </w:tcMar>
            <w:hideMark/>
          </w:tcPr>
          <w:p w:rsidR="005A52FE" w:rsidRDefault="005A52FE">
            <w:r>
              <w:t>1</w:t>
            </w:r>
          </w:p>
        </w:tc>
      </w:tr>
      <w:tr w:rsidR="005A52FE" w:rsidTr="005A52FE">
        <w:tc>
          <w:tcPr>
            <w:tcW w:w="965" w:type="pct"/>
            <w:shd w:val="clear" w:color="auto" w:fill="F1F1F1"/>
            <w:tcMar>
              <w:top w:w="120" w:type="dxa"/>
              <w:left w:w="240" w:type="dxa"/>
              <w:bottom w:w="120" w:type="dxa"/>
              <w:right w:w="120" w:type="dxa"/>
            </w:tcMar>
            <w:hideMark/>
          </w:tcPr>
          <w:p w:rsidR="005A52FE" w:rsidRDefault="00CA242B">
            <w:hyperlink r:id="rId1612" w:history="1">
              <w:r w:rsidR="005A52FE">
                <w:rPr>
                  <w:rStyle w:val="Hyperlink"/>
                </w:rPr>
                <w:t>text-align-last</w:t>
              </w:r>
            </w:hyperlink>
          </w:p>
        </w:tc>
        <w:tc>
          <w:tcPr>
            <w:tcW w:w="3697" w:type="pct"/>
            <w:shd w:val="clear" w:color="auto" w:fill="F1F1F1"/>
            <w:tcMar>
              <w:top w:w="120" w:type="dxa"/>
              <w:left w:w="120" w:type="dxa"/>
              <w:bottom w:w="120" w:type="dxa"/>
              <w:right w:w="120" w:type="dxa"/>
            </w:tcMar>
            <w:hideMark/>
          </w:tcPr>
          <w:p w:rsidR="005A52FE" w:rsidRDefault="005A52FE">
            <w:r>
              <w:t>Describes how the last line of a block or a line right before a forced line break is aligned when text-align is "justify"</w:t>
            </w:r>
          </w:p>
        </w:tc>
        <w:tc>
          <w:tcPr>
            <w:tcW w:w="338" w:type="pct"/>
            <w:shd w:val="clear" w:color="auto" w:fill="F1F1F1"/>
            <w:tcMar>
              <w:top w:w="120" w:type="dxa"/>
              <w:left w:w="120" w:type="dxa"/>
              <w:bottom w:w="120" w:type="dxa"/>
              <w:right w:w="120" w:type="dxa"/>
            </w:tcMar>
            <w:hideMark/>
          </w:tcPr>
          <w:p w:rsidR="005A52FE" w:rsidRDefault="005A52FE">
            <w:r>
              <w:t>3</w:t>
            </w:r>
          </w:p>
        </w:tc>
      </w:tr>
      <w:tr w:rsidR="005A52FE" w:rsidTr="005A52FE">
        <w:tc>
          <w:tcPr>
            <w:tcW w:w="965" w:type="pct"/>
            <w:shd w:val="clear" w:color="auto" w:fill="FFFFFF"/>
            <w:tcMar>
              <w:top w:w="120" w:type="dxa"/>
              <w:left w:w="240" w:type="dxa"/>
              <w:bottom w:w="120" w:type="dxa"/>
              <w:right w:w="120" w:type="dxa"/>
            </w:tcMar>
            <w:hideMark/>
          </w:tcPr>
          <w:p w:rsidR="005A52FE" w:rsidRDefault="005A52FE">
            <w:r>
              <w:t>text-combine-upright</w:t>
            </w:r>
          </w:p>
        </w:tc>
        <w:tc>
          <w:tcPr>
            <w:tcW w:w="3697" w:type="pct"/>
            <w:shd w:val="clear" w:color="auto" w:fill="FFFFFF"/>
            <w:tcMar>
              <w:top w:w="120" w:type="dxa"/>
              <w:left w:w="120" w:type="dxa"/>
              <w:bottom w:w="120" w:type="dxa"/>
              <w:right w:w="120" w:type="dxa"/>
            </w:tcMar>
            <w:hideMark/>
          </w:tcPr>
          <w:p w:rsidR="005A52FE" w:rsidRDefault="005A52FE">
            <w:r>
              <w:t>Specifies the combination of multiple characters into the space of a single character</w:t>
            </w:r>
          </w:p>
        </w:tc>
        <w:tc>
          <w:tcPr>
            <w:tcW w:w="338" w:type="pct"/>
            <w:shd w:val="clear" w:color="auto" w:fill="FFFFFF"/>
            <w:tcMar>
              <w:top w:w="120" w:type="dxa"/>
              <w:left w:w="120" w:type="dxa"/>
              <w:bottom w:w="120" w:type="dxa"/>
              <w:right w:w="120" w:type="dxa"/>
            </w:tcMar>
            <w:hideMark/>
          </w:tcPr>
          <w:p w:rsidR="005A52FE" w:rsidRDefault="005A52FE">
            <w:r>
              <w:t>3</w:t>
            </w:r>
          </w:p>
        </w:tc>
      </w:tr>
      <w:tr w:rsidR="005A52FE" w:rsidTr="005A52FE">
        <w:tc>
          <w:tcPr>
            <w:tcW w:w="965" w:type="pct"/>
            <w:shd w:val="clear" w:color="auto" w:fill="F1F1F1"/>
            <w:tcMar>
              <w:top w:w="120" w:type="dxa"/>
              <w:left w:w="240" w:type="dxa"/>
              <w:bottom w:w="120" w:type="dxa"/>
              <w:right w:w="120" w:type="dxa"/>
            </w:tcMar>
            <w:hideMark/>
          </w:tcPr>
          <w:p w:rsidR="005A52FE" w:rsidRDefault="00CA242B">
            <w:hyperlink r:id="rId1613" w:history="1">
              <w:r w:rsidR="005A52FE">
                <w:rPr>
                  <w:rStyle w:val="Hyperlink"/>
                </w:rPr>
                <w:t>text-indent</w:t>
              </w:r>
            </w:hyperlink>
          </w:p>
        </w:tc>
        <w:tc>
          <w:tcPr>
            <w:tcW w:w="3697" w:type="pct"/>
            <w:shd w:val="clear" w:color="auto" w:fill="F1F1F1"/>
            <w:tcMar>
              <w:top w:w="120" w:type="dxa"/>
              <w:left w:w="120" w:type="dxa"/>
              <w:bottom w:w="120" w:type="dxa"/>
              <w:right w:w="120" w:type="dxa"/>
            </w:tcMar>
            <w:hideMark/>
          </w:tcPr>
          <w:p w:rsidR="005A52FE" w:rsidRDefault="005A52FE">
            <w:r>
              <w:t>Specifies the indentation of the first line in a text-block</w:t>
            </w:r>
          </w:p>
        </w:tc>
        <w:tc>
          <w:tcPr>
            <w:tcW w:w="338" w:type="pct"/>
            <w:shd w:val="clear" w:color="auto" w:fill="F1F1F1"/>
            <w:tcMar>
              <w:top w:w="120" w:type="dxa"/>
              <w:left w:w="120" w:type="dxa"/>
              <w:bottom w:w="120" w:type="dxa"/>
              <w:right w:w="120" w:type="dxa"/>
            </w:tcMar>
            <w:hideMark/>
          </w:tcPr>
          <w:p w:rsidR="005A52FE" w:rsidRDefault="005A52FE">
            <w:r>
              <w:t>1</w:t>
            </w:r>
          </w:p>
        </w:tc>
      </w:tr>
      <w:tr w:rsidR="005A52FE" w:rsidTr="005A52FE">
        <w:tc>
          <w:tcPr>
            <w:tcW w:w="965" w:type="pct"/>
            <w:shd w:val="clear" w:color="auto" w:fill="FFFFFF"/>
            <w:tcMar>
              <w:top w:w="120" w:type="dxa"/>
              <w:left w:w="240" w:type="dxa"/>
              <w:bottom w:w="120" w:type="dxa"/>
              <w:right w:w="120" w:type="dxa"/>
            </w:tcMar>
            <w:hideMark/>
          </w:tcPr>
          <w:p w:rsidR="005A52FE" w:rsidRDefault="00CA242B">
            <w:hyperlink r:id="rId1614" w:history="1">
              <w:r w:rsidR="005A52FE">
                <w:rPr>
                  <w:rStyle w:val="Hyperlink"/>
                </w:rPr>
                <w:t>text-justify</w:t>
              </w:r>
            </w:hyperlink>
          </w:p>
        </w:tc>
        <w:tc>
          <w:tcPr>
            <w:tcW w:w="3697" w:type="pct"/>
            <w:shd w:val="clear" w:color="auto" w:fill="FFFFFF"/>
            <w:tcMar>
              <w:top w:w="120" w:type="dxa"/>
              <w:left w:w="120" w:type="dxa"/>
              <w:bottom w:w="120" w:type="dxa"/>
              <w:right w:w="120" w:type="dxa"/>
            </w:tcMar>
            <w:hideMark/>
          </w:tcPr>
          <w:p w:rsidR="005A52FE" w:rsidRDefault="005A52FE">
            <w:r>
              <w:t>Specifies the justification method used when text-align is "justify"</w:t>
            </w:r>
          </w:p>
        </w:tc>
        <w:tc>
          <w:tcPr>
            <w:tcW w:w="338" w:type="pct"/>
            <w:shd w:val="clear" w:color="auto" w:fill="FFFFFF"/>
            <w:tcMar>
              <w:top w:w="120" w:type="dxa"/>
              <w:left w:w="120" w:type="dxa"/>
              <w:bottom w:w="120" w:type="dxa"/>
              <w:right w:w="120" w:type="dxa"/>
            </w:tcMar>
            <w:hideMark/>
          </w:tcPr>
          <w:p w:rsidR="005A52FE" w:rsidRDefault="005A52FE">
            <w:r>
              <w:t>3</w:t>
            </w:r>
          </w:p>
        </w:tc>
      </w:tr>
      <w:tr w:rsidR="005A52FE" w:rsidTr="005A52FE">
        <w:tc>
          <w:tcPr>
            <w:tcW w:w="965" w:type="pct"/>
            <w:shd w:val="clear" w:color="auto" w:fill="F1F1F1"/>
            <w:tcMar>
              <w:top w:w="120" w:type="dxa"/>
              <w:left w:w="240" w:type="dxa"/>
              <w:bottom w:w="120" w:type="dxa"/>
              <w:right w:w="120" w:type="dxa"/>
            </w:tcMar>
            <w:hideMark/>
          </w:tcPr>
          <w:p w:rsidR="005A52FE" w:rsidRDefault="00CA242B">
            <w:hyperlink r:id="rId1615" w:history="1">
              <w:r w:rsidR="005A52FE">
                <w:rPr>
                  <w:rStyle w:val="Hyperlink"/>
                </w:rPr>
                <w:t>text-transform</w:t>
              </w:r>
            </w:hyperlink>
          </w:p>
        </w:tc>
        <w:tc>
          <w:tcPr>
            <w:tcW w:w="3697" w:type="pct"/>
            <w:shd w:val="clear" w:color="auto" w:fill="F1F1F1"/>
            <w:tcMar>
              <w:top w:w="120" w:type="dxa"/>
              <w:left w:w="120" w:type="dxa"/>
              <w:bottom w:w="120" w:type="dxa"/>
              <w:right w:w="120" w:type="dxa"/>
            </w:tcMar>
            <w:hideMark/>
          </w:tcPr>
          <w:p w:rsidR="005A52FE" w:rsidRDefault="005A52FE">
            <w:r>
              <w:t>Controls the capitalization of text</w:t>
            </w:r>
          </w:p>
        </w:tc>
        <w:tc>
          <w:tcPr>
            <w:tcW w:w="338" w:type="pct"/>
            <w:shd w:val="clear" w:color="auto" w:fill="F1F1F1"/>
            <w:tcMar>
              <w:top w:w="120" w:type="dxa"/>
              <w:left w:w="120" w:type="dxa"/>
              <w:bottom w:w="120" w:type="dxa"/>
              <w:right w:w="120" w:type="dxa"/>
            </w:tcMar>
            <w:hideMark/>
          </w:tcPr>
          <w:p w:rsidR="005A52FE" w:rsidRDefault="005A52FE">
            <w:r>
              <w:t>1</w:t>
            </w:r>
          </w:p>
        </w:tc>
      </w:tr>
      <w:tr w:rsidR="005A52FE" w:rsidTr="005A52FE">
        <w:tc>
          <w:tcPr>
            <w:tcW w:w="965" w:type="pct"/>
            <w:shd w:val="clear" w:color="auto" w:fill="FFFFFF"/>
            <w:tcMar>
              <w:top w:w="120" w:type="dxa"/>
              <w:left w:w="240" w:type="dxa"/>
              <w:bottom w:w="120" w:type="dxa"/>
              <w:right w:w="120" w:type="dxa"/>
            </w:tcMar>
            <w:hideMark/>
          </w:tcPr>
          <w:p w:rsidR="005A52FE" w:rsidRDefault="00CA242B">
            <w:hyperlink r:id="rId1616" w:history="1">
              <w:r w:rsidR="005A52FE">
                <w:rPr>
                  <w:rStyle w:val="Hyperlink"/>
                </w:rPr>
                <w:t>white-space</w:t>
              </w:r>
            </w:hyperlink>
          </w:p>
        </w:tc>
        <w:tc>
          <w:tcPr>
            <w:tcW w:w="3697" w:type="pct"/>
            <w:shd w:val="clear" w:color="auto" w:fill="FFFFFF"/>
            <w:tcMar>
              <w:top w:w="120" w:type="dxa"/>
              <w:left w:w="120" w:type="dxa"/>
              <w:bottom w:w="120" w:type="dxa"/>
              <w:right w:w="120" w:type="dxa"/>
            </w:tcMar>
            <w:hideMark/>
          </w:tcPr>
          <w:p w:rsidR="005A52FE" w:rsidRDefault="005A52FE">
            <w:r>
              <w:t>Specifies how white-space inside an element is handled</w:t>
            </w:r>
          </w:p>
        </w:tc>
        <w:tc>
          <w:tcPr>
            <w:tcW w:w="338" w:type="pct"/>
            <w:shd w:val="clear" w:color="auto" w:fill="FFFFFF"/>
            <w:tcMar>
              <w:top w:w="120" w:type="dxa"/>
              <w:left w:w="120" w:type="dxa"/>
              <w:bottom w:w="120" w:type="dxa"/>
              <w:right w:w="120" w:type="dxa"/>
            </w:tcMar>
            <w:hideMark/>
          </w:tcPr>
          <w:p w:rsidR="005A52FE" w:rsidRDefault="005A52FE">
            <w:r>
              <w:t>1</w:t>
            </w:r>
          </w:p>
        </w:tc>
      </w:tr>
      <w:tr w:rsidR="005A52FE" w:rsidTr="005A52FE">
        <w:tc>
          <w:tcPr>
            <w:tcW w:w="965" w:type="pct"/>
            <w:shd w:val="clear" w:color="auto" w:fill="F1F1F1"/>
            <w:tcMar>
              <w:top w:w="120" w:type="dxa"/>
              <w:left w:w="240" w:type="dxa"/>
              <w:bottom w:w="120" w:type="dxa"/>
              <w:right w:w="120" w:type="dxa"/>
            </w:tcMar>
            <w:hideMark/>
          </w:tcPr>
          <w:p w:rsidR="005A52FE" w:rsidRDefault="00CA242B">
            <w:hyperlink r:id="rId1617" w:history="1">
              <w:r w:rsidR="005A52FE">
                <w:rPr>
                  <w:rStyle w:val="Hyperlink"/>
                </w:rPr>
                <w:t>word-break</w:t>
              </w:r>
            </w:hyperlink>
          </w:p>
        </w:tc>
        <w:tc>
          <w:tcPr>
            <w:tcW w:w="3697" w:type="pct"/>
            <w:shd w:val="clear" w:color="auto" w:fill="F1F1F1"/>
            <w:tcMar>
              <w:top w:w="120" w:type="dxa"/>
              <w:left w:w="120" w:type="dxa"/>
              <w:bottom w:w="120" w:type="dxa"/>
              <w:right w:w="120" w:type="dxa"/>
            </w:tcMar>
            <w:hideMark/>
          </w:tcPr>
          <w:p w:rsidR="005A52FE" w:rsidRDefault="005A52FE">
            <w:r>
              <w:t>Specifies line breaking rules for non-CJK scripts</w:t>
            </w:r>
          </w:p>
        </w:tc>
        <w:tc>
          <w:tcPr>
            <w:tcW w:w="338" w:type="pct"/>
            <w:shd w:val="clear" w:color="auto" w:fill="F1F1F1"/>
            <w:tcMar>
              <w:top w:w="120" w:type="dxa"/>
              <w:left w:w="120" w:type="dxa"/>
              <w:bottom w:w="120" w:type="dxa"/>
              <w:right w:w="120" w:type="dxa"/>
            </w:tcMar>
            <w:hideMark/>
          </w:tcPr>
          <w:p w:rsidR="005A52FE" w:rsidRDefault="005A52FE">
            <w:r>
              <w:t>3</w:t>
            </w:r>
          </w:p>
        </w:tc>
      </w:tr>
      <w:tr w:rsidR="005A52FE" w:rsidTr="005A52FE">
        <w:tc>
          <w:tcPr>
            <w:tcW w:w="965" w:type="pct"/>
            <w:shd w:val="clear" w:color="auto" w:fill="FFFFFF"/>
            <w:tcMar>
              <w:top w:w="120" w:type="dxa"/>
              <w:left w:w="240" w:type="dxa"/>
              <w:bottom w:w="120" w:type="dxa"/>
              <w:right w:w="120" w:type="dxa"/>
            </w:tcMar>
            <w:hideMark/>
          </w:tcPr>
          <w:p w:rsidR="005A52FE" w:rsidRDefault="00CA242B">
            <w:hyperlink r:id="rId1618" w:history="1">
              <w:r w:rsidR="005A52FE">
                <w:rPr>
                  <w:rStyle w:val="Hyperlink"/>
                </w:rPr>
                <w:t>word-spacing</w:t>
              </w:r>
            </w:hyperlink>
          </w:p>
        </w:tc>
        <w:tc>
          <w:tcPr>
            <w:tcW w:w="3697" w:type="pct"/>
            <w:shd w:val="clear" w:color="auto" w:fill="FFFFFF"/>
            <w:tcMar>
              <w:top w:w="120" w:type="dxa"/>
              <w:left w:w="120" w:type="dxa"/>
              <w:bottom w:w="120" w:type="dxa"/>
              <w:right w:w="120" w:type="dxa"/>
            </w:tcMar>
            <w:hideMark/>
          </w:tcPr>
          <w:p w:rsidR="005A52FE" w:rsidRDefault="005A52FE">
            <w:r>
              <w:t>Increases or decreases the space between words in a text</w:t>
            </w:r>
          </w:p>
        </w:tc>
        <w:tc>
          <w:tcPr>
            <w:tcW w:w="338" w:type="pct"/>
            <w:shd w:val="clear" w:color="auto" w:fill="FFFFFF"/>
            <w:tcMar>
              <w:top w:w="120" w:type="dxa"/>
              <w:left w:w="120" w:type="dxa"/>
              <w:bottom w:w="120" w:type="dxa"/>
              <w:right w:w="120" w:type="dxa"/>
            </w:tcMar>
            <w:hideMark/>
          </w:tcPr>
          <w:p w:rsidR="005A52FE" w:rsidRDefault="005A52FE">
            <w:r>
              <w:t>1</w:t>
            </w:r>
          </w:p>
        </w:tc>
      </w:tr>
      <w:tr w:rsidR="005A52FE" w:rsidTr="005A52FE">
        <w:tc>
          <w:tcPr>
            <w:tcW w:w="965" w:type="pct"/>
            <w:shd w:val="clear" w:color="auto" w:fill="F1F1F1"/>
            <w:tcMar>
              <w:top w:w="120" w:type="dxa"/>
              <w:left w:w="240" w:type="dxa"/>
              <w:bottom w:w="120" w:type="dxa"/>
              <w:right w:w="120" w:type="dxa"/>
            </w:tcMar>
            <w:hideMark/>
          </w:tcPr>
          <w:p w:rsidR="005A52FE" w:rsidRDefault="00CA242B">
            <w:hyperlink r:id="rId1619" w:history="1">
              <w:r w:rsidR="005A52FE">
                <w:rPr>
                  <w:rStyle w:val="Hyperlink"/>
                </w:rPr>
                <w:t>word-wrap</w:t>
              </w:r>
            </w:hyperlink>
          </w:p>
        </w:tc>
        <w:tc>
          <w:tcPr>
            <w:tcW w:w="3697" w:type="pct"/>
            <w:shd w:val="clear" w:color="auto" w:fill="F1F1F1"/>
            <w:tcMar>
              <w:top w:w="120" w:type="dxa"/>
              <w:left w:w="120" w:type="dxa"/>
              <w:bottom w:w="120" w:type="dxa"/>
              <w:right w:w="120" w:type="dxa"/>
            </w:tcMar>
            <w:hideMark/>
          </w:tcPr>
          <w:p w:rsidR="005A52FE" w:rsidRDefault="005A52FE">
            <w:r>
              <w:t>Allows long, unbreakable words to be broken and wrap to the next line</w:t>
            </w:r>
          </w:p>
        </w:tc>
        <w:tc>
          <w:tcPr>
            <w:tcW w:w="338" w:type="pct"/>
            <w:shd w:val="clear" w:color="auto" w:fill="F1F1F1"/>
            <w:tcMar>
              <w:top w:w="120" w:type="dxa"/>
              <w:left w:w="120" w:type="dxa"/>
              <w:bottom w:w="120" w:type="dxa"/>
              <w:right w:w="120" w:type="dxa"/>
            </w:tcMar>
            <w:hideMark/>
          </w:tcPr>
          <w:p w:rsidR="005A52FE" w:rsidRDefault="005A52FE">
            <w:r>
              <w:t>3</w:t>
            </w:r>
          </w:p>
        </w:tc>
      </w:tr>
    </w:tbl>
    <w:p w:rsidR="005A52FE" w:rsidRDefault="005A52FE" w:rsidP="005A52FE">
      <w:pPr>
        <w:pStyle w:val="Heading2"/>
      </w:pPr>
      <w:bookmarkStart w:id="89" w:name="_Toc492230550"/>
      <w:r>
        <w:t xml:space="preserve">Text </w:t>
      </w:r>
      <w:r w:rsidRPr="005A52FE">
        <w:t>Decoration</w:t>
      </w:r>
      <w:r>
        <w:t xml:space="preserve"> Properties</w:t>
      </w:r>
      <w:bookmarkEnd w:id="89"/>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20"/>
        <w:gridCol w:w="6146"/>
        <w:gridCol w:w="734"/>
      </w:tblGrid>
      <w:tr w:rsidR="005A52FE" w:rsidTr="005A52FE">
        <w:tc>
          <w:tcPr>
            <w:tcW w:w="1190" w:type="pct"/>
            <w:shd w:val="clear" w:color="auto" w:fill="FFFFFF"/>
            <w:tcMar>
              <w:top w:w="120" w:type="dxa"/>
              <w:left w:w="240" w:type="dxa"/>
              <w:bottom w:w="120" w:type="dxa"/>
              <w:right w:w="120" w:type="dxa"/>
            </w:tcMar>
            <w:hideMark/>
          </w:tcPr>
          <w:p w:rsidR="005A52FE" w:rsidRDefault="005A52FE">
            <w:pPr>
              <w:rPr>
                <w:b/>
                <w:bCs/>
              </w:rPr>
            </w:pPr>
            <w:r>
              <w:rPr>
                <w:b/>
                <w:bCs/>
              </w:rPr>
              <w:t>Property</w:t>
            </w:r>
          </w:p>
        </w:tc>
        <w:tc>
          <w:tcPr>
            <w:tcW w:w="3425" w:type="pct"/>
            <w:shd w:val="clear" w:color="auto" w:fill="FFFFFF"/>
            <w:tcMar>
              <w:top w:w="120" w:type="dxa"/>
              <w:left w:w="120" w:type="dxa"/>
              <w:bottom w:w="120" w:type="dxa"/>
              <w:right w:w="120" w:type="dxa"/>
            </w:tcMar>
            <w:hideMark/>
          </w:tcPr>
          <w:p w:rsidR="005A52FE" w:rsidRDefault="005A52FE">
            <w:pPr>
              <w:rPr>
                <w:b/>
                <w:bCs/>
              </w:rPr>
            </w:pPr>
            <w:r>
              <w:rPr>
                <w:b/>
                <w:bCs/>
              </w:rPr>
              <w:t>Description</w:t>
            </w:r>
          </w:p>
        </w:tc>
        <w:tc>
          <w:tcPr>
            <w:tcW w:w="384" w:type="pct"/>
            <w:shd w:val="clear" w:color="auto" w:fill="FFFFFF"/>
            <w:tcMar>
              <w:top w:w="120" w:type="dxa"/>
              <w:left w:w="120" w:type="dxa"/>
              <w:bottom w:w="120" w:type="dxa"/>
              <w:right w:w="120" w:type="dxa"/>
            </w:tcMar>
            <w:hideMark/>
          </w:tcPr>
          <w:p w:rsidR="005A52FE" w:rsidRDefault="005A52FE">
            <w:pPr>
              <w:rPr>
                <w:b/>
                <w:bCs/>
              </w:rPr>
            </w:pPr>
            <w:r>
              <w:rPr>
                <w:b/>
                <w:bCs/>
              </w:rPr>
              <w:t>CSS</w:t>
            </w:r>
          </w:p>
        </w:tc>
      </w:tr>
      <w:tr w:rsidR="005A52FE" w:rsidTr="005A52FE">
        <w:tc>
          <w:tcPr>
            <w:tcW w:w="1190" w:type="pct"/>
            <w:shd w:val="clear" w:color="auto" w:fill="F1F1F1"/>
            <w:tcMar>
              <w:top w:w="120" w:type="dxa"/>
              <w:left w:w="240" w:type="dxa"/>
              <w:bottom w:w="120" w:type="dxa"/>
              <w:right w:w="120" w:type="dxa"/>
            </w:tcMar>
            <w:hideMark/>
          </w:tcPr>
          <w:p w:rsidR="005A52FE" w:rsidRDefault="00CA242B">
            <w:hyperlink r:id="rId1620" w:history="1">
              <w:r w:rsidR="005A52FE">
                <w:rPr>
                  <w:rStyle w:val="Hyperlink"/>
                </w:rPr>
                <w:t>text-decoration</w:t>
              </w:r>
            </w:hyperlink>
          </w:p>
        </w:tc>
        <w:tc>
          <w:tcPr>
            <w:tcW w:w="3425" w:type="pct"/>
            <w:shd w:val="clear" w:color="auto" w:fill="F1F1F1"/>
            <w:tcMar>
              <w:top w:w="120" w:type="dxa"/>
              <w:left w:w="120" w:type="dxa"/>
              <w:bottom w:w="120" w:type="dxa"/>
              <w:right w:w="120" w:type="dxa"/>
            </w:tcMar>
            <w:hideMark/>
          </w:tcPr>
          <w:p w:rsidR="005A52FE" w:rsidRDefault="005A52FE">
            <w:r>
              <w:t>Specifies the decoration added to text</w:t>
            </w:r>
          </w:p>
        </w:tc>
        <w:tc>
          <w:tcPr>
            <w:tcW w:w="384" w:type="pct"/>
            <w:shd w:val="clear" w:color="auto" w:fill="F1F1F1"/>
            <w:tcMar>
              <w:top w:w="120" w:type="dxa"/>
              <w:left w:w="120" w:type="dxa"/>
              <w:bottom w:w="120" w:type="dxa"/>
              <w:right w:w="120" w:type="dxa"/>
            </w:tcMar>
            <w:hideMark/>
          </w:tcPr>
          <w:p w:rsidR="005A52FE" w:rsidRDefault="005A52FE">
            <w:r>
              <w:t>1</w:t>
            </w:r>
          </w:p>
        </w:tc>
      </w:tr>
      <w:tr w:rsidR="005A52FE" w:rsidTr="005A52FE">
        <w:tc>
          <w:tcPr>
            <w:tcW w:w="1190" w:type="pct"/>
            <w:shd w:val="clear" w:color="auto" w:fill="FFFFFF"/>
            <w:tcMar>
              <w:top w:w="120" w:type="dxa"/>
              <w:left w:w="240" w:type="dxa"/>
              <w:bottom w:w="120" w:type="dxa"/>
              <w:right w:w="120" w:type="dxa"/>
            </w:tcMar>
            <w:hideMark/>
          </w:tcPr>
          <w:p w:rsidR="005A52FE" w:rsidRDefault="00CA242B">
            <w:hyperlink r:id="rId1621" w:history="1">
              <w:r w:rsidR="005A52FE">
                <w:rPr>
                  <w:rStyle w:val="Hyperlink"/>
                </w:rPr>
                <w:t>text-decoration-color</w:t>
              </w:r>
            </w:hyperlink>
          </w:p>
        </w:tc>
        <w:tc>
          <w:tcPr>
            <w:tcW w:w="3425" w:type="pct"/>
            <w:shd w:val="clear" w:color="auto" w:fill="FFFFFF"/>
            <w:tcMar>
              <w:top w:w="120" w:type="dxa"/>
              <w:left w:w="120" w:type="dxa"/>
              <w:bottom w:w="120" w:type="dxa"/>
              <w:right w:w="120" w:type="dxa"/>
            </w:tcMar>
            <w:hideMark/>
          </w:tcPr>
          <w:p w:rsidR="005A52FE" w:rsidRDefault="005A52FE">
            <w:r>
              <w:t>Specifies the color of the text-decoration</w:t>
            </w:r>
          </w:p>
        </w:tc>
        <w:tc>
          <w:tcPr>
            <w:tcW w:w="384" w:type="pct"/>
            <w:shd w:val="clear" w:color="auto" w:fill="FFFFFF"/>
            <w:tcMar>
              <w:top w:w="120" w:type="dxa"/>
              <w:left w:w="120" w:type="dxa"/>
              <w:bottom w:w="120" w:type="dxa"/>
              <w:right w:w="120" w:type="dxa"/>
            </w:tcMar>
            <w:hideMark/>
          </w:tcPr>
          <w:p w:rsidR="005A52FE" w:rsidRDefault="005A52FE">
            <w:r>
              <w:t>3</w:t>
            </w:r>
          </w:p>
        </w:tc>
      </w:tr>
      <w:tr w:rsidR="005A52FE" w:rsidTr="005A52FE">
        <w:tc>
          <w:tcPr>
            <w:tcW w:w="1190" w:type="pct"/>
            <w:shd w:val="clear" w:color="auto" w:fill="F1F1F1"/>
            <w:tcMar>
              <w:top w:w="120" w:type="dxa"/>
              <w:left w:w="240" w:type="dxa"/>
              <w:bottom w:w="120" w:type="dxa"/>
              <w:right w:w="120" w:type="dxa"/>
            </w:tcMar>
            <w:hideMark/>
          </w:tcPr>
          <w:p w:rsidR="005A52FE" w:rsidRDefault="00CA242B">
            <w:hyperlink r:id="rId1622" w:history="1">
              <w:r w:rsidR="005A52FE">
                <w:rPr>
                  <w:rStyle w:val="Hyperlink"/>
                </w:rPr>
                <w:t>text-decoration-line</w:t>
              </w:r>
            </w:hyperlink>
          </w:p>
        </w:tc>
        <w:tc>
          <w:tcPr>
            <w:tcW w:w="3425" w:type="pct"/>
            <w:shd w:val="clear" w:color="auto" w:fill="F1F1F1"/>
            <w:tcMar>
              <w:top w:w="120" w:type="dxa"/>
              <w:left w:w="120" w:type="dxa"/>
              <w:bottom w:w="120" w:type="dxa"/>
              <w:right w:w="120" w:type="dxa"/>
            </w:tcMar>
            <w:hideMark/>
          </w:tcPr>
          <w:p w:rsidR="005A52FE" w:rsidRDefault="005A52FE">
            <w:r>
              <w:t>Specifies the type of line in a text-decoration</w:t>
            </w:r>
          </w:p>
        </w:tc>
        <w:tc>
          <w:tcPr>
            <w:tcW w:w="384" w:type="pct"/>
            <w:shd w:val="clear" w:color="auto" w:fill="F1F1F1"/>
            <w:tcMar>
              <w:top w:w="120" w:type="dxa"/>
              <w:left w:w="120" w:type="dxa"/>
              <w:bottom w:w="120" w:type="dxa"/>
              <w:right w:w="120" w:type="dxa"/>
            </w:tcMar>
            <w:hideMark/>
          </w:tcPr>
          <w:p w:rsidR="005A52FE" w:rsidRDefault="005A52FE">
            <w:r>
              <w:t>3</w:t>
            </w:r>
          </w:p>
        </w:tc>
      </w:tr>
      <w:tr w:rsidR="005A52FE" w:rsidTr="005A52FE">
        <w:tc>
          <w:tcPr>
            <w:tcW w:w="1190" w:type="pct"/>
            <w:shd w:val="clear" w:color="auto" w:fill="FFFFFF"/>
            <w:tcMar>
              <w:top w:w="120" w:type="dxa"/>
              <w:left w:w="240" w:type="dxa"/>
              <w:bottom w:w="120" w:type="dxa"/>
              <w:right w:w="120" w:type="dxa"/>
            </w:tcMar>
            <w:hideMark/>
          </w:tcPr>
          <w:p w:rsidR="005A52FE" w:rsidRDefault="00CA242B">
            <w:hyperlink r:id="rId1623" w:history="1">
              <w:r w:rsidR="005A52FE">
                <w:rPr>
                  <w:rStyle w:val="Hyperlink"/>
                </w:rPr>
                <w:t>text-decoration-style</w:t>
              </w:r>
            </w:hyperlink>
          </w:p>
        </w:tc>
        <w:tc>
          <w:tcPr>
            <w:tcW w:w="3425" w:type="pct"/>
            <w:shd w:val="clear" w:color="auto" w:fill="FFFFFF"/>
            <w:tcMar>
              <w:top w:w="120" w:type="dxa"/>
              <w:left w:w="120" w:type="dxa"/>
              <w:bottom w:w="120" w:type="dxa"/>
              <w:right w:w="120" w:type="dxa"/>
            </w:tcMar>
            <w:hideMark/>
          </w:tcPr>
          <w:p w:rsidR="005A52FE" w:rsidRDefault="005A52FE">
            <w:r>
              <w:t>Specifies the style of the line in a text decoration</w:t>
            </w:r>
          </w:p>
        </w:tc>
        <w:tc>
          <w:tcPr>
            <w:tcW w:w="384" w:type="pct"/>
            <w:shd w:val="clear" w:color="auto" w:fill="FFFFFF"/>
            <w:tcMar>
              <w:top w:w="120" w:type="dxa"/>
              <w:left w:w="120" w:type="dxa"/>
              <w:bottom w:w="120" w:type="dxa"/>
              <w:right w:w="120" w:type="dxa"/>
            </w:tcMar>
            <w:hideMark/>
          </w:tcPr>
          <w:p w:rsidR="005A52FE" w:rsidRDefault="005A52FE">
            <w:r>
              <w:t>3</w:t>
            </w:r>
          </w:p>
        </w:tc>
      </w:tr>
      <w:tr w:rsidR="005A52FE" w:rsidTr="005A52FE">
        <w:tc>
          <w:tcPr>
            <w:tcW w:w="1190" w:type="pct"/>
            <w:shd w:val="clear" w:color="auto" w:fill="F1F1F1"/>
            <w:tcMar>
              <w:top w:w="120" w:type="dxa"/>
              <w:left w:w="240" w:type="dxa"/>
              <w:bottom w:w="120" w:type="dxa"/>
              <w:right w:w="120" w:type="dxa"/>
            </w:tcMar>
            <w:hideMark/>
          </w:tcPr>
          <w:p w:rsidR="005A52FE" w:rsidRDefault="00CA242B">
            <w:hyperlink r:id="rId1624" w:history="1">
              <w:r w:rsidR="005A52FE">
                <w:rPr>
                  <w:rStyle w:val="Hyperlink"/>
                </w:rPr>
                <w:t>text-shadow</w:t>
              </w:r>
            </w:hyperlink>
          </w:p>
        </w:tc>
        <w:tc>
          <w:tcPr>
            <w:tcW w:w="3425" w:type="pct"/>
            <w:shd w:val="clear" w:color="auto" w:fill="F1F1F1"/>
            <w:tcMar>
              <w:top w:w="120" w:type="dxa"/>
              <w:left w:w="120" w:type="dxa"/>
              <w:bottom w:w="120" w:type="dxa"/>
              <w:right w:w="120" w:type="dxa"/>
            </w:tcMar>
            <w:hideMark/>
          </w:tcPr>
          <w:p w:rsidR="005A52FE" w:rsidRDefault="005A52FE">
            <w:r>
              <w:t>Adds shadow to text</w:t>
            </w:r>
          </w:p>
        </w:tc>
        <w:tc>
          <w:tcPr>
            <w:tcW w:w="384" w:type="pct"/>
            <w:shd w:val="clear" w:color="auto" w:fill="F1F1F1"/>
            <w:tcMar>
              <w:top w:w="120" w:type="dxa"/>
              <w:left w:w="120" w:type="dxa"/>
              <w:bottom w:w="120" w:type="dxa"/>
              <w:right w:w="120" w:type="dxa"/>
            </w:tcMar>
            <w:hideMark/>
          </w:tcPr>
          <w:p w:rsidR="005A52FE" w:rsidRDefault="005A52FE">
            <w:r>
              <w:t>3</w:t>
            </w:r>
          </w:p>
        </w:tc>
      </w:tr>
      <w:tr w:rsidR="005A52FE" w:rsidTr="005A52FE">
        <w:tc>
          <w:tcPr>
            <w:tcW w:w="1190" w:type="pct"/>
            <w:shd w:val="clear" w:color="auto" w:fill="FFFFFF"/>
            <w:tcMar>
              <w:top w:w="120" w:type="dxa"/>
              <w:left w:w="240" w:type="dxa"/>
              <w:bottom w:w="120" w:type="dxa"/>
              <w:right w:w="120" w:type="dxa"/>
            </w:tcMar>
            <w:hideMark/>
          </w:tcPr>
          <w:p w:rsidR="005A52FE" w:rsidRDefault="005A52FE">
            <w:r>
              <w:t>text-underline-position</w:t>
            </w:r>
          </w:p>
        </w:tc>
        <w:tc>
          <w:tcPr>
            <w:tcW w:w="3425" w:type="pct"/>
            <w:shd w:val="clear" w:color="auto" w:fill="FFFFFF"/>
            <w:tcMar>
              <w:top w:w="120" w:type="dxa"/>
              <w:left w:w="120" w:type="dxa"/>
              <w:bottom w:w="120" w:type="dxa"/>
              <w:right w:w="120" w:type="dxa"/>
            </w:tcMar>
            <w:hideMark/>
          </w:tcPr>
          <w:p w:rsidR="005A52FE" w:rsidRDefault="005A52FE">
            <w:r>
              <w:t>Specifies the position of the underline which is set using the text-decoration property</w:t>
            </w:r>
          </w:p>
        </w:tc>
        <w:tc>
          <w:tcPr>
            <w:tcW w:w="384" w:type="pct"/>
            <w:shd w:val="clear" w:color="auto" w:fill="FFFFFF"/>
            <w:tcMar>
              <w:top w:w="120" w:type="dxa"/>
              <w:left w:w="120" w:type="dxa"/>
              <w:bottom w:w="120" w:type="dxa"/>
              <w:right w:w="120" w:type="dxa"/>
            </w:tcMar>
            <w:hideMark/>
          </w:tcPr>
          <w:p w:rsidR="005A52FE" w:rsidRDefault="005A52FE">
            <w:r>
              <w:t>3</w:t>
            </w:r>
          </w:p>
        </w:tc>
      </w:tr>
    </w:tbl>
    <w:p w:rsidR="005A52FE" w:rsidRDefault="005A52FE" w:rsidP="005A52FE">
      <w:pPr>
        <w:pStyle w:val="Heading2"/>
      </w:pPr>
      <w:bookmarkStart w:id="90" w:name="_Toc492230551"/>
      <w:r>
        <w:t>Font Properties</w:t>
      </w:r>
      <w:bookmarkEnd w:id="90"/>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36"/>
        <w:gridCol w:w="6530"/>
        <w:gridCol w:w="734"/>
      </w:tblGrid>
      <w:tr w:rsidR="005A52FE" w:rsidTr="005A52FE">
        <w:tc>
          <w:tcPr>
            <w:tcW w:w="994" w:type="pct"/>
            <w:shd w:val="clear" w:color="auto" w:fill="FFFFFF"/>
            <w:tcMar>
              <w:top w:w="120" w:type="dxa"/>
              <w:left w:w="240" w:type="dxa"/>
              <w:bottom w:w="120" w:type="dxa"/>
              <w:right w:w="120" w:type="dxa"/>
            </w:tcMar>
            <w:hideMark/>
          </w:tcPr>
          <w:p w:rsidR="005A52FE" w:rsidRDefault="005A52FE">
            <w:pPr>
              <w:rPr>
                <w:b/>
                <w:bCs/>
              </w:rPr>
            </w:pPr>
            <w:r>
              <w:rPr>
                <w:b/>
                <w:bCs/>
              </w:rPr>
              <w:t>Property</w:t>
            </w:r>
          </w:p>
        </w:tc>
        <w:tc>
          <w:tcPr>
            <w:tcW w:w="3656" w:type="pct"/>
            <w:shd w:val="clear" w:color="auto" w:fill="FFFFFF"/>
            <w:tcMar>
              <w:top w:w="120" w:type="dxa"/>
              <w:left w:w="120" w:type="dxa"/>
              <w:bottom w:w="120" w:type="dxa"/>
              <w:right w:w="120" w:type="dxa"/>
            </w:tcMar>
            <w:hideMark/>
          </w:tcPr>
          <w:p w:rsidR="005A52FE" w:rsidRDefault="005A52FE">
            <w:pPr>
              <w:rPr>
                <w:b/>
                <w:bCs/>
              </w:rPr>
            </w:pPr>
            <w:r>
              <w:rPr>
                <w:b/>
                <w:bCs/>
              </w:rPr>
              <w:t>Description</w:t>
            </w:r>
          </w:p>
        </w:tc>
        <w:tc>
          <w:tcPr>
            <w:tcW w:w="349" w:type="pct"/>
            <w:shd w:val="clear" w:color="auto" w:fill="FFFFFF"/>
            <w:tcMar>
              <w:top w:w="120" w:type="dxa"/>
              <w:left w:w="120" w:type="dxa"/>
              <w:bottom w:w="120" w:type="dxa"/>
              <w:right w:w="120" w:type="dxa"/>
            </w:tcMar>
            <w:hideMark/>
          </w:tcPr>
          <w:p w:rsidR="005A52FE" w:rsidRDefault="005A52FE">
            <w:pPr>
              <w:rPr>
                <w:b/>
                <w:bCs/>
              </w:rPr>
            </w:pPr>
            <w:r>
              <w:rPr>
                <w:b/>
                <w:bCs/>
              </w:rPr>
              <w:t>CSS</w:t>
            </w:r>
          </w:p>
        </w:tc>
      </w:tr>
      <w:tr w:rsidR="005A52FE" w:rsidTr="005A52FE">
        <w:tc>
          <w:tcPr>
            <w:tcW w:w="994" w:type="pct"/>
            <w:shd w:val="clear" w:color="auto" w:fill="F1F1F1"/>
            <w:tcMar>
              <w:top w:w="120" w:type="dxa"/>
              <w:left w:w="240" w:type="dxa"/>
              <w:bottom w:w="120" w:type="dxa"/>
              <w:right w:w="120" w:type="dxa"/>
            </w:tcMar>
            <w:hideMark/>
          </w:tcPr>
          <w:p w:rsidR="005A52FE" w:rsidRDefault="00CA242B">
            <w:hyperlink r:id="rId1625" w:history="1">
              <w:r w:rsidR="005A52FE">
                <w:rPr>
                  <w:rStyle w:val="Hyperlink"/>
                </w:rPr>
                <w:t>@font-face</w:t>
              </w:r>
            </w:hyperlink>
          </w:p>
        </w:tc>
        <w:tc>
          <w:tcPr>
            <w:tcW w:w="3656" w:type="pct"/>
            <w:shd w:val="clear" w:color="auto" w:fill="F1F1F1"/>
            <w:tcMar>
              <w:top w:w="120" w:type="dxa"/>
              <w:left w:w="120" w:type="dxa"/>
              <w:bottom w:w="120" w:type="dxa"/>
              <w:right w:w="120" w:type="dxa"/>
            </w:tcMar>
            <w:hideMark/>
          </w:tcPr>
          <w:p w:rsidR="005A52FE" w:rsidRDefault="005A52FE">
            <w:r>
              <w:t>A rule that allows websites to download and use fonts other than the "web-safe" fonts</w:t>
            </w:r>
          </w:p>
        </w:tc>
        <w:tc>
          <w:tcPr>
            <w:tcW w:w="349" w:type="pct"/>
            <w:shd w:val="clear" w:color="auto" w:fill="F1F1F1"/>
            <w:tcMar>
              <w:top w:w="120" w:type="dxa"/>
              <w:left w:w="120" w:type="dxa"/>
              <w:bottom w:w="120" w:type="dxa"/>
              <w:right w:w="120" w:type="dxa"/>
            </w:tcMar>
            <w:hideMark/>
          </w:tcPr>
          <w:p w:rsidR="005A52FE" w:rsidRDefault="005A52FE">
            <w:r>
              <w:t>3</w:t>
            </w:r>
          </w:p>
        </w:tc>
      </w:tr>
      <w:tr w:rsidR="005A52FE" w:rsidTr="005A52FE">
        <w:tc>
          <w:tcPr>
            <w:tcW w:w="994" w:type="pct"/>
            <w:shd w:val="clear" w:color="auto" w:fill="FFFFFF"/>
            <w:tcMar>
              <w:top w:w="120" w:type="dxa"/>
              <w:left w:w="240" w:type="dxa"/>
              <w:bottom w:w="120" w:type="dxa"/>
              <w:right w:w="120" w:type="dxa"/>
            </w:tcMar>
            <w:hideMark/>
          </w:tcPr>
          <w:p w:rsidR="005A52FE" w:rsidRDefault="005A52FE">
            <w:r>
              <w:t>@font-feature-values</w:t>
            </w:r>
          </w:p>
        </w:tc>
        <w:tc>
          <w:tcPr>
            <w:tcW w:w="3656" w:type="pct"/>
            <w:shd w:val="clear" w:color="auto" w:fill="FFFFFF"/>
            <w:tcMar>
              <w:top w:w="120" w:type="dxa"/>
              <w:left w:w="120" w:type="dxa"/>
              <w:bottom w:w="120" w:type="dxa"/>
              <w:right w:w="120" w:type="dxa"/>
            </w:tcMar>
            <w:hideMark/>
          </w:tcPr>
          <w:p w:rsidR="005A52FE" w:rsidRDefault="005A52FE">
            <w:r>
              <w:t>Allows authors to use a common name in font-variant-alternate for feature activated differently in OpenType</w:t>
            </w:r>
          </w:p>
        </w:tc>
        <w:tc>
          <w:tcPr>
            <w:tcW w:w="349" w:type="pct"/>
            <w:shd w:val="clear" w:color="auto" w:fill="FFFFFF"/>
            <w:tcMar>
              <w:top w:w="120" w:type="dxa"/>
              <w:left w:w="120" w:type="dxa"/>
              <w:bottom w:w="120" w:type="dxa"/>
              <w:right w:w="120" w:type="dxa"/>
            </w:tcMar>
            <w:hideMark/>
          </w:tcPr>
          <w:p w:rsidR="005A52FE" w:rsidRDefault="005A52FE">
            <w:r>
              <w:t>3</w:t>
            </w:r>
          </w:p>
        </w:tc>
      </w:tr>
      <w:tr w:rsidR="005A52FE" w:rsidTr="005A52FE">
        <w:tc>
          <w:tcPr>
            <w:tcW w:w="994" w:type="pct"/>
            <w:shd w:val="clear" w:color="auto" w:fill="F1F1F1"/>
            <w:tcMar>
              <w:top w:w="120" w:type="dxa"/>
              <w:left w:w="240" w:type="dxa"/>
              <w:bottom w:w="120" w:type="dxa"/>
              <w:right w:w="120" w:type="dxa"/>
            </w:tcMar>
            <w:hideMark/>
          </w:tcPr>
          <w:p w:rsidR="005A52FE" w:rsidRDefault="00CA242B">
            <w:hyperlink r:id="rId1626" w:history="1">
              <w:r w:rsidR="005A52FE">
                <w:rPr>
                  <w:rStyle w:val="Hyperlink"/>
                </w:rPr>
                <w:t>font</w:t>
              </w:r>
            </w:hyperlink>
          </w:p>
        </w:tc>
        <w:tc>
          <w:tcPr>
            <w:tcW w:w="3656" w:type="pct"/>
            <w:shd w:val="clear" w:color="auto" w:fill="F1F1F1"/>
            <w:tcMar>
              <w:top w:w="120" w:type="dxa"/>
              <w:left w:w="120" w:type="dxa"/>
              <w:bottom w:w="120" w:type="dxa"/>
              <w:right w:w="120" w:type="dxa"/>
            </w:tcMar>
            <w:hideMark/>
          </w:tcPr>
          <w:p w:rsidR="005A52FE" w:rsidRDefault="005A52FE">
            <w:r>
              <w:t>Sets all the font properties in one declaration</w:t>
            </w:r>
          </w:p>
        </w:tc>
        <w:tc>
          <w:tcPr>
            <w:tcW w:w="349" w:type="pct"/>
            <w:shd w:val="clear" w:color="auto" w:fill="F1F1F1"/>
            <w:tcMar>
              <w:top w:w="120" w:type="dxa"/>
              <w:left w:w="120" w:type="dxa"/>
              <w:bottom w:w="120" w:type="dxa"/>
              <w:right w:w="120" w:type="dxa"/>
            </w:tcMar>
            <w:hideMark/>
          </w:tcPr>
          <w:p w:rsidR="005A52FE" w:rsidRDefault="005A52FE">
            <w:r>
              <w:t>1</w:t>
            </w:r>
          </w:p>
        </w:tc>
      </w:tr>
      <w:tr w:rsidR="005A52FE" w:rsidTr="005A52FE">
        <w:tc>
          <w:tcPr>
            <w:tcW w:w="994" w:type="pct"/>
            <w:shd w:val="clear" w:color="auto" w:fill="FFFFFF"/>
            <w:tcMar>
              <w:top w:w="120" w:type="dxa"/>
              <w:left w:w="240" w:type="dxa"/>
              <w:bottom w:w="120" w:type="dxa"/>
              <w:right w:w="120" w:type="dxa"/>
            </w:tcMar>
            <w:hideMark/>
          </w:tcPr>
          <w:p w:rsidR="005A52FE" w:rsidRDefault="00CA242B">
            <w:hyperlink r:id="rId1627" w:history="1">
              <w:r w:rsidR="005A52FE">
                <w:rPr>
                  <w:rStyle w:val="Hyperlink"/>
                </w:rPr>
                <w:t>font-family</w:t>
              </w:r>
            </w:hyperlink>
          </w:p>
        </w:tc>
        <w:tc>
          <w:tcPr>
            <w:tcW w:w="3656" w:type="pct"/>
            <w:shd w:val="clear" w:color="auto" w:fill="FFFFFF"/>
            <w:tcMar>
              <w:top w:w="120" w:type="dxa"/>
              <w:left w:w="120" w:type="dxa"/>
              <w:bottom w:w="120" w:type="dxa"/>
              <w:right w:w="120" w:type="dxa"/>
            </w:tcMar>
            <w:hideMark/>
          </w:tcPr>
          <w:p w:rsidR="005A52FE" w:rsidRDefault="005A52FE">
            <w:r>
              <w:t>Specifies the font family for text</w:t>
            </w:r>
          </w:p>
        </w:tc>
        <w:tc>
          <w:tcPr>
            <w:tcW w:w="349" w:type="pct"/>
            <w:shd w:val="clear" w:color="auto" w:fill="FFFFFF"/>
            <w:tcMar>
              <w:top w:w="120" w:type="dxa"/>
              <w:left w:w="120" w:type="dxa"/>
              <w:bottom w:w="120" w:type="dxa"/>
              <w:right w:w="120" w:type="dxa"/>
            </w:tcMar>
            <w:hideMark/>
          </w:tcPr>
          <w:p w:rsidR="005A52FE" w:rsidRDefault="005A52FE">
            <w:r>
              <w:t>1</w:t>
            </w:r>
          </w:p>
        </w:tc>
      </w:tr>
      <w:tr w:rsidR="005A52FE" w:rsidTr="005A52FE">
        <w:tc>
          <w:tcPr>
            <w:tcW w:w="994" w:type="pct"/>
            <w:shd w:val="clear" w:color="auto" w:fill="F1F1F1"/>
            <w:tcMar>
              <w:top w:w="120" w:type="dxa"/>
              <w:left w:w="240" w:type="dxa"/>
              <w:bottom w:w="120" w:type="dxa"/>
              <w:right w:w="120" w:type="dxa"/>
            </w:tcMar>
            <w:hideMark/>
          </w:tcPr>
          <w:p w:rsidR="005A52FE" w:rsidRDefault="005A52FE">
            <w:r>
              <w:t>font-feature-settings</w:t>
            </w:r>
          </w:p>
        </w:tc>
        <w:tc>
          <w:tcPr>
            <w:tcW w:w="3656" w:type="pct"/>
            <w:shd w:val="clear" w:color="auto" w:fill="F1F1F1"/>
            <w:tcMar>
              <w:top w:w="120" w:type="dxa"/>
              <w:left w:w="120" w:type="dxa"/>
              <w:bottom w:w="120" w:type="dxa"/>
              <w:right w:w="120" w:type="dxa"/>
            </w:tcMar>
            <w:hideMark/>
          </w:tcPr>
          <w:p w:rsidR="005A52FE" w:rsidRDefault="005A52FE">
            <w:r>
              <w:t>Allows control over advanced typographic features in OpenType fonts</w:t>
            </w:r>
          </w:p>
        </w:tc>
        <w:tc>
          <w:tcPr>
            <w:tcW w:w="349" w:type="pct"/>
            <w:shd w:val="clear" w:color="auto" w:fill="F1F1F1"/>
            <w:tcMar>
              <w:top w:w="120" w:type="dxa"/>
              <w:left w:w="120" w:type="dxa"/>
              <w:bottom w:w="120" w:type="dxa"/>
              <w:right w:w="120" w:type="dxa"/>
            </w:tcMar>
            <w:hideMark/>
          </w:tcPr>
          <w:p w:rsidR="005A52FE" w:rsidRDefault="005A52FE">
            <w:r>
              <w:t>3</w:t>
            </w:r>
          </w:p>
        </w:tc>
      </w:tr>
      <w:tr w:rsidR="005A52FE" w:rsidTr="005A52FE">
        <w:tc>
          <w:tcPr>
            <w:tcW w:w="994" w:type="pct"/>
            <w:shd w:val="clear" w:color="auto" w:fill="FFFFFF"/>
            <w:tcMar>
              <w:top w:w="120" w:type="dxa"/>
              <w:left w:w="240" w:type="dxa"/>
              <w:bottom w:w="120" w:type="dxa"/>
              <w:right w:w="120" w:type="dxa"/>
            </w:tcMar>
            <w:hideMark/>
          </w:tcPr>
          <w:p w:rsidR="005A52FE" w:rsidRDefault="005A52FE">
            <w:r>
              <w:t>font-kerning</w:t>
            </w:r>
          </w:p>
        </w:tc>
        <w:tc>
          <w:tcPr>
            <w:tcW w:w="3656" w:type="pct"/>
            <w:shd w:val="clear" w:color="auto" w:fill="FFFFFF"/>
            <w:tcMar>
              <w:top w:w="120" w:type="dxa"/>
              <w:left w:w="120" w:type="dxa"/>
              <w:bottom w:w="120" w:type="dxa"/>
              <w:right w:w="120" w:type="dxa"/>
            </w:tcMar>
            <w:hideMark/>
          </w:tcPr>
          <w:p w:rsidR="005A52FE" w:rsidRDefault="005A52FE">
            <w:r>
              <w:t>Controls the usage of the kerning information (how letters are spaced)</w:t>
            </w:r>
          </w:p>
        </w:tc>
        <w:tc>
          <w:tcPr>
            <w:tcW w:w="349" w:type="pct"/>
            <w:shd w:val="clear" w:color="auto" w:fill="FFFFFF"/>
            <w:tcMar>
              <w:top w:w="120" w:type="dxa"/>
              <w:left w:w="120" w:type="dxa"/>
              <w:bottom w:w="120" w:type="dxa"/>
              <w:right w:w="120" w:type="dxa"/>
            </w:tcMar>
            <w:hideMark/>
          </w:tcPr>
          <w:p w:rsidR="005A52FE" w:rsidRDefault="005A52FE">
            <w:r>
              <w:t>3</w:t>
            </w:r>
          </w:p>
        </w:tc>
      </w:tr>
      <w:tr w:rsidR="005A52FE" w:rsidTr="005A52FE">
        <w:tc>
          <w:tcPr>
            <w:tcW w:w="994" w:type="pct"/>
            <w:shd w:val="clear" w:color="auto" w:fill="F1F1F1"/>
            <w:tcMar>
              <w:top w:w="120" w:type="dxa"/>
              <w:left w:w="240" w:type="dxa"/>
              <w:bottom w:w="120" w:type="dxa"/>
              <w:right w:w="120" w:type="dxa"/>
            </w:tcMar>
            <w:hideMark/>
          </w:tcPr>
          <w:p w:rsidR="005A52FE" w:rsidRDefault="005A52FE">
            <w:r>
              <w:t>font-language-override</w:t>
            </w:r>
          </w:p>
        </w:tc>
        <w:tc>
          <w:tcPr>
            <w:tcW w:w="3656" w:type="pct"/>
            <w:shd w:val="clear" w:color="auto" w:fill="F1F1F1"/>
            <w:tcMar>
              <w:top w:w="120" w:type="dxa"/>
              <w:left w:w="120" w:type="dxa"/>
              <w:bottom w:w="120" w:type="dxa"/>
              <w:right w:w="120" w:type="dxa"/>
            </w:tcMar>
            <w:hideMark/>
          </w:tcPr>
          <w:p w:rsidR="005A52FE" w:rsidRDefault="005A52FE">
            <w:r>
              <w:t>Controls the usage of language-specific glyphs in a typeface</w:t>
            </w:r>
          </w:p>
        </w:tc>
        <w:tc>
          <w:tcPr>
            <w:tcW w:w="349" w:type="pct"/>
            <w:shd w:val="clear" w:color="auto" w:fill="F1F1F1"/>
            <w:tcMar>
              <w:top w:w="120" w:type="dxa"/>
              <w:left w:w="120" w:type="dxa"/>
              <w:bottom w:w="120" w:type="dxa"/>
              <w:right w:w="120" w:type="dxa"/>
            </w:tcMar>
            <w:hideMark/>
          </w:tcPr>
          <w:p w:rsidR="005A52FE" w:rsidRDefault="005A52FE">
            <w:r>
              <w:t>3</w:t>
            </w:r>
          </w:p>
        </w:tc>
      </w:tr>
      <w:tr w:rsidR="005A52FE" w:rsidTr="005A52FE">
        <w:tc>
          <w:tcPr>
            <w:tcW w:w="994" w:type="pct"/>
            <w:shd w:val="clear" w:color="auto" w:fill="FFFFFF"/>
            <w:tcMar>
              <w:top w:w="120" w:type="dxa"/>
              <w:left w:w="240" w:type="dxa"/>
              <w:bottom w:w="120" w:type="dxa"/>
              <w:right w:w="120" w:type="dxa"/>
            </w:tcMar>
            <w:hideMark/>
          </w:tcPr>
          <w:p w:rsidR="005A52FE" w:rsidRDefault="00CA242B">
            <w:hyperlink r:id="rId1628" w:history="1">
              <w:r w:rsidR="005A52FE">
                <w:rPr>
                  <w:rStyle w:val="Hyperlink"/>
                </w:rPr>
                <w:t>font-size</w:t>
              </w:r>
            </w:hyperlink>
          </w:p>
        </w:tc>
        <w:tc>
          <w:tcPr>
            <w:tcW w:w="3656" w:type="pct"/>
            <w:shd w:val="clear" w:color="auto" w:fill="FFFFFF"/>
            <w:tcMar>
              <w:top w:w="120" w:type="dxa"/>
              <w:left w:w="120" w:type="dxa"/>
              <w:bottom w:w="120" w:type="dxa"/>
              <w:right w:w="120" w:type="dxa"/>
            </w:tcMar>
            <w:hideMark/>
          </w:tcPr>
          <w:p w:rsidR="005A52FE" w:rsidRDefault="005A52FE">
            <w:r>
              <w:t>Specifies the font size of text</w:t>
            </w:r>
          </w:p>
        </w:tc>
        <w:tc>
          <w:tcPr>
            <w:tcW w:w="349" w:type="pct"/>
            <w:shd w:val="clear" w:color="auto" w:fill="FFFFFF"/>
            <w:tcMar>
              <w:top w:w="120" w:type="dxa"/>
              <w:left w:w="120" w:type="dxa"/>
              <w:bottom w:w="120" w:type="dxa"/>
              <w:right w:w="120" w:type="dxa"/>
            </w:tcMar>
            <w:hideMark/>
          </w:tcPr>
          <w:p w:rsidR="005A52FE" w:rsidRDefault="005A52FE">
            <w:r>
              <w:t>1</w:t>
            </w:r>
          </w:p>
        </w:tc>
      </w:tr>
      <w:tr w:rsidR="005A52FE" w:rsidTr="005A52FE">
        <w:tc>
          <w:tcPr>
            <w:tcW w:w="994" w:type="pct"/>
            <w:shd w:val="clear" w:color="auto" w:fill="F1F1F1"/>
            <w:tcMar>
              <w:top w:w="120" w:type="dxa"/>
              <w:left w:w="240" w:type="dxa"/>
              <w:bottom w:w="120" w:type="dxa"/>
              <w:right w:w="120" w:type="dxa"/>
            </w:tcMar>
            <w:hideMark/>
          </w:tcPr>
          <w:p w:rsidR="005A52FE" w:rsidRDefault="00CA242B">
            <w:hyperlink r:id="rId1629" w:history="1">
              <w:r w:rsidR="005A52FE">
                <w:rPr>
                  <w:rStyle w:val="Hyperlink"/>
                </w:rPr>
                <w:t>font-size-adjust</w:t>
              </w:r>
            </w:hyperlink>
          </w:p>
        </w:tc>
        <w:tc>
          <w:tcPr>
            <w:tcW w:w="3656" w:type="pct"/>
            <w:shd w:val="clear" w:color="auto" w:fill="F1F1F1"/>
            <w:tcMar>
              <w:top w:w="120" w:type="dxa"/>
              <w:left w:w="120" w:type="dxa"/>
              <w:bottom w:w="120" w:type="dxa"/>
              <w:right w:w="120" w:type="dxa"/>
            </w:tcMar>
            <w:hideMark/>
          </w:tcPr>
          <w:p w:rsidR="005A52FE" w:rsidRDefault="005A52FE">
            <w:r>
              <w:t>Preserves the readability of text when font fallback occurs</w:t>
            </w:r>
          </w:p>
        </w:tc>
        <w:tc>
          <w:tcPr>
            <w:tcW w:w="349" w:type="pct"/>
            <w:shd w:val="clear" w:color="auto" w:fill="F1F1F1"/>
            <w:tcMar>
              <w:top w:w="120" w:type="dxa"/>
              <w:left w:w="120" w:type="dxa"/>
              <w:bottom w:w="120" w:type="dxa"/>
              <w:right w:w="120" w:type="dxa"/>
            </w:tcMar>
            <w:hideMark/>
          </w:tcPr>
          <w:p w:rsidR="005A52FE" w:rsidRDefault="005A52FE">
            <w:r>
              <w:t>3</w:t>
            </w:r>
          </w:p>
        </w:tc>
      </w:tr>
      <w:tr w:rsidR="005A52FE" w:rsidTr="005A52FE">
        <w:tc>
          <w:tcPr>
            <w:tcW w:w="994" w:type="pct"/>
            <w:shd w:val="clear" w:color="auto" w:fill="FFFFFF"/>
            <w:tcMar>
              <w:top w:w="120" w:type="dxa"/>
              <w:left w:w="240" w:type="dxa"/>
              <w:bottom w:w="120" w:type="dxa"/>
              <w:right w:w="120" w:type="dxa"/>
            </w:tcMar>
            <w:hideMark/>
          </w:tcPr>
          <w:p w:rsidR="005A52FE" w:rsidRDefault="00CA242B">
            <w:hyperlink r:id="rId1630" w:history="1">
              <w:r w:rsidR="005A52FE">
                <w:rPr>
                  <w:rStyle w:val="Hyperlink"/>
                </w:rPr>
                <w:t>font-stretch</w:t>
              </w:r>
            </w:hyperlink>
          </w:p>
        </w:tc>
        <w:tc>
          <w:tcPr>
            <w:tcW w:w="3656" w:type="pct"/>
            <w:shd w:val="clear" w:color="auto" w:fill="FFFFFF"/>
            <w:tcMar>
              <w:top w:w="120" w:type="dxa"/>
              <w:left w:w="120" w:type="dxa"/>
              <w:bottom w:w="120" w:type="dxa"/>
              <w:right w:w="120" w:type="dxa"/>
            </w:tcMar>
            <w:hideMark/>
          </w:tcPr>
          <w:p w:rsidR="005A52FE" w:rsidRDefault="005A52FE">
            <w:r>
              <w:t>Selects a normal, condensed, or expanded face from a font family</w:t>
            </w:r>
          </w:p>
        </w:tc>
        <w:tc>
          <w:tcPr>
            <w:tcW w:w="349" w:type="pct"/>
            <w:shd w:val="clear" w:color="auto" w:fill="FFFFFF"/>
            <w:tcMar>
              <w:top w:w="120" w:type="dxa"/>
              <w:left w:w="120" w:type="dxa"/>
              <w:bottom w:w="120" w:type="dxa"/>
              <w:right w:w="120" w:type="dxa"/>
            </w:tcMar>
            <w:hideMark/>
          </w:tcPr>
          <w:p w:rsidR="005A52FE" w:rsidRDefault="005A52FE">
            <w:r>
              <w:t>3</w:t>
            </w:r>
          </w:p>
        </w:tc>
      </w:tr>
      <w:tr w:rsidR="005A52FE" w:rsidTr="005A52FE">
        <w:tc>
          <w:tcPr>
            <w:tcW w:w="994" w:type="pct"/>
            <w:shd w:val="clear" w:color="auto" w:fill="F1F1F1"/>
            <w:tcMar>
              <w:top w:w="120" w:type="dxa"/>
              <w:left w:w="240" w:type="dxa"/>
              <w:bottom w:w="120" w:type="dxa"/>
              <w:right w:w="120" w:type="dxa"/>
            </w:tcMar>
            <w:hideMark/>
          </w:tcPr>
          <w:p w:rsidR="005A52FE" w:rsidRDefault="00CA242B">
            <w:hyperlink r:id="rId1631" w:history="1">
              <w:r w:rsidR="005A52FE">
                <w:rPr>
                  <w:rStyle w:val="Hyperlink"/>
                </w:rPr>
                <w:t>font-style</w:t>
              </w:r>
            </w:hyperlink>
          </w:p>
        </w:tc>
        <w:tc>
          <w:tcPr>
            <w:tcW w:w="3656" w:type="pct"/>
            <w:shd w:val="clear" w:color="auto" w:fill="F1F1F1"/>
            <w:tcMar>
              <w:top w:w="120" w:type="dxa"/>
              <w:left w:w="120" w:type="dxa"/>
              <w:bottom w:w="120" w:type="dxa"/>
              <w:right w:w="120" w:type="dxa"/>
            </w:tcMar>
            <w:hideMark/>
          </w:tcPr>
          <w:p w:rsidR="005A52FE" w:rsidRDefault="005A52FE">
            <w:r>
              <w:t>Specifies the font style for text</w:t>
            </w:r>
          </w:p>
        </w:tc>
        <w:tc>
          <w:tcPr>
            <w:tcW w:w="349" w:type="pct"/>
            <w:shd w:val="clear" w:color="auto" w:fill="F1F1F1"/>
            <w:tcMar>
              <w:top w:w="120" w:type="dxa"/>
              <w:left w:w="120" w:type="dxa"/>
              <w:bottom w:w="120" w:type="dxa"/>
              <w:right w:w="120" w:type="dxa"/>
            </w:tcMar>
            <w:hideMark/>
          </w:tcPr>
          <w:p w:rsidR="005A52FE" w:rsidRDefault="005A52FE">
            <w:r>
              <w:t>1</w:t>
            </w:r>
          </w:p>
        </w:tc>
      </w:tr>
      <w:tr w:rsidR="005A52FE" w:rsidTr="005A52FE">
        <w:tc>
          <w:tcPr>
            <w:tcW w:w="994" w:type="pct"/>
            <w:shd w:val="clear" w:color="auto" w:fill="FFFFFF"/>
            <w:tcMar>
              <w:top w:w="120" w:type="dxa"/>
              <w:left w:w="240" w:type="dxa"/>
              <w:bottom w:w="120" w:type="dxa"/>
              <w:right w:w="120" w:type="dxa"/>
            </w:tcMar>
            <w:hideMark/>
          </w:tcPr>
          <w:p w:rsidR="005A52FE" w:rsidRDefault="005A52FE">
            <w:r>
              <w:t>font-synthesis</w:t>
            </w:r>
          </w:p>
        </w:tc>
        <w:tc>
          <w:tcPr>
            <w:tcW w:w="3656" w:type="pct"/>
            <w:shd w:val="clear" w:color="auto" w:fill="FFFFFF"/>
            <w:tcMar>
              <w:top w:w="120" w:type="dxa"/>
              <w:left w:w="120" w:type="dxa"/>
              <w:bottom w:w="120" w:type="dxa"/>
              <w:right w:w="120" w:type="dxa"/>
            </w:tcMar>
            <w:hideMark/>
          </w:tcPr>
          <w:p w:rsidR="005A52FE" w:rsidRDefault="005A52FE">
            <w:r>
              <w:t>Controls which missing typefaces (bold or italic) may be synthesized by the browser</w:t>
            </w:r>
          </w:p>
        </w:tc>
        <w:tc>
          <w:tcPr>
            <w:tcW w:w="349" w:type="pct"/>
            <w:shd w:val="clear" w:color="auto" w:fill="FFFFFF"/>
            <w:tcMar>
              <w:top w:w="120" w:type="dxa"/>
              <w:left w:w="120" w:type="dxa"/>
              <w:bottom w:w="120" w:type="dxa"/>
              <w:right w:w="120" w:type="dxa"/>
            </w:tcMar>
            <w:hideMark/>
          </w:tcPr>
          <w:p w:rsidR="005A52FE" w:rsidRDefault="005A52FE">
            <w:r>
              <w:t>3</w:t>
            </w:r>
          </w:p>
        </w:tc>
      </w:tr>
      <w:tr w:rsidR="005A52FE" w:rsidTr="005A52FE">
        <w:tc>
          <w:tcPr>
            <w:tcW w:w="994" w:type="pct"/>
            <w:shd w:val="clear" w:color="auto" w:fill="F1F1F1"/>
            <w:tcMar>
              <w:top w:w="120" w:type="dxa"/>
              <w:left w:w="240" w:type="dxa"/>
              <w:bottom w:w="120" w:type="dxa"/>
              <w:right w:w="120" w:type="dxa"/>
            </w:tcMar>
            <w:hideMark/>
          </w:tcPr>
          <w:p w:rsidR="005A52FE" w:rsidRDefault="00CA242B">
            <w:hyperlink r:id="rId1632" w:history="1">
              <w:r w:rsidR="005A52FE">
                <w:rPr>
                  <w:rStyle w:val="Hyperlink"/>
                </w:rPr>
                <w:t>font-variant</w:t>
              </w:r>
            </w:hyperlink>
          </w:p>
        </w:tc>
        <w:tc>
          <w:tcPr>
            <w:tcW w:w="3656" w:type="pct"/>
            <w:shd w:val="clear" w:color="auto" w:fill="F1F1F1"/>
            <w:tcMar>
              <w:top w:w="120" w:type="dxa"/>
              <w:left w:w="120" w:type="dxa"/>
              <w:bottom w:w="120" w:type="dxa"/>
              <w:right w:w="120" w:type="dxa"/>
            </w:tcMar>
            <w:hideMark/>
          </w:tcPr>
          <w:p w:rsidR="005A52FE" w:rsidRDefault="005A52FE">
            <w:r>
              <w:t>Specifies whether or not a text should be displayed in a small-caps font</w:t>
            </w:r>
          </w:p>
        </w:tc>
        <w:tc>
          <w:tcPr>
            <w:tcW w:w="349" w:type="pct"/>
            <w:shd w:val="clear" w:color="auto" w:fill="F1F1F1"/>
            <w:tcMar>
              <w:top w:w="120" w:type="dxa"/>
              <w:left w:w="120" w:type="dxa"/>
              <w:bottom w:w="120" w:type="dxa"/>
              <w:right w:w="120" w:type="dxa"/>
            </w:tcMar>
            <w:hideMark/>
          </w:tcPr>
          <w:p w:rsidR="005A52FE" w:rsidRDefault="005A52FE">
            <w:r>
              <w:t>1</w:t>
            </w:r>
          </w:p>
        </w:tc>
      </w:tr>
      <w:tr w:rsidR="005A52FE" w:rsidTr="005A52FE">
        <w:tc>
          <w:tcPr>
            <w:tcW w:w="994" w:type="pct"/>
            <w:shd w:val="clear" w:color="auto" w:fill="FFFFFF"/>
            <w:tcMar>
              <w:top w:w="120" w:type="dxa"/>
              <w:left w:w="240" w:type="dxa"/>
              <w:bottom w:w="120" w:type="dxa"/>
              <w:right w:w="120" w:type="dxa"/>
            </w:tcMar>
            <w:hideMark/>
          </w:tcPr>
          <w:p w:rsidR="005A52FE" w:rsidRDefault="005A52FE">
            <w:r>
              <w:t>font-variant-alternates</w:t>
            </w:r>
          </w:p>
        </w:tc>
        <w:tc>
          <w:tcPr>
            <w:tcW w:w="3656" w:type="pct"/>
            <w:shd w:val="clear" w:color="auto" w:fill="FFFFFF"/>
            <w:tcMar>
              <w:top w:w="120" w:type="dxa"/>
              <w:left w:w="120" w:type="dxa"/>
              <w:bottom w:w="120" w:type="dxa"/>
              <w:right w:w="120" w:type="dxa"/>
            </w:tcMar>
            <w:hideMark/>
          </w:tcPr>
          <w:p w:rsidR="005A52FE" w:rsidRDefault="005A52FE">
            <w:r>
              <w:t>Controls the usage of alternate glyphs associated to alternative names defined in @font-feature-values</w:t>
            </w:r>
          </w:p>
        </w:tc>
        <w:tc>
          <w:tcPr>
            <w:tcW w:w="349" w:type="pct"/>
            <w:shd w:val="clear" w:color="auto" w:fill="FFFFFF"/>
            <w:tcMar>
              <w:top w:w="120" w:type="dxa"/>
              <w:left w:w="120" w:type="dxa"/>
              <w:bottom w:w="120" w:type="dxa"/>
              <w:right w:w="120" w:type="dxa"/>
            </w:tcMar>
            <w:hideMark/>
          </w:tcPr>
          <w:p w:rsidR="005A52FE" w:rsidRDefault="005A52FE">
            <w:r>
              <w:t>3</w:t>
            </w:r>
          </w:p>
        </w:tc>
      </w:tr>
      <w:tr w:rsidR="005A52FE" w:rsidTr="005A52FE">
        <w:tc>
          <w:tcPr>
            <w:tcW w:w="994" w:type="pct"/>
            <w:shd w:val="clear" w:color="auto" w:fill="F1F1F1"/>
            <w:tcMar>
              <w:top w:w="120" w:type="dxa"/>
              <w:left w:w="240" w:type="dxa"/>
              <w:bottom w:w="120" w:type="dxa"/>
              <w:right w:w="120" w:type="dxa"/>
            </w:tcMar>
            <w:hideMark/>
          </w:tcPr>
          <w:p w:rsidR="005A52FE" w:rsidRDefault="005A52FE">
            <w:r>
              <w:t>font-variant-caps</w:t>
            </w:r>
          </w:p>
        </w:tc>
        <w:tc>
          <w:tcPr>
            <w:tcW w:w="3656" w:type="pct"/>
            <w:shd w:val="clear" w:color="auto" w:fill="F1F1F1"/>
            <w:tcMar>
              <w:top w:w="120" w:type="dxa"/>
              <w:left w:w="120" w:type="dxa"/>
              <w:bottom w:w="120" w:type="dxa"/>
              <w:right w:w="120" w:type="dxa"/>
            </w:tcMar>
            <w:hideMark/>
          </w:tcPr>
          <w:p w:rsidR="005A52FE" w:rsidRDefault="005A52FE">
            <w:r>
              <w:t>Controls the usage of alternate glyphs for capital letters</w:t>
            </w:r>
          </w:p>
        </w:tc>
        <w:tc>
          <w:tcPr>
            <w:tcW w:w="349" w:type="pct"/>
            <w:shd w:val="clear" w:color="auto" w:fill="F1F1F1"/>
            <w:tcMar>
              <w:top w:w="120" w:type="dxa"/>
              <w:left w:w="120" w:type="dxa"/>
              <w:bottom w:w="120" w:type="dxa"/>
              <w:right w:w="120" w:type="dxa"/>
            </w:tcMar>
            <w:hideMark/>
          </w:tcPr>
          <w:p w:rsidR="005A52FE" w:rsidRDefault="005A52FE">
            <w:r>
              <w:t>3</w:t>
            </w:r>
          </w:p>
        </w:tc>
      </w:tr>
      <w:tr w:rsidR="005A52FE" w:rsidTr="005A52FE">
        <w:tc>
          <w:tcPr>
            <w:tcW w:w="994" w:type="pct"/>
            <w:shd w:val="clear" w:color="auto" w:fill="FFFFFF"/>
            <w:tcMar>
              <w:top w:w="120" w:type="dxa"/>
              <w:left w:w="240" w:type="dxa"/>
              <w:bottom w:w="120" w:type="dxa"/>
              <w:right w:w="120" w:type="dxa"/>
            </w:tcMar>
            <w:hideMark/>
          </w:tcPr>
          <w:p w:rsidR="005A52FE" w:rsidRDefault="005A52FE">
            <w:r>
              <w:t>font-variant-east-asian</w:t>
            </w:r>
          </w:p>
        </w:tc>
        <w:tc>
          <w:tcPr>
            <w:tcW w:w="3656" w:type="pct"/>
            <w:shd w:val="clear" w:color="auto" w:fill="FFFFFF"/>
            <w:tcMar>
              <w:top w:w="120" w:type="dxa"/>
              <w:left w:w="120" w:type="dxa"/>
              <w:bottom w:w="120" w:type="dxa"/>
              <w:right w:w="120" w:type="dxa"/>
            </w:tcMar>
            <w:hideMark/>
          </w:tcPr>
          <w:p w:rsidR="005A52FE" w:rsidRDefault="005A52FE">
            <w:r>
              <w:t>Controls the usage of alternate glyphs for East Asian scripts (e.g Japanese and Chinese)</w:t>
            </w:r>
          </w:p>
        </w:tc>
        <w:tc>
          <w:tcPr>
            <w:tcW w:w="349" w:type="pct"/>
            <w:shd w:val="clear" w:color="auto" w:fill="FFFFFF"/>
            <w:tcMar>
              <w:top w:w="120" w:type="dxa"/>
              <w:left w:w="120" w:type="dxa"/>
              <w:bottom w:w="120" w:type="dxa"/>
              <w:right w:w="120" w:type="dxa"/>
            </w:tcMar>
            <w:hideMark/>
          </w:tcPr>
          <w:p w:rsidR="005A52FE" w:rsidRDefault="005A52FE">
            <w:r>
              <w:t>3</w:t>
            </w:r>
          </w:p>
        </w:tc>
      </w:tr>
      <w:tr w:rsidR="005A52FE" w:rsidTr="005A52FE">
        <w:tc>
          <w:tcPr>
            <w:tcW w:w="994" w:type="pct"/>
            <w:shd w:val="clear" w:color="auto" w:fill="F1F1F1"/>
            <w:tcMar>
              <w:top w:w="120" w:type="dxa"/>
              <w:left w:w="240" w:type="dxa"/>
              <w:bottom w:w="120" w:type="dxa"/>
              <w:right w:w="120" w:type="dxa"/>
            </w:tcMar>
            <w:hideMark/>
          </w:tcPr>
          <w:p w:rsidR="005A52FE" w:rsidRDefault="005A52FE">
            <w:r>
              <w:t>font-variant-ligatures</w:t>
            </w:r>
          </w:p>
        </w:tc>
        <w:tc>
          <w:tcPr>
            <w:tcW w:w="3656" w:type="pct"/>
            <w:shd w:val="clear" w:color="auto" w:fill="F1F1F1"/>
            <w:tcMar>
              <w:top w:w="120" w:type="dxa"/>
              <w:left w:w="120" w:type="dxa"/>
              <w:bottom w:w="120" w:type="dxa"/>
              <w:right w:w="120" w:type="dxa"/>
            </w:tcMar>
            <w:hideMark/>
          </w:tcPr>
          <w:p w:rsidR="005A52FE" w:rsidRDefault="005A52FE">
            <w:r>
              <w:t>Controls which ligatures and contextual forms are used in textual content of the elements it applies to</w:t>
            </w:r>
          </w:p>
        </w:tc>
        <w:tc>
          <w:tcPr>
            <w:tcW w:w="349" w:type="pct"/>
            <w:shd w:val="clear" w:color="auto" w:fill="F1F1F1"/>
            <w:tcMar>
              <w:top w:w="120" w:type="dxa"/>
              <w:left w:w="120" w:type="dxa"/>
              <w:bottom w:w="120" w:type="dxa"/>
              <w:right w:w="120" w:type="dxa"/>
            </w:tcMar>
            <w:hideMark/>
          </w:tcPr>
          <w:p w:rsidR="005A52FE" w:rsidRDefault="005A52FE">
            <w:r>
              <w:t>3</w:t>
            </w:r>
          </w:p>
        </w:tc>
      </w:tr>
      <w:tr w:rsidR="005A52FE" w:rsidTr="005A52FE">
        <w:tc>
          <w:tcPr>
            <w:tcW w:w="994" w:type="pct"/>
            <w:shd w:val="clear" w:color="auto" w:fill="FFFFFF"/>
            <w:tcMar>
              <w:top w:w="120" w:type="dxa"/>
              <w:left w:w="240" w:type="dxa"/>
              <w:bottom w:w="120" w:type="dxa"/>
              <w:right w:w="120" w:type="dxa"/>
            </w:tcMar>
            <w:hideMark/>
          </w:tcPr>
          <w:p w:rsidR="005A52FE" w:rsidRDefault="005A52FE">
            <w:r>
              <w:t>font-variant-numeric</w:t>
            </w:r>
          </w:p>
        </w:tc>
        <w:tc>
          <w:tcPr>
            <w:tcW w:w="3656" w:type="pct"/>
            <w:shd w:val="clear" w:color="auto" w:fill="FFFFFF"/>
            <w:tcMar>
              <w:top w:w="120" w:type="dxa"/>
              <w:left w:w="120" w:type="dxa"/>
              <w:bottom w:w="120" w:type="dxa"/>
              <w:right w:w="120" w:type="dxa"/>
            </w:tcMar>
            <w:hideMark/>
          </w:tcPr>
          <w:p w:rsidR="005A52FE" w:rsidRDefault="005A52FE">
            <w:r>
              <w:t>Controls the usage of alternate glyphs for numbers, fractions, and ordinal markers</w:t>
            </w:r>
          </w:p>
        </w:tc>
        <w:tc>
          <w:tcPr>
            <w:tcW w:w="349" w:type="pct"/>
            <w:shd w:val="clear" w:color="auto" w:fill="FFFFFF"/>
            <w:tcMar>
              <w:top w:w="120" w:type="dxa"/>
              <w:left w:w="120" w:type="dxa"/>
              <w:bottom w:w="120" w:type="dxa"/>
              <w:right w:w="120" w:type="dxa"/>
            </w:tcMar>
            <w:hideMark/>
          </w:tcPr>
          <w:p w:rsidR="005A52FE" w:rsidRDefault="005A52FE">
            <w:r>
              <w:t>3</w:t>
            </w:r>
          </w:p>
        </w:tc>
      </w:tr>
      <w:tr w:rsidR="005A52FE" w:rsidTr="005A52FE">
        <w:tc>
          <w:tcPr>
            <w:tcW w:w="994" w:type="pct"/>
            <w:shd w:val="clear" w:color="auto" w:fill="F1F1F1"/>
            <w:tcMar>
              <w:top w:w="120" w:type="dxa"/>
              <w:left w:w="240" w:type="dxa"/>
              <w:bottom w:w="120" w:type="dxa"/>
              <w:right w:w="120" w:type="dxa"/>
            </w:tcMar>
            <w:hideMark/>
          </w:tcPr>
          <w:p w:rsidR="005A52FE" w:rsidRDefault="005A52FE">
            <w:r>
              <w:t>font-variant-position</w:t>
            </w:r>
          </w:p>
        </w:tc>
        <w:tc>
          <w:tcPr>
            <w:tcW w:w="3656" w:type="pct"/>
            <w:shd w:val="clear" w:color="auto" w:fill="F1F1F1"/>
            <w:tcMar>
              <w:top w:w="120" w:type="dxa"/>
              <w:left w:w="120" w:type="dxa"/>
              <w:bottom w:w="120" w:type="dxa"/>
              <w:right w:w="120" w:type="dxa"/>
            </w:tcMar>
            <w:hideMark/>
          </w:tcPr>
          <w:p w:rsidR="005A52FE" w:rsidRDefault="005A52FE">
            <w:r>
              <w:t>Controls the usage of alternate glyphs of smaller size positioned as superscript or subscript regarding the baseline of the font</w:t>
            </w:r>
          </w:p>
        </w:tc>
        <w:tc>
          <w:tcPr>
            <w:tcW w:w="349" w:type="pct"/>
            <w:shd w:val="clear" w:color="auto" w:fill="F1F1F1"/>
            <w:tcMar>
              <w:top w:w="120" w:type="dxa"/>
              <w:left w:w="120" w:type="dxa"/>
              <w:bottom w:w="120" w:type="dxa"/>
              <w:right w:w="120" w:type="dxa"/>
            </w:tcMar>
            <w:hideMark/>
          </w:tcPr>
          <w:p w:rsidR="005A52FE" w:rsidRDefault="005A52FE">
            <w:r>
              <w:t>3</w:t>
            </w:r>
          </w:p>
        </w:tc>
      </w:tr>
      <w:tr w:rsidR="005A52FE" w:rsidTr="005A52FE">
        <w:tc>
          <w:tcPr>
            <w:tcW w:w="994" w:type="pct"/>
            <w:shd w:val="clear" w:color="auto" w:fill="FFFFFF"/>
            <w:tcMar>
              <w:top w:w="120" w:type="dxa"/>
              <w:left w:w="240" w:type="dxa"/>
              <w:bottom w:w="120" w:type="dxa"/>
              <w:right w:w="120" w:type="dxa"/>
            </w:tcMar>
            <w:hideMark/>
          </w:tcPr>
          <w:p w:rsidR="005A52FE" w:rsidRDefault="00CA242B">
            <w:hyperlink r:id="rId1633" w:history="1">
              <w:r w:rsidR="005A52FE">
                <w:rPr>
                  <w:rStyle w:val="Hyperlink"/>
                </w:rPr>
                <w:t>font-weight</w:t>
              </w:r>
            </w:hyperlink>
          </w:p>
        </w:tc>
        <w:tc>
          <w:tcPr>
            <w:tcW w:w="3656" w:type="pct"/>
            <w:shd w:val="clear" w:color="auto" w:fill="FFFFFF"/>
            <w:tcMar>
              <w:top w:w="120" w:type="dxa"/>
              <w:left w:w="120" w:type="dxa"/>
              <w:bottom w:w="120" w:type="dxa"/>
              <w:right w:w="120" w:type="dxa"/>
            </w:tcMar>
            <w:hideMark/>
          </w:tcPr>
          <w:p w:rsidR="005A52FE" w:rsidRDefault="005A52FE">
            <w:r>
              <w:t>Specifies the weight of a font</w:t>
            </w:r>
          </w:p>
        </w:tc>
        <w:tc>
          <w:tcPr>
            <w:tcW w:w="349" w:type="pct"/>
            <w:shd w:val="clear" w:color="auto" w:fill="FFFFFF"/>
            <w:tcMar>
              <w:top w:w="120" w:type="dxa"/>
              <w:left w:w="120" w:type="dxa"/>
              <w:bottom w:w="120" w:type="dxa"/>
              <w:right w:w="120" w:type="dxa"/>
            </w:tcMar>
            <w:hideMark/>
          </w:tcPr>
          <w:p w:rsidR="005A52FE" w:rsidRDefault="005A52FE">
            <w:r>
              <w:t>1</w:t>
            </w:r>
          </w:p>
        </w:tc>
      </w:tr>
    </w:tbl>
    <w:p w:rsidR="005A52FE" w:rsidRDefault="005A52FE" w:rsidP="005C2565">
      <w:pPr>
        <w:pStyle w:val="Heading2"/>
      </w:pPr>
      <w:bookmarkStart w:id="91" w:name="_Toc492230552"/>
      <w:r w:rsidRPr="005C2565">
        <w:t>Writing</w:t>
      </w:r>
      <w:r>
        <w:t xml:space="preserve"> Modes Properties</w:t>
      </w:r>
      <w:bookmarkEnd w:id="91"/>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6654"/>
        <w:gridCol w:w="734"/>
      </w:tblGrid>
      <w:tr w:rsidR="005A52FE" w:rsidTr="005C2565">
        <w:tc>
          <w:tcPr>
            <w:tcW w:w="921" w:type="pct"/>
            <w:shd w:val="clear" w:color="auto" w:fill="FFFFFF"/>
            <w:tcMar>
              <w:top w:w="120" w:type="dxa"/>
              <w:left w:w="240" w:type="dxa"/>
              <w:bottom w:w="120" w:type="dxa"/>
              <w:right w:w="120" w:type="dxa"/>
            </w:tcMar>
            <w:hideMark/>
          </w:tcPr>
          <w:p w:rsidR="005A52FE" w:rsidRDefault="005A52FE">
            <w:pPr>
              <w:rPr>
                <w:b/>
                <w:bCs/>
              </w:rPr>
            </w:pPr>
            <w:r>
              <w:rPr>
                <w:b/>
                <w:bCs/>
              </w:rPr>
              <w:t>Property</w:t>
            </w:r>
          </w:p>
        </w:tc>
        <w:tc>
          <w:tcPr>
            <w:tcW w:w="3746" w:type="pct"/>
            <w:shd w:val="clear" w:color="auto" w:fill="FFFFFF"/>
            <w:tcMar>
              <w:top w:w="120" w:type="dxa"/>
              <w:left w:w="120" w:type="dxa"/>
              <w:bottom w:w="120" w:type="dxa"/>
              <w:right w:w="120" w:type="dxa"/>
            </w:tcMar>
            <w:hideMark/>
          </w:tcPr>
          <w:p w:rsidR="005A52FE" w:rsidRDefault="005A52FE">
            <w:pPr>
              <w:rPr>
                <w:b/>
                <w:bCs/>
              </w:rPr>
            </w:pPr>
            <w:r>
              <w:rPr>
                <w:b/>
                <w:bCs/>
              </w:rPr>
              <w:t>Description</w:t>
            </w:r>
          </w:p>
        </w:tc>
        <w:tc>
          <w:tcPr>
            <w:tcW w:w="333" w:type="pct"/>
            <w:shd w:val="clear" w:color="auto" w:fill="FFFFFF"/>
            <w:tcMar>
              <w:top w:w="120" w:type="dxa"/>
              <w:left w:w="120" w:type="dxa"/>
              <w:bottom w:w="120" w:type="dxa"/>
              <w:right w:w="120" w:type="dxa"/>
            </w:tcMar>
            <w:hideMark/>
          </w:tcPr>
          <w:p w:rsidR="005A52FE" w:rsidRDefault="005A52FE">
            <w:pPr>
              <w:rPr>
                <w:b/>
                <w:bCs/>
              </w:rPr>
            </w:pPr>
            <w:r>
              <w:rPr>
                <w:b/>
                <w:bCs/>
              </w:rPr>
              <w:t>CSS</w:t>
            </w:r>
          </w:p>
        </w:tc>
      </w:tr>
      <w:tr w:rsidR="005A52FE" w:rsidTr="005C2565">
        <w:tc>
          <w:tcPr>
            <w:tcW w:w="921" w:type="pct"/>
            <w:shd w:val="clear" w:color="auto" w:fill="F1F1F1"/>
            <w:tcMar>
              <w:top w:w="120" w:type="dxa"/>
              <w:left w:w="240" w:type="dxa"/>
              <w:bottom w:w="120" w:type="dxa"/>
              <w:right w:w="120" w:type="dxa"/>
            </w:tcMar>
            <w:hideMark/>
          </w:tcPr>
          <w:p w:rsidR="005A52FE" w:rsidRDefault="00CA242B">
            <w:hyperlink r:id="rId1634" w:history="1">
              <w:r w:rsidR="005A52FE">
                <w:rPr>
                  <w:rStyle w:val="Hyperlink"/>
                </w:rPr>
                <w:t>direction</w:t>
              </w:r>
            </w:hyperlink>
          </w:p>
        </w:tc>
        <w:tc>
          <w:tcPr>
            <w:tcW w:w="3746" w:type="pct"/>
            <w:shd w:val="clear" w:color="auto" w:fill="F1F1F1"/>
            <w:tcMar>
              <w:top w:w="120" w:type="dxa"/>
              <w:left w:w="120" w:type="dxa"/>
              <w:bottom w:w="120" w:type="dxa"/>
              <w:right w:w="120" w:type="dxa"/>
            </w:tcMar>
            <w:hideMark/>
          </w:tcPr>
          <w:p w:rsidR="005A52FE" w:rsidRDefault="005A52FE">
            <w:r>
              <w:t>Specifies the text direction/writing direction</w:t>
            </w:r>
          </w:p>
        </w:tc>
        <w:tc>
          <w:tcPr>
            <w:tcW w:w="333" w:type="pct"/>
            <w:shd w:val="clear" w:color="auto" w:fill="F1F1F1"/>
            <w:tcMar>
              <w:top w:w="120" w:type="dxa"/>
              <w:left w:w="120" w:type="dxa"/>
              <w:bottom w:w="120" w:type="dxa"/>
              <w:right w:w="120" w:type="dxa"/>
            </w:tcMar>
            <w:hideMark/>
          </w:tcPr>
          <w:p w:rsidR="005A52FE" w:rsidRDefault="005A52FE">
            <w:r>
              <w:t>2</w:t>
            </w:r>
          </w:p>
        </w:tc>
      </w:tr>
      <w:tr w:rsidR="005A52FE" w:rsidTr="005C2565">
        <w:tc>
          <w:tcPr>
            <w:tcW w:w="921" w:type="pct"/>
            <w:shd w:val="clear" w:color="auto" w:fill="FFFFFF"/>
            <w:tcMar>
              <w:top w:w="120" w:type="dxa"/>
              <w:left w:w="240" w:type="dxa"/>
              <w:bottom w:w="120" w:type="dxa"/>
              <w:right w:w="120" w:type="dxa"/>
            </w:tcMar>
            <w:hideMark/>
          </w:tcPr>
          <w:p w:rsidR="005A52FE" w:rsidRDefault="005A52FE">
            <w:r>
              <w:t>text-orientation</w:t>
            </w:r>
          </w:p>
        </w:tc>
        <w:tc>
          <w:tcPr>
            <w:tcW w:w="3746" w:type="pct"/>
            <w:shd w:val="clear" w:color="auto" w:fill="FFFFFF"/>
            <w:tcMar>
              <w:top w:w="120" w:type="dxa"/>
              <w:left w:w="120" w:type="dxa"/>
              <w:bottom w:w="120" w:type="dxa"/>
              <w:right w:w="120" w:type="dxa"/>
            </w:tcMar>
            <w:hideMark/>
          </w:tcPr>
          <w:p w:rsidR="005A52FE" w:rsidRDefault="005A52FE">
            <w:r>
              <w:t>Defines the orientation of the text in a line</w:t>
            </w:r>
          </w:p>
        </w:tc>
        <w:tc>
          <w:tcPr>
            <w:tcW w:w="333" w:type="pct"/>
            <w:shd w:val="clear" w:color="auto" w:fill="FFFFFF"/>
            <w:tcMar>
              <w:top w:w="120" w:type="dxa"/>
              <w:left w:w="120" w:type="dxa"/>
              <w:bottom w:w="120" w:type="dxa"/>
              <w:right w:w="120" w:type="dxa"/>
            </w:tcMar>
            <w:hideMark/>
          </w:tcPr>
          <w:p w:rsidR="005A52FE" w:rsidRDefault="005A52FE">
            <w:r>
              <w:t>3</w:t>
            </w:r>
          </w:p>
        </w:tc>
      </w:tr>
      <w:tr w:rsidR="005A52FE" w:rsidTr="005C2565">
        <w:tc>
          <w:tcPr>
            <w:tcW w:w="921" w:type="pct"/>
            <w:shd w:val="clear" w:color="auto" w:fill="F1F1F1"/>
            <w:tcMar>
              <w:top w:w="120" w:type="dxa"/>
              <w:left w:w="240" w:type="dxa"/>
              <w:bottom w:w="120" w:type="dxa"/>
              <w:right w:w="120" w:type="dxa"/>
            </w:tcMar>
            <w:hideMark/>
          </w:tcPr>
          <w:p w:rsidR="005A52FE" w:rsidRDefault="005A52FE">
            <w:r>
              <w:t>text-combine-upright</w:t>
            </w:r>
          </w:p>
        </w:tc>
        <w:tc>
          <w:tcPr>
            <w:tcW w:w="3746" w:type="pct"/>
            <w:shd w:val="clear" w:color="auto" w:fill="F1F1F1"/>
            <w:tcMar>
              <w:top w:w="120" w:type="dxa"/>
              <w:left w:w="120" w:type="dxa"/>
              <w:bottom w:w="120" w:type="dxa"/>
              <w:right w:w="120" w:type="dxa"/>
            </w:tcMar>
            <w:hideMark/>
          </w:tcPr>
          <w:p w:rsidR="005A52FE" w:rsidRDefault="005A52FE">
            <w:r>
              <w:t>Specifies the combination of multiple characters into the space of a single character</w:t>
            </w:r>
          </w:p>
        </w:tc>
        <w:tc>
          <w:tcPr>
            <w:tcW w:w="333" w:type="pct"/>
            <w:shd w:val="clear" w:color="auto" w:fill="F1F1F1"/>
            <w:tcMar>
              <w:top w:w="120" w:type="dxa"/>
              <w:left w:w="120" w:type="dxa"/>
              <w:bottom w:w="120" w:type="dxa"/>
              <w:right w:w="120" w:type="dxa"/>
            </w:tcMar>
            <w:hideMark/>
          </w:tcPr>
          <w:p w:rsidR="005A52FE" w:rsidRDefault="005A52FE">
            <w:r>
              <w:t>3</w:t>
            </w:r>
          </w:p>
        </w:tc>
      </w:tr>
      <w:tr w:rsidR="005A52FE" w:rsidTr="005C2565">
        <w:tc>
          <w:tcPr>
            <w:tcW w:w="921" w:type="pct"/>
            <w:shd w:val="clear" w:color="auto" w:fill="FFFFFF"/>
            <w:tcMar>
              <w:top w:w="120" w:type="dxa"/>
              <w:left w:w="240" w:type="dxa"/>
              <w:bottom w:w="120" w:type="dxa"/>
              <w:right w:w="120" w:type="dxa"/>
            </w:tcMar>
            <w:hideMark/>
          </w:tcPr>
          <w:p w:rsidR="005A52FE" w:rsidRDefault="00CA242B">
            <w:hyperlink r:id="rId1635" w:history="1">
              <w:r w:rsidR="005A52FE">
                <w:rPr>
                  <w:rStyle w:val="Hyperlink"/>
                </w:rPr>
                <w:t>unicode-bidi</w:t>
              </w:r>
            </w:hyperlink>
          </w:p>
        </w:tc>
        <w:tc>
          <w:tcPr>
            <w:tcW w:w="3746" w:type="pct"/>
            <w:shd w:val="clear" w:color="auto" w:fill="FFFFFF"/>
            <w:tcMar>
              <w:top w:w="120" w:type="dxa"/>
              <w:left w:w="120" w:type="dxa"/>
              <w:bottom w:w="120" w:type="dxa"/>
              <w:right w:w="120" w:type="dxa"/>
            </w:tcMar>
            <w:hideMark/>
          </w:tcPr>
          <w:p w:rsidR="005A52FE" w:rsidRDefault="005A52FE">
            <w:r>
              <w:t>Used together with the </w:t>
            </w:r>
            <w:hyperlink r:id="rId1636" w:history="1">
              <w:r>
                <w:rPr>
                  <w:rStyle w:val="Hyperlink"/>
                </w:rPr>
                <w:t>direction</w:t>
              </w:r>
            </w:hyperlink>
            <w:r>
              <w:t> property to set or return whether the text should be overridden to support multiple languages in the same document</w:t>
            </w:r>
          </w:p>
        </w:tc>
        <w:tc>
          <w:tcPr>
            <w:tcW w:w="333" w:type="pct"/>
            <w:shd w:val="clear" w:color="auto" w:fill="FFFFFF"/>
            <w:tcMar>
              <w:top w:w="120" w:type="dxa"/>
              <w:left w:w="120" w:type="dxa"/>
              <w:bottom w:w="120" w:type="dxa"/>
              <w:right w:w="120" w:type="dxa"/>
            </w:tcMar>
            <w:hideMark/>
          </w:tcPr>
          <w:p w:rsidR="005A52FE" w:rsidRDefault="005A52FE">
            <w:r>
              <w:t>2</w:t>
            </w:r>
          </w:p>
        </w:tc>
      </w:tr>
      <w:tr w:rsidR="005A52FE" w:rsidTr="005C2565">
        <w:tc>
          <w:tcPr>
            <w:tcW w:w="921" w:type="pct"/>
            <w:shd w:val="clear" w:color="auto" w:fill="F1F1F1"/>
            <w:tcMar>
              <w:top w:w="120" w:type="dxa"/>
              <w:left w:w="240" w:type="dxa"/>
              <w:bottom w:w="120" w:type="dxa"/>
              <w:right w:w="120" w:type="dxa"/>
            </w:tcMar>
            <w:hideMark/>
          </w:tcPr>
          <w:p w:rsidR="005A52FE" w:rsidRDefault="00CA242B">
            <w:hyperlink r:id="rId1637" w:history="1">
              <w:r w:rsidR="005A52FE">
                <w:rPr>
                  <w:rStyle w:val="Hyperlink"/>
                </w:rPr>
                <w:t>user-select</w:t>
              </w:r>
            </w:hyperlink>
          </w:p>
        </w:tc>
        <w:tc>
          <w:tcPr>
            <w:tcW w:w="3746" w:type="pct"/>
            <w:shd w:val="clear" w:color="auto" w:fill="F1F1F1"/>
            <w:tcMar>
              <w:top w:w="120" w:type="dxa"/>
              <w:left w:w="120" w:type="dxa"/>
              <w:bottom w:w="120" w:type="dxa"/>
              <w:right w:w="120" w:type="dxa"/>
            </w:tcMar>
            <w:hideMark/>
          </w:tcPr>
          <w:p w:rsidR="005A52FE" w:rsidRDefault="005A52FE">
            <w:r>
              <w:t>Specifies whether the text of an element can be selected</w:t>
            </w:r>
          </w:p>
        </w:tc>
        <w:tc>
          <w:tcPr>
            <w:tcW w:w="333" w:type="pct"/>
            <w:shd w:val="clear" w:color="auto" w:fill="F1F1F1"/>
            <w:tcMar>
              <w:top w:w="120" w:type="dxa"/>
              <w:left w:w="120" w:type="dxa"/>
              <w:bottom w:w="120" w:type="dxa"/>
              <w:right w:w="120" w:type="dxa"/>
            </w:tcMar>
            <w:hideMark/>
          </w:tcPr>
          <w:p w:rsidR="005A52FE" w:rsidRDefault="005A52FE">
            <w:r>
              <w:t>3</w:t>
            </w:r>
          </w:p>
        </w:tc>
      </w:tr>
      <w:tr w:rsidR="005A52FE" w:rsidTr="005C2565">
        <w:tc>
          <w:tcPr>
            <w:tcW w:w="921" w:type="pct"/>
            <w:shd w:val="clear" w:color="auto" w:fill="FFFFFF"/>
            <w:tcMar>
              <w:top w:w="120" w:type="dxa"/>
              <w:left w:w="240" w:type="dxa"/>
              <w:bottom w:w="120" w:type="dxa"/>
              <w:right w:w="120" w:type="dxa"/>
            </w:tcMar>
            <w:hideMark/>
          </w:tcPr>
          <w:p w:rsidR="005A52FE" w:rsidRDefault="005A52FE">
            <w:r>
              <w:t>writing-mode</w:t>
            </w:r>
          </w:p>
        </w:tc>
        <w:tc>
          <w:tcPr>
            <w:tcW w:w="3746" w:type="pct"/>
            <w:shd w:val="clear" w:color="auto" w:fill="FFFFFF"/>
            <w:tcMar>
              <w:top w:w="120" w:type="dxa"/>
              <w:left w:w="120" w:type="dxa"/>
              <w:bottom w:w="120" w:type="dxa"/>
              <w:right w:w="120" w:type="dxa"/>
            </w:tcMar>
            <w:hideMark/>
          </w:tcPr>
          <w:p w:rsidR="005A52FE" w:rsidRDefault="005A52FE"/>
        </w:tc>
        <w:tc>
          <w:tcPr>
            <w:tcW w:w="333" w:type="pct"/>
            <w:shd w:val="clear" w:color="auto" w:fill="FFFFFF"/>
            <w:tcMar>
              <w:top w:w="120" w:type="dxa"/>
              <w:left w:w="120" w:type="dxa"/>
              <w:bottom w:w="120" w:type="dxa"/>
              <w:right w:w="120" w:type="dxa"/>
            </w:tcMar>
            <w:hideMark/>
          </w:tcPr>
          <w:p w:rsidR="005A52FE" w:rsidRDefault="005A52FE">
            <w:r>
              <w:t>3</w:t>
            </w:r>
          </w:p>
        </w:tc>
      </w:tr>
    </w:tbl>
    <w:p w:rsidR="005A52FE" w:rsidRDefault="005A52FE" w:rsidP="005C2565">
      <w:pPr>
        <w:pStyle w:val="Heading2"/>
      </w:pPr>
      <w:bookmarkStart w:id="92" w:name="_Toc492230553"/>
      <w:r>
        <w:t>Table Properties</w:t>
      </w:r>
      <w:bookmarkEnd w:id="92"/>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16"/>
        <w:gridCol w:w="6150"/>
        <w:gridCol w:w="734"/>
      </w:tblGrid>
      <w:tr w:rsidR="005A52FE" w:rsidTr="005C2565">
        <w:tc>
          <w:tcPr>
            <w:tcW w:w="1187" w:type="pct"/>
            <w:shd w:val="clear" w:color="auto" w:fill="FFFFFF"/>
            <w:tcMar>
              <w:top w:w="120" w:type="dxa"/>
              <w:left w:w="240" w:type="dxa"/>
              <w:bottom w:w="120" w:type="dxa"/>
              <w:right w:w="120" w:type="dxa"/>
            </w:tcMar>
            <w:hideMark/>
          </w:tcPr>
          <w:p w:rsidR="005A52FE" w:rsidRDefault="005A52FE">
            <w:pPr>
              <w:rPr>
                <w:b/>
                <w:bCs/>
              </w:rPr>
            </w:pPr>
            <w:r>
              <w:rPr>
                <w:b/>
                <w:bCs/>
              </w:rPr>
              <w:t>Property</w:t>
            </w:r>
          </w:p>
        </w:tc>
        <w:tc>
          <w:tcPr>
            <w:tcW w:w="3428" w:type="pct"/>
            <w:shd w:val="clear" w:color="auto" w:fill="FFFFFF"/>
            <w:tcMar>
              <w:top w:w="120" w:type="dxa"/>
              <w:left w:w="120" w:type="dxa"/>
              <w:bottom w:w="120" w:type="dxa"/>
              <w:right w:w="120" w:type="dxa"/>
            </w:tcMar>
            <w:hideMark/>
          </w:tcPr>
          <w:p w:rsidR="005A52FE" w:rsidRDefault="005A52FE">
            <w:pPr>
              <w:rPr>
                <w:b/>
                <w:bCs/>
              </w:rPr>
            </w:pPr>
            <w:r>
              <w:rPr>
                <w:b/>
                <w:bCs/>
              </w:rPr>
              <w:t>Description</w:t>
            </w:r>
          </w:p>
        </w:tc>
        <w:tc>
          <w:tcPr>
            <w:tcW w:w="385" w:type="pct"/>
            <w:shd w:val="clear" w:color="auto" w:fill="FFFFFF"/>
            <w:tcMar>
              <w:top w:w="120" w:type="dxa"/>
              <w:left w:w="120" w:type="dxa"/>
              <w:bottom w:w="120" w:type="dxa"/>
              <w:right w:w="120" w:type="dxa"/>
            </w:tcMar>
            <w:hideMark/>
          </w:tcPr>
          <w:p w:rsidR="005A52FE" w:rsidRDefault="005A52FE">
            <w:pPr>
              <w:rPr>
                <w:b/>
                <w:bCs/>
              </w:rPr>
            </w:pPr>
            <w:r>
              <w:rPr>
                <w:b/>
                <w:bCs/>
              </w:rPr>
              <w:t>CSS</w:t>
            </w:r>
          </w:p>
        </w:tc>
      </w:tr>
      <w:tr w:rsidR="005A52FE" w:rsidTr="005C2565">
        <w:tc>
          <w:tcPr>
            <w:tcW w:w="1187" w:type="pct"/>
            <w:shd w:val="clear" w:color="auto" w:fill="F1F1F1"/>
            <w:tcMar>
              <w:top w:w="120" w:type="dxa"/>
              <w:left w:w="240" w:type="dxa"/>
              <w:bottom w:w="120" w:type="dxa"/>
              <w:right w:w="120" w:type="dxa"/>
            </w:tcMar>
            <w:hideMark/>
          </w:tcPr>
          <w:p w:rsidR="005A52FE" w:rsidRDefault="00CA242B">
            <w:hyperlink r:id="rId1638" w:history="1">
              <w:r w:rsidR="005A52FE">
                <w:rPr>
                  <w:rStyle w:val="Hyperlink"/>
                </w:rPr>
                <w:t>border-collapse</w:t>
              </w:r>
            </w:hyperlink>
          </w:p>
        </w:tc>
        <w:tc>
          <w:tcPr>
            <w:tcW w:w="3428" w:type="pct"/>
            <w:shd w:val="clear" w:color="auto" w:fill="F1F1F1"/>
            <w:tcMar>
              <w:top w:w="120" w:type="dxa"/>
              <w:left w:w="120" w:type="dxa"/>
              <w:bottom w:w="120" w:type="dxa"/>
              <w:right w:w="120" w:type="dxa"/>
            </w:tcMar>
            <w:hideMark/>
          </w:tcPr>
          <w:p w:rsidR="005A52FE" w:rsidRDefault="005A52FE">
            <w:r>
              <w:t>Specifies whether or not table borders should be collapsed</w:t>
            </w:r>
          </w:p>
        </w:tc>
        <w:tc>
          <w:tcPr>
            <w:tcW w:w="385" w:type="pct"/>
            <w:shd w:val="clear" w:color="auto" w:fill="F1F1F1"/>
            <w:tcMar>
              <w:top w:w="120" w:type="dxa"/>
              <w:left w:w="120" w:type="dxa"/>
              <w:bottom w:w="120" w:type="dxa"/>
              <w:right w:w="120" w:type="dxa"/>
            </w:tcMar>
            <w:hideMark/>
          </w:tcPr>
          <w:p w:rsidR="005A52FE" w:rsidRDefault="005A52FE">
            <w:r>
              <w:t>2</w:t>
            </w:r>
          </w:p>
        </w:tc>
      </w:tr>
      <w:tr w:rsidR="005A52FE" w:rsidTr="005C2565">
        <w:tc>
          <w:tcPr>
            <w:tcW w:w="1187" w:type="pct"/>
            <w:shd w:val="clear" w:color="auto" w:fill="FFFFFF"/>
            <w:tcMar>
              <w:top w:w="120" w:type="dxa"/>
              <w:left w:w="240" w:type="dxa"/>
              <w:bottom w:w="120" w:type="dxa"/>
              <w:right w:w="120" w:type="dxa"/>
            </w:tcMar>
            <w:hideMark/>
          </w:tcPr>
          <w:p w:rsidR="005A52FE" w:rsidRDefault="00CA242B">
            <w:hyperlink r:id="rId1639" w:history="1">
              <w:r w:rsidR="005A52FE">
                <w:rPr>
                  <w:rStyle w:val="Hyperlink"/>
                </w:rPr>
                <w:t>border-spacing</w:t>
              </w:r>
            </w:hyperlink>
          </w:p>
        </w:tc>
        <w:tc>
          <w:tcPr>
            <w:tcW w:w="3428" w:type="pct"/>
            <w:shd w:val="clear" w:color="auto" w:fill="FFFFFF"/>
            <w:tcMar>
              <w:top w:w="120" w:type="dxa"/>
              <w:left w:w="120" w:type="dxa"/>
              <w:bottom w:w="120" w:type="dxa"/>
              <w:right w:w="120" w:type="dxa"/>
            </w:tcMar>
            <w:hideMark/>
          </w:tcPr>
          <w:p w:rsidR="005A52FE" w:rsidRDefault="005A52FE">
            <w:r>
              <w:t>Specifies the distance between the borders of adjacent cells</w:t>
            </w:r>
          </w:p>
        </w:tc>
        <w:tc>
          <w:tcPr>
            <w:tcW w:w="385" w:type="pct"/>
            <w:shd w:val="clear" w:color="auto" w:fill="FFFFFF"/>
            <w:tcMar>
              <w:top w:w="120" w:type="dxa"/>
              <w:left w:w="120" w:type="dxa"/>
              <w:bottom w:w="120" w:type="dxa"/>
              <w:right w:w="120" w:type="dxa"/>
            </w:tcMar>
            <w:hideMark/>
          </w:tcPr>
          <w:p w:rsidR="005A52FE" w:rsidRDefault="005A52FE">
            <w:r>
              <w:t>2</w:t>
            </w:r>
          </w:p>
        </w:tc>
      </w:tr>
      <w:tr w:rsidR="005A52FE" w:rsidTr="005C2565">
        <w:tc>
          <w:tcPr>
            <w:tcW w:w="1187" w:type="pct"/>
            <w:shd w:val="clear" w:color="auto" w:fill="F1F1F1"/>
            <w:tcMar>
              <w:top w:w="120" w:type="dxa"/>
              <w:left w:w="240" w:type="dxa"/>
              <w:bottom w:w="120" w:type="dxa"/>
              <w:right w:w="120" w:type="dxa"/>
            </w:tcMar>
            <w:hideMark/>
          </w:tcPr>
          <w:p w:rsidR="005A52FE" w:rsidRDefault="00CA242B">
            <w:hyperlink r:id="rId1640" w:history="1">
              <w:r w:rsidR="005A52FE">
                <w:rPr>
                  <w:rStyle w:val="Hyperlink"/>
                </w:rPr>
                <w:t>caption-side</w:t>
              </w:r>
            </w:hyperlink>
          </w:p>
        </w:tc>
        <w:tc>
          <w:tcPr>
            <w:tcW w:w="3428" w:type="pct"/>
            <w:shd w:val="clear" w:color="auto" w:fill="F1F1F1"/>
            <w:tcMar>
              <w:top w:w="120" w:type="dxa"/>
              <w:left w:w="120" w:type="dxa"/>
              <w:bottom w:w="120" w:type="dxa"/>
              <w:right w:w="120" w:type="dxa"/>
            </w:tcMar>
            <w:hideMark/>
          </w:tcPr>
          <w:p w:rsidR="005A52FE" w:rsidRDefault="005A52FE">
            <w:r>
              <w:t>Specifies the placement of a table caption</w:t>
            </w:r>
          </w:p>
        </w:tc>
        <w:tc>
          <w:tcPr>
            <w:tcW w:w="385" w:type="pct"/>
            <w:shd w:val="clear" w:color="auto" w:fill="F1F1F1"/>
            <w:tcMar>
              <w:top w:w="120" w:type="dxa"/>
              <w:left w:w="120" w:type="dxa"/>
              <w:bottom w:w="120" w:type="dxa"/>
              <w:right w:w="120" w:type="dxa"/>
            </w:tcMar>
            <w:hideMark/>
          </w:tcPr>
          <w:p w:rsidR="005A52FE" w:rsidRDefault="005A52FE">
            <w:r>
              <w:t>2</w:t>
            </w:r>
          </w:p>
        </w:tc>
      </w:tr>
      <w:tr w:rsidR="005A52FE" w:rsidTr="005C2565">
        <w:tc>
          <w:tcPr>
            <w:tcW w:w="1187" w:type="pct"/>
            <w:shd w:val="clear" w:color="auto" w:fill="FFFFFF"/>
            <w:tcMar>
              <w:top w:w="120" w:type="dxa"/>
              <w:left w:w="240" w:type="dxa"/>
              <w:bottom w:w="120" w:type="dxa"/>
              <w:right w:w="120" w:type="dxa"/>
            </w:tcMar>
            <w:hideMark/>
          </w:tcPr>
          <w:p w:rsidR="005A52FE" w:rsidRDefault="00CA242B">
            <w:hyperlink r:id="rId1641" w:history="1">
              <w:r w:rsidR="005A52FE">
                <w:rPr>
                  <w:rStyle w:val="Hyperlink"/>
                </w:rPr>
                <w:t>empty-cells</w:t>
              </w:r>
            </w:hyperlink>
          </w:p>
        </w:tc>
        <w:tc>
          <w:tcPr>
            <w:tcW w:w="3428" w:type="pct"/>
            <w:shd w:val="clear" w:color="auto" w:fill="FFFFFF"/>
            <w:tcMar>
              <w:top w:w="120" w:type="dxa"/>
              <w:left w:w="120" w:type="dxa"/>
              <w:bottom w:w="120" w:type="dxa"/>
              <w:right w:w="120" w:type="dxa"/>
            </w:tcMar>
            <w:hideMark/>
          </w:tcPr>
          <w:p w:rsidR="005A52FE" w:rsidRDefault="005A52FE">
            <w:r>
              <w:t>Specifies whether or not to display borders and background on empty cells in a table</w:t>
            </w:r>
          </w:p>
        </w:tc>
        <w:tc>
          <w:tcPr>
            <w:tcW w:w="385" w:type="pct"/>
            <w:shd w:val="clear" w:color="auto" w:fill="FFFFFF"/>
            <w:tcMar>
              <w:top w:w="120" w:type="dxa"/>
              <w:left w:w="120" w:type="dxa"/>
              <w:bottom w:w="120" w:type="dxa"/>
              <w:right w:w="120" w:type="dxa"/>
            </w:tcMar>
            <w:hideMark/>
          </w:tcPr>
          <w:p w:rsidR="005A52FE" w:rsidRDefault="005A52FE">
            <w:r>
              <w:t>2</w:t>
            </w:r>
          </w:p>
        </w:tc>
      </w:tr>
      <w:tr w:rsidR="005A52FE" w:rsidTr="005C2565">
        <w:tc>
          <w:tcPr>
            <w:tcW w:w="1187" w:type="pct"/>
            <w:shd w:val="clear" w:color="auto" w:fill="F1F1F1"/>
            <w:tcMar>
              <w:top w:w="120" w:type="dxa"/>
              <w:left w:w="240" w:type="dxa"/>
              <w:bottom w:w="120" w:type="dxa"/>
              <w:right w:w="120" w:type="dxa"/>
            </w:tcMar>
            <w:hideMark/>
          </w:tcPr>
          <w:p w:rsidR="005A52FE" w:rsidRDefault="00CA242B">
            <w:hyperlink r:id="rId1642" w:history="1">
              <w:r w:rsidR="005A52FE">
                <w:rPr>
                  <w:rStyle w:val="Hyperlink"/>
                </w:rPr>
                <w:t>table-layout</w:t>
              </w:r>
            </w:hyperlink>
          </w:p>
        </w:tc>
        <w:tc>
          <w:tcPr>
            <w:tcW w:w="3428" w:type="pct"/>
            <w:shd w:val="clear" w:color="auto" w:fill="F1F1F1"/>
            <w:tcMar>
              <w:top w:w="120" w:type="dxa"/>
              <w:left w:w="120" w:type="dxa"/>
              <w:bottom w:w="120" w:type="dxa"/>
              <w:right w:w="120" w:type="dxa"/>
            </w:tcMar>
            <w:hideMark/>
          </w:tcPr>
          <w:p w:rsidR="005A52FE" w:rsidRDefault="005A52FE">
            <w:r>
              <w:t>Sets the layout algorithm to be used for a table</w:t>
            </w:r>
          </w:p>
        </w:tc>
        <w:tc>
          <w:tcPr>
            <w:tcW w:w="385" w:type="pct"/>
            <w:shd w:val="clear" w:color="auto" w:fill="F1F1F1"/>
            <w:tcMar>
              <w:top w:w="120" w:type="dxa"/>
              <w:left w:w="120" w:type="dxa"/>
              <w:bottom w:w="120" w:type="dxa"/>
              <w:right w:w="120" w:type="dxa"/>
            </w:tcMar>
            <w:hideMark/>
          </w:tcPr>
          <w:p w:rsidR="005A52FE" w:rsidRDefault="005A52FE">
            <w:r>
              <w:t>2</w:t>
            </w:r>
          </w:p>
        </w:tc>
      </w:tr>
    </w:tbl>
    <w:p w:rsidR="005A52FE" w:rsidRDefault="005A52FE" w:rsidP="005C2565">
      <w:pPr>
        <w:pStyle w:val="Heading2"/>
      </w:pPr>
      <w:bookmarkStart w:id="93" w:name="_Toc492230554"/>
      <w:r w:rsidRPr="005C2565">
        <w:t>Lists</w:t>
      </w:r>
      <w:r>
        <w:t xml:space="preserve"> and Counters Properties</w:t>
      </w:r>
      <w:bookmarkEnd w:id="93"/>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67"/>
        <w:gridCol w:w="6099"/>
        <w:gridCol w:w="734"/>
      </w:tblGrid>
      <w:tr w:rsidR="005A52FE" w:rsidTr="005C2565">
        <w:tc>
          <w:tcPr>
            <w:tcW w:w="1213" w:type="pct"/>
            <w:shd w:val="clear" w:color="auto" w:fill="FFFFFF"/>
            <w:tcMar>
              <w:top w:w="120" w:type="dxa"/>
              <w:left w:w="240" w:type="dxa"/>
              <w:bottom w:w="120" w:type="dxa"/>
              <w:right w:w="120" w:type="dxa"/>
            </w:tcMar>
            <w:hideMark/>
          </w:tcPr>
          <w:p w:rsidR="005A52FE" w:rsidRDefault="005A52FE">
            <w:pPr>
              <w:rPr>
                <w:b/>
                <w:bCs/>
              </w:rPr>
            </w:pPr>
            <w:r>
              <w:rPr>
                <w:b/>
                <w:bCs/>
              </w:rPr>
              <w:t>Property</w:t>
            </w:r>
          </w:p>
        </w:tc>
        <w:tc>
          <w:tcPr>
            <w:tcW w:w="3397" w:type="pct"/>
            <w:shd w:val="clear" w:color="auto" w:fill="FFFFFF"/>
            <w:tcMar>
              <w:top w:w="120" w:type="dxa"/>
              <w:left w:w="120" w:type="dxa"/>
              <w:bottom w:w="120" w:type="dxa"/>
              <w:right w:w="120" w:type="dxa"/>
            </w:tcMar>
            <w:hideMark/>
          </w:tcPr>
          <w:p w:rsidR="005A52FE" w:rsidRDefault="005A52FE">
            <w:pPr>
              <w:rPr>
                <w:b/>
                <w:bCs/>
              </w:rPr>
            </w:pPr>
            <w:r>
              <w:rPr>
                <w:b/>
                <w:bCs/>
              </w:rPr>
              <w:t>Description</w:t>
            </w:r>
          </w:p>
        </w:tc>
        <w:tc>
          <w:tcPr>
            <w:tcW w:w="390" w:type="pct"/>
            <w:shd w:val="clear" w:color="auto" w:fill="FFFFFF"/>
            <w:tcMar>
              <w:top w:w="120" w:type="dxa"/>
              <w:left w:w="120" w:type="dxa"/>
              <w:bottom w:w="120" w:type="dxa"/>
              <w:right w:w="120" w:type="dxa"/>
            </w:tcMar>
            <w:hideMark/>
          </w:tcPr>
          <w:p w:rsidR="005A52FE" w:rsidRDefault="005A52FE">
            <w:pPr>
              <w:rPr>
                <w:b/>
                <w:bCs/>
              </w:rPr>
            </w:pPr>
            <w:r>
              <w:rPr>
                <w:b/>
                <w:bCs/>
              </w:rPr>
              <w:t>CSS</w:t>
            </w:r>
          </w:p>
        </w:tc>
      </w:tr>
      <w:tr w:rsidR="005A52FE" w:rsidTr="005C2565">
        <w:tc>
          <w:tcPr>
            <w:tcW w:w="1213" w:type="pct"/>
            <w:shd w:val="clear" w:color="auto" w:fill="F1F1F1"/>
            <w:tcMar>
              <w:top w:w="120" w:type="dxa"/>
              <w:left w:w="240" w:type="dxa"/>
              <w:bottom w:w="120" w:type="dxa"/>
              <w:right w:w="120" w:type="dxa"/>
            </w:tcMar>
            <w:hideMark/>
          </w:tcPr>
          <w:p w:rsidR="005A52FE" w:rsidRDefault="00CA242B">
            <w:hyperlink r:id="rId1643" w:history="1">
              <w:r w:rsidR="005A52FE">
                <w:rPr>
                  <w:rStyle w:val="Hyperlink"/>
                </w:rPr>
                <w:t>counter-increment</w:t>
              </w:r>
            </w:hyperlink>
          </w:p>
        </w:tc>
        <w:tc>
          <w:tcPr>
            <w:tcW w:w="3397" w:type="pct"/>
            <w:shd w:val="clear" w:color="auto" w:fill="F1F1F1"/>
            <w:tcMar>
              <w:top w:w="120" w:type="dxa"/>
              <w:left w:w="120" w:type="dxa"/>
              <w:bottom w:w="120" w:type="dxa"/>
              <w:right w:w="120" w:type="dxa"/>
            </w:tcMar>
            <w:hideMark/>
          </w:tcPr>
          <w:p w:rsidR="005A52FE" w:rsidRDefault="005A52FE">
            <w:r>
              <w:t>Increments one or more counters</w:t>
            </w:r>
          </w:p>
        </w:tc>
        <w:tc>
          <w:tcPr>
            <w:tcW w:w="390" w:type="pct"/>
            <w:shd w:val="clear" w:color="auto" w:fill="F1F1F1"/>
            <w:tcMar>
              <w:top w:w="120" w:type="dxa"/>
              <w:left w:w="120" w:type="dxa"/>
              <w:bottom w:w="120" w:type="dxa"/>
              <w:right w:w="120" w:type="dxa"/>
            </w:tcMar>
            <w:hideMark/>
          </w:tcPr>
          <w:p w:rsidR="005A52FE" w:rsidRDefault="005A52FE">
            <w:r>
              <w:t>2</w:t>
            </w:r>
          </w:p>
        </w:tc>
      </w:tr>
      <w:tr w:rsidR="005A52FE" w:rsidTr="005C2565">
        <w:tc>
          <w:tcPr>
            <w:tcW w:w="1213" w:type="pct"/>
            <w:shd w:val="clear" w:color="auto" w:fill="FFFFFF"/>
            <w:tcMar>
              <w:top w:w="120" w:type="dxa"/>
              <w:left w:w="240" w:type="dxa"/>
              <w:bottom w:w="120" w:type="dxa"/>
              <w:right w:w="120" w:type="dxa"/>
            </w:tcMar>
            <w:hideMark/>
          </w:tcPr>
          <w:p w:rsidR="005A52FE" w:rsidRDefault="00CA242B">
            <w:hyperlink r:id="rId1644" w:history="1">
              <w:r w:rsidR="005A52FE">
                <w:rPr>
                  <w:rStyle w:val="Hyperlink"/>
                </w:rPr>
                <w:t>counter-reset</w:t>
              </w:r>
            </w:hyperlink>
          </w:p>
        </w:tc>
        <w:tc>
          <w:tcPr>
            <w:tcW w:w="3397" w:type="pct"/>
            <w:shd w:val="clear" w:color="auto" w:fill="FFFFFF"/>
            <w:tcMar>
              <w:top w:w="120" w:type="dxa"/>
              <w:left w:w="120" w:type="dxa"/>
              <w:bottom w:w="120" w:type="dxa"/>
              <w:right w:w="120" w:type="dxa"/>
            </w:tcMar>
            <w:hideMark/>
          </w:tcPr>
          <w:p w:rsidR="005A52FE" w:rsidRDefault="005A52FE">
            <w:r>
              <w:t>Creates or resets one or more counters</w:t>
            </w:r>
          </w:p>
        </w:tc>
        <w:tc>
          <w:tcPr>
            <w:tcW w:w="390" w:type="pct"/>
            <w:shd w:val="clear" w:color="auto" w:fill="FFFFFF"/>
            <w:tcMar>
              <w:top w:w="120" w:type="dxa"/>
              <w:left w:w="120" w:type="dxa"/>
              <w:bottom w:w="120" w:type="dxa"/>
              <w:right w:w="120" w:type="dxa"/>
            </w:tcMar>
            <w:hideMark/>
          </w:tcPr>
          <w:p w:rsidR="005A52FE" w:rsidRDefault="005A52FE">
            <w:r>
              <w:t>2</w:t>
            </w:r>
          </w:p>
        </w:tc>
      </w:tr>
      <w:tr w:rsidR="005A52FE" w:rsidTr="005C2565">
        <w:tc>
          <w:tcPr>
            <w:tcW w:w="1213" w:type="pct"/>
            <w:shd w:val="clear" w:color="auto" w:fill="F1F1F1"/>
            <w:tcMar>
              <w:top w:w="120" w:type="dxa"/>
              <w:left w:w="240" w:type="dxa"/>
              <w:bottom w:w="120" w:type="dxa"/>
              <w:right w:w="120" w:type="dxa"/>
            </w:tcMar>
            <w:hideMark/>
          </w:tcPr>
          <w:p w:rsidR="005A52FE" w:rsidRDefault="00CA242B">
            <w:hyperlink r:id="rId1645" w:history="1">
              <w:r w:rsidR="005A52FE">
                <w:rPr>
                  <w:rStyle w:val="Hyperlink"/>
                </w:rPr>
                <w:t>list-style</w:t>
              </w:r>
            </w:hyperlink>
          </w:p>
        </w:tc>
        <w:tc>
          <w:tcPr>
            <w:tcW w:w="3397" w:type="pct"/>
            <w:shd w:val="clear" w:color="auto" w:fill="F1F1F1"/>
            <w:tcMar>
              <w:top w:w="120" w:type="dxa"/>
              <w:left w:w="120" w:type="dxa"/>
              <w:bottom w:w="120" w:type="dxa"/>
              <w:right w:w="120" w:type="dxa"/>
            </w:tcMar>
            <w:hideMark/>
          </w:tcPr>
          <w:p w:rsidR="005A52FE" w:rsidRDefault="005A52FE">
            <w:r>
              <w:t>Sets all the properties for a list in one declaration</w:t>
            </w:r>
          </w:p>
        </w:tc>
        <w:tc>
          <w:tcPr>
            <w:tcW w:w="390" w:type="pct"/>
            <w:shd w:val="clear" w:color="auto" w:fill="F1F1F1"/>
            <w:tcMar>
              <w:top w:w="120" w:type="dxa"/>
              <w:left w:w="120" w:type="dxa"/>
              <w:bottom w:w="120" w:type="dxa"/>
              <w:right w:w="120" w:type="dxa"/>
            </w:tcMar>
            <w:hideMark/>
          </w:tcPr>
          <w:p w:rsidR="005A52FE" w:rsidRDefault="005A52FE">
            <w:r>
              <w:t>1</w:t>
            </w:r>
          </w:p>
        </w:tc>
      </w:tr>
      <w:tr w:rsidR="005A52FE" w:rsidTr="005C2565">
        <w:tc>
          <w:tcPr>
            <w:tcW w:w="1213" w:type="pct"/>
            <w:shd w:val="clear" w:color="auto" w:fill="FFFFFF"/>
            <w:tcMar>
              <w:top w:w="120" w:type="dxa"/>
              <w:left w:w="240" w:type="dxa"/>
              <w:bottom w:w="120" w:type="dxa"/>
              <w:right w:w="120" w:type="dxa"/>
            </w:tcMar>
            <w:hideMark/>
          </w:tcPr>
          <w:p w:rsidR="005A52FE" w:rsidRDefault="00CA242B">
            <w:hyperlink r:id="rId1646" w:history="1">
              <w:r w:rsidR="005A52FE">
                <w:rPr>
                  <w:rStyle w:val="Hyperlink"/>
                </w:rPr>
                <w:t>list-style-image</w:t>
              </w:r>
            </w:hyperlink>
          </w:p>
        </w:tc>
        <w:tc>
          <w:tcPr>
            <w:tcW w:w="3397" w:type="pct"/>
            <w:shd w:val="clear" w:color="auto" w:fill="FFFFFF"/>
            <w:tcMar>
              <w:top w:w="120" w:type="dxa"/>
              <w:left w:w="120" w:type="dxa"/>
              <w:bottom w:w="120" w:type="dxa"/>
              <w:right w:w="120" w:type="dxa"/>
            </w:tcMar>
            <w:hideMark/>
          </w:tcPr>
          <w:p w:rsidR="005A52FE" w:rsidRDefault="005A52FE">
            <w:r>
              <w:t>Specifies an image as the list-item marker</w:t>
            </w:r>
          </w:p>
        </w:tc>
        <w:tc>
          <w:tcPr>
            <w:tcW w:w="390" w:type="pct"/>
            <w:shd w:val="clear" w:color="auto" w:fill="FFFFFF"/>
            <w:tcMar>
              <w:top w:w="120" w:type="dxa"/>
              <w:left w:w="120" w:type="dxa"/>
              <w:bottom w:w="120" w:type="dxa"/>
              <w:right w:w="120" w:type="dxa"/>
            </w:tcMar>
            <w:hideMark/>
          </w:tcPr>
          <w:p w:rsidR="005A52FE" w:rsidRDefault="005A52FE">
            <w:r>
              <w:t>1</w:t>
            </w:r>
          </w:p>
        </w:tc>
      </w:tr>
      <w:tr w:rsidR="005A52FE" w:rsidTr="005C2565">
        <w:tc>
          <w:tcPr>
            <w:tcW w:w="1213" w:type="pct"/>
            <w:shd w:val="clear" w:color="auto" w:fill="F1F1F1"/>
            <w:tcMar>
              <w:top w:w="120" w:type="dxa"/>
              <w:left w:w="240" w:type="dxa"/>
              <w:bottom w:w="120" w:type="dxa"/>
              <w:right w:w="120" w:type="dxa"/>
            </w:tcMar>
            <w:hideMark/>
          </w:tcPr>
          <w:p w:rsidR="005A52FE" w:rsidRDefault="00CA242B">
            <w:hyperlink r:id="rId1647" w:history="1">
              <w:r w:rsidR="005A52FE">
                <w:rPr>
                  <w:rStyle w:val="Hyperlink"/>
                </w:rPr>
                <w:t>list-style-position</w:t>
              </w:r>
            </w:hyperlink>
          </w:p>
        </w:tc>
        <w:tc>
          <w:tcPr>
            <w:tcW w:w="3397" w:type="pct"/>
            <w:shd w:val="clear" w:color="auto" w:fill="F1F1F1"/>
            <w:tcMar>
              <w:top w:w="120" w:type="dxa"/>
              <w:left w:w="120" w:type="dxa"/>
              <w:bottom w:w="120" w:type="dxa"/>
              <w:right w:w="120" w:type="dxa"/>
            </w:tcMar>
            <w:hideMark/>
          </w:tcPr>
          <w:p w:rsidR="005A52FE" w:rsidRDefault="005A52FE">
            <w:r>
              <w:t>Specifies if the list-item markers should appear inside or outside the content flow</w:t>
            </w:r>
          </w:p>
        </w:tc>
        <w:tc>
          <w:tcPr>
            <w:tcW w:w="390" w:type="pct"/>
            <w:shd w:val="clear" w:color="auto" w:fill="F1F1F1"/>
            <w:tcMar>
              <w:top w:w="120" w:type="dxa"/>
              <w:left w:w="120" w:type="dxa"/>
              <w:bottom w:w="120" w:type="dxa"/>
              <w:right w:w="120" w:type="dxa"/>
            </w:tcMar>
            <w:hideMark/>
          </w:tcPr>
          <w:p w:rsidR="005A52FE" w:rsidRDefault="005A52FE">
            <w:r>
              <w:t>1</w:t>
            </w:r>
          </w:p>
        </w:tc>
      </w:tr>
      <w:tr w:rsidR="005A52FE" w:rsidTr="005C2565">
        <w:tc>
          <w:tcPr>
            <w:tcW w:w="1213" w:type="pct"/>
            <w:shd w:val="clear" w:color="auto" w:fill="FFFFFF"/>
            <w:tcMar>
              <w:top w:w="120" w:type="dxa"/>
              <w:left w:w="240" w:type="dxa"/>
              <w:bottom w:w="120" w:type="dxa"/>
              <w:right w:w="120" w:type="dxa"/>
            </w:tcMar>
            <w:hideMark/>
          </w:tcPr>
          <w:p w:rsidR="005A52FE" w:rsidRDefault="00CA242B">
            <w:hyperlink r:id="rId1648" w:history="1">
              <w:r w:rsidR="005A52FE">
                <w:rPr>
                  <w:rStyle w:val="Hyperlink"/>
                </w:rPr>
                <w:t>list-style-type</w:t>
              </w:r>
            </w:hyperlink>
          </w:p>
        </w:tc>
        <w:tc>
          <w:tcPr>
            <w:tcW w:w="3397" w:type="pct"/>
            <w:shd w:val="clear" w:color="auto" w:fill="FFFFFF"/>
            <w:tcMar>
              <w:top w:w="120" w:type="dxa"/>
              <w:left w:w="120" w:type="dxa"/>
              <w:bottom w:w="120" w:type="dxa"/>
              <w:right w:w="120" w:type="dxa"/>
            </w:tcMar>
            <w:hideMark/>
          </w:tcPr>
          <w:p w:rsidR="005A52FE" w:rsidRDefault="005A52FE">
            <w:r>
              <w:t>Specifies the type of list-item marker</w:t>
            </w:r>
          </w:p>
        </w:tc>
        <w:tc>
          <w:tcPr>
            <w:tcW w:w="390" w:type="pct"/>
            <w:shd w:val="clear" w:color="auto" w:fill="FFFFFF"/>
            <w:tcMar>
              <w:top w:w="120" w:type="dxa"/>
              <w:left w:w="120" w:type="dxa"/>
              <w:bottom w:w="120" w:type="dxa"/>
              <w:right w:w="120" w:type="dxa"/>
            </w:tcMar>
            <w:hideMark/>
          </w:tcPr>
          <w:p w:rsidR="005A52FE" w:rsidRDefault="005A52FE">
            <w:r>
              <w:t>1</w:t>
            </w:r>
          </w:p>
        </w:tc>
      </w:tr>
    </w:tbl>
    <w:p w:rsidR="005A52FE" w:rsidRDefault="005A52FE" w:rsidP="005C2565">
      <w:pPr>
        <w:pStyle w:val="Heading2"/>
      </w:pPr>
      <w:bookmarkStart w:id="94" w:name="_Toc492230555"/>
      <w:r w:rsidRPr="005C2565">
        <w:t>Animation</w:t>
      </w:r>
      <w:r>
        <w:t xml:space="preserve"> Properties</w:t>
      </w:r>
      <w:bookmarkEnd w:id="94"/>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89"/>
        <w:gridCol w:w="6377"/>
        <w:gridCol w:w="734"/>
      </w:tblGrid>
      <w:tr w:rsidR="005A52FE" w:rsidTr="005C2565">
        <w:tc>
          <w:tcPr>
            <w:tcW w:w="1074" w:type="pct"/>
            <w:shd w:val="clear" w:color="auto" w:fill="FFFFFF"/>
            <w:tcMar>
              <w:top w:w="120" w:type="dxa"/>
              <w:left w:w="240" w:type="dxa"/>
              <w:bottom w:w="120" w:type="dxa"/>
              <w:right w:w="120" w:type="dxa"/>
            </w:tcMar>
            <w:hideMark/>
          </w:tcPr>
          <w:p w:rsidR="005A52FE" w:rsidRDefault="005A52FE">
            <w:pPr>
              <w:rPr>
                <w:b/>
                <w:bCs/>
              </w:rPr>
            </w:pPr>
            <w:r>
              <w:rPr>
                <w:b/>
                <w:bCs/>
              </w:rPr>
              <w:t>Property</w:t>
            </w:r>
          </w:p>
        </w:tc>
        <w:tc>
          <w:tcPr>
            <w:tcW w:w="3567" w:type="pct"/>
            <w:shd w:val="clear" w:color="auto" w:fill="FFFFFF"/>
            <w:tcMar>
              <w:top w:w="120" w:type="dxa"/>
              <w:left w:w="120" w:type="dxa"/>
              <w:bottom w:w="120" w:type="dxa"/>
              <w:right w:w="120" w:type="dxa"/>
            </w:tcMar>
            <w:hideMark/>
          </w:tcPr>
          <w:p w:rsidR="005A52FE" w:rsidRDefault="005A52FE">
            <w:pPr>
              <w:rPr>
                <w:b/>
                <w:bCs/>
              </w:rPr>
            </w:pPr>
            <w:r>
              <w:rPr>
                <w:b/>
                <w:bCs/>
              </w:rPr>
              <w:t>Description</w:t>
            </w:r>
          </w:p>
        </w:tc>
        <w:tc>
          <w:tcPr>
            <w:tcW w:w="359" w:type="pct"/>
            <w:shd w:val="clear" w:color="auto" w:fill="FFFFFF"/>
            <w:tcMar>
              <w:top w:w="120" w:type="dxa"/>
              <w:left w:w="120" w:type="dxa"/>
              <w:bottom w:w="120" w:type="dxa"/>
              <w:right w:w="120" w:type="dxa"/>
            </w:tcMar>
            <w:hideMark/>
          </w:tcPr>
          <w:p w:rsidR="005A52FE" w:rsidRDefault="005A52FE">
            <w:pPr>
              <w:rPr>
                <w:b/>
                <w:bCs/>
              </w:rPr>
            </w:pPr>
            <w:r>
              <w:rPr>
                <w:b/>
                <w:bCs/>
              </w:rPr>
              <w:t>CSS</w:t>
            </w:r>
          </w:p>
        </w:tc>
      </w:tr>
      <w:tr w:rsidR="005A52FE" w:rsidTr="005C2565">
        <w:tc>
          <w:tcPr>
            <w:tcW w:w="1074" w:type="pct"/>
            <w:shd w:val="clear" w:color="auto" w:fill="F1F1F1"/>
            <w:tcMar>
              <w:top w:w="120" w:type="dxa"/>
              <w:left w:w="240" w:type="dxa"/>
              <w:bottom w:w="120" w:type="dxa"/>
              <w:right w:w="120" w:type="dxa"/>
            </w:tcMar>
            <w:hideMark/>
          </w:tcPr>
          <w:p w:rsidR="005A52FE" w:rsidRDefault="00CA242B">
            <w:hyperlink r:id="rId1649" w:history="1">
              <w:r w:rsidR="005A52FE">
                <w:rPr>
                  <w:rStyle w:val="Hyperlink"/>
                </w:rPr>
                <w:t>@keyframes</w:t>
              </w:r>
            </w:hyperlink>
          </w:p>
        </w:tc>
        <w:tc>
          <w:tcPr>
            <w:tcW w:w="3567" w:type="pct"/>
            <w:shd w:val="clear" w:color="auto" w:fill="F1F1F1"/>
            <w:tcMar>
              <w:top w:w="120" w:type="dxa"/>
              <w:left w:w="120" w:type="dxa"/>
              <w:bottom w:w="120" w:type="dxa"/>
              <w:right w:w="120" w:type="dxa"/>
            </w:tcMar>
            <w:hideMark/>
          </w:tcPr>
          <w:p w:rsidR="005A52FE" w:rsidRDefault="005A52FE">
            <w:r>
              <w:t>Specifies the animation code</w:t>
            </w:r>
          </w:p>
        </w:tc>
        <w:tc>
          <w:tcPr>
            <w:tcW w:w="359" w:type="pct"/>
            <w:shd w:val="clear" w:color="auto" w:fill="F1F1F1"/>
            <w:tcMar>
              <w:top w:w="120" w:type="dxa"/>
              <w:left w:w="120" w:type="dxa"/>
              <w:bottom w:w="120" w:type="dxa"/>
              <w:right w:w="120" w:type="dxa"/>
            </w:tcMar>
            <w:hideMark/>
          </w:tcPr>
          <w:p w:rsidR="005A52FE" w:rsidRDefault="005A52FE">
            <w:r>
              <w:t>3</w:t>
            </w:r>
          </w:p>
        </w:tc>
      </w:tr>
      <w:tr w:rsidR="005A52FE" w:rsidTr="005C2565">
        <w:tc>
          <w:tcPr>
            <w:tcW w:w="1074" w:type="pct"/>
            <w:shd w:val="clear" w:color="auto" w:fill="FFFFFF"/>
            <w:tcMar>
              <w:top w:w="120" w:type="dxa"/>
              <w:left w:w="240" w:type="dxa"/>
              <w:bottom w:w="120" w:type="dxa"/>
              <w:right w:w="120" w:type="dxa"/>
            </w:tcMar>
            <w:hideMark/>
          </w:tcPr>
          <w:p w:rsidR="005A52FE" w:rsidRDefault="00CA242B">
            <w:hyperlink r:id="rId1650" w:history="1">
              <w:r w:rsidR="005A52FE">
                <w:rPr>
                  <w:rStyle w:val="Hyperlink"/>
                </w:rPr>
                <w:t>animation</w:t>
              </w:r>
            </w:hyperlink>
          </w:p>
        </w:tc>
        <w:tc>
          <w:tcPr>
            <w:tcW w:w="3567" w:type="pct"/>
            <w:shd w:val="clear" w:color="auto" w:fill="FFFFFF"/>
            <w:tcMar>
              <w:top w:w="120" w:type="dxa"/>
              <w:left w:w="120" w:type="dxa"/>
              <w:bottom w:w="120" w:type="dxa"/>
              <w:right w:w="120" w:type="dxa"/>
            </w:tcMar>
            <w:hideMark/>
          </w:tcPr>
          <w:p w:rsidR="005A52FE" w:rsidRDefault="005A52FE">
            <w:r>
              <w:t>A shorthand property for all the animation properties (except animation-play-state and animation-fill-mode)</w:t>
            </w:r>
          </w:p>
        </w:tc>
        <w:tc>
          <w:tcPr>
            <w:tcW w:w="359" w:type="pct"/>
            <w:shd w:val="clear" w:color="auto" w:fill="FFFFFF"/>
            <w:tcMar>
              <w:top w:w="120" w:type="dxa"/>
              <w:left w:w="120" w:type="dxa"/>
              <w:bottom w:w="120" w:type="dxa"/>
              <w:right w:w="120" w:type="dxa"/>
            </w:tcMar>
            <w:hideMark/>
          </w:tcPr>
          <w:p w:rsidR="005A52FE" w:rsidRDefault="005A52FE">
            <w:r>
              <w:t>3</w:t>
            </w:r>
          </w:p>
        </w:tc>
      </w:tr>
      <w:tr w:rsidR="005A52FE" w:rsidTr="005C2565">
        <w:tc>
          <w:tcPr>
            <w:tcW w:w="1074" w:type="pct"/>
            <w:shd w:val="clear" w:color="auto" w:fill="F1F1F1"/>
            <w:tcMar>
              <w:top w:w="120" w:type="dxa"/>
              <w:left w:w="240" w:type="dxa"/>
              <w:bottom w:w="120" w:type="dxa"/>
              <w:right w:w="120" w:type="dxa"/>
            </w:tcMar>
            <w:hideMark/>
          </w:tcPr>
          <w:p w:rsidR="005A52FE" w:rsidRDefault="00CA242B">
            <w:hyperlink r:id="rId1651" w:history="1">
              <w:r w:rsidR="005A52FE">
                <w:rPr>
                  <w:rStyle w:val="Hyperlink"/>
                </w:rPr>
                <w:t>animation-delay</w:t>
              </w:r>
            </w:hyperlink>
          </w:p>
        </w:tc>
        <w:tc>
          <w:tcPr>
            <w:tcW w:w="3567" w:type="pct"/>
            <w:shd w:val="clear" w:color="auto" w:fill="F1F1F1"/>
            <w:tcMar>
              <w:top w:w="120" w:type="dxa"/>
              <w:left w:w="120" w:type="dxa"/>
              <w:bottom w:w="120" w:type="dxa"/>
              <w:right w:w="120" w:type="dxa"/>
            </w:tcMar>
            <w:hideMark/>
          </w:tcPr>
          <w:p w:rsidR="005A52FE" w:rsidRDefault="005A52FE">
            <w:r>
              <w:t>Specifies a delay for the start of an animation</w:t>
            </w:r>
          </w:p>
        </w:tc>
        <w:tc>
          <w:tcPr>
            <w:tcW w:w="359" w:type="pct"/>
            <w:shd w:val="clear" w:color="auto" w:fill="F1F1F1"/>
            <w:tcMar>
              <w:top w:w="120" w:type="dxa"/>
              <w:left w:w="120" w:type="dxa"/>
              <w:bottom w:w="120" w:type="dxa"/>
              <w:right w:w="120" w:type="dxa"/>
            </w:tcMar>
            <w:hideMark/>
          </w:tcPr>
          <w:p w:rsidR="005A52FE" w:rsidRDefault="005A52FE">
            <w:r>
              <w:t>3</w:t>
            </w:r>
          </w:p>
        </w:tc>
      </w:tr>
      <w:tr w:rsidR="005A52FE" w:rsidTr="005C2565">
        <w:tc>
          <w:tcPr>
            <w:tcW w:w="1074" w:type="pct"/>
            <w:shd w:val="clear" w:color="auto" w:fill="FFFFFF"/>
            <w:tcMar>
              <w:top w:w="120" w:type="dxa"/>
              <w:left w:w="240" w:type="dxa"/>
              <w:bottom w:w="120" w:type="dxa"/>
              <w:right w:w="120" w:type="dxa"/>
            </w:tcMar>
            <w:hideMark/>
          </w:tcPr>
          <w:p w:rsidR="005A52FE" w:rsidRDefault="00CA242B">
            <w:hyperlink r:id="rId1652" w:history="1">
              <w:r w:rsidR="005A52FE">
                <w:rPr>
                  <w:rStyle w:val="Hyperlink"/>
                </w:rPr>
                <w:t>animation-direction</w:t>
              </w:r>
            </w:hyperlink>
          </w:p>
        </w:tc>
        <w:tc>
          <w:tcPr>
            <w:tcW w:w="3567" w:type="pct"/>
            <w:shd w:val="clear" w:color="auto" w:fill="FFFFFF"/>
            <w:tcMar>
              <w:top w:w="120" w:type="dxa"/>
              <w:left w:w="120" w:type="dxa"/>
              <w:bottom w:w="120" w:type="dxa"/>
              <w:right w:w="120" w:type="dxa"/>
            </w:tcMar>
            <w:hideMark/>
          </w:tcPr>
          <w:p w:rsidR="005A52FE" w:rsidRDefault="005A52FE">
            <w:r>
              <w:t>Specifies whether or not the animation should play in reverse on alternate cycles</w:t>
            </w:r>
          </w:p>
        </w:tc>
        <w:tc>
          <w:tcPr>
            <w:tcW w:w="359" w:type="pct"/>
            <w:shd w:val="clear" w:color="auto" w:fill="FFFFFF"/>
            <w:tcMar>
              <w:top w:w="120" w:type="dxa"/>
              <w:left w:w="120" w:type="dxa"/>
              <w:bottom w:w="120" w:type="dxa"/>
              <w:right w:w="120" w:type="dxa"/>
            </w:tcMar>
            <w:hideMark/>
          </w:tcPr>
          <w:p w:rsidR="005A52FE" w:rsidRDefault="005A52FE">
            <w:r>
              <w:t>3</w:t>
            </w:r>
          </w:p>
        </w:tc>
      </w:tr>
      <w:tr w:rsidR="005A52FE" w:rsidTr="005C2565">
        <w:tc>
          <w:tcPr>
            <w:tcW w:w="1074" w:type="pct"/>
            <w:shd w:val="clear" w:color="auto" w:fill="F1F1F1"/>
            <w:tcMar>
              <w:top w:w="120" w:type="dxa"/>
              <w:left w:w="240" w:type="dxa"/>
              <w:bottom w:w="120" w:type="dxa"/>
              <w:right w:w="120" w:type="dxa"/>
            </w:tcMar>
            <w:hideMark/>
          </w:tcPr>
          <w:p w:rsidR="005A52FE" w:rsidRDefault="00CA242B">
            <w:hyperlink r:id="rId1653" w:history="1">
              <w:r w:rsidR="005A52FE">
                <w:rPr>
                  <w:rStyle w:val="Hyperlink"/>
                </w:rPr>
                <w:t>animation-duration</w:t>
              </w:r>
            </w:hyperlink>
          </w:p>
        </w:tc>
        <w:tc>
          <w:tcPr>
            <w:tcW w:w="3567" w:type="pct"/>
            <w:shd w:val="clear" w:color="auto" w:fill="F1F1F1"/>
            <w:tcMar>
              <w:top w:w="120" w:type="dxa"/>
              <w:left w:w="120" w:type="dxa"/>
              <w:bottom w:w="120" w:type="dxa"/>
              <w:right w:w="120" w:type="dxa"/>
            </w:tcMar>
            <w:hideMark/>
          </w:tcPr>
          <w:p w:rsidR="005A52FE" w:rsidRDefault="005A52FE">
            <w:r>
              <w:t>Specifies how many seconds or milliseconds an animation takes to complete one cycle</w:t>
            </w:r>
          </w:p>
        </w:tc>
        <w:tc>
          <w:tcPr>
            <w:tcW w:w="359" w:type="pct"/>
            <w:shd w:val="clear" w:color="auto" w:fill="F1F1F1"/>
            <w:tcMar>
              <w:top w:w="120" w:type="dxa"/>
              <w:left w:w="120" w:type="dxa"/>
              <w:bottom w:w="120" w:type="dxa"/>
              <w:right w:w="120" w:type="dxa"/>
            </w:tcMar>
            <w:hideMark/>
          </w:tcPr>
          <w:p w:rsidR="005A52FE" w:rsidRDefault="005A52FE">
            <w:r>
              <w:t>3</w:t>
            </w:r>
          </w:p>
        </w:tc>
      </w:tr>
      <w:tr w:rsidR="005A52FE" w:rsidTr="005C2565">
        <w:tc>
          <w:tcPr>
            <w:tcW w:w="1074" w:type="pct"/>
            <w:shd w:val="clear" w:color="auto" w:fill="FFFFFF"/>
            <w:tcMar>
              <w:top w:w="120" w:type="dxa"/>
              <w:left w:w="240" w:type="dxa"/>
              <w:bottom w:w="120" w:type="dxa"/>
              <w:right w:w="120" w:type="dxa"/>
            </w:tcMar>
            <w:hideMark/>
          </w:tcPr>
          <w:p w:rsidR="005A52FE" w:rsidRDefault="00CA242B">
            <w:hyperlink r:id="rId1654" w:history="1">
              <w:r w:rsidR="005A52FE">
                <w:rPr>
                  <w:rStyle w:val="Hyperlink"/>
                </w:rPr>
                <w:t>animation-fill-mode</w:t>
              </w:r>
            </w:hyperlink>
          </w:p>
        </w:tc>
        <w:tc>
          <w:tcPr>
            <w:tcW w:w="3567" w:type="pct"/>
            <w:shd w:val="clear" w:color="auto" w:fill="FFFFFF"/>
            <w:tcMar>
              <w:top w:w="120" w:type="dxa"/>
              <w:left w:w="120" w:type="dxa"/>
              <w:bottom w:w="120" w:type="dxa"/>
              <w:right w:w="120" w:type="dxa"/>
            </w:tcMar>
            <w:hideMark/>
          </w:tcPr>
          <w:p w:rsidR="005A52FE" w:rsidRDefault="005A52FE">
            <w:r>
              <w:t>Specifies a style for the element when the animation is not playing (when it is finished, or when it has a delay)</w:t>
            </w:r>
          </w:p>
        </w:tc>
        <w:tc>
          <w:tcPr>
            <w:tcW w:w="359" w:type="pct"/>
            <w:shd w:val="clear" w:color="auto" w:fill="FFFFFF"/>
            <w:tcMar>
              <w:top w:w="120" w:type="dxa"/>
              <w:left w:w="120" w:type="dxa"/>
              <w:bottom w:w="120" w:type="dxa"/>
              <w:right w:w="120" w:type="dxa"/>
            </w:tcMar>
            <w:hideMark/>
          </w:tcPr>
          <w:p w:rsidR="005A52FE" w:rsidRDefault="005A52FE">
            <w:r>
              <w:t>3</w:t>
            </w:r>
          </w:p>
        </w:tc>
      </w:tr>
      <w:tr w:rsidR="005A52FE" w:rsidTr="005C2565">
        <w:tc>
          <w:tcPr>
            <w:tcW w:w="1074" w:type="pct"/>
            <w:shd w:val="clear" w:color="auto" w:fill="F1F1F1"/>
            <w:tcMar>
              <w:top w:w="120" w:type="dxa"/>
              <w:left w:w="240" w:type="dxa"/>
              <w:bottom w:w="120" w:type="dxa"/>
              <w:right w:w="120" w:type="dxa"/>
            </w:tcMar>
            <w:hideMark/>
          </w:tcPr>
          <w:p w:rsidR="005A52FE" w:rsidRDefault="00CA242B">
            <w:hyperlink r:id="rId1655" w:history="1">
              <w:r w:rsidR="005A52FE">
                <w:rPr>
                  <w:rStyle w:val="Hyperlink"/>
                </w:rPr>
                <w:t>animation-iteration-count</w:t>
              </w:r>
            </w:hyperlink>
          </w:p>
        </w:tc>
        <w:tc>
          <w:tcPr>
            <w:tcW w:w="3567" w:type="pct"/>
            <w:shd w:val="clear" w:color="auto" w:fill="F1F1F1"/>
            <w:tcMar>
              <w:top w:w="120" w:type="dxa"/>
              <w:left w:w="120" w:type="dxa"/>
              <w:bottom w:w="120" w:type="dxa"/>
              <w:right w:w="120" w:type="dxa"/>
            </w:tcMar>
            <w:hideMark/>
          </w:tcPr>
          <w:p w:rsidR="005A52FE" w:rsidRDefault="005A52FE">
            <w:r>
              <w:t>Specifies the number of times an animation should be played</w:t>
            </w:r>
          </w:p>
        </w:tc>
        <w:tc>
          <w:tcPr>
            <w:tcW w:w="359" w:type="pct"/>
            <w:shd w:val="clear" w:color="auto" w:fill="F1F1F1"/>
            <w:tcMar>
              <w:top w:w="120" w:type="dxa"/>
              <w:left w:w="120" w:type="dxa"/>
              <w:bottom w:w="120" w:type="dxa"/>
              <w:right w:w="120" w:type="dxa"/>
            </w:tcMar>
            <w:hideMark/>
          </w:tcPr>
          <w:p w:rsidR="005A52FE" w:rsidRDefault="005A52FE">
            <w:r>
              <w:t>3</w:t>
            </w:r>
          </w:p>
        </w:tc>
      </w:tr>
      <w:tr w:rsidR="005A52FE" w:rsidTr="005C2565">
        <w:tc>
          <w:tcPr>
            <w:tcW w:w="1074" w:type="pct"/>
            <w:shd w:val="clear" w:color="auto" w:fill="FFFFFF"/>
            <w:tcMar>
              <w:top w:w="120" w:type="dxa"/>
              <w:left w:w="240" w:type="dxa"/>
              <w:bottom w:w="120" w:type="dxa"/>
              <w:right w:w="120" w:type="dxa"/>
            </w:tcMar>
            <w:hideMark/>
          </w:tcPr>
          <w:p w:rsidR="005A52FE" w:rsidRDefault="00CA242B">
            <w:hyperlink r:id="rId1656" w:history="1">
              <w:r w:rsidR="005A52FE">
                <w:rPr>
                  <w:rStyle w:val="Hyperlink"/>
                </w:rPr>
                <w:t>animation-name</w:t>
              </w:r>
            </w:hyperlink>
          </w:p>
        </w:tc>
        <w:tc>
          <w:tcPr>
            <w:tcW w:w="3567" w:type="pct"/>
            <w:shd w:val="clear" w:color="auto" w:fill="FFFFFF"/>
            <w:tcMar>
              <w:top w:w="120" w:type="dxa"/>
              <w:left w:w="120" w:type="dxa"/>
              <w:bottom w:w="120" w:type="dxa"/>
              <w:right w:w="120" w:type="dxa"/>
            </w:tcMar>
            <w:hideMark/>
          </w:tcPr>
          <w:p w:rsidR="005A52FE" w:rsidRDefault="005A52FE">
            <w:r>
              <w:t>Specifies the name of the @keyframes animation</w:t>
            </w:r>
          </w:p>
        </w:tc>
        <w:tc>
          <w:tcPr>
            <w:tcW w:w="359" w:type="pct"/>
            <w:shd w:val="clear" w:color="auto" w:fill="FFFFFF"/>
            <w:tcMar>
              <w:top w:w="120" w:type="dxa"/>
              <w:left w:w="120" w:type="dxa"/>
              <w:bottom w:w="120" w:type="dxa"/>
              <w:right w:w="120" w:type="dxa"/>
            </w:tcMar>
            <w:hideMark/>
          </w:tcPr>
          <w:p w:rsidR="005A52FE" w:rsidRDefault="005A52FE">
            <w:r>
              <w:t>3</w:t>
            </w:r>
          </w:p>
        </w:tc>
      </w:tr>
      <w:tr w:rsidR="005A52FE" w:rsidTr="005C2565">
        <w:tc>
          <w:tcPr>
            <w:tcW w:w="1074" w:type="pct"/>
            <w:shd w:val="clear" w:color="auto" w:fill="F1F1F1"/>
            <w:tcMar>
              <w:top w:w="120" w:type="dxa"/>
              <w:left w:w="240" w:type="dxa"/>
              <w:bottom w:w="120" w:type="dxa"/>
              <w:right w:w="120" w:type="dxa"/>
            </w:tcMar>
            <w:hideMark/>
          </w:tcPr>
          <w:p w:rsidR="005A52FE" w:rsidRDefault="00CA242B">
            <w:hyperlink r:id="rId1657" w:history="1">
              <w:r w:rsidR="005A52FE">
                <w:rPr>
                  <w:rStyle w:val="Hyperlink"/>
                </w:rPr>
                <w:t>animation-play-state</w:t>
              </w:r>
            </w:hyperlink>
          </w:p>
        </w:tc>
        <w:tc>
          <w:tcPr>
            <w:tcW w:w="3567" w:type="pct"/>
            <w:shd w:val="clear" w:color="auto" w:fill="F1F1F1"/>
            <w:tcMar>
              <w:top w:w="120" w:type="dxa"/>
              <w:left w:w="120" w:type="dxa"/>
              <w:bottom w:w="120" w:type="dxa"/>
              <w:right w:w="120" w:type="dxa"/>
            </w:tcMar>
            <w:hideMark/>
          </w:tcPr>
          <w:p w:rsidR="005A52FE" w:rsidRDefault="005A52FE">
            <w:r>
              <w:t>Specifies whether the animation is running or paused</w:t>
            </w:r>
          </w:p>
        </w:tc>
        <w:tc>
          <w:tcPr>
            <w:tcW w:w="359" w:type="pct"/>
            <w:shd w:val="clear" w:color="auto" w:fill="F1F1F1"/>
            <w:tcMar>
              <w:top w:w="120" w:type="dxa"/>
              <w:left w:w="120" w:type="dxa"/>
              <w:bottom w:w="120" w:type="dxa"/>
              <w:right w:w="120" w:type="dxa"/>
            </w:tcMar>
            <w:hideMark/>
          </w:tcPr>
          <w:p w:rsidR="005A52FE" w:rsidRDefault="005A52FE">
            <w:r>
              <w:t>3</w:t>
            </w:r>
          </w:p>
        </w:tc>
      </w:tr>
      <w:tr w:rsidR="005A52FE" w:rsidTr="005C2565">
        <w:tc>
          <w:tcPr>
            <w:tcW w:w="1074" w:type="pct"/>
            <w:shd w:val="clear" w:color="auto" w:fill="FFFFFF"/>
            <w:tcMar>
              <w:top w:w="120" w:type="dxa"/>
              <w:left w:w="240" w:type="dxa"/>
              <w:bottom w:w="120" w:type="dxa"/>
              <w:right w:w="120" w:type="dxa"/>
            </w:tcMar>
            <w:hideMark/>
          </w:tcPr>
          <w:p w:rsidR="005A52FE" w:rsidRDefault="00CA242B">
            <w:hyperlink r:id="rId1658" w:history="1">
              <w:r w:rsidR="005A52FE">
                <w:rPr>
                  <w:rStyle w:val="Hyperlink"/>
                </w:rPr>
                <w:t>animation-timing-function</w:t>
              </w:r>
            </w:hyperlink>
          </w:p>
        </w:tc>
        <w:tc>
          <w:tcPr>
            <w:tcW w:w="3567" w:type="pct"/>
            <w:shd w:val="clear" w:color="auto" w:fill="FFFFFF"/>
            <w:tcMar>
              <w:top w:w="120" w:type="dxa"/>
              <w:left w:w="120" w:type="dxa"/>
              <w:bottom w:w="120" w:type="dxa"/>
              <w:right w:w="120" w:type="dxa"/>
            </w:tcMar>
            <w:hideMark/>
          </w:tcPr>
          <w:p w:rsidR="005A52FE" w:rsidRDefault="005A52FE">
            <w:r>
              <w:t>Specifies the speed curve of an animation</w:t>
            </w:r>
          </w:p>
        </w:tc>
        <w:tc>
          <w:tcPr>
            <w:tcW w:w="359" w:type="pct"/>
            <w:shd w:val="clear" w:color="auto" w:fill="FFFFFF"/>
            <w:tcMar>
              <w:top w:w="120" w:type="dxa"/>
              <w:left w:w="120" w:type="dxa"/>
              <w:bottom w:w="120" w:type="dxa"/>
              <w:right w:w="120" w:type="dxa"/>
            </w:tcMar>
            <w:hideMark/>
          </w:tcPr>
          <w:p w:rsidR="005A52FE" w:rsidRDefault="005A52FE">
            <w:r>
              <w:t>3</w:t>
            </w:r>
          </w:p>
        </w:tc>
      </w:tr>
    </w:tbl>
    <w:p w:rsidR="005A52FE" w:rsidRDefault="005A52FE" w:rsidP="005C2565">
      <w:pPr>
        <w:pStyle w:val="Heading2"/>
      </w:pPr>
      <w:bookmarkStart w:id="95" w:name="_Toc492230556"/>
      <w:r w:rsidRPr="005C2565">
        <w:t>Transform</w:t>
      </w:r>
      <w:r>
        <w:t xml:space="preserve"> Properties</w:t>
      </w:r>
      <w:bookmarkEnd w:id="95"/>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94"/>
        <w:gridCol w:w="6072"/>
        <w:gridCol w:w="734"/>
      </w:tblGrid>
      <w:tr w:rsidR="005A52FE" w:rsidTr="005C2565">
        <w:tc>
          <w:tcPr>
            <w:tcW w:w="1227" w:type="pct"/>
            <w:shd w:val="clear" w:color="auto" w:fill="FFFFFF"/>
            <w:tcMar>
              <w:top w:w="120" w:type="dxa"/>
              <w:left w:w="240" w:type="dxa"/>
              <w:bottom w:w="120" w:type="dxa"/>
              <w:right w:w="120" w:type="dxa"/>
            </w:tcMar>
            <w:hideMark/>
          </w:tcPr>
          <w:p w:rsidR="005A52FE" w:rsidRDefault="005A52FE">
            <w:pPr>
              <w:rPr>
                <w:b/>
                <w:bCs/>
              </w:rPr>
            </w:pPr>
            <w:r>
              <w:rPr>
                <w:b/>
                <w:bCs/>
              </w:rPr>
              <w:t>Property</w:t>
            </w:r>
          </w:p>
        </w:tc>
        <w:tc>
          <w:tcPr>
            <w:tcW w:w="3381" w:type="pct"/>
            <w:shd w:val="clear" w:color="auto" w:fill="FFFFFF"/>
            <w:tcMar>
              <w:top w:w="120" w:type="dxa"/>
              <w:left w:w="120" w:type="dxa"/>
              <w:bottom w:w="120" w:type="dxa"/>
              <w:right w:w="120" w:type="dxa"/>
            </w:tcMar>
            <w:hideMark/>
          </w:tcPr>
          <w:p w:rsidR="005A52FE" w:rsidRDefault="005A52FE">
            <w:pPr>
              <w:rPr>
                <w:b/>
                <w:bCs/>
              </w:rPr>
            </w:pPr>
            <w:r>
              <w:rPr>
                <w:b/>
                <w:bCs/>
              </w:rPr>
              <w:t>Description</w:t>
            </w:r>
          </w:p>
        </w:tc>
        <w:tc>
          <w:tcPr>
            <w:tcW w:w="392" w:type="pct"/>
            <w:shd w:val="clear" w:color="auto" w:fill="FFFFFF"/>
            <w:tcMar>
              <w:top w:w="120" w:type="dxa"/>
              <w:left w:w="120" w:type="dxa"/>
              <w:bottom w:w="120" w:type="dxa"/>
              <w:right w:w="120" w:type="dxa"/>
            </w:tcMar>
            <w:hideMark/>
          </w:tcPr>
          <w:p w:rsidR="005A52FE" w:rsidRDefault="005A52FE">
            <w:pPr>
              <w:rPr>
                <w:b/>
                <w:bCs/>
              </w:rPr>
            </w:pPr>
            <w:r>
              <w:rPr>
                <w:b/>
                <w:bCs/>
              </w:rPr>
              <w:t>CSS</w:t>
            </w:r>
          </w:p>
        </w:tc>
      </w:tr>
      <w:tr w:rsidR="005A52FE" w:rsidTr="005C2565">
        <w:tc>
          <w:tcPr>
            <w:tcW w:w="1227" w:type="pct"/>
            <w:shd w:val="clear" w:color="auto" w:fill="F1F1F1"/>
            <w:tcMar>
              <w:top w:w="120" w:type="dxa"/>
              <w:left w:w="240" w:type="dxa"/>
              <w:bottom w:w="120" w:type="dxa"/>
              <w:right w:w="120" w:type="dxa"/>
            </w:tcMar>
            <w:hideMark/>
          </w:tcPr>
          <w:p w:rsidR="005A52FE" w:rsidRDefault="00CA242B">
            <w:hyperlink r:id="rId1659" w:history="1">
              <w:r w:rsidR="005A52FE">
                <w:rPr>
                  <w:rStyle w:val="Hyperlink"/>
                </w:rPr>
                <w:t>backface-visibility</w:t>
              </w:r>
            </w:hyperlink>
          </w:p>
        </w:tc>
        <w:tc>
          <w:tcPr>
            <w:tcW w:w="3381" w:type="pct"/>
            <w:shd w:val="clear" w:color="auto" w:fill="F1F1F1"/>
            <w:tcMar>
              <w:top w:w="120" w:type="dxa"/>
              <w:left w:w="120" w:type="dxa"/>
              <w:bottom w:w="120" w:type="dxa"/>
              <w:right w:w="120" w:type="dxa"/>
            </w:tcMar>
            <w:hideMark/>
          </w:tcPr>
          <w:p w:rsidR="005A52FE" w:rsidRDefault="005A52FE">
            <w:r>
              <w:t>Defines whether or not an element should be visible when not facing the screen</w:t>
            </w:r>
          </w:p>
        </w:tc>
        <w:tc>
          <w:tcPr>
            <w:tcW w:w="392" w:type="pct"/>
            <w:shd w:val="clear" w:color="auto" w:fill="F1F1F1"/>
            <w:tcMar>
              <w:top w:w="120" w:type="dxa"/>
              <w:left w:w="120" w:type="dxa"/>
              <w:bottom w:w="120" w:type="dxa"/>
              <w:right w:w="120" w:type="dxa"/>
            </w:tcMar>
            <w:hideMark/>
          </w:tcPr>
          <w:p w:rsidR="005A52FE" w:rsidRDefault="005A52FE">
            <w:r>
              <w:t>3</w:t>
            </w:r>
          </w:p>
        </w:tc>
      </w:tr>
      <w:tr w:rsidR="005A52FE" w:rsidTr="005C2565">
        <w:tc>
          <w:tcPr>
            <w:tcW w:w="1227" w:type="pct"/>
            <w:shd w:val="clear" w:color="auto" w:fill="FFFFFF"/>
            <w:tcMar>
              <w:top w:w="120" w:type="dxa"/>
              <w:left w:w="240" w:type="dxa"/>
              <w:bottom w:w="120" w:type="dxa"/>
              <w:right w:w="120" w:type="dxa"/>
            </w:tcMar>
            <w:hideMark/>
          </w:tcPr>
          <w:p w:rsidR="005A52FE" w:rsidRDefault="00CA242B">
            <w:hyperlink r:id="rId1660" w:history="1">
              <w:r w:rsidR="005A52FE">
                <w:rPr>
                  <w:rStyle w:val="Hyperlink"/>
                </w:rPr>
                <w:t>perspective</w:t>
              </w:r>
            </w:hyperlink>
          </w:p>
        </w:tc>
        <w:tc>
          <w:tcPr>
            <w:tcW w:w="3381" w:type="pct"/>
            <w:shd w:val="clear" w:color="auto" w:fill="FFFFFF"/>
            <w:tcMar>
              <w:top w:w="120" w:type="dxa"/>
              <w:left w:w="120" w:type="dxa"/>
              <w:bottom w:w="120" w:type="dxa"/>
              <w:right w:w="120" w:type="dxa"/>
            </w:tcMar>
            <w:hideMark/>
          </w:tcPr>
          <w:p w:rsidR="005A52FE" w:rsidRDefault="005A52FE">
            <w:r>
              <w:t>Specifies the perspective on how 3D elements are viewed</w:t>
            </w:r>
          </w:p>
        </w:tc>
        <w:tc>
          <w:tcPr>
            <w:tcW w:w="392" w:type="pct"/>
            <w:shd w:val="clear" w:color="auto" w:fill="FFFFFF"/>
            <w:tcMar>
              <w:top w:w="120" w:type="dxa"/>
              <w:left w:w="120" w:type="dxa"/>
              <w:bottom w:w="120" w:type="dxa"/>
              <w:right w:w="120" w:type="dxa"/>
            </w:tcMar>
            <w:hideMark/>
          </w:tcPr>
          <w:p w:rsidR="005A52FE" w:rsidRDefault="005A52FE">
            <w:r>
              <w:t>3</w:t>
            </w:r>
          </w:p>
        </w:tc>
      </w:tr>
      <w:tr w:rsidR="005A52FE" w:rsidTr="005C2565">
        <w:tc>
          <w:tcPr>
            <w:tcW w:w="1227" w:type="pct"/>
            <w:shd w:val="clear" w:color="auto" w:fill="F1F1F1"/>
            <w:tcMar>
              <w:top w:w="120" w:type="dxa"/>
              <w:left w:w="240" w:type="dxa"/>
              <w:bottom w:w="120" w:type="dxa"/>
              <w:right w:w="120" w:type="dxa"/>
            </w:tcMar>
            <w:hideMark/>
          </w:tcPr>
          <w:p w:rsidR="005A52FE" w:rsidRDefault="00CA242B">
            <w:hyperlink r:id="rId1661" w:history="1">
              <w:r w:rsidR="005A52FE">
                <w:rPr>
                  <w:rStyle w:val="Hyperlink"/>
                </w:rPr>
                <w:t>perspective-origin</w:t>
              </w:r>
            </w:hyperlink>
          </w:p>
        </w:tc>
        <w:tc>
          <w:tcPr>
            <w:tcW w:w="3381" w:type="pct"/>
            <w:shd w:val="clear" w:color="auto" w:fill="F1F1F1"/>
            <w:tcMar>
              <w:top w:w="120" w:type="dxa"/>
              <w:left w:w="120" w:type="dxa"/>
              <w:bottom w:w="120" w:type="dxa"/>
              <w:right w:w="120" w:type="dxa"/>
            </w:tcMar>
            <w:hideMark/>
          </w:tcPr>
          <w:p w:rsidR="005A52FE" w:rsidRDefault="005A52FE">
            <w:r>
              <w:t>Specifies the bottom position of 3D elements</w:t>
            </w:r>
          </w:p>
        </w:tc>
        <w:tc>
          <w:tcPr>
            <w:tcW w:w="392" w:type="pct"/>
            <w:shd w:val="clear" w:color="auto" w:fill="F1F1F1"/>
            <w:tcMar>
              <w:top w:w="120" w:type="dxa"/>
              <w:left w:w="120" w:type="dxa"/>
              <w:bottom w:w="120" w:type="dxa"/>
              <w:right w:w="120" w:type="dxa"/>
            </w:tcMar>
            <w:hideMark/>
          </w:tcPr>
          <w:p w:rsidR="005A52FE" w:rsidRDefault="005A52FE">
            <w:r>
              <w:t>3</w:t>
            </w:r>
          </w:p>
        </w:tc>
      </w:tr>
      <w:tr w:rsidR="005A52FE" w:rsidTr="005C2565">
        <w:tc>
          <w:tcPr>
            <w:tcW w:w="1227" w:type="pct"/>
            <w:shd w:val="clear" w:color="auto" w:fill="FFFFFF"/>
            <w:tcMar>
              <w:top w:w="120" w:type="dxa"/>
              <w:left w:w="240" w:type="dxa"/>
              <w:bottom w:w="120" w:type="dxa"/>
              <w:right w:w="120" w:type="dxa"/>
            </w:tcMar>
            <w:hideMark/>
          </w:tcPr>
          <w:p w:rsidR="005A52FE" w:rsidRDefault="00CA242B">
            <w:hyperlink r:id="rId1662" w:history="1">
              <w:r w:rsidR="005A52FE">
                <w:rPr>
                  <w:rStyle w:val="Hyperlink"/>
                </w:rPr>
                <w:t>transform</w:t>
              </w:r>
            </w:hyperlink>
          </w:p>
        </w:tc>
        <w:tc>
          <w:tcPr>
            <w:tcW w:w="3381" w:type="pct"/>
            <w:shd w:val="clear" w:color="auto" w:fill="FFFFFF"/>
            <w:tcMar>
              <w:top w:w="120" w:type="dxa"/>
              <w:left w:w="120" w:type="dxa"/>
              <w:bottom w:w="120" w:type="dxa"/>
              <w:right w:w="120" w:type="dxa"/>
            </w:tcMar>
            <w:hideMark/>
          </w:tcPr>
          <w:p w:rsidR="005A52FE" w:rsidRDefault="005A52FE">
            <w:r>
              <w:t>Applies a 2D or 3D transformation to an element</w:t>
            </w:r>
          </w:p>
        </w:tc>
        <w:tc>
          <w:tcPr>
            <w:tcW w:w="392" w:type="pct"/>
            <w:shd w:val="clear" w:color="auto" w:fill="FFFFFF"/>
            <w:tcMar>
              <w:top w:w="120" w:type="dxa"/>
              <w:left w:w="120" w:type="dxa"/>
              <w:bottom w:w="120" w:type="dxa"/>
              <w:right w:w="120" w:type="dxa"/>
            </w:tcMar>
            <w:hideMark/>
          </w:tcPr>
          <w:p w:rsidR="005A52FE" w:rsidRDefault="005A52FE">
            <w:r>
              <w:t>3</w:t>
            </w:r>
          </w:p>
        </w:tc>
      </w:tr>
      <w:tr w:rsidR="005A52FE" w:rsidTr="005C2565">
        <w:tc>
          <w:tcPr>
            <w:tcW w:w="1227" w:type="pct"/>
            <w:shd w:val="clear" w:color="auto" w:fill="F1F1F1"/>
            <w:tcMar>
              <w:top w:w="120" w:type="dxa"/>
              <w:left w:w="240" w:type="dxa"/>
              <w:bottom w:w="120" w:type="dxa"/>
              <w:right w:w="120" w:type="dxa"/>
            </w:tcMar>
            <w:hideMark/>
          </w:tcPr>
          <w:p w:rsidR="005A52FE" w:rsidRDefault="00CA242B">
            <w:hyperlink r:id="rId1663" w:history="1">
              <w:r w:rsidR="005A52FE">
                <w:rPr>
                  <w:rStyle w:val="Hyperlink"/>
                </w:rPr>
                <w:t>transform-origin</w:t>
              </w:r>
            </w:hyperlink>
          </w:p>
        </w:tc>
        <w:tc>
          <w:tcPr>
            <w:tcW w:w="3381" w:type="pct"/>
            <w:shd w:val="clear" w:color="auto" w:fill="F1F1F1"/>
            <w:tcMar>
              <w:top w:w="120" w:type="dxa"/>
              <w:left w:w="120" w:type="dxa"/>
              <w:bottom w:w="120" w:type="dxa"/>
              <w:right w:w="120" w:type="dxa"/>
            </w:tcMar>
            <w:hideMark/>
          </w:tcPr>
          <w:p w:rsidR="005A52FE" w:rsidRDefault="005A52FE">
            <w:r>
              <w:t>Allows you to change the position on transformed elements</w:t>
            </w:r>
          </w:p>
        </w:tc>
        <w:tc>
          <w:tcPr>
            <w:tcW w:w="392" w:type="pct"/>
            <w:shd w:val="clear" w:color="auto" w:fill="F1F1F1"/>
            <w:tcMar>
              <w:top w:w="120" w:type="dxa"/>
              <w:left w:w="120" w:type="dxa"/>
              <w:bottom w:w="120" w:type="dxa"/>
              <w:right w:w="120" w:type="dxa"/>
            </w:tcMar>
            <w:hideMark/>
          </w:tcPr>
          <w:p w:rsidR="005A52FE" w:rsidRDefault="005A52FE">
            <w:r>
              <w:t>3</w:t>
            </w:r>
          </w:p>
        </w:tc>
      </w:tr>
      <w:tr w:rsidR="005A52FE" w:rsidTr="005C2565">
        <w:tc>
          <w:tcPr>
            <w:tcW w:w="1227" w:type="pct"/>
            <w:shd w:val="clear" w:color="auto" w:fill="FFFFFF"/>
            <w:tcMar>
              <w:top w:w="120" w:type="dxa"/>
              <w:left w:w="240" w:type="dxa"/>
              <w:bottom w:w="120" w:type="dxa"/>
              <w:right w:w="120" w:type="dxa"/>
            </w:tcMar>
            <w:hideMark/>
          </w:tcPr>
          <w:p w:rsidR="005A52FE" w:rsidRDefault="00CA242B">
            <w:hyperlink r:id="rId1664" w:history="1">
              <w:r w:rsidR="005A52FE">
                <w:rPr>
                  <w:rStyle w:val="Hyperlink"/>
                </w:rPr>
                <w:t>transform-style</w:t>
              </w:r>
            </w:hyperlink>
          </w:p>
        </w:tc>
        <w:tc>
          <w:tcPr>
            <w:tcW w:w="3381" w:type="pct"/>
            <w:shd w:val="clear" w:color="auto" w:fill="FFFFFF"/>
            <w:tcMar>
              <w:top w:w="120" w:type="dxa"/>
              <w:left w:w="120" w:type="dxa"/>
              <w:bottom w:w="120" w:type="dxa"/>
              <w:right w:w="120" w:type="dxa"/>
            </w:tcMar>
            <w:hideMark/>
          </w:tcPr>
          <w:p w:rsidR="005A52FE" w:rsidRDefault="005A52FE">
            <w:r>
              <w:t>Specifies how nested elements are rendered in 3D space</w:t>
            </w:r>
          </w:p>
        </w:tc>
        <w:tc>
          <w:tcPr>
            <w:tcW w:w="392" w:type="pct"/>
            <w:shd w:val="clear" w:color="auto" w:fill="FFFFFF"/>
            <w:tcMar>
              <w:top w:w="120" w:type="dxa"/>
              <w:left w:w="120" w:type="dxa"/>
              <w:bottom w:w="120" w:type="dxa"/>
              <w:right w:w="120" w:type="dxa"/>
            </w:tcMar>
            <w:hideMark/>
          </w:tcPr>
          <w:p w:rsidR="005A52FE" w:rsidRDefault="005A52FE">
            <w:r>
              <w:t>3</w:t>
            </w:r>
          </w:p>
        </w:tc>
      </w:tr>
    </w:tbl>
    <w:p w:rsidR="005A52FE" w:rsidRDefault="005A52FE" w:rsidP="005C2565">
      <w:pPr>
        <w:pStyle w:val="Heading2"/>
      </w:pPr>
      <w:bookmarkStart w:id="96" w:name="_Toc492230557"/>
      <w:r w:rsidRPr="005C2565">
        <w:t>Transitions</w:t>
      </w:r>
      <w:r>
        <w:t xml:space="preserve"> Properties</w:t>
      </w:r>
      <w:bookmarkEnd w:id="96"/>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76"/>
        <w:gridCol w:w="6090"/>
        <w:gridCol w:w="734"/>
      </w:tblGrid>
      <w:tr w:rsidR="005A52FE" w:rsidTr="005C2565">
        <w:tc>
          <w:tcPr>
            <w:tcW w:w="1218" w:type="pct"/>
            <w:shd w:val="clear" w:color="auto" w:fill="FFFFFF"/>
            <w:tcMar>
              <w:top w:w="120" w:type="dxa"/>
              <w:left w:w="240" w:type="dxa"/>
              <w:bottom w:w="120" w:type="dxa"/>
              <w:right w:w="120" w:type="dxa"/>
            </w:tcMar>
            <w:hideMark/>
          </w:tcPr>
          <w:p w:rsidR="005A52FE" w:rsidRDefault="005A52FE">
            <w:pPr>
              <w:rPr>
                <w:b/>
                <w:bCs/>
              </w:rPr>
            </w:pPr>
            <w:r>
              <w:rPr>
                <w:b/>
                <w:bCs/>
              </w:rPr>
              <w:t>Property</w:t>
            </w:r>
          </w:p>
        </w:tc>
        <w:tc>
          <w:tcPr>
            <w:tcW w:w="3392" w:type="pct"/>
            <w:shd w:val="clear" w:color="auto" w:fill="FFFFFF"/>
            <w:tcMar>
              <w:top w:w="120" w:type="dxa"/>
              <w:left w:w="120" w:type="dxa"/>
              <w:bottom w:w="120" w:type="dxa"/>
              <w:right w:w="120" w:type="dxa"/>
            </w:tcMar>
            <w:hideMark/>
          </w:tcPr>
          <w:p w:rsidR="005A52FE" w:rsidRDefault="005A52FE">
            <w:pPr>
              <w:rPr>
                <w:b/>
                <w:bCs/>
              </w:rPr>
            </w:pPr>
            <w:r>
              <w:rPr>
                <w:b/>
                <w:bCs/>
              </w:rPr>
              <w:t>Description</w:t>
            </w:r>
          </w:p>
        </w:tc>
        <w:tc>
          <w:tcPr>
            <w:tcW w:w="390" w:type="pct"/>
            <w:shd w:val="clear" w:color="auto" w:fill="FFFFFF"/>
            <w:tcMar>
              <w:top w:w="120" w:type="dxa"/>
              <w:left w:w="120" w:type="dxa"/>
              <w:bottom w:w="120" w:type="dxa"/>
              <w:right w:w="120" w:type="dxa"/>
            </w:tcMar>
            <w:hideMark/>
          </w:tcPr>
          <w:p w:rsidR="005A52FE" w:rsidRDefault="005A52FE">
            <w:pPr>
              <w:rPr>
                <w:b/>
                <w:bCs/>
              </w:rPr>
            </w:pPr>
            <w:r>
              <w:rPr>
                <w:b/>
                <w:bCs/>
              </w:rPr>
              <w:t>CSS</w:t>
            </w:r>
          </w:p>
        </w:tc>
      </w:tr>
      <w:tr w:rsidR="005A52FE" w:rsidTr="005C2565">
        <w:tc>
          <w:tcPr>
            <w:tcW w:w="1218" w:type="pct"/>
            <w:shd w:val="clear" w:color="auto" w:fill="F1F1F1"/>
            <w:tcMar>
              <w:top w:w="120" w:type="dxa"/>
              <w:left w:w="240" w:type="dxa"/>
              <w:bottom w:w="120" w:type="dxa"/>
              <w:right w:w="120" w:type="dxa"/>
            </w:tcMar>
            <w:hideMark/>
          </w:tcPr>
          <w:p w:rsidR="005A52FE" w:rsidRDefault="00CA242B">
            <w:hyperlink r:id="rId1665" w:history="1">
              <w:r w:rsidR="005A52FE">
                <w:rPr>
                  <w:rStyle w:val="Hyperlink"/>
                </w:rPr>
                <w:t>transition</w:t>
              </w:r>
            </w:hyperlink>
          </w:p>
        </w:tc>
        <w:tc>
          <w:tcPr>
            <w:tcW w:w="3392" w:type="pct"/>
            <w:shd w:val="clear" w:color="auto" w:fill="F1F1F1"/>
            <w:tcMar>
              <w:top w:w="120" w:type="dxa"/>
              <w:left w:w="120" w:type="dxa"/>
              <w:bottom w:w="120" w:type="dxa"/>
              <w:right w:w="120" w:type="dxa"/>
            </w:tcMar>
            <w:hideMark/>
          </w:tcPr>
          <w:p w:rsidR="005A52FE" w:rsidRDefault="005A52FE">
            <w:r>
              <w:t>A shorthand property for setting the four transition properties</w:t>
            </w:r>
          </w:p>
        </w:tc>
        <w:tc>
          <w:tcPr>
            <w:tcW w:w="390" w:type="pct"/>
            <w:shd w:val="clear" w:color="auto" w:fill="F1F1F1"/>
            <w:tcMar>
              <w:top w:w="120" w:type="dxa"/>
              <w:left w:w="120" w:type="dxa"/>
              <w:bottom w:w="120" w:type="dxa"/>
              <w:right w:w="120" w:type="dxa"/>
            </w:tcMar>
            <w:hideMark/>
          </w:tcPr>
          <w:p w:rsidR="005A52FE" w:rsidRDefault="005A52FE">
            <w:r>
              <w:t>3</w:t>
            </w:r>
          </w:p>
        </w:tc>
      </w:tr>
      <w:tr w:rsidR="005A52FE" w:rsidTr="005C2565">
        <w:tc>
          <w:tcPr>
            <w:tcW w:w="1218" w:type="pct"/>
            <w:shd w:val="clear" w:color="auto" w:fill="FFFFFF"/>
            <w:tcMar>
              <w:top w:w="120" w:type="dxa"/>
              <w:left w:w="240" w:type="dxa"/>
              <w:bottom w:w="120" w:type="dxa"/>
              <w:right w:w="120" w:type="dxa"/>
            </w:tcMar>
            <w:hideMark/>
          </w:tcPr>
          <w:p w:rsidR="005A52FE" w:rsidRDefault="00CA242B">
            <w:hyperlink r:id="rId1666" w:history="1">
              <w:r w:rsidR="005A52FE">
                <w:rPr>
                  <w:rStyle w:val="Hyperlink"/>
                </w:rPr>
                <w:t>transition-property</w:t>
              </w:r>
            </w:hyperlink>
          </w:p>
        </w:tc>
        <w:tc>
          <w:tcPr>
            <w:tcW w:w="3392" w:type="pct"/>
            <w:shd w:val="clear" w:color="auto" w:fill="FFFFFF"/>
            <w:tcMar>
              <w:top w:w="120" w:type="dxa"/>
              <w:left w:w="120" w:type="dxa"/>
              <w:bottom w:w="120" w:type="dxa"/>
              <w:right w:w="120" w:type="dxa"/>
            </w:tcMar>
            <w:hideMark/>
          </w:tcPr>
          <w:p w:rsidR="005A52FE" w:rsidRDefault="005A52FE">
            <w:r>
              <w:t>Specifies the name of the CSS property the transition effect is for</w:t>
            </w:r>
          </w:p>
        </w:tc>
        <w:tc>
          <w:tcPr>
            <w:tcW w:w="390" w:type="pct"/>
            <w:shd w:val="clear" w:color="auto" w:fill="FFFFFF"/>
            <w:tcMar>
              <w:top w:w="120" w:type="dxa"/>
              <w:left w:w="120" w:type="dxa"/>
              <w:bottom w:w="120" w:type="dxa"/>
              <w:right w:w="120" w:type="dxa"/>
            </w:tcMar>
            <w:hideMark/>
          </w:tcPr>
          <w:p w:rsidR="005A52FE" w:rsidRDefault="005A52FE">
            <w:r>
              <w:t>3</w:t>
            </w:r>
          </w:p>
        </w:tc>
      </w:tr>
      <w:tr w:rsidR="005A52FE" w:rsidTr="005C2565">
        <w:tc>
          <w:tcPr>
            <w:tcW w:w="1218" w:type="pct"/>
            <w:shd w:val="clear" w:color="auto" w:fill="F1F1F1"/>
            <w:tcMar>
              <w:top w:w="120" w:type="dxa"/>
              <w:left w:w="240" w:type="dxa"/>
              <w:bottom w:w="120" w:type="dxa"/>
              <w:right w:w="120" w:type="dxa"/>
            </w:tcMar>
            <w:hideMark/>
          </w:tcPr>
          <w:p w:rsidR="005A52FE" w:rsidRDefault="00CA242B">
            <w:hyperlink r:id="rId1667" w:history="1">
              <w:r w:rsidR="005A52FE">
                <w:rPr>
                  <w:rStyle w:val="Hyperlink"/>
                </w:rPr>
                <w:t>transition-duration</w:t>
              </w:r>
            </w:hyperlink>
          </w:p>
        </w:tc>
        <w:tc>
          <w:tcPr>
            <w:tcW w:w="3392" w:type="pct"/>
            <w:shd w:val="clear" w:color="auto" w:fill="F1F1F1"/>
            <w:tcMar>
              <w:top w:w="120" w:type="dxa"/>
              <w:left w:w="120" w:type="dxa"/>
              <w:bottom w:w="120" w:type="dxa"/>
              <w:right w:w="120" w:type="dxa"/>
            </w:tcMar>
            <w:hideMark/>
          </w:tcPr>
          <w:p w:rsidR="005A52FE" w:rsidRDefault="005A52FE">
            <w:r>
              <w:t>Specifies how many seconds or milliseconds a transition effect takes to complete</w:t>
            </w:r>
          </w:p>
        </w:tc>
        <w:tc>
          <w:tcPr>
            <w:tcW w:w="390" w:type="pct"/>
            <w:shd w:val="clear" w:color="auto" w:fill="F1F1F1"/>
            <w:tcMar>
              <w:top w:w="120" w:type="dxa"/>
              <w:left w:w="120" w:type="dxa"/>
              <w:bottom w:w="120" w:type="dxa"/>
              <w:right w:w="120" w:type="dxa"/>
            </w:tcMar>
            <w:hideMark/>
          </w:tcPr>
          <w:p w:rsidR="005A52FE" w:rsidRDefault="005A52FE">
            <w:r>
              <w:t>3</w:t>
            </w:r>
          </w:p>
        </w:tc>
      </w:tr>
      <w:tr w:rsidR="005A52FE" w:rsidTr="005C2565">
        <w:tc>
          <w:tcPr>
            <w:tcW w:w="1218" w:type="pct"/>
            <w:shd w:val="clear" w:color="auto" w:fill="FFFFFF"/>
            <w:tcMar>
              <w:top w:w="120" w:type="dxa"/>
              <w:left w:w="240" w:type="dxa"/>
              <w:bottom w:w="120" w:type="dxa"/>
              <w:right w:w="120" w:type="dxa"/>
            </w:tcMar>
            <w:hideMark/>
          </w:tcPr>
          <w:p w:rsidR="005A52FE" w:rsidRDefault="00CA242B">
            <w:hyperlink r:id="rId1668" w:history="1">
              <w:r w:rsidR="005A52FE">
                <w:rPr>
                  <w:rStyle w:val="Hyperlink"/>
                </w:rPr>
                <w:t>transition-timing-function</w:t>
              </w:r>
            </w:hyperlink>
          </w:p>
        </w:tc>
        <w:tc>
          <w:tcPr>
            <w:tcW w:w="3392" w:type="pct"/>
            <w:shd w:val="clear" w:color="auto" w:fill="FFFFFF"/>
            <w:tcMar>
              <w:top w:w="120" w:type="dxa"/>
              <w:left w:w="120" w:type="dxa"/>
              <w:bottom w:w="120" w:type="dxa"/>
              <w:right w:w="120" w:type="dxa"/>
            </w:tcMar>
            <w:hideMark/>
          </w:tcPr>
          <w:p w:rsidR="005A52FE" w:rsidRDefault="005A52FE">
            <w:r>
              <w:t>Specifies the speed curve of the transition effect</w:t>
            </w:r>
          </w:p>
        </w:tc>
        <w:tc>
          <w:tcPr>
            <w:tcW w:w="390" w:type="pct"/>
            <w:shd w:val="clear" w:color="auto" w:fill="FFFFFF"/>
            <w:tcMar>
              <w:top w:w="120" w:type="dxa"/>
              <w:left w:w="120" w:type="dxa"/>
              <w:bottom w:w="120" w:type="dxa"/>
              <w:right w:w="120" w:type="dxa"/>
            </w:tcMar>
            <w:hideMark/>
          </w:tcPr>
          <w:p w:rsidR="005A52FE" w:rsidRDefault="005A52FE">
            <w:r>
              <w:t>3</w:t>
            </w:r>
          </w:p>
        </w:tc>
      </w:tr>
      <w:tr w:rsidR="005A52FE" w:rsidTr="005C2565">
        <w:tc>
          <w:tcPr>
            <w:tcW w:w="1218" w:type="pct"/>
            <w:shd w:val="clear" w:color="auto" w:fill="F1F1F1"/>
            <w:tcMar>
              <w:top w:w="120" w:type="dxa"/>
              <w:left w:w="240" w:type="dxa"/>
              <w:bottom w:w="120" w:type="dxa"/>
              <w:right w:w="120" w:type="dxa"/>
            </w:tcMar>
            <w:hideMark/>
          </w:tcPr>
          <w:p w:rsidR="005A52FE" w:rsidRDefault="00CA242B">
            <w:hyperlink r:id="rId1669" w:history="1">
              <w:r w:rsidR="005A52FE">
                <w:rPr>
                  <w:rStyle w:val="Hyperlink"/>
                </w:rPr>
                <w:t>transition-delay</w:t>
              </w:r>
            </w:hyperlink>
          </w:p>
        </w:tc>
        <w:tc>
          <w:tcPr>
            <w:tcW w:w="3392" w:type="pct"/>
            <w:shd w:val="clear" w:color="auto" w:fill="F1F1F1"/>
            <w:tcMar>
              <w:top w:w="120" w:type="dxa"/>
              <w:left w:w="120" w:type="dxa"/>
              <w:bottom w:w="120" w:type="dxa"/>
              <w:right w:w="120" w:type="dxa"/>
            </w:tcMar>
            <w:hideMark/>
          </w:tcPr>
          <w:p w:rsidR="005A52FE" w:rsidRDefault="005A52FE">
            <w:r>
              <w:t>Specifies when the transition effect will start</w:t>
            </w:r>
          </w:p>
        </w:tc>
        <w:tc>
          <w:tcPr>
            <w:tcW w:w="390" w:type="pct"/>
            <w:shd w:val="clear" w:color="auto" w:fill="F1F1F1"/>
            <w:tcMar>
              <w:top w:w="120" w:type="dxa"/>
              <w:left w:w="120" w:type="dxa"/>
              <w:bottom w:w="120" w:type="dxa"/>
              <w:right w:w="120" w:type="dxa"/>
            </w:tcMar>
            <w:hideMark/>
          </w:tcPr>
          <w:p w:rsidR="005A52FE" w:rsidRDefault="005A52FE">
            <w:r>
              <w:t>3</w:t>
            </w:r>
          </w:p>
        </w:tc>
      </w:tr>
    </w:tbl>
    <w:p w:rsidR="005A52FE" w:rsidRDefault="005A52FE" w:rsidP="005C2565">
      <w:pPr>
        <w:pStyle w:val="Heading2"/>
      </w:pPr>
      <w:bookmarkStart w:id="97" w:name="_Toc492230558"/>
      <w:r w:rsidRPr="005C2565">
        <w:t>Basic</w:t>
      </w:r>
      <w:r>
        <w:t xml:space="preserve"> User Interface Properties</w:t>
      </w:r>
      <w:bookmarkEnd w:id="97"/>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04"/>
        <w:gridCol w:w="6062"/>
        <w:gridCol w:w="734"/>
      </w:tblGrid>
      <w:tr w:rsidR="005A52FE" w:rsidTr="005C2565">
        <w:tc>
          <w:tcPr>
            <w:tcW w:w="1232" w:type="pct"/>
            <w:shd w:val="clear" w:color="auto" w:fill="FFFFFF"/>
            <w:tcMar>
              <w:top w:w="120" w:type="dxa"/>
              <w:left w:w="240" w:type="dxa"/>
              <w:bottom w:w="120" w:type="dxa"/>
              <w:right w:w="120" w:type="dxa"/>
            </w:tcMar>
            <w:hideMark/>
          </w:tcPr>
          <w:p w:rsidR="005A52FE" w:rsidRDefault="005A52FE">
            <w:pPr>
              <w:rPr>
                <w:b/>
                <w:bCs/>
              </w:rPr>
            </w:pPr>
            <w:r>
              <w:rPr>
                <w:b/>
                <w:bCs/>
              </w:rPr>
              <w:t>Property</w:t>
            </w:r>
          </w:p>
        </w:tc>
        <w:tc>
          <w:tcPr>
            <w:tcW w:w="3375" w:type="pct"/>
            <w:shd w:val="clear" w:color="auto" w:fill="FFFFFF"/>
            <w:tcMar>
              <w:top w:w="120" w:type="dxa"/>
              <w:left w:w="120" w:type="dxa"/>
              <w:bottom w:w="120" w:type="dxa"/>
              <w:right w:w="120" w:type="dxa"/>
            </w:tcMar>
            <w:hideMark/>
          </w:tcPr>
          <w:p w:rsidR="005A52FE" w:rsidRDefault="005A52FE">
            <w:pPr>
              <w:rPr>
                <w:b/>
                <w:bCs/>
              </w:rPr>
            </w:pPr>
            <w:r>
              <w:rPr>
                <w:b/>
                <w:bCs/>
              </w:rPr>
              <w:t>Description</w:t>
            </w:r>
          </w:p>
        </w:tc>
        <w:tc>
          <w:tcPr>
            <w:tcW w:w="393" w:type="pct"/>
            <w:shd w:val="clear" w:color="auto" w:fill="FFFFFF"/>
            <w:tcMar>
              <w:top w:w="120" w:type="dxa"/>
              <w:left w:w="120" w:type="dxa"/>
              <w:bottom w:w="120" w:type="dxa"/>
              <w:right w:w="120" w:type="dxa"/>
            </w:tcMar>
            <w:hideMark/>
          </w:tcPr>
          <w:p w:rsidR="005A52FE" w:rsidRDefault="005A52FE">
            <w:pPr>
              <w:rPr>
                <w:b/>
                <w:bCs/>
              </w:rPr>
            </w:pPr>
            <w:r>
              <w:rPr>
                <w:b/>
                <w:bCs/>
              </w:rPr>
              <w:t>CSS</w:t>
            </w:r>
          </w:p>
        </w:tc>
      </w:tr>
      <w:tr w:rsidR="005A52FE" w:rsidTr="005C2565">
        <w:tc>
          <w:tcPr>
            <w:tcW w:w="1232" w:type="pct"/>
            <w:shd w:val="clear" w:color="auto" w:fill="F1F1F1"/>
            <w:tcMar>
              <w:top w:w="120" w:type="dxa"/>
              <w:left w:w="240" w:type="dxa"/>
              <w:bottom w:w="120" w:type="dxa"/>
              <w:right w:w="120" w:type="dxa"/>
            </w:tcMar>
            <w:hideMark/>
          </w:tcPr>
          <w:p w:rsidR="005A52FE" w:rsidRDefault="00CA242B">
            <w:hyperlink r:id="rId1670" w:history="1">
              <w:r w:rsidR="005A52FE">
                <w:rPr>
                  <w:rStyle w:val="Hyperlink"/>
                </w:rPr>
                <w:t>box-sizing</w:t>
              </w:r>
            </w:hyperlink>
          </w:p>
        </w:tc>
        <w:tc>
          <w:tcPr>
            <w:tcW w:w="3375" w:type="pct"/>
            <w:shd w:val="clear" w:color="auto" w:fill="F1F1F1"/>
            <w:tcMar>
              <w:top w:w="120" w:type="dxa"/>
              <w:left w:w="120" w:type="dxa"/>
              <w:bottom w:w="120" w:type="dxa"/>
              <w:right w:w="120" w:type="dxa"/>
            </w:tcMar>
            <w:hideMark/>
          </w:tcPr>
          <w:p w:rsidR="005A52FE" w:rsidRDefault="005A52FE">
            <w:r>
              <w:t>Tells the browser what the sizing properties (width and height) should include</w:t>
            </w:r>
          </w:p>
        </w:tc>
        <w:tc>
          <w:tcPr>
            <w:tcW w:w="393" w:type="pct"/>
            <w:shd w:val="clear" w:color="auto" w:fill="F1F1F1"/>
            <w:tcMar>
              <w:top w:w="120" w:type="dxa"/>
              <w:left w:w="120" w:type="dxa"/>
              <w:bottom w:w="120" w:type="dxa"/>
              <w:right w:w="120" w:type="dxa"/>
            </w:tcMar>
            <w:hideMark/>
          </w:tcPr>
          <w:p w:rsidR="005A52FE" w:rsidRDefault="005A52FE">
            <w:r>
              <w:t>3</w:t>
            </w:r>
          </w:p>
        </w:tc>
      </w:tr>
      <w:tr w:rsidR="005A52FE" w:rsidTr="005C2565">
        <w:tc>
          <w:tcPr>
            <w:tcW w:w="1232" w:type="pct"/>
            <w:shd w:val="clear" w:color="auto" w:fill="FFFFFF"/>
            <w:tcMar>
              <w:top w:w="120" w:type="dxa"/>
              <w:left w:w="240" w:type="dxa"/>
              <w:bottom w:w="120" w:type="dxa"/>
              <w:right w:w="120" w:type="dxa"/>
            </w:tcMar>
            <w:hideMark/>
          </w:tcPr>
          <w:p w:rsidR="005A52FE" w:rsidRDefault="00CA242B">
            <w:hyperlink r:id="rId1671" w:history="1">
              <w:r w:rsidR="005A52FE">
                <w:rPr>
                  <w:rStyle w:val="Hyperlink"/>
                </w:rPr>
                <w:t>content</w:t>
              </w:r>
            </w:hyperlink>
          </w:p>
        </w:tc>
        <w:tc>
          <w:tcPr>
            <w:tcW w:w="3375" w:type="pct"/>
            <w:shd w:val="clear" w:color="auto" w:fill="FFFFFF"/>
            <w:tcMar>
              <w:top w:w="120" w:type="dxa"/>
              <w:left w:w="120" w:type="dxa"/>
              <w:bottom w:w="120" w:type="dxa"/>
              <w:right w:w="120" w:type="dxa"/>
            </w:tcMar>
            <w:hideMark/>
          </w:tcPr>
          <w:p w:rsidR="005A52FE" w:rsidRDefault="005A52FE">
            <w:r>
              <w:t>Used with the :before and :after pseudo-elements, to insert generated content</w:t>
            </w:r>
          </w:p>
        </w:tc>
        <w:tc>
          <w:tcPr>
            <w:tcW w:w="393" w:type="pct"/>
            <w:shd w:val="clear" w:color="auto" w:fill="FFFFFF"/>
            <w:tcMar>
              <w:top w:w="120" w:type="dxa"/>
              <w:left w:w="120" w:type="dxa"/>
              <w:bottom w:w="120" w:type="dxa"/>
              <w:right w:w="120" w:type="dxa"/>
            </w:tcMar>
            <w:hideMark/>
          </w:tcPr>
          <w:p w:rsidR="005A52FE" w:rsidRDefault="005A52FE">
            <w:r>
              <w:t>2</w:t>
            </w:r>
          </w:p>
        </w:tc>
      </w:tr>
      <w:tr w:rsidR="005A52FE" w:rsidTr="005C2565">
        <w:tc>
          <w:tcPr>
            <w:tcW w:w="1232" w:type="pct"/>
            <w:shd w:val="clear" w:color="auto" w:fill="F1F1F1"/>
            <w:tcMar>
              <w:top w:w="120" w:type="dxa"/>
              <w:left w:w="240" w:type="dxa"/>
              <w:bottom w:w="120" w:type="dxa"/>
              <w:right w:w="120" w:type="dxa"/>
            </w:tcMar>
            <w:hideMark/>
          </w:tcPr>
          <w:p w:rsidR="005A52FE" w:rsidRDefault="00CA242B">
            <w:hyperlink r:id="rId1672" w:history="1">
              <w:r w:rsidR="005A52FE">
                <w:rPr>
                  <w:rStyle w:val="Hyperlink"/>
                </w:rPr>
                <w:t>cursor</w:t>
              </w:r>
            </w:hyperlink>
          </w:p>
        </w:tc>
        <w:tc>
          <w:tcPr>
            <w:tcW w:w="3375" w:type="pct"/>
            <w:shd w:val="clear" w:color="auto" w:fill="F1F1F1"/>
            <w:tcMar>
              <w:top w:w="120" w:type="dxa"/>
              <w:left w:w="120" w:type="dxa"/>
              <w:bottom w:w="120" w:type="dxa"/>
              <w:right w:w="120" w:type="dxa"/>
            </w:tcMar>
            <w:hideMark/>
          </w:tcPr>
          <w:p w:rsidR="005A52FE" w:rsidRDefault="005A52FE">
            <w:r>
              <w:t>Specifies the type of cursor to be displayed</w:t>
            </w:r>
          </w:p>
        </w:tc>
        <w:tc>
          <w:tcPr>
            <w:tcW w:w="393" w:type="pct"/>
            <w:shd w:val="clear" w:color="auto" w:fill="F1F1F1"/>
            <w:tcMar>
              <w:top w:w="120" w:type="dxa"/>
              <w:left w:w="120" w:type="dxa"/>
              <w:bottom w:w="120" w:type="dxa"/>
              <w:right w:w="120" w:type="dxa"/>
            </w:tcMar>
            <w:hideMark/>
          </w:tcPr>
          <w:p w:rsidR="005A52FE" w:rsidRDefault="005A52FE">
            <w:r>
              <w:t>2</w:t>
            </w:r>
          </w:p>
        </w:tc>
      </w:tr>
      <w:tr w:rsidR="005A52FE" w:rsidTr="005C2565">
        <w:tc>
          <w:tcPr>
            <w:tcW w:w="1232" w:type="pct"/>
            <w:shd w:val="clear" w:color="auto" w:fill="FFFFFF"/>
            <w:tcMar>
              <w:top w:w="120" w:type="dxa"/>
              <w:left w:w="240" w:type="dxa"/>
              <w:bottom w:w="120" w:type="dxa"/>
              <w:right w:w="120" w:type="dxa"/>
            </w:tcMar>
            <w:hideMark/>
          </w:tcPr>
          <w:p w:rsidR="005A52FE" w:rsidRDefault="005A52FE">
            <w:r>
              <w:t>ime-mode</w:t>
            </w:r>
          </w:p>
        </w:tc>
        <w:tc>
          <w:tcPr>
            <w:tcW w:w="3375" w:type="pct"/>
            <w:shd w:val="clear" w:color="auto" w:fill="FFFFFF"/>
            <w:tcMar>
              <w:top w:w="120" w:type="dxa"/>
              <w:left w:w="120" w:type="dxa"/>
              <w:bottom w:w="120" w:type="dxa"/>
              <w:right w:w="120" w:type="dxa"/>
            </w:tcMar>
            <w:hideMark/>
          </w:tcPr>
          <w:p w:rsidR="005A52FE" w:rsidRDefault="005A52FE">
            <w:r>
              <w:t>Controls the state of the input method editor for text fields</w:t>
            </w:r>
          </w:p>
        </w:tc>
        <w:tc>
          <w:tcPr>
            <w:tcW w:w="393" w:type="pct"/>
            <w:shd w:val="clear" w:color="auto" w:fill="FFFFFF"/>
            <w:tcMar>
              <w:top w:w="120" w:type="dxa"/>
              <w:left w:w="120" w:type="dxa"/>
              <w:bottom w:w="120" w:type="dxa"/>
              <w:right w:w="120" w:type="dxa"/>
            </w:tcMar>
            <w:hideMark/>
          </w:tcPr>
          <w:p w:rsidR="005A52FE" w:rsidRDefault="005A52FE">
            <w:r>
              <w:t>3</w:t>
            </w:r>
          </w:p>
        </w:tc>
      </w:tr>
      <w:tr w:rsidR="005A52FE" w:rsidTr="005C2565">
        <w:tc>
          <w:tcPr>
            <w:tcW w:w="1232" w:type="pct"/>
            <w:shd w:val="clear" w:color="auto" w:fill="F1F1F1"/>
            <w:tcMar>
              <w:top w:w="120" w:type="dxa"/>
              <w:left w:w="240" w:type="dxa"/>
              <w:bottom w:w="120" w:type="dxa"/>
              <w:right w:w="120" w:type="dxa"/>
            </w:tcMar>
            <w:hideMark/>
          </w:tcPr>
          <w:p w:rsidR="005A52FE" w:rsidRDefault="00CA242B">
            <w:hyperlink r:id="rId1673" w:history="1">
              <w:r w:rsidR="005A52FE">
                <w:rPr>
                  <w:rStyle w:val="Hyperlink"/>
                </w:rPr>
                <w:t>nav-down</w:t>
              </w:r>
            </w:hyperlink>
          </w:p>
        </w:tc>
        <w:tc>
          <w:tcPr>
            <w:tcW w:w="3375" w:type="pct"/>
            <w:shd w:val="clear" w:color="auto" w:fill="F1F1F1"/>
            <w:tcMar>
              <w:top w:w="120" w:type="dxa"/>
              <w:left w:w="120" w:type="dxa"/>
              <w:bottom w:w="120" w:type="dxa"/>
              <w:right w:w="120" w:type="dxa"/>
            </w:tcMar>
            <w:hideMark/>
          </w:tcPr>
          <w:p w:rsidR="005A52FE" w:rsidRDefault="005A52FE">
            <w:r>
              <w:t>Specifies where to navigate when using the arrow-down navigation key</w:t>
            </w:r>
          </w:p>
        </w:tc>
        <w:tc>
          <w:tcPr>
            <w:tcW w:w="393" w:type="pct"/>
            <w:shd w:val="clear" w:color="auto" w:fill="F1F1F1"/>
            <w:tcMar>
              <w:top w:w="120" w:type="dxa"/>
              <w:left w:w="120" w:type="dxa"/>
              <w:bottom w:w="120" w:type="dxa"/>
              <w:right w:w="120" w:type="dxa"/>
            </w:tcMar>
            <w:hideMark/>
          </w:tcPr>
          <w:p w:rsidR="005A52FE" w:rsidRDefault="005A52FE">
            <w:r>
              <w:t>3</w:t>
            </w:r>
          </w:p>
        </w:tc>
      </w:tr>
      <w:tr w:rsidR="005A52FE" w:rsidTr="005C2565">
        <w:tc>
          <w:tcPr>
            <w:tcW w:w="1232" w:type="pct"/>
            <w:shd w:val="clear" w:color="auto" w:fill="FFFFFF"/>
            <w:tcMar>
              <w:top w:w="120" w:type="dxa"/>
              <w:left w:w="240" w:type="dxa"/>
              <w:bottom w:w="120" w:type="dxa"/>
              <w:right w:w="120" w:type="dxa"/>
            </w:tcMar>
            <w:hideMark/>
          </w:tcPr>
          <w:p w:rsidR="005A52FE" w:rsidRDefault="00CA242B">
            <w:hyperlink r:id="rId1674" w:history="1">
              <w:r w:rsidR="005A52FE">
                <w:rPr>
                  <w:rStyle w:val="Hyperlink"/>
                </w:rPr>
                <w:t>nav-index</w:t>
              </w:r>
            </w:hyperlink>
          </w:p>
        </w:tc>
        <w:tc>
          <w:tcPr>
            <w:tcW w:w="3375" w:type="pct"/>
            <w:shd w:val="clear" w:color="auto" w:fill="FFFFFF"/>
            <w:tcMar>
              <w:top w:w="120" w:type="dxa"/>
              <w:left w:w="120" w:type="dxa"/>
              <w:bottom w:w="120" w:type="dxa"/>
              <w:right w:w="120" w:type="dxa"/>
            </w:tcMar>
            <w:hideMark/>
          </w:tcPr>
          <w:p w:rsidR="005A52FE" w:rsidRDefault="005A52FE">
            <w:r>
              <w:t>Specifies the tabbing order for an element</w:t>
            </w:r>
          </w:p>
        </w:tc>
        <w:tc>
          <w:tcPr>
            <w:tcW w:w="393" w:type="pct"/>
            <w:shd w:val="clear" w:color="auto" w:fill="FFFFFF"/>
            <w:tcMar>
              <w:top w:w="120" w:type="dxa"/>
              <w:left w:w="120" w:type="dxa"/>
              <w:bottom w:w="120" w:type="dxa"/>
              <w:right w:w="120" w:type="dxa"/>
            </w:tcMar>
            <w:hideMark/>
          </w:tcPr>
          <w:p w:rsidR="005A52FE" w:rsidRDefault="005A52FE">
            <w:r>
              <w:t>3</w:t>
            </w:r>
          </w:p>
        </w:tc>
      </w:tr>
      <w:tr w:rsidR="005A52FE" w:rsidTr="005C2565">
        <w:tc>
          <w:tcPr>
            <w:tcW w:w="1232" w:type="pct"/>
            <w:shd w:val="clear" w:color="auto" w:fill="F1F1F1"/>
            <w:tcMar>
              <w:top w:w="120" w:type="dxa"/>
              <w:left w:w="240" w:type="dxa"/>
              <w:bottom w:w="120" w:type="dxa"/>
              <w:right w:w="120" w:type="dxa"/>
            </w:tcMar>
            <w:hideMark/>
          </w:tcPr>
          <w:p w:rsidR="005A52FE" w:rsidRDefault="00CA242B">
            <w:hyperlink r:id="rId1675" w:history="1">
              <w:r w:rsidR="005A52FE">
                <w:rPr>
                  <w:rStyle w:val="Hyperlink"/>
                </w:rPr>
                <w:t>nav-left</w:t>
              </w:r>
            </w:hyperlink>
          </w:p>
        </w:tc>
        <w:tc>
          <w:tcPr>
            <w:tcW w:w="3375" w:type="pct"/>
            <w:shd w:val="clear" w:color="auto" w:fill="F1F1F1"/>
            <w:tcMar>
              <w:top w:w="120" w:type="dxa"/>
              <w:left w:w="120" w:type="dxa"/>
              <w:bottom w:w="120" w:type="dxa"/>
              <w:right w:w="120" w:type="dxa"/>
            </w:tcMar>
            <w:hideMark/>
          </w:tcPr>
          <w:p w:rsidR="005A52FE" w:rsidRDefault="005A52FE">
            <w:r>
              <w:t>Specifies where to navigate when using the arrow-left navigation key</w:t>
            </w:r>
          </w:p>
        </w:tc>
        <w:tc>
          <w:tcPr>
            <w:tcW w:w="393" w:type="pct"/>
            <w:shd w:val="clear" w:color="auto" w:fill="F1F1F1"/>
            <w:tcMar>
              <w:top w:w="120" w:type="dxa"/>
              <w:left w:w="120" w:type="dxa"/>
              <w:bottom w:w="120" w:type="dxa"/>
              <w:right w:w="120" w:type="dxa"/>
            </w:tcMar>
            <w:hideMark/>
          </w:tcPr>
          <w:p w:rsidR="005A52FE" w:rsidRDefault="005A52FE">
            <w:r>
              <w:t>3</w:t>
            </w:r>
          </w:p>
        </w:tc>
      </w:tr>
      <w:tr w:rsidR="005A52FE" w:rsidTr="005C2565">
        <w:tc>
          <w:tcPr>
            <w:tcW w:w="1232" w:type="pct"/>
            <w:shd w:val="clear" w:color="auto" w:fill="FFFFFF"/>
            <w:tcMar>
              <w:top w:w="120" w:type="dxa"/>
              <w:left w:w="240" w:type="dxa"/>
              <w:bottom w:w="120" w:type="dxa"/>
              <w:right w:w="120" w:type="dxa"/>
            </w:tcMar>
            <w:hideMark/>
          </w:tcPr>
          <w:p w:rsidR="005A52FE" w:rsidRDefault="00CA242B">
            <w:hyperlink r:id="rId1676" w:history="1">
              <w:r w:rsidR="005A52FE">
                <w:rPr>
                  <w:rStyle w:val="Hyperlink"/>
                </w:rPr>
                <w:t>nav-right</w:t>
              </w:r>
            </w:hyperlink>
          </w:p>
        </w:tc>
        <w:tc>
          <w:tcPr>
            <w:tcW w:w="3375" w:type="pct"/>
            <w:shd w:val="clear" w:color="auto" w:fill="FFFFFF"/>
            <w:tcMar>
              <w:top w:w="120" w:type="dxa"/>
              <w:left w:w="120" w:type="dxa"/>
              <w:bottom w:w="120" w:type="dxa"/>
              <w:right w:w="120" w:type="dxa"/>
            </w:tcMar>
            <w:hideMark/>
          </w:tcPr>
          <w:p w:rsidR="005A52FE" w:rsidRDefault="005A52FE">
            <w:r>
              <w:t>Specifies where to navigate when using the arrow-right navigation key</w:t>
            </w:r>
          </w:p>
        </w:tc>
        <w:tc>
          <w:tcPr>
            <w:tcW w:w="393" w:type="pct"/>
            <w:shd w:val="clear" w:color="auto" w:fill="FFFFFF"/>
            <w:tcMar>
              <w:top w:w="120" w:type="dxa"/>
              <w:left w:w="120" w:type="dxa"/>
              <w:bottom w:w="120" w:type="dxa"/>
              <w:right w:w="120" w:type="dxa"/>
            </w:tcMar>
            <w:hideMark/>
          </w:tcPr>
          <w:p w:rsidR="005A52FE" w:rsidRDefault="005A52FE">
            <w:r>
              <w:t>3</w:t>
            </w:r>
          </w:p>
        </w:tc>
      </w:tr>
      <w:tr w:rsidR="005A52FE" w:rsidTr="005C2565">
        <w:tc>
          <w:tcPr>
            <w:tcW w:w="1232" w:type="pct"/>
            <w:shd w:val="clear" w:color="auto" w:fill="F1F1F1"/>
            <w:tcMar>
              <w:top w:w="120" w:type="dxa"/>
              <w:left w:w="240" w:type="dxa"/>
              <w:bottom w:w="120" w:type="dxa"/>
              <w:right w:w="120" w:type="dxa"/>
            </w:tcMar>
            <w:hideMark/>
          </w:tcPr>
          <w:p w:rsidR="005A52FE" w:rsidRDefault="00CA242B">
            <w:hyperlink r:id="rId1677" w:history="1">
              <w:r w:rsidR="005A52FE">
                <w:rPr>
                  <w:rStyle w:val="Hyperlink"/>
                </w:rPr>
                <w:t>nav-up</w:t>
              </w:r>
            </w:hyperlink>
          </w:p>
        </w:tc>
        <w:tc>
          <w:tcPr>
            <w:tcW w:w="3375" w:type="pct"/>
            <w:shd w:val="clear" w:color="auto" w:fill="F1F1F1"/>
            <w:tcMar>
              <w:top w:w="120" w:type="dxa"/>
              <w:left w:w="120" w:type="dxa"/>
              <w:bottom w:w="120" w:type="dxa"/>
              <w:right w:w="120" w:type="dxa"/>
            </w:tcMar>
            <w:hideMark/>
          </w:tcPr>
          <w:p w:rsidR="005A52FE" w:rsidRDefault="005A52FE">
            <w:r>
              <w:t>Specifies where to navigate when using the arrow-up navigation key</w:t>
            </w:r>
          </w:p>
        </w:tc>
        <w:tc>
          <w:tcPr>
            <w:tcW w:w="393" w:type="pct"/>
            <w:shd w:val="clear" w:color="auto" w:fill="F1F1F1"/>
            <w:tcMar>
              <w:top w:w="120" w:type="dxa"/>
              <w:left w:w="120" w:type="dxa"/>
              <w:bottom w:w="120" w:type="dxa"/>
              <w:right w:w="120" w:type="dxa"/>
            </w:tcMar>
            <w:hideMark/>
          </w:tcPr>
          <w:p w:rsidR="005A52FE" w:rsidRDefault="005A52FE">
            <w:r>
              <w:t>3</w:t>
            </w:r>
          </w:p>
        </w:tc>
      </w:tr>
      <w:tr w:rsidR="005A52FE" w:rsidTr="005C2565">
        <w:tc>
          <w:tcPr>
            <w:tcW w:w="1232" w:type="pct"/>
            <w:shd w:val="clear" w:color="auto" w:fill="FFFFFF"/>
            <w:tcMar>
              <w:top w:w="120" w:type="dxa"/>
              <w:left w:w="240" w:type="dxa"/>
              <w:bottom w:w="120" w:type="dxa"/>
              <w:right w:w="120" w:type="dxa"/>
            </w:tcMar>
            <w:hideMark/>
          </w:tcPr>
          <w:p w:rsidR="005A52FE" w:rsidRDefault="00CA242B">
            <w:hyperlink r:id="rId1678" w:history="1">
              <w:r w:rsidR="005A52FE">
                <w:rPr>
                  <w:rStyle w:val="Hyperlink"/>
                </w:rPr>
                <w:t>outline</w:t>
              </w:r>
            </w:hyperlink>
          </w:p>
        </w:tc>
        <w:tc>
          <w:tcPr>
            <w:tcW w:w="3375" w:type="pct"/>
            <w:shd w:val="clear" w:color="auto" w:fill="FFFFFF"/>
            <w:tcMar>
              <w:top w:w="120" w:type="dxa"/>
              <w:left w:w="120" w:type="dxa"/>
              <w:bottom w:w="120" w:type="dxa"/>
              <w:right w:w="120" w:type="dxa"/>
            </w:tcMar>
            <w:hideMark/>
          </w:tcPr>
          <w:p w:rsidR="005A52FE" w:rsidRDefault="005A52FE">
            <w:r>
              <w:t>Sets all the outline properties in one declaration</w:t>
            </w:r>
          </w:p>
        </w:tc>
        <w:tc>
          <w:tcPr>
            <w:tcW w:w="393" w:type="pct"/>
            <w:shd w:val="clear" w:color="auto" w:fill="FFFFFF"/>
            <w:tcMar>
              <w:top w:w="120" w:type="dxa"/>
              <w:left w:w="120" w:type="dxa"/>
              <w:bottom w:w="120" w:type="dxa"/>
              <w:right w:w="120" w:type="dxa"/>
            </w:tcMar>
            <w:hideMark/>
          </w:tcPr>
          <w:p w:rsidR="005A52FE" w:rsidRDefault="005A52FE">
            <w:r>
              <w:t>2</w:t>
            </w:r>
          </w:p>
        </w:tc>
      </w:tr>
      <w:tr w:rsidR="005A52FE" w:rsidTr="005C2565">
        <w:tc>
          <w:tcPr>
            <w:tcW w:w="1232" w:type="pct"/>
            <w:shd w:val="clear" w:color="auto" w:fill="F1F1F1"/>
            <w:tcMar>
              <w:top w:w="120" w:type="dxa"/>
              <w:left w:w="240" w:type="dxa"/>
              <w:bottom w:w="120" w:type="dxa"/>
              <w:right w:w="120" w:type="dxa"/>
            </w:tcMar>
            <w:hideMark/>
          </w:tcPr>
          <w:p w:rsidR="005A52FE" w:rsidRDefault="00CA242B">
            <w:hyperlink r:id="rId1679" w:history="1">
              <w:r w:rsidR="005A52FE">
                <w:rPr>
                  <w:rStyle w:val="Hyperlink"/>
                </w:rPr>
                <w:t>outline-color</w:t>
              </w:r>
            </w:hyperlink>
          </w:p>
        </w:tc>
        <w:tc>
          <w:tcPr>
            <w:tcW w:w="3375" w:type="pct"/>
            <w:shd w:val="clear" w:color="auto" w:fill="F1F1F1"/>
            <w:tcMar>
              <w:top w:w="120" w:type="dxa"/>
              <w:left w:w="120" w:type="dxa"/>
              <w:bottom w:w="120" w:type="dxa"/>
              <w:right w:w="120" w:type="dxa"/>
            </w:tcMar>
            <w:hideMark/>
          </w:tcPr>
          <w:p w:rsidR="005A52FE" w:rsidRDefault="005A52FE">
            <w:r>
              <w:t>Sets the color of an outline</w:t>
            </w:r>
          </w:p>
        </w:tc>
        <w:tc>
          <w:tcPr>
            <w:tcW w:w="393" w:type="pct"/>
            <w:shd w:val="clear" w:color="auto" w:fill="F1F1F1"/>
            <w:tcMar>
              <w:top w:w="120" w:type="dxa"/>
              <w:left w:w="120" w:type="dxa"/>
              <w:bottom w:w="120" w:type="dxa"/>
              <w:right w:w="120" w:type="dxa"/>
            </w:tcMar>
            <w:hideMark/>
          </w:tcPr>
          <w:p w:rsidR="005A52FE" w:rsidRDefault="005A52FE">
            <w:r>
              <w:t>2</w:t>
            </w:r>
          </w:p>
        </w:tc>
      </w:tr>
      <w:tr w:rsidR="005A52FE" w:rsidTr="005C2565">
        <w:tc>
          <w:tcPr>
            <w:tcW w:w="1232" w:type="pct"/>
            <w:shd w:val="clear" w:color="auto" w:fill="FFFFFF"/>
            <w:tcMar>
              <w:top w:w="120" w:type="dxa"/>
              <w:left w:w="240" w:type="dxa"/>
              <w:bottom w:w="120" w:type="dxa"/>
              <w:right w:w="120" w:type="dxa"/>
            </w:tcMar>
            <w:hideMark/>
          </w:tcPr>
          <w:p w:rsidR="005A52FE" w:rsidRDefault="00CA242B">
            <w:hyperlink r:id="rId1680" w:history="1">
              <w:r w:rsidR="005A52FE">
                <w:rPr>
                  <w:rStyle w:val="Hyperlink"/>
                </w:rPr>
                <w:t>outline-offset</w:t>
              </w:r>
            </w:hyperlink>
          </w:p>
        </w:tc>
        <w:tc>
          <w:tcPr>
            <w:tcW w:w="3375" w:type="pct"/>
            <w:shd w:val="clear" w:color="auto" w:fill="FFFFFF"/>
            <w:tcMar>
              <w:top w:w="120" w:type="dxa"/>
              <w:left w:w="120" w:type="dxa"/>
              <w:bottom w:w="120" w:type="dxa"/>
              <w:right w:w="120" w:type="dxa"/>
            </w:tcMar>
            <w:hideMark/>
          </w:tcPr>
          <w:p w:rsidR="005A52FE" w:rsidRDefault="005A52FE">
            <w:r>
              <w:t>Offsets an outline, and draws it beyond the border edge</w:t>
            </w:r>
          </w:p>
        </w:tc>
        <w:tc>
          <w:tcPr>
            <w:tcW w:w="393" w:type="pct"/>
            <w:shd w:val="clear" w:color="auto" w:fill="FFFFFF"/>
            <w:tcMar>
              <w:top w:w="120" w:type="dxa"/>
              <w:left w:w="120" w:type="dxa"/>
              <w:bottom w:w="120" w:type="dxa"/>
              <w:right w:w="120" w:type="dxa"/>
            </w:tcMar>
            <w:hideMark/>
          </w:tcPr>
          <w:p w:rsidR="005A52FE" w:rsidRDefault="005A52FE">
            <w:r>
              <w:t>3</w:t>
            </w:r>
          </w:p>
        </w:tc>
      </w:tr>
      <w:tr w:rsidR="005A52FE" w:rsidTr="005C2565">
        <w:tc>
          <w:tcPr>
            <w:tcW w:w="1232" w:type="pct"/>
            <w:shd w:val="clear" w:color="auto" w:fill="F1F1F1"/>
            <w:tcMar>
              <w:top w:w="120" w:type="dxa"/>
              <w:left w:w="240" w:type="dxa"/>
              <w:bottom w:w="120" w:type="dxa"/>
              <w:right w:w="120" w:type="dxa"/>
            </w:tcMar>
            <w:hideMark/>
          </w:tcPr>
          <w:p w:rsidR="005A52FE" w:rsidRDefault="00CA242B">
            <w:hyperlink r:id="rId1681" w:history="1">
              <w:r w:rsidR="005A52FE">
                <w:rPr>
                  <w:rStyle w:val="Hyperlink"/>
                </w:rPr>
                <w:t>outline-style</w:t>
              </w:r>
            </w:hyperlink>
          </w:p>
        </w:tc>
        <w:tc>
          <w:tcPr>
            <w:tcW w:w="3375" w:type="pct"/>
            <w:shd w:val="clear" w:color="auto" w:fill="F1F1F1"/>
            <w:tcMar>
              <w:top w:w="120" w:type="dxa"/>
              <w:left w:w="120" w:type="dxa"/>
              <w:bottom w:w="120" w:type="dxa"/>
              <w:right w:w="120" w:type="dxa"/>
            </w:tcMar>
            <w:hideMark/>
          </w:tcPr>
          <w:p w:rsidR="005A52FE" w:rsidRDefault="005A52FE">
            <w:r>
              <w:t>Sets the style of an outline</w:t>
            </w:r>
          </w:p>
        </w:tc>
        <w:tc>
          <w:tcPr>
            <w:tcW w:w="393" w:type="pct"/>
            <w:shd w:val="clear" w:color="auto" w:fill="F1F1F1"/>
            <w:tcMar>
              <w:top w:w="120" w:type="dxa"/>
              <w:left w:w="120" w:type="dxa"/>
              <w:bottom w:w="120" w:type="dxa"/>
              <w:right w:w="120" w:type="dxa"/>
            </w:tcMar>
            <w:hideMark/>
          </w:tcPr>
          <w:p w:rsidR="005A52FE" w:rsidRDefault="005A52FE">
            <w:r>
              <w:t>2</w:t>
            </w:r>
          </w:p>
        </w:tc>
      </w:tr>
      <w:tr w:rsidR="005A52FE" w:rsidTr="005C2565">
        <w:tc>
          <w:tcPr>
            <w:tcW w:w="1232" w:type="pct"/>
            <w:shd w:val="clear" w:color="auto" w:fill="FFFFFF"/>
            <w:tcMar>
              <w:top w:w="120" w:type="dxa"/>
              <w:left w:w="240" w:type="dxa"/>
              <w:bottom w:w="120" w:type="dxa"/>
              <w:right w:w="120" w:type="dxa"/>
            </w:tcMar>
            <w:hideMark/>
          </w:tcPr>
          <w:p w:rsidR="005A52FE" w:rsidRDefault="00CA242B">
            <w:hyperlink r:id="rId1682" w:history="1">
              <w:r w:rsidR="005A52FE">
                <w:rPr>
                  <w:rStyle w:val="Hyperlink"/>
                </w:rPr>
                <w:t>outline-width</w:t>
              </w:r>
            </w:hyperlink>
          </w:p>
        </w:tc>
        <w:tc>
          <w:tcPr>
            <w:tcW w:w="3375" w:type="pct"/>
            <w:shd w:val="clear" w:color="auto" w:fill="FFFFFF"/>
            <w:tcMar>
              <w:top w:w="120" w:type="dxa"/>
              <w:left w:w="120" w:type="dxa"/>
              <w:bottom w:w="120" w:type="dxa"/>
              <w:right w:w="120" w:type="dxa"/>
            </w:tcMar>
            <w:hideMark/>
          </w:tcPr>
          <w:p w:rsidR="005A52FE" w:rsidRDefault="005A52FE">
            <w:r>
              <w:t>Sets the width of an outline</w:t>
            </w:r>
          </w:p>
        </w:tc>
        <w:tc>
          <w:tcPr>
            <w:tcW w:w="393" w:type="pct"/>
            <w:shd w:val="clear" w:color="auto" w:fill="FFFFFF"/>
            <w:tcMar>
              <w:top w:w="120" w:type="dxa"/>
              <w:left w:w="120" w:type="dxa"/>
              <w:bottom w:w="120" w:type="dxa"/>
              <w:right w:w="120" w:type="dxa"/>
            </w:tcMar>
            <w:hideMark/>
          </w:tcPr>
          <w:p w:rsidR="005A52FE" w:rsidRDefault="005A52FE">
            <w:r>
              <w:t>2</w:t>
            </w:r>
          </w:p>
        </w:tc>
      </w:tr>
      <w:tr w:rsidR="005A52FE" w:rsidTr="005C2565">
        <w:tc>
          <w:tcPr>
            <w:tcW w:w="1232" w:type="pct"/>
            <w:shd w:val="clear" w:color="auto" w:fill="F1F1F1"/>
            <w:tcMar>
              <w:top w:w="120" w:type="dxa"/>
              <w:left w:w="240" w:type="dxa"/>
              <w:bottom w:w="120" w:type="dxa"/>
              <w:right w:w="120" w:type="dxa"/>
            </w:tcMar>
            <w:hideMark/>
          </w:tcPr>
          <w:p w:rsidR="005A52FE" w:rsidRDefault="00CA242B">
            <w:hyperlink r:id="rId1683" w:history="1">
              <w:r w:rsidR="005A52FE">
                <w:rPr>
                  <w:rStyle w:val="Hyperlink"/>
                </w:rPr>
                <w:t>resize</w:t>
              </w:r>
            </w:hyperlink>
          </w:p>
        </w:tc>
        <w:tc>
          <w:tcPr>
            <w:tcW w:w="3375" w:type="pct"/>
            <w:shd w:val="clear" w:color="auto" w:fill="F1F1F1"/>
            <w:tcMar>
              <w:top w:w="120" w:type="dxa"/>
              <w:left w:w="120" w:type="dxa"/>
              <w:bottom w:w="120" w:type="dxa"/>
              <w:right w:w="120" w:type="dxa"/>
            </w:tcMar>
            <w:hideMark/>
          </w:tcPr>
          <w:p w:rsidR="005A52FE" w:rsidRDefault="005A52FE">
            <w:r>
              <w:t>Specifies whether or not an element is resizable by the user</w:t>
            </w:r>
          </w:p>
        </w:tc>
        <w:tc>
          <w:tcPr>
            <w:tcW w:w="393" w:type="pct"/>
            <w:shd w:val="clear" w:color="auto" w:fill="F1F1F1"/>
            <w:tcMar>
              <w:top w:w="120" w:type="dxa"/>
              <w:left w:w="120" w:type="dxa"/>
              <w:bottom w:w="120" w:type="dxa"/>
              <w:right w:w="120" w:type="dxa"/>
            </w:tcMar>
            <w:hideMark/>
          </w:tcPr>
          <w:p w:rsidR="005A52FE" w:rsidRDefault="005A52FE">
            <w:r>
              <w:t>3</w:t>
            </w:r>
          </w:p>
        </w:tc>
      </w:tr>
      <w:tr w:rsidR="005A52FE" w:rsidTr="005C2565">
        <w:tc>
          <w:tcPr>
            <w:tcW w:w="1232" w:type="pct"/>
            <w:shd w:val="clear" w:color="auto" w:fill="FFFFFF"/>
            <w:tcMar>
              <w:top w:w="120" w:type="dxa"/>
              <w:left w:w="240" w:type="dxa"/>
              <w:bottom w:w="120" w:type="dxa"/>
              <w:right w:w="120" w:type="dxa"/>
            </w:tcMar>
            <w:hideMark/>
          </w:tcPr>
          <w:p w:rsidR="005A52FE" w:rsidRDefault="00CA242B">
            <w:hyperlink r:id="rId1684" w:history="1">
              <w:r w:rsidR="005A52FE">
                <w:rPr>
                  <w:rStyle w:val="Hyperlink"/>
                </w:rPr>
                <w:t>text-overflow</w:t>
              </w:r>
            </w:hyperlink>
          </w:p>
        </w:tc>
        <w:tc>
          <w:tcPr>
            <w:tcW w:w="3375" w:type="pct"/>
            <w:shd w:val="clear" w:color="auto" w:fill="FFFFFF"/>
            <w:tcMar>
              <w:top w:w="120" w:type="dxa"/>
              <w:left w:w="120" w:type="dxa"/>
              <w:bottom w:w="120" w:type="dxa"/>
              <w:right w:w="120" w:type="dxa"/>
            </w:tcMar>
            <w:hideMark/>
          </w:tcPr>
          <w:p w:rsidR="005A52FE" w:rsidRDefault="005A52FE">
            <w:r>
              <w:t>Specifies what should happen when text overflows the containing element</w:t>
            </w:r>
          </w:p>
        </w:tc>
        <w:tc>
          <w:tcPr>
            <w:tcW w:w="393" w:type="pct"/>
            <w:shd w:val="clear" w:color="auto" w:fill="FFFFFF"/>
            <w:tcMar>
              <w:top w:w="120" w:type="dxa"/>
              <w:left w:w="120" w:type="dxa"/>
              <w:bottom w:w="120" w:type="dxa"/>
              <w:right w:w="120" w:type="dxa"/>
            </w:tcMar>
            <w:hideMark/>
          </w:tcPr>
          <w:p w:rsidR="005A52FE" w:rsidRDefault="005A52FE">
            <w:r>
              <w:t>3</w:t>
            </w:r>
          </w:p>
        </w:tc>
      </w:tr>
    </w:tbl>
    <w:p w:rsidR="005A52FE" w:rsidRDefault="005A52FE" w:rsidP="005C2565">
      <w:pPr>
        <w:pStyle w:val="Heading2"/>
      </w:pPr>
      <w:bookmarkStart w:id="98" w:name="_Toc492230559"/>
      <w:r>
        <w:t>Multi-</w:t>
      </w:r>
      <w:r w:rsidRPr="005C2565">
        <w:t>column</w:t>
      </w:r>
      <w:r>
        <w:t xml:space="preserve"> Layout Properties</w:t>
      </w:r>
      <w:bookmarkEnd w:id="98"/>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83"/>
        <w:gridCol w:w="6483"/>
        <w:gridCol w:w="734"/>
      </w:tblGrid>
      <w:tr w:rsidR="005A52FE" w:rsidTr="005C2565">
        <w:tc>
          <w:tcPr>
            <w:tcW w:w="1017" w:type="pct"/>
            <w:shd w:val="clear" w:color="auto" w:fill="FFFFFF"/>
            <w:tcMar>
              <w:top w:w="120" w:type="dxa"/>
              <w:left w:w="240" w:type="dxa"/>
              <w:bottom w:w="120" w:type="dxa"/>
              <w:right w:w="120" w:type="dxa"/>
            </w:tcMar>
            <w:hideMark/>
          </w:tcPr>
          <w:p w:rsidR="005A52FE" w:rsidRDefault="005A52FE">
            <w:pPr>
              <w:rPr>
                <w:b/>
                <w:bCs/>
              </w:rPr>
            </w:pPr>
            <w:r>
              <w:rPr>
                <w:b/>
                <w:bCs/>
              </w:rPr>
              <w:t>Property</w:t>
            </w:r>
          </w:p>
        </w:tc>
        <w:tc>
          <w:tcPr>
            <w:tcW w:w="3628" w:type="pct"/>
            <w:shd w:val="clear" w:color="auto" w:fill="FFFFFF"/>
            <w:tcMar>
              <w:top w:w="120" w:type="dxa"/>
              <w:left w:w="120" w:type="dxa"/>
              <w:bottom w:w="120" w:type="dxa"/>
              <w:right w:w="120" w:type="dxa"/>
            </w:tcMar>
            <w:hideMark/>
          </w:tcPr>
          <w:p w:rsidR="005A52FE" w:rsidRDefault="005A52FE">
            <w:pPr>
              <w:rPr>
                <w:b/>
                <w:bCs/>
              </w:rPr>
            </w:pPr>
            <w:r>
              <w:rPr>
                <w:b/>
                <w:bCs/>
              </w:rPr>
              <w:t>Description</w:t>
            </w:r>
          </w:p>
        </w:tc>
        <w:tc>
          <w:tcPr>
            <w:tcW w:w="355" w:type="pct"/>
            <w:shd w:val="clear" w:color="auto" w:fill="FFFFFF"/>
            <w:tcMar>
              <w:top w:w="120" w:type="dxa"/>
              <w:left w:w="120" w:type="dxa"/>
              <w:bottom w:w="120" w:type="dxa"/>
              <w:right w:w="120" w:type="dxa"/>
            </w:tcMar>
            <w:hideMark/>
          </w:tcPr>
          <w:p w:rsidR="005A52FE" w:rsidRDefault="005A52FE">
            <w:pPr>
              <w:rPr>
                <w:b/>
                <w:bCs/>
              </w:rPr>
            </w:pPr>
            <w:r>
              <w:rPr>
                <w:b/>
                <w:bCs/>
              </w:rPr>
              <w:t>CSS</w:t>
            </w:r>
          </w:p>
        </w:tc>
      </w:tr>
      <w:tr w:rsidR="005A52FE" w:rsidTr="005C2565">
        <w:tc>
          <w:tcPr>
            <w:tcW w:w="1017" w:type="pct"/>
            <w:shd w:val="clear" w:color="auto" w:fill="F1F1F1"/>
            <w:tcMar>
              <w:top w:w="120" w:type="dxa"/>
              <w:left w:w="240" w:type="dxa"/>
              <w:bottom w:w="120" w:type="dxa"/>
              <w:right w:w="120" w:type="dxa"/>
            </w:tcMar>
            <w:hideMark/>
          </w:tcPr>
          <w:p w:rsidR="005A52FE" w:rsidRDefault="005A52FE">
            <w:r>
              <w:t>break-after</w:t>
            </w:r>
          </w:p>
        </w:tc>
        <w:tc>
          <w:tcPr>
            <w:tcW w:w="3628" w:type="pct"/>
            <w:shd w:val="clear" w:color="auto" w:fill="F1F1F1"/>
            <w:tcMar>
              <w:top w:w="120" w:type="dxa"/>
              <w:left w:w="120" w:type="dxa"/>
              <w:bottom w:w="120" w:type="dxa"/>
              <w:right w:w="120" w:type="dxa"/>
            </w:tcMar>
            <w:hideMark/>
          </w:tcPr>
          <w:p w:rsidR="005A52FE" w:rsidRDefault="005A52FE">
            <w:r>
              <w:t>Specifies the page-, column-, or region-break behavior after the generated box</w:t>
            </w:r>
          </w:p>
        </w:tc>
        <w:tc>
          <w:tcPr>
            <w:tcW w:w="355" w:type="pct"/>
            <w:shd w:val="clear" w:color="auto" w:fill="F1F1F1"/>
            <w:tcMar>
              <w:top w:w="120" w:type="dxa"/>
              <w:left w:w="120" w:type="dxa"/>
              <w:bottom w:w="120" w:type="dxa"/>
              <w:right w:w="120" w:type="dxa"/>
            </w:tcMar>
            <w:hideMark/>
          </w:tcPr>
          <w:p w:rsidR="005A52FE" w:rsidRDefault="005A52FE">
            <w:r>
              <w:t>3</w:t>
            </w:r>
          </w:p>
        </w:tc>
      </w:tr>
      <w:tr w:rsidR="005A52FE" w:rsidTr="005C2565">
        <w:tc>
          <w:tcPr>
            <w:tcW w:w="1017" w:type="pct"/>
            <w:shd w:val="clear" w:color="auto" w:fill="FFFFFF"/>
            <w:tcMar>
              <w:top w:w="120" w:type="dxa"/>
              <w:left w:w="240" w:type="dxa"/>
              <w:bottom w:w="120" w:type="dxa"/>
              <w:right w:w="120" w:type="dxa"/>
            </w:tcMar>
            <w:hideMark/>
          </w:tcPr>
          <w:p w:rsidR="005A52FE" w:rsidRDefault="005A52FE">
            <w:r>
              <w:t>break-before</w:t>
            </w:r>
          </w:p>
        </w:tc>
        <w:tc>
          <w:tcPr>
            <w:tcW w:w="3628" w:type="pct"/>
            <w:shd w:val="clear" w:color="auto" w:fill="FFFFFF"/>
            <w:tcMar>
              <w:top w:w="120" w:type="dxa"/>
              <w:left w:w="120" w:type="dxa"/>
              <w:bottom w:w="120" w:type="dxa"/>
              <w:right w:w="120" w:type="dxa"/>
            </w:tcMar>
            <w:hideMark/>
          </w:tcPr>
          <w:p w:rsidR="005A52FE" w:rsidRDefault="005A52FE">
            <w:r>
              <w:t>Specifies the page-, column-, or region-break behavior before the generated box</w:t>
            </w:r>
          </w:p>
        </w:tc>
        <w:tc>
          <w:tcPr>
            <w:tcW w:w="355" w:type="pct"/>
            <w:shd w:val="clear" w:color="auto" w:fill="FFFFFF"/>
            <w:tcMar>
              <w:top w:w="120" w:type="dxa"/>
              <w:left w:w="120" w:type="dxa"/>
              <w:bottom w:w="120" w:type="dxa"/>
              <w:right w:w="120" w:type="dxa"/>
            </w:tcMar>
            <w:hideMark/>
          </w:tcPr>
          <w:p w:rsidR="005A52FE" w:rsidRDefault="005A52FE">
            <w:r>
              <w:t>3</w:t>
            </w:r>
          </w:p>
        </w:tc>
      </w:tr>
      <w:tr w:rsidR="005A52FE" w:rsidTr="005C2565">
        <w:tc>
          <w:tcPr>
            <w:tcW w:w="1017" w:type="pct"/>
            <w:shd w:val="clear" w:color="auto" w:fill="F1F1F1"/>
            <w:tcMar>
              <w:top w:w="120" w:type="dxa"/>
              <w:left w:w="240" w:type="dxa"/>
              <w:bottom w:w="120" w:type="dxa"/>
              <w:right w:w="120" w:type="dxa"/>
            </w:tcMar>
            <w:hideMark/>
          </w:tcPr>
          <w:p w:rsidR="005A52FE" w:rsidRDefault="005A52FE">
            <w:r>
              <w:t>break-inside</w:t>
            </w:r>
          </w:p>
        </w:tc>
        <w:tc>
          <w:tcPr>
            <w:tcW w:w="3628" w:type="pct"/>
            <w:shd w:val="clear" w:color="auto" w:fill="F1F1F1"/>
            <w:tcMar>
              <w:top w:w="120" w:type="dxa"/>
              <w:left w:w="120" w:type="dxa"/>
              <w:bottom w:w="120" w:type="dxa"/>
              <w:right w:w="120" w:type="dxa"/>
            </w:tcMar>
            <w:hideMark/>
          </w:tcPr>
          <w:p w:rsidR="005A52FE" w:rsidRDefault="005A52FE">
            <w:r>
              <w:t>Specifies the page-, column-, or region-break behavior inside the generated box</w:t>
            </w:r>
          </w:p>
        </w:tc>
        <w:tc>
          <w:tcPr>
            <w:tcW w:w="355" w:type="pct"/>
            <w:shd w:val="clear" w:color="auto" w:fill="F1F1F1"/>
            <w:tcMar>
              <w:top w:w="120" w:type="dxa"/>
              <w:left w:w="120" w:type="dxa"/>
              <w:bottom w:w="120" w:type="dxa"/>
              <w:right w:w="120" w:type="dxa"/>
            </w:tcMar>
            <w:hideMark/>
          </w:tcPr>
          <w:p w:rsidR="005A52FE" w:rsidRDefault="005A52FE">
            <w:r>
              <w:t>3</w:t>
            </w:r>
          </w:p>
        </w:tc>
      </w:tr>
      <w:tr w:rsidR="005A52FE" w:rsidTr="005C2565">
        <w:tc>
          <w:tcPr>
            <w:tcW w:w="1017" w:type="pct"/>
            <w:shd w:val="clear" w:color="auto" w:fill="FFFFFF"/>
            <w:tcMar>
              <w:top w:w="120" w:type="dxa"/>
              <w:left w:w="240" w:type="dxa"/>
              <w:bottom w:w="120" w:type="dxa"/>
              <w:right w:w="120" w:type="dxa"/>
            </w:tcMar>
            <w:hideMark/>
          </w:tcPr>
          <w:p w:rsidR="005A52FE" w:rsidRDefault="00CA242B">
            <w:hyperlink r:id="rId1685" w:history="1">
              <w:r w:rsidR="005A52FE">
                <w:rPr>
                  <w:rStyle w:val="Hyperlink"/>
                </w:rPr>
                <w:t>column-count</w:t>
              </w:r>
            </w:hyperlink>
          </w:p>
        </w:tc>
        <w:tc>
          <w:tcPr>
            <w:tcW w:w="3628" w:type="pct"/>
            <w:shd w:val="clear" w:color="auto" w:fill="FFFFFF"/>
            <w:tcMar>
              <w:top w:w="120" w:type="dxa"/>
              <w:left w:w="120" w:type="dxa"/>
              <w:bottom w:w="120" w:type="dxa"/>
              <w:right w:w="120" w:type="dxa"/>
            </w:tcMar>
            <w:hideMark/>
          </w:tcPr>
          <w:p w:rsidR="005A52FE" w:rsidRDefault="005A52FE">
            <w:r>
              <w:t>Specifies the number of columns an element should be divided into</w:t>
            </w:r>
          </w:p>
        </w:tc>
        <w:tc>
          <w:tcPr>
            <w:tcW w:w="355" w:type="pct"/>
            <w:shd w:val="clear" w:color="auto" w:fill="FFFFFF"/>
            <w:tcMar>
              <w:top w:w="120" w:type="dxa"/>
              <w:left w:w="120" w:type="dxa"/>
              <w:bottom w:w="120" w:type="dxa"/>
              <w:right w:w="120" w:type="dxa"/>
            </w:tcMar>
            <w:hideMark/>
          </w:tcPr>
          <w:p w:rsidR="005A52FE" w:rsidRDefault="005A52FE">
            <w:r>
              <w:t>3</w:t>
            </w:r>
          </w:p>
        </w:tc>
      </w:tr>
      <w:tr w:rsidR="005A52FE" w:rsidTr="005C2565">
        <w:tc>
          <w:tcPr>
            <w:tcW w:w="1017" w:type="pct"/>
            <w:shd w:val="clear" w:color="auto" w:fill="F1F1F1"/>
            <w:tcMar>
              <w:top w:w="120" w:type="dxa"/>
              <w:left w:w="240" w:type="dxa"/>
              <w:bottom w:w="120" w:type="dxa"/>
              <w:right w:w="120" w:type="dxa"/>
            </w:tcMar>
            <w:hideMark/>
          </w:tcPr>
          <w:p w:rsidR="005A52FE" w:rsidRDefault="00CA242B">
            <w:hyperlink r:id="rId1686" w:history="1">
              <w:r w:rsidR="005A52FE">
                <w:rPr>
                  <w:rStyle w:val="Hyperlink"/>
                </w:rPr>
                <w:t>column-fill</w:t>
              </w:r>
            </w:hyperlink>
          </w:p>
        </w:tc>
        <w:tc>
          <w:tcPr>
            <w:tcW w:w="3628" w:type="pct"/>
            <w:shd w:val="clear" w:color="auto" w:fill="F1F1F1"/>
            <w:tcMar>
              <w:top w:w="120" w:type="dxa"/>
              <w:left w:w="120" w:type="dxa"/>
              <w:bottom w:w="120" w:type="dxa"/>
              <w:right w:w="120" w:type="dxa"/>
            </w:tcMar>
            <w:hideMark/>
          </w:tcPr>
          <w:p w:rsidR="005A52FE" w:rsidRDefault="005A52FE">
            <w:r>
              <w:t>Specifies how to fill columns</w:t>
            </w:r>
          </w:p>
        </w:tc>
        <w:tc>
          <w:tcPr>
            <w:tcW w:w="355" w:type="pct"/>
            <w:shd w:val="clear" w:color="auto" w:fill="F1F1F1"/>
            <w:tcMar>
              <w:top w:w="120" w:type="dxa"/>
              <w:left w:w="120" w:type="dxa"/>
              <w:bottom w:w="120" w:type="dxa"/>
              <w:right w:w="120" w:type="dxa"/>
            </w:tcMar>
            <w:hideMark/>
          </w:tcPr>
          <w:p w:rsidR="005A52FE" w:rsidRDefault="005A52FE">
            <w:r>
              <w:t>3</w:t>
            </w:r>
          </w:p>
        </w:tc>
      </w:tr>
      <w:tr w:rsidR="005A52FE" w:rsidTr="005C2565">
        <w:tc>
          <w:tcPr>
            <w:tcW w:w="1017" w:type="pct"/>
            <w:shd w:val="clear" w:color="auto" w:fill="FFFFFF"/>
            <w:tcMar>
              <w:top w:w="120" w:type="dxa"/>
              <w:left w:w="240" w:type="dxa"/>
              <w:bottom w:w="120" w:type="dxa"/>
              <w:right w:w="120" w:type="dxa"/>
            </w:tcMar>
            <w:hideMark/>
          </w:tcPr>
          <w:p w:rsidR="005A52FE" w:rsidRDefault="00CA242B">
            <w:hyperlink r:id="rId1687" w:history="1">
              <w:r w:rsidR="005A52FE">
                <w:rPr>
                  <w:rStyle w:val="Hyperlink"/>
                </w:rPr>
                <w:t>column-gap</w:t>
              </w:r>
            </w:hyperlink>
          </w:p>
        </w:tc>
        <w:tc>
          <w:tcPr>
            <w:tcW w:w="3628" w:type="pct"/>
            <w:shd w:val="clear" w:color="auto" w:fill="FFFFFF"/>
            <w:tcMar>
              <w:top w:w="120" w:type="dxa"/>
              <w:left w:w="120" w:type="dxa"/>
              <w:bottom w:w="120" w:type="dxa"/>
              <w:right w:w="120" w:type="dxa"/>
            </w:tcMar>
            <w:hideMark/>
          </w:tcPr>
          <w:p w:rsidR="005A52FE" w:rsidRDefault="005A52FE">
            <w:r>
              <w:t>Specifies the gap between the columns</w:t>
            </w:r>
          </w:p>
        </w:tc>
        <w:tc>
          <w:tcPr>
            <w:tcW w:w="355" w:type="pct"/>
            <w:shd w:val="clear" w:color="auto" w:fill="FFFFFF"/>
            <w:tcMar>
              <w:top w:w="120" w:type="dxa"/>
              <w:left w:w="120" w:type="dxa"/>
              <w:bottom w:w="120" w:type="dxa"/>
              <w:right w:w="120" w:type="dxa"/>
            </w:tcMar>
            <w:hideMark/>
          </w:tcPr>
          <w:p w:rsidR="005A52FE" w:rsidRDefault="005A52FE">
            <w:r>
              <w:t>3</w:t>
            </w:r>
          </w:p>
        </w:tc>
      </w:tr>
      <w:tr w:rsidR="005A52FE" w:rsidTr="005C2565">
        <w:tc>
          <w:tcPr>
            <w:tcW w:w="1017" w:type="pct"/>
            <w:shd w:val="clear" w:color="auto" w:fill="F1F1F1"/>
            <w:tcMar>
              <w:top w:w="120" w:type="dxa"/>
              <w:left w:w="240" w:type="dxa"/>
              <w:bottom w:w="120" w:type="dxa"/>
              <w:right w:w="120" w:type="dxa"/>
            </w:tcMar>
            <w:hideMark/>
          </w:tcPr>
          <w:p w:rsidR="005A52FE" w:rsidRDefault="00CA242B">
            <w:hyperlink r:id="rId1688" w:history="1">
              <w:r w:rsidR="005A52FE">
                <w:rPr>
                  <w:rStyle w:val="Hyperlink"/>
                </w:rPr>
                <w:t>column-rule</w:t>
              </w:r>
            </w:hyperlink>
          </w:p>
        </w:tc>
        <w:tc>
          <w:tcPr>
            <w:tcW w:w="3628" w:type="pct"/>
            <w:shd w:val="clear" w:color="auto" w:fill="F1F1F1"/>
            <w:tcMar>
              <w:top w:w="120" w:type="dxa"/>
              <w:left w:w="120" w:type="dxa"/>
              <w:bottom w:w="120" w:type="dxa"/>
              <w:right w:w="120" w:type="dxa"/>
            </w:tcMar>
            <w:hideMark/>
          </w:tcPr>
          <w:p w:rsidR="005A52FE" w:rsidRDefault="005A52FE">
            <w:r>
              <w:t>A shorthand property for setting all the column-rule-* properties</w:t>
            </w:r>
          </w:p>
        </w:tc>
        <w:tc>
          <w:tcPr>
            <w:tcW w:w="355" w:type="pct"/>
            <w:shd w:val="clear" w:color="auto" w:fill="F1F1F1"/>
            <w:tcMar>
              <w:top w:w="120" w:type="dxa"/>
              <w:left w:w="120" w:type="dxa"/>
              <w:bottom w:w="120" w:type="dxa"/>
              <w:right w:w="120" w:type="dxa"/>
            </w:tcMar>
            <w:hideMark/>
          </w:tcPr>
          <w:p w:rsidR="005A52FE" w:rsidRDefault="005A52FE">
            <w:r>
              <w:t>3</w:t>
            </w:r>
          </w:p>
        </w:tc>
      </w:tr>
      <w:tr w:rsidR="005A52FE" w:rsidTr="005C2565">
        <w:tc>
          <w:tcPr>
            <w:tcW w:w="1017" w:type="pct"/>
            <w:shd w:val="clear" w:color="auto" w:fill="FFFFFF"/>
            <w:tcMar>
              <w:top w:w="120" w:type="dxa"/>
              <w:left w:w="240" w:type="dxa"/>
              <w:bottom w:w="120" w:type="dxa"/>
              <w:right w:w="120" w:type="dxa"/>
            </w:tcMar>
            <w:hideMark/>
          </w:tcPr>
          <w:p w:rsidR="005A52FE" w:rsidRDefault="00CA242B">
            <w:hyperlink r:id="rId1689" w:history="1">
              <w:r w:rsidR="005A52FE">
                <w:rPr>
                  <w:rStyle w:val="Hyperlink"/>
                </w:rPr>
                <w:t>column-rule-color</w:t>
              </w:r>
            </w:hyperlink>
          </w:p>
        </w:tc>
        <w:tc>
          <w:tcPr>
            <w:tcW w:w="3628" w:type="pct"/>
            <w:shd w:val="clear" w:color="auto" w:fill="FFFFFF"/>
            <w:tcMar>
              <w:top w:w="120" w:type="dxa"/>
              <w:left w:w="120" w:type="dxa"/>
              <w:bottom w:w="120" w:type="dxa"/>
              <w:right w:w="120" w:type="dxa"/>
            </w:tcMar>
            <w:hideMark/>
          </w:tcPr>
          <w:p w:rsidR="005A52FE" w:rsidRDefault="005A52FE">
            <w:r>
              <w:t>Specifies the color of the rule between columns</w:t>
            </w:r>
          </w:p>
        </w:tc>
        <w:tc>
          <w:tcPr>
            <w:tcW w:w="355" w:type="pct"/>
            <w:shd w:val="clear" w:color="auto" w:fill="FFFFFF"/>
            <w:tcMar>
              <w:top w:w="120" w:type="dxa"/>
              <w:left w:w="120" w:type="dxa"/>
              <w:bottom w:w="120" w:type="dxa"/>
              <w:right w:w="120" w:type="dxa"/>
            </w:tcMar>
            <w:hideMark/>
          </w:tcPr>
          <w:p w:rsidR="005A52FE" w:rsidRDefault="005A52FE">
            <w:r>
              <w:t>3</w:t>
            </w:r>
          </w:p>
        </w:tc>
      </w:tr>
      <w:tr w:rsidR="005A52FE" w:rsidTr="005C2565">
        <w:tc>
          <w:tcPr>
            <w:tcW w:w="1017" w:type="pct"/>
            <w:shd w:val="clear" w:color="auto" w:fill="F1F1F1"/>
            <w:tcMar>
              <w:top w:w="120" w:type="dxa"/>
              <w:left w:w="240" w:type="dxa"/>
              <w:bottom w:w="120" w:type="dxa"/>
              <w:right w:w="120" w:type="dxa"/>
            </w:tcMar>
            <w:hideMark/>
          </w:tcPr>
          <w:p w:rsidR="005A52FE" w:rsidRDefault="00CA242B">
            <w:hyperlink r:id="rId1690" w:history="1">
              <w:r w:rsidR="005A52FE">
                <w:rPr>
                  <w:rStyle w:val="Hyperlink"/>
                </w:rPr>
                <w:t>column-rule-style</w:t>
              </w:r>
            </w:hyperlink>
          </w:p>
        </w:tc>
        <w:tc>
          <w:tcPr>
            <w:tcW w:w="3628" w:type="pct"/>
            <w:shd w:val="clear" w:color="auto" w:fill="F1F1F1"/>
            <w:tcMar>
              <w:top w:w="120" w:type="dxa"/>
              <w:left w:w="120" w:type="dxa"/>
              <w:bottom w:w="120" w:type="dxa"/>
              <w:right w:w="120" w:type="dxa"/>
            </w:tcMar>
            <w:hideMark/>
          </w:tcPr>
          <w:p w:rsidR="005A52FE" w:rsidRDefault="005A52FE">
            <w:r>
              <w:t>Specifies the style of the rule between columns</w:t>
            </w:r>
          </w:p>
        </w:tc>
        <w:tc>
          <w:tcPr>
            <w:tcW w:w="355" w:type="pct"/>
            <w:shd w:val="clear" w:color="auto" w:fill="F1F1F1"/>
            <w:tcMar>
              <w:top w:w="120" w:type="dxa"/>
              <w:left w:w="120" w:type="dxa"/>
              <w:bottom w:w="120" w:type="dxa"/>
              <w:right w:w="120" w:type="dxa"/>
            </w:tcMar>
            <w:hideMark/>
          </w:tcPr>
          <w:p w:rsidR="005A52FE" w:rsidRDefault="005A52FE">
            <w:r>
              <w:t>3</w:t>
            </w:r>
          </w:p>
        </w:tc>
      </w:tr>
      <w:tr w:rsidR="005A52FE" w:rsidTr="005C2565">
        <w:tc>
          <w:tcPr>
            <w:tcW w:w="1017" w:type="pct"/>
            <w:shd w:val="clear" w:color="auto" w:fill="FFFFFF"/>
            <w:tcMar>
              <w:top w:w="120" w:type="dxa"/>
              <w:left w:w="240" w:type="dxa"/>
              <w:bottom w:w="120" w:type="dxa"/>
              <w:right w:w="120" w:type="dxa"/>
            </w:tcMar>
            <w:hideMark/>
          </w:tcPr>
          <w:p w:rsidR="005A52FE" w:rsidRDefault="00CA242B">
            <w:hyperlink r:id="rId1691" w:history="1">
              <w:r w:rsidR="005A52FE">
                <w:rPr>
                  <w:rStyle w:val="Hyperlink"/>
                </w:rPr>
                <w:t>column-rule-width</w:t>
              </w:r>
            </w:hyperlink>
          </w:p>
        </w:tc>
        <w:tc>
          <w:tcPr>
            <w:tcW w:w="3628" w:type="pct"/>
            <w:shd w:val="clear" w:color="auto" w:fill="FFFFFF"/>
            <w:tcMar>
              <w:top w:w="120" w:type="dxa"/>
              <w:left w:w="120" w:type="dxa"/>
              <w:bottom w:w="120" w:type="dxa"/>
              <w:right w:w="120" w:type="dxa"/>
            </w:tcMar>
            <w:hideMark/>
          </w:tcPr>
          <w:p w:rsidR="005A52FE" w:rsidRDefault="005A52FE">
            <w:r>
              <w:t>Specifies the width of the rule between columns</w:t>
            </w:r>
          </w:p>
        </w:tc>
        <w:tc>
          <w:tcPr>
            <w:tcW w:w="355" w:type="pct"/>
            <w:shd w:val="clear" w:color="auto" w:fill="FFFFFF"/>
            <w:tcMar>
              <w:top w:w="120" w:type="dxa"/>
              <w:left w:w="120" w:type="dxa"/>
              <w:bottom w:w="120" w:type="dxa"/>
              <w:right w:w="120" w:type="dxa"/>
            </w:tcMar>
            <w:hideMark/>
          </w:tcPr>
          <w:p w:rsidR="005A52FE" w:rsidRDefault="005A52FE">
            <w:r>
              <w:t>3</w:t>
            </w:r>
          </w:p>
        </w:tc>
      </w:tr>
      <w:tr w:rsidR="005A52FE" w:rsidTr="005C2565">
        <w:tc>
          <w:tcPr>
            <w:tcW w:w="1017" w:type="pct"/>
            <w:shd w:val="clear" w:color="auto" w:fill="F1F1F1"/>
            <w:tcMar>
              <w:top w:w="120" w:type="dxa"/>
              <w:left w:w="240" w:type="dxa"/>
              <w:bottom w:w="120" w:type="dxa"/>
              <w:right w:w="120" w:type="dxa"/>
            </w:tcMar>
            <w:hideMark/>
          </w:tcPr>
          <w:p w:rsidR="005A52FE" w:rsidRDefault="00CA242B">
            <w:hyperlink r:id="rId1692" w:history="1">
              <w:r w:rsidR="005A52FE">
                <w:rPr>
                  <w:rStyle w:val="Hyperlink"/>
                </w:rPr>
                <w:t>column-span</w:t>
              </w:r>
            </w:hyperlink>
          </w:p>
        </w:tc>
        <w:tc>
          <w:tcPr>
            <w:tcW w:w="3628" w:type="pct"/>
            <w:shd w:val="clear" w:color="auto" w:fill="F1F1F1"/>
            <w:tcMar>
              <w:top w:w="120" w:type="dxa"/>
              <w:left w:w="120" w:type="dxa"/>
              <w:bottom w:w="120" w:type="dxa"/>
              <w:right w:w="120" w:type="dxa"/>
            </w:tcMar>
            <w:hideMark/>
          </w:tcPr>
          <w:p w:rsidR="005A52FE" w:rsidRDefault="005A52FE">
            <w:r>
              <w:t>Specifies how many columns an element should span across</w:t>
            </w:r>
          </w:p>
        </w:tc>
        <w:tc>
          <w:tcPr>
            <w:tcW w:w="355" w:type="pct"/>
            <w:shd w:val="clear" w:color="auto" w:fill="F1F1F1"/>
            <w:tcMar>
              <w:top w:w="120" w:type="dxa"/>
              <w:left w:w="120" w:type="dxa"/>
              <w:bottom w:w="120" w:type="dxa"/>
              <w:right w:w="120" w:type="dxa"/>
            </w:tcMar>
            <w:hideMark/>
          </w:tcPr>
          <w:p w:rsidR="005A52FE" w:rsidRDefault="005A52FE">
            <w:r>
              <w:t>3</w:t>
            </w:r>
          </w:p>
        </w:tc>
      </w:tr>
      <w:tr w:rsidR="005A52FE" w:rsidTr="005C2565">
        <w:tc>
          <w:tcPr>
            <w:tcW w:w="1017" w:type="pct"/>
            <w:shd w:val="clear" w:color="auto" w:fill="FFFFFF"/>
            <w:tcMar>
              <w:top w:w="120" w:type="dxa"/>
              <w:left w:w="240" w:type="dxa"/>
              <w:bottom w:w="120" w:type="dxa"/>
              <w:right w:w="120" w:type="dxa"/>
            </w:tcMar>
            <w:hideMark/>
          </w:tcPr>
          <w:p w:rsidR="005A52FE" w:rsidRDefault="00CA242B">
            <w:hyperlink r:id="rId1693" w:history="1">
              <w:r w:rsidR="005A52FE">
                <w:rPr>
                  <w:rStyle w:val="Hyperlink"/>
                </w:rPr>
                <w:t>column-width</w:t>
              </w:r>
            </w:hyperlink>
          </w:p>
        </w:tc>
        <w:tc>
          <w:tcPr>
            <w:tcW w:w="3628" w:type="pct"/>
            <w:shd w:val="clear" w:color="auto" w:fill="FFFFFF"/>
            <w:tcMar>
              <w:top w:w="120" w:type="dxa"/>
              <w:left w:w="120" w:type="dxa"/>
              <w:bottom w:w="120" w:type="dxa"/>
              <w:right w:w="120" w:type="dxa"/>
            </w:tcMar>
            <w:hideMark/>
          </w:tcPr>
          <w:p w:rsidR="005A52FE" w:rsidRDefault="005A52FE">
            <w:r>
              <w:t>Specifies the width of the columns</w:t>
            </w:r>
          </w:p>
        </w:tc>
        <w:tc>
          <w:tcPr>
            <w:tcW w:w="355" w:type="pct"/>
            <w:shd w:val="clear" w:color="auto" w:fill="FFFFFF"/>
            <w:tcMar>
              <w:top w:w="120" w:type="dxa"/>
              <w:left w:w="120" w:type="dxa"/>
              <w:bottom w:w="120" w:type="dxa"/>
              <w:right w:w="120" w:type="dxa"/>
            </w:tcMar>
            <w:hideMark/>
          </w:tcPr>
          <w:p w:rsidR="005A52FE" w:rsidRDefault="005A52FE">
            <w:r>
              <w:t>3</w:t>
            </w:r>
          </w:p>
        </w:tc>
      </w:tr>
      <w:tr w:rsidR="005A52FE" w:rsidTr="005C2565">
        <w:tc>
          <w:tcPr>
            <w:tcW w:w="1017" w:type="pct"/>
            <w:shd w:val="clear" w:color="auto" w:fill="F1F1F1"/>
            <w:tcMar>
              <w:top w:w="120" w:type="dxa"/>
              <w:left w:w="240" w:type="dxa"/>
              <w:bottom w:w="120" w:type="dxa"/>
              <w:right w:w="120" w:type="dxa"/>
            </w:tcMar>
            <w:hideMark/>
          </w:tcPr>
          <w:p w:rsidR="005A52FE" w:rsidRDefault="00CA242B">
            <w:hyperlink r:id="rId1694" w:history="1">
              <w:r w:rsidR="005A52FE">
                <w:rPr>
                  <w:rStyle w:val="Hyperlink"/>
                </w:rPr>
                <w:t>columns</w:t>
              </w:r>
            </w:hyperlink>
          </w:p>
        </w:tc>
        <w:tc>
          <w:tcPr>
            <w:tcW w:w="3628" w:type="pct"/>
            <w:shd w:val="clear" w:color="auto" w:fill="F1F1F1"/>
            <w:tcMar>
              <w:top w:w="120" w:type="dxa"/>
              <w:left w:w="120" w:type="dxa"/>
              <w:bottom w:w="120" w:type="dxa"/>
              <w:right w:w="120" w:type="dxa"/>
            </w:tcMar>
            <w:hideMark/>
          </w:tcPr>
          <w:p w:rsidR="005A52FE" w:rsidRDefault="005A52FE">
            <w:r>
              <w:t>A shorthand property for setting column-width and column-count</w:t>
            </w:r>
          </w:p>
        </w:tc>
        <w:tc>
          <w:tcPr>
            <w:tcW w:w="355" w:type="pct"/>
            <w:shd w:val="clear" w:color="auto" w:fill="F1F1F1"/>
            <w:tcMar>
              <w:top w:w="120" w:type="dxa"/>
              <w:left w:w="120" w:type="dxa"/>
              <w:bottom w:w="120" w:type="dxa"/>
              <w:right w:w="120" w:type="dxa"/>
            </w:tcMar>
            <w:hideMark/>
          </w:tcPr>
          <w:p w:rsidR="005A52FE" w:rsidRDefault="005A52FE">
            <w:r>
              <w:t>3</w:t>
            </w:r>
          </w:p>
        </w:tc>
      </w:tr>
      <w:tr w:rsidR="005A52FE" w:rsidTr="005C2565">
        <w:tc>
          <w:tcPr>
            <w:tcW w:w="1017" w:type="pct"/>
            <w:shd w:val="clear" w:color="auto" w:fill="FFFFFF"/>
            <w:tcMar>
              <w:top w:w="120" w:type="dxa"/>
              <w:left w:w="240" w:type="dxa"/>
              <w:bottom w:w="120" w:type="dxa"/>
              <w:right w:w="120" w:type="dxa"/>
            </w:tcMar>
            <w:hideMark/>
          </w:tcPr>
          <w:p w:rsidR="005A52FE" w:rsidRDefault="005A52FE">
            <w:r>
              <w:t>widows</w:t>
            </w:r>
          </w:p>
        </w:tc>
        <w:tc>
          <w:tcPr>
            <w:tcW w:w="3628" w:type="pct"/>
            <w:shd w:val="clear" w:color="auto" w:fill="FFFFFF"/>
            <w:tcMar>
              <w:top w:w="120" w:type="dxa"/>
              <w:left w:w="120" w:type="dxa"/>
              <w:bottom w:w="120" w:type="dxa"/>
              <w:right w:w="120" w:type="dxa"/>
            </w:tcMar>
            <w:hideMark/>
          </w:tcPr>
          <w:p w:rsidR="005A52FE" w:rsidRDefault="005A52FE">
            <w:r>
              <w:t>Sets the minimum number of lines that must be left at the top of a page when a page break occurs inside an element</w:t>
            </w:r>
          </w:p>
        </w:tc>
        <w:tc>
          <w:tcPr>
            <w:tcW w:w="355" w:type="pct"/>
            <w:shd w:val="clear" w:color="auto" w:fill="FFFFFF"/>
            <w:tcMar>
              <w:top w:w="120" w:type="dxa"/>
              <w:left w:w="120" w:type="dxa"/>
              <w:bottom w:w="120" w:type="dxa"/>
              <w:right w:w="120" w:type="dxa"/>
            </w:tcMar>
            <w:hideMark/>
          </w:tcPr>
          <w:p w:rsidR="005A52FE" w:rsidRDefault="005A52FE">
            <w:r>
              <w:t>2</w:t>
            </w:r>
          </w:p>
        </w:tc>
      </w:tr>
    </w:tbl>
    <w:p w:rsidR="005A52FE" w:rsidRDefault="005A52FE" w:rsidP="005C2565">
      <w:pPr>
        <w:pStyle w:val="Heading2"/>
      </w:pPr>
      <w:bookmarkStart w:id="99" w:name="_Toc492230560"/>
      <w:r w:rsidRPr="005C2565">
        <w:t>Paged</w:t>
      </w:r>
      <w:r>
        <w:t xml:space="preserve"> Media</w:t>
      </w:r>
      <w:bookmarkEnd w:id="99"/>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55"/>
        <w:gridCol w:w="6511"/>
        <w:gridCol w:w="734"/>
      </w:tblGrid>
      <w:tr w:rsidR="005A52FE" w:rsidTr="005C2565">
        <w:tc>
          <w:tcPr>
            <w:tcW w:w="1003" w:type="pct"/>
            <w:shd w:val="clear" w:color="auto" w:fill="FFFFFF"/>
            <w:tcMar>
              <w:top w:w="120" w:type="dxa"/>
              <w:left w:w="240" w:type="dxa"/>
              <w:bottom w:w="120" w:type="dxa"/>
              <w:right w:w="120" w:type="dxa"/>
            </w:tcMar>
            <w:hideMark/>
          </w:tcPr>
          <w:p w:rsidR="005A52FE" w:rsidRDefault="005A52FE">
            <w:pPr>
              <w:rPr>
                <w:b/>
                <w:bCs/>
              </w:rPr>
            </w:pPr>
            <w:r>
              <w:rPr>
                <w:b/>
                <w:bCs/>
              </w:rPr>
              <w:t>Property</w:t>
            </w:r>
          </w:p>
        </w:tc>
        <w:tc>
          <w:tcPr>
            <w:tcW w:w="3645" w:type="pct"/>
            <w:shd w:val="clear" w:color="auto" w:fill="FFFFFF"/>
            <w:tcMar>
              <w:top w:w="120" w:type="dxa"/>
              <w:left w:w="120" w:type="dxa"/>
              <w:bottom w:w="120" w:type="dxa"/>
              <w:right w:w="120" w:type="dxa"/>
            </w:tcMar>
            <w:hideMark/>
          </w:tcPr>
          <w:p w:rsidR="005A52FE" w:rsidRDefault="005A52FE">
            <w:pPr>
              <w:rPr>
                <w:b/>
                <w:bCs/>
              </w:rPr>
            </w:pPr>
            <w:r>
              <w:rPr>
                <w:b/>
                <w:bCs/>
              </w:rPr>
              <w:t>Description</w:t>
            </w:r>
          </w:p>
        </w:tc>
        <w:tc>
          <w:tcPr>
            <w:tcW w:w="352" w:type="pct"/>
            <w:shd w:val="clear" w:color="auto" w:fill="FFFFFF"/>
            <w:tcMar>
              <w:top w:w="120" w:type="dxa"/>
              <w:left w:w="120" w:type="dxa"/>
              <w:bottom w:w="120" w:type="dxa"/>
              <w:right w:w="120" w:type="dxa"/>
            </w:tcMar>
            <w:hideMark/>
          </w:tcPr>
          <w:p w:rsidR="005A52FE" w:rsidRDefault="005A52FE">
            <w:pPr>
              <w:rPr>
                <w:b/>
                <w:bCs/>
              </w:rPr>
            </w:pPr>
            <w:r>
              <w:rPr>
                <w:b/>
                <w:bCs/>
              </w:rPr>
              <w:t>CSS</w:t>
            </w:r>
          </w:p>
        </w:tc>
      </w:tr>
      <w:tr w:rsidR="005A52FE" w:rsidTr="005C2565">
        <w:tc>
          <w:tcPr>
            <w:tcW w:w="1003" w:type="pct"/>
            <w:shd w:val="clear" w:color="auto" w:fill="F1F1F1"/>
            <w:tcMar>
              <w:top w:w="120" w:type="dxa"/>
              <w:left w:w="240" w:type="dxa"/>
              <w:bottom w:w="120" w:type="dxa"/>
              <w:right w:w="120" w:type="dxa"/>
            </w:tcMar>
            <w:hideMark/>
          </w:tcPr>
          <w:p w:rsidR="005A52FE" w:rsidRDefault="005A52FE">
            <w:r>
              <w:t>orphans</w:t>
            </w:r>
          </w:p>
        </w:tc>
        <w:tc>
          <w:tcPr>
            <w:tcW w:w="3645" w:type="pct"/>
            <w:shd w:val="clear" w:color="auto" w:fill="F1F1F1"/>
            <w:tcMar>
              <w:top w:w="120" w:type="dxa"/>
              <w:left w:w="120" w:type="dxa"/>
              <w:bottom w:w="120" w:type="dxa"/>
              <w:right w:w="120" w:type="dxa"/>
            </w:tcMar>
            <w:hideMark/>
          </w:tcPr>
          <w:p w:rsidR="005A52FE" w:rsidRDefault="005A52FE">
            <w:r>
              <w:t>Sets the minimum number of lines that must be left at the bottom of a page when a page break occurs inside an element</w:t>
            </w:r>
          </w:p>
        </w:tc>
        <w:tc>
          <w:tcPr>
            <w:tcW w:w="352" w:type="pct"/>
            <w:shd w:val="clear" w:color="auto" w:fill="F1F1F1"/>
            <w:tcMar>
              <w:top w:w="120" w:type="dxa"/>
              <w:left w:w="120" w:type="dxa"/>
              <w:bottom w:w="120" w:type="dxa"/>
              <w:right w:w="120" w:type="dxa"/>
            </w:tcMar>
            <w:hideMark/>
          </w:tcPr>
          <w:p w:rsidR="005A52FE" w:rsidRDefault="005A52FE">
            <w:r>
              <w:t>2</w:t>
            </w:r>
          </w:p>
        </w:tc>
      </w:tr>
      <w:tr w:rsidR="005A52FE" w:rsidTr="005C2565">
        <w:tc>
          <w:tcPr>
            <w:tcW w:w="1003" w:type="pct"/>
            <w:shd w:val="clear" w:color="auto" w:fill="FFFFFF"/>
            <w:tcMar>
              <w:top w:w="120" w:type="dxa"/>
              <w:left w:w="240" w:type="dxa"/>
              <w:bottom w:w="120" w:type="dxa"/>
              <w:right w:w="120" w:type="dxa"/>
            </w:tcMar>
            <w:hideMark/>
          </w:tcPr>
          <w:p w:rsidR="005A52FE" w:rsidRDefault="00CA242B">
            <w:hyperlink r:id="rId1695" w:history="1">
              <w:r w:rsidR="005A52FE">
                <w:rPr>
                  <w:rStyle w:val="Hyperlink"/>
                </w:rPr>
                <w:t>page-break-after</w:t>
              </w:r>
            </w:hyperlink>
          </w:p>
        </w:tc>
        <w:tc>
          <w:tcPr>
            <w:tcW w:w="3645" w:type="pct"/>
            <w:shd w:val="clear" w:color="auto" w:fill="FFFFFF"/>
            <w:tcMar>
              <w:top w:w="120" w:type="dxa"/>
              <w:left w:w="120" w:type="dxa"/>
              <w:bottom w:w="120" w:type="dxa"/>
              <w:right w:w="120" w:type="dxa"/>
            </w:tcMar>
            <w:hideMark/>
          </w:tcPr>
          <w:p w:rsidR="005A52FE" w:rsidRDefault="005A52FE">
            <w:r>
              <w:t>Sets the page-breaking behavior after an element</w:t>
            </w:r>
          </w:p>
        </w:tc>
        <w:tc>
          <w:tcPr>
            <w:tcW w:w="352" w:type="pct"/>
            <w:shd w:val="clear" w:color="auto" w:fill="FFFFFF"/>
            <w:tcMar>
              <w:top w:w="120" w:type="dxa"/>
              <w:left w:w="120" w:type="dxa"/>
              <w:bottom w:w="120" w:type="dxa"/>
              <w:right w:w="120" w:type="dxa"/>
            </w:tcMar>
            <w:hideMark/>
          </w:tcPr>
          <w:p w:rsidR="005A52FE" w:rsidRDefault="005A52FE">
            <w:r>
              <w:t>2</w:t>
            </w:r>
          </w:p>
        </w:tc>
      </w:tr>
      <w:tr w:rsidR="005A52FE" w:rsidTr="005C2565">
        <w:tc>
          <w:tcPr>
            <w:tcW w:w="1003" w:type="pct"/>
            <w:shd w:val="clear" w:color="auto" w:fill="F1F1F1"/>
            <w:tcMar>
              <w:top w:w="120" w:type="dxa"/>
              <w:left w:w="240" w:type="dxa"/>
              <w:bottom w:w="120" w:type="dxa"/>
              <w:right w:w="120" w:type="dxa"/>
            </w:tcMar>
            <w:hideMark/>
          </w:tcPr>
          <w:p w:rsidR="005A52FE" w:rsidRDefault="00CA242B">
            <w:hyperlink r:id="rId1696" w:history="1">
              <w:r w:rsidR="005A52FE">
                <w:rPr>
                  <w:rStyle w:val="Hyperlink"/>
                </w:rPr>
                <w:t>page-break-before</w:t>
              </w:r>
            </w:hyperlink>
          </w:p>
        </w:tc>
        <w:tc>
          <w:tcPr>
            <w:tcW w:w="3645" w:type="pct"/>
            <w:shd w:val="clear" w:color="auto" w:fill="F1F1F1"/>
            <w:tcMar>
              <w:top w:w="120" w:type="dxa"/>
              <w:left w:w="120" w:type="dxa"/>
              <w:bottom w:w="120" w:type="dxa"/>
              <w:right w:w="120" w:type="dxa"/>
            </w:tcMar>
            <w:hideMark/>
          </w:tcPr>
          <w:p w:rsidR="005A52FE" w:rsidRDefault="005A52FE">
            <w:r>
              <w:t>Sets the page-breaking behavior before an element</w:t>
            </w:r>
          </w:p>
        </w:tc>
        <w:tc>
          <w:tcPr>
            <w:tcW w:w="352" w:type="pct"/>
            <w:shd w:val="clear" w:color="auto" w:fill="F1F1F1"/>
            <w:tcMar>
              <w:top w:w="120" w:type="dxa"/>
              <w:left w:w="120" w:type="dxa"/>
              <w:bottom w:w="120" w:type="dxa"/>
              <w:right w:w="120" w:type="dxa"/>
            </w:tcMar>
            <w:hideMark/>
          </w:tcPr>
          <w:p w:rsidR="005A52FE" w:rsidRDefault="005A52FE">
            <w:r>
              <w:t>2</w:t>
            </w:r>
          </w:p>
        </w:tc>
      </w:tr>
      <w:tr w:rsidR="005A52FE" w:rsidTr="005C2565">
        <w:tc>
          <w:tcPr>
            <w:tcW w:w="1003" w:type="pct"/>
            <w:shd w:val="clear" w:color="auto" w:fill="FFFFFF"/>
            <w:tcMar>
              <w:top w:w="120" w:type="dxa"/>
              <w:left w:w="240" w:type="dxa"/>
              <w:bottom w:w="120" w:type="dxa"/>
              <w:right w:w="120" w:type="dxa"/>
            </w:tcMar>
            <w:hideMark/>
          </w:tcPr>
          <w:p w:rsidR="005A52FE" w:rsidRDefault="00CA242B">
            <w:hyperlink r:id="rId1697" w:history="1">
              <w:r w:rsidR="005A52FE">
                <w:rPr>
                  <w:rStyle w:val="Hyperlink"/>
                </w:rPr>
                <w:t>page-break-inside</w:t>
              </w:r>
            </w:hyperlink>
          </w:p>
        </w:tc>
        <w:tc>
          <w:tcPr>
            <w:tcW w:w="3645" w:type="pct"/>
            <w:shd w:val="clear" w:color="auto" w:fill="FFFFFF"/>
            <w:tcMar>
              <w:top w:w="120" w:type="dxa"/>
              <w:left w:w="120" w:type="dxa"/>
              <w:bottom w:w="120" w:type="dxa"/>
              <w:right w:w="120" w:type="dxa"/>
            </w:tcMar>
            <w:hideMark/>
          </w:tcPr>
          <w:p w:rsidR="005A52FE" w:rsidRDefault="005A52FE">
            <w:r>
              <w:t>Sets the page-breaking behavior inside an element</w:t>
            </w:r>
          </w:p>
        </w:tc>
        <w:tc>
          <w:tcPr>
            <w:tcW w:w="352" w:type="pct"/>
            <w:shd w:val="clear" w:color="auto" w:fill="FFFFFF"/>
            <w:tcMar>
              <w:top w:w="120" w:type="dxa"/>
              <w:left w:w="120" w:type="dxa"/>
              <w:bottom w:w="120" w:type="dxa"/>
              <w:right w:w="120" w:type="dxa"/>
            </w:tcMar>
            <w:hideMark/>
          </w:tcPr>
          <w:p w:rsidR="005A52FE" w:rsidRDefault="005A52FE">
            <w:r>
              <w:t>2</w:t>
            </w:r>
          </w:p>
        </w:tc>
      </w:tr>
    </w:tbl>
    <w:p w:rsidR="005A52FE" w:rsidRDefault="005A52FE" w:rsidP="005C2565">
      <w:pPr>
        <w:pStyle w:val="Heading2"/>
      </w:pPr>
      <w:bookmarkStart w:id="100" w:name="_Toc492230561"/>
      <w:r>
        <w:t xml:space="preserve">Generated </w:t>
      </w:r>
      <w:r w:rsidRPr="005C2565">
        <w:t>Content</w:t>
      </w:r>
      <w:r>
        <w:t xml:space="preserve"> for Paged Media</w:t>
      </w:r>
      <w:bookmarkEnd w:id="100"/>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42"/>
        <w:gridCol w:w="6024"/>
        <w:gridCol w:w="734"/>
      </w:tblGrid>
      <w:tr w:rsidR="005A52FE" w:rsidTr="005C2565">
        <w:tc>
          <w:tcPr>
            <w:tcW w:w="1251" w:type="pct"/>
            <w:shd w:val="clear" w:color="auto" w:fill="FFFFFF"/>
            <w:tcMar>
              <w:top w:w="120" w:type="dxa"/>
              <w:left w:w="240" w:type="dxa"/>
              <w:bottom w:w="120" w:type="dxa"/>
              <w:right w:w="120" w:type="dxa"/>
            </w:tcMar>
            <w:hideMark/>
          </w:tcPr>
          <w:p w:rsidR="005A52FE" w:rsidRDefault="005A52FE">
            <w:pPr>
              <w:rPr>
                <w:b/>
                <w:bCs/>
              </w:rPr>
            </w:pPr>
            <w:r>
              <w:rPr>
                <w:b/>
                <w:bCs/>
              </w:rPr>
              <w:t>Property</w:t>
            </w:r>
          </w:p>
        </w:tc>
        <w:tc>
          <w:tcPr>
            <w:tcW w:w="3352" w:type="pct"/>
            <w:shd w:val="clear" w:color="auto" w:fill="FFFFFF"/>
            <w:tcMar>
              <w:top w:w="120" w:type="dxa"/>
              <w:left w:w="120" w:type="dxa"/>
              <w:bottom w:w="120" w:type="dxa"/>
              <w:right w:w="120" w:type="dxa"/>
            </w:tcMar>
            <w:hideMark/>
          </w:tcPr>
          <w:p w:rsidR="005A52FE" w:rsidRDefault="005A52FE">
            <w:pPr>
              <w:rPr>
                <w:b/>
                <w:bCs/>
              </w:rPr>
            </w:pPr>
            <w:r>
              <w:rPr>
                <w:b/>
                <w:bCs/>
              </w:rPr>
              <w:t>Description</w:t>
            </w:r>
          </w:p>
        </w:tc>
        <w:tc>
          <w:tcPr>
            <w:tcW w:w="397" w:type="pct"/>
            <w:shd w:val="clear" w:color="auto" w:fill="FFFFFF"/>
            <w:tcMar>
              <w:top w:w="120" w:type="dxa"/>
              <w:left w:w="120" w:type="dxa"/>
              <w:bottom w:w="120" w:type="dxa"/>
              <w:right w:w="120" w:type="dxa"/>
            </w:tcMar>
            <w:hideMark/>
          </w:tcPr>
          <w:p w:rsidR="005A52FE" w:rsidRDefault="005A52FE">
            <w:pPr>
              <w:rPr>
                <w:b/>
                <w:bCs/>
              </w:rPr>
            </w:pPr>
            <w:r>
              <w:rPr>
                <w:b/>
                <w:bCs/>
              </w:rPr>
              <w:t>CSS</w:t>
            </w:r>
          </w:p>
        </w:tc>
      </w:tr>
      <w:tr w:rsidR="005A52FE" w:rsidTr="005C2565">
        <w:tc>
          <w:tcPr>
            <w:tcW w:w="1251" w:type="pct"/>
            <w:shd w:val="clear" w:color="auto" w:fill="F1F1F1"/>
            <w:tcMar>
              <w:top w:w="120" w:type="dxa"/>
              <w:left w:w="240" w:type="dxa"/>
              <w:bottom w:w="120" w:type="dxa"/>
              <w:right w:w="120" w:type="dxa"/>
            </w:tcMar>
            <w:hideMark/>
          </w:tcPr>
          <w:p w:rsidR="005A52FE" w:rsidRDefault="005A52FE">
            <w:r>
              <w:t>marks</w:t>
            </w:r>
          </w:p>
        </w:tc>
        <w:tc>
          <w:tcPr>
            <w:tcW w:w="3352" w:type="pct"/>
            <w:shd w:val="clear" w:color="auto" w:fill="F1F1F1"/>
            <w:tcMar>
              <w:top w:w="120" w:type="dxa"/>
              <w:left w:w="120" w:type="dxa"/>
              <w:bottom w:w="120" w:type="dxa"/>
              <w:right w:w="120" w:type="dxa"/>
            </w:tcMar>
            <w:hideMark/>
          </w:tcPr>
          <w:p w:rsidR="005A52FE" w:rsidRDefault="005A52FE">
            <w:r>
              <w:t>Adds crop and/or cross marks to the document</w:t>
            </w:r>
          </w:p>
        </w:tc>
        <w:tc>
          <w:tcPr>
            <w:tcW w:w="397" w:type="pct"/>
            <w:shd w:val="clear" w:color="auto" w:fill="F1F1F1"/>
            <w:tcMar>
              <w:top w:w="120" w:type="dxa"/>
              <w:left w:w="120" w:type="dxa"/>
              <w:bottom w:w="120" w:type="dxa"/>
              <w:right w:w="120" w:type="dxa"/>
            </w:tcMar>
            <w:hideMark/>
          </w:tcPr>
          <w:p w:rsidR="005A52FE" w:rsidRDefault="005A52FE">
            <w:r>
              <w:t>3</w:t>
            </w:r>
          </w:p>
        </w:tc>
      </w:tr>
      <w:tr w:rsidR="005A52FE" w:rsidTr="005C2565">
        <w:tc>
          <w:tcPr>
            <w:tcW w:w="1251" w:type="pct"/>
            <w:shd w:val="clear" w:color="auto" w:fill="FFFFFF"/>
            <w:tcMar>
              <w:top w:w="120" w:type="dxa"/>
              <w:left w:w="240" w:type="dxa"/>
              <w:bottom w:w="120" w:type="dxa"/>
              <w:right w:w="120" w:type="dxa"/>
            </w:tcMar>
            <w:hideMark/>
          </w:tcPr>
          <w:p w:rsidR="005A52FE" w:rsidRDefault="00CA242B">
            <w:hyperlink r:id="rId1698" w:history="1">
              <w:r w:rsidR="005A52FE">
                <w:rPr>
                  <w:rStyle w:val="Hyperlink"/>
                </w:rPr>
                <w:t>quotes</w:t>
              </w:r>
            </w:hyperlink>
          </w:p>
        </w:tc>
        <w:tc>
          <w:tcPr>
            <w:tcW w:w="3352" w:type="pct"/>
            <w:shd w:val="clear" w:color="auto" w:fill="FFFFFF"/>
            <w:tcMar>
              <w:top w:w="120" w:type="dxa"/>
              <w:left w:w="120" w:type="dxa"/>
              <w:bottom w:w="120" w:type="dxa"/>
              <w:right w:w="120" w:type="dxa"/>
            </w:tcMar>
            <w:hideMark/>
          </w:tcPr>
          <w:p w:rsidR="005A52FE" w:rsidRDefault="005A52FE">
            <w:r>
              <w:t>Sets the type of quotation marks for embedded quotations</w:t>
            </w:r>
          </w:p>
        </w:tc>
        <w:tc>
          <w:tcPr>
            <w:tcW w:w="397" w:type="pct"/>
            <w:shd w:val="clear" w:color="auto" w:fill="FFFFFF"/>
            <w:tcMar>
              <w:top w:w="120" w:type="dxa"/>
              <w:left w:w="120" w:type="dxa"/>
              <w:bottom w:w="120" w:type="dxa"/>
              <w:right w:w="120" w:type="dxa"/>
            </w:tcMar>
            <w:hideMark/>
          </w:tcPr>
          <w:p w:rsidR="005A52FE" w:rsidRDefault="005A52FE">
            <w:r>
              <w:t>2</w:t>
            </w:r>
          </w:p>
        </w:tc>
      </w:tr>
    </w:tbl>
    <w:p w:rsidR="005A52FE" w:rsidRDefault="005A52FE" w:rsidP="005C2565">
      <w:pPr>
        <w:pStyle w:val="Heading2"/>
      </w:pPr>
      <w:bookmarkStart w:id="101" w:name="_Toc492230562"/>
      <w:r>
        <w:t xml:space="preserve">Filter </w:t>
      </w:r>
      <w:r w:rsidRPr="005C2565">
        <w:t>Effects</w:t>
      </w:r>
      <w:r>
        <w:t xml:space="preserve"> Properties</w:t>
      </w:r>
      <w:bookmarkEnd w:id="101"/>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14"/>
        <w:gridCol w:w="6252"/>
        <w:gridCol w:w="734"/>
      </w:tblGrid>
      <w:tr w:rsidR="005A52FE" w:rsidTr="005C2565">
        <w:tc>
          <w:tcPr>
            <w:tcW w:w="1135" w:type="pct"/>
            <w:shd w:val="clear" w:color="auto" w:fill="FFFFFF"/>
            <w:tcMar>
              <w:top w:w="120" w:type="dxa"/>
              <w:left w:w="240" w:type="dxa"/>
              <w:bottom w:w="120" w:type="dxa"/>
              <w:right w:w="120" w:type="dxa"/>
            </w:tcMar>
            <w:hideMark/>
          </w:tcPr>
          <w:p w:rsidR="005A52FE" w:rsidRDefault="005A52FE">
            <w:pPr>
              <w:rPr>
                <w:b/>
                <w:bCs/>
              </w:rPr>
            </w:pPr>
            <w:r>
              <w:rPr>
                <w:b/>
                <w:bCs/>
              </w:rPr>
              <w:t>Property</w:t>
            </w:r>
          </w:p>
        </w:tc>
        <w:tc>
          <w:tcPr>
            <w:tcW w:w="3489" w:type="pct"/>
            <w:shd w:val="clear" w:color="auto" w:fill="FFFFFF"/>
            <w:tcMar>
              <w:top w:w="120" w:type="dxa"/>
              <w:left w:w="120" w:type="dxa"/>
              <w:bottom w:w="120" w:type="dxa"/>
              <w:right w:w="120" w:type="dxa"/>
            </w:tcMar>
            <w:hideMark/>
          </w:tcPr>
          <w:p w:rsidR="005A52FE" w:rsidRDefault="005A52FE">
            <w:pPr>
              <w:rPr>
                <w:b/>
                <w:bCs/>
              </w:rPr>
            </w:pPr>
            <w:r>
              <w:rPr>
                <w:b/>
                <w:bCs/>
              </w:rPr>
              <w:t>Description</w:t>
            </w:r>
          </w:p>
        </w:tc>
        <w:tc>
          <w:tcPr>
            <w:tcW w:w="376" w:type="pct"/>
            <w:shd w:val="clear" w:color="auto" w:fill="FFFFFF"/>
            <w:tcMar>
              <w:top w:w="120" w:type="dxa"/>
              <w:left w:w="120" w:type="dxa"/>
              <w:bottom w:w="120" w:type="dxa"/>
              <w:right w:w="120" w:type="dxa"/>
            </w:tcMar>
            <w:hideMark/>
          </w:tcPr>
          <w:p w:rsidR="005A52FE" w:rsidRDefault="005A52FE">
            <w:pPr>
              <w:rPr>
                <w:b/>
                <w:bCs/>
              </w:rPr>
            </w:pPr>
            <w:r>
              <w:rPr>
                <w:b/>
                <w:bCs/>
              </w:rPr>
              <w:t>CSS</w:t>
            </w:r>
          </w:p>
        </w:tc>
      </w:tr>
      <w:tr w:rsidR="005A52FE" w:rsidTr="005C2565">
        <w:tc>
          <w:tcPr>
            <w:tcW w:w="1135" w:type="pct"/>
            <w:shd w:val="clear" w:color="auto" w:fill="F1F1F1"/>
            <w:tcMar>
              <w:top w:w="120" w:type="dxa"/>
              <w:left w:w="240" w:type="dxa"/>
              <w:bottom w:w="120" w:type="dxa"/>
              <w:right w:w="120" w:type="dxa"/>
            </w:tcMar>
            <w:hideMark/>
          </w:tcPr>
          <w:p w:rsidR="005A52FE" w:rsidRDefault="00CA242B">
            <w:hyperlink r:id="rId1699" w:history="1">
              <w:r w:rsidR="005A52FE">
                <w:rPr>
                  <w:rStyle w:val="Hyperlink"/>
                </w:rPr>
                <w:t>filter</w:t>
              </w:r>
            </w:hyperlink>
          </w:p>
        </w:tc>
        <w:tc>
          <w:tcPr>
            <w:tcW w:w="3489" w:type="pct"/>
            <w:shd w:val="clear" w:color="auto" w:fill="F1F1F1"/>
            <w:tcMar>
              <w:top w:w="120" w:type="dxa"/>
              <w:left w:w="120" w:type="dxa"/>
              <w:bottom w:w="120" w:type="dxa"/>
              <w:right w:w="120" w:type="dxa"/>
            </w:tcMar>
            <w:hideMark/>
          </w:tcPr>
          <w:p w:rsidR="005A52FE" w:rsidRDefault="005A52FE">
            <w:r>
              <w:t>Defines effects (e.g. blurring or color shifting) on an element before the element is displayed</w:t>
            </w:r>
          </w:p>
        </w:tc>
        <w:tc>
          <w:tcPr>
            <w:tcW w:w="376" w:type="pct"/>
            <w:shd w:val="clear" w:color="auto" w:fill="F1F1F1"/>
            <w:tcMar>
              <w:top w:w="120" w:type="dxa"/>
              <w:left w:w="120" w:type="dxa"/>
              <w:bottom w:w="120" w:type="dxa"/>
              <w:right w:w="120" w:type="dxa"/>
            </w:tcMar>
            <w:hideMark/>
          </w:tcPr>
          <w:p w:rsidR="005A52FE" w:rsidRDefault="005A52FE">
            <w:r>
              <w:t>3</w:t>
            </w:r>
          </w:p>
        </w:tc>
      </w:tr>
    </w:tbl>
    <w:p w:rsidR="005A52FE" w:rsidRDefault="005A52FE" w:rsidP="005C2565">
      <w:pPr>
        <w:pStyle w:val="Heading2"/>
      </w:pPr>
      <w:bookmarkStart w:id="102" w:name="_Toc492230563"/>
      <w:r>
        <w:t xml:space="preserve">Image </w:t>
      </w:r>
      <w:r w:rsidRPr="005C2565">
        <w:t>Values</w:t>
      </w:r>
      <w:r>
        <w:t xml:space="preserve"> and Replaced Content</w:t>
      </w:r>
      <w:bookmarkEnd w:id="102"/>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6654"/>
        <w:gridCol w:w="734"/>
      </w:tblGrid>
      <w:tr w:rsidR="005A52FE" w:rsidTr="005C2565">
        <w:tc>
          <w:tcPr>
            <w:tcW w:w="891" w:type="pct"/>
            <w:shd w:val="clear" w:color="auto" w:fill="FFFFFF"/>
            <w:tcMar>
              <w:top w:w="120" w:type="dxa"/>
              <w:left w:w="240" w:type="dxa"/>
              <w:bottom w:w="120" w:type="dxa"/>
              <w:right w:w="120" w:type="dxa"/>
            </w:tcMar>
            <w:hideMark/>
          </w:tcPr>
          <w:p w:rsidR="005A52FE" w:rsidRDefault="005A52FE">
            <w:pPr>
              <w:rPr>
                <w:b/>
                <w:bCs/>
              </w:rPr>
            </w:pPr>
            <w:r>
              <w:rPr>
                <w:b/>
                <w:bCs/>
              </w:rPr>
              <w:t>Property</w:t>
            </w:r>
          </w:p>
        </w:tc>
        <w:tc>
          <w:tcPr>
            <w:tcW w:w="3782" w:type="pct"/>
            <w:shd w:val="clear" w:color="auto" w:fill="FFFFFF"/>
            <w:tcMar>
              <w:top w:w="120" w:type="dxa"/>
              <w:left w:w="120" w:type="dxa"/>
              <w:bottom w:w="120" w:type="dxa"/>
              <w:right w:w="120" w:type="dxa"/>
            </w:tcMar>
            <w:hideMark/>
          </w:tcPr>
          <w:p w:rsidR="005A52FE" w:rsidRDefault="005A52FE">
            <w:pPr>
              <w:rPr>
                <w:b/>
                <w:bCs/>
              </w:rPr>
            </w:pPr>
            <w:r>
              <w:rPr>
                <w:b/>
                <w:bCs/>
              </w:rPr>
              <w:t>Description</w:t>
            </w:r>
          </w:p>
        </w:tc>
        <w:tc>
          <w:tcPr>
            <w:tcW w:w="327" w:type="pct"/>
            <w:shd w:val="clear" w:color="auto" w:fill="FFFFFF"/>
            <w:tcMar>
              <w:top w:w="120" w:type="dxa"/>
              <w:left w:w="120" w:type="dxa"/>
              <w:bottom w:w="120" w:type="dxa"/>
              <w:right w:w="120" w:type="dxa"/>
            </w:tcMar>
            <w:hideMark/>
          </w:tcPr>
          <w:p w:rsidR="005A52FE" w:rsidRDefault="005A52FE">
            <w:pPr>
              <w:rPr>
                <w:b/>
                <w:bCs/>
              </w:rPr>
            </w:pPr>
            <w:r>
              <w:rPr>
                <w:b/>
                <w:bCs/>
              </w:rPr>
              <w:t>CSS</w:t>
            </w:r>
          </w:p>
        </w:tc>
      </w:tr>
      <w:tr w:rsidR="005A52FE" w:rsidTr="005C2565">
        <w:tc>
          <w:tcPr>
            <w:tcW w:w="891" w:type="pct"/>
            <w:shd w:val="clear" w:color="auto" w:fill="F1F1F1"/>
            <w:tcMar>
              <w:top w:w="120" w:type="dxa"/>
              <w:left w:w="240" w:type="dxa"/>
              <w:bottom w:w="120" w:type="dxa"/>
              <w:right w:w="120" w:type="dxa"/>
            </w:tcMar>
            <w:hideMark/>
          </w:tcPr>
          <w:p w:rsidR="005A52FE" w:rsidRDefault="005A52FE">
            <w:r>
              <w:t>image-orientation</w:t>
            </w:r>
          </w:p>
        </w:tc>
        <w:tc>
          <w:tcPr>
            <w:tcW w:w="3782" w:type="pct"/>
            <w:shd w:val="clear" w:color="auto" w:fill="F1F1F1"/>
            <w:tcMar>
              <w:top w:w="120" w:type="dxa"/>
              <w:left w:w="120" w:type="dxa"/>
              <w:bottom w:w="120" w:type="dxa"/>
              <w:right w:w="120" w:type="dxa"/>
            </w:tcMar>
            <w:hideMark/>
          </w:tcPr>
          <w:p w:rsidR="005A52FE" w:rsidRDefault="005A52FE">
            <w:r>
              <w:t>Specifies a rotation in the right or clockwise direction that a user agent applies to an image (This property is likely going to be deprecated and its functionality moved to HTML)</w:t>
            </w:r>
          </w:p>
        </w:tc>
        <w:tc>
          <w:tcPr>
            <w:tcW w:w="327" w:type="pct"/>
            <w:shd w:val="clear" w:color="auto" w:fill="F1F1F1"/>
            <w:tcMar>
              <w:top w:w="120" w:type="dxa"/>
              <w:left w:w="120" w:type="dxa"/>
              <w:bottom w:w="120" w:type="dxa"/>
              <w:right w:w="120" w:type="dxa"/>
            </w:tcMar>
            <w:hideMark/>
          </w:tcPr>
          <w:p w:rsidR="005A52FE" w:rsidRDefault="005A52FE">
            <w:r>
              <w:t>3</w:t>
            </w:r>
          </w:p>
        </w:tc>
      </w:tr>
      <w:tr w:rsidR="005A52FE" w:rsidTr="005C2565">
        <w:tc>
          <w:tcPr>
            <w:tcW w:w="891" w:type="pct"/>
            <w:shd w:val="clear" w:color="auto" w:fill="FFFFFF"/>
            <w:tcMar>
              <w:top w:w="120" w:type="dxa"/>
              <w:left w:w="240" w:type="dxa"/>
              <w:bottom w:w="120" w:type="dxa"/>
              <w:right w:w="120" w:type="dxa"/>
            </w:tcMar>
            <w:hideMark/>
          </w:tcPr>
          <w:p w:rsidR="005A52FE" w:rsidRDefault="005A52FE">
            <w:r>
              <w:t>image-rendering</w:t>
            </w:r>
          </w:p>
        </w:tc>
        <w:tc>
          <w:tcPr>
            <w:tcW w:w="3782" w:type="pct"/>
            <w:shd w:val="clear" w:color="auto" w:fill="FFFFFF"/>
            <w:tcMar>
              <w:top w:w="120" w:type="dxa"/>
              <w:left w:w="120" w:type="dxa"/>
              <w:bottom w:w="120" w:type="dxa"/>
              <w:right w:w="120" w:type="dxa"/>
            </w:tcMar>
            <w:hideMark/>
          </w:tcPr>
          <w:p w:rsidR="005A52FE" w:rsidRDefault="005A52FE">
            <w:r>
              <w:t>Gives a hint to the browser about what aspects of an image are most important to preserve when the image is scaled</w:t>
            </w:r>
          </w:p>
        </w:tc>
        <w:tc>
          <w:tcPr>
            <w:tcW w:w="327" w:type="pct"/>
            <w:shd w:val="clear" w:color="auto" w:fill="FFFFFF"/>
            <w:tcMar>
              <w:top w:w="120" w:type="dxa"/>
              <w:left w:w="120" w:type="dxa"/>
              <w:bottom w:w="120" w:type="dxa"/>
              <w:right w:w="120" w:type="dxa"/>
            </w:tcMar>
            <w:hideMark/>
          </w:tcPr>
          <w:p w:rsidR="005A52FE" w:rsidRDefault="005A52FE">
            <w:r>
              <w:t>3</w:t>
            </w:r>
          </w:p>
        </w:tc>
      </w:tr>
      <w:tr w:rsidR="005A52FE" w:rsidTr="005C2565">
        <w:tc>
          <w:tcPr>
            <w:tcW w:w="891" w:type="pct"/>
            <w:shd w:val="clear" w:color="auto" w:fill="F1F1F1"/>
            <w:tcMar>
              <w:top w:w="120" w:type="dxa"/>
              <w:left w:w="240" w:type="dxa"/>
              <w:bottom w:w="120" w:type="dxa"/>
              <w:right w:w="120" w:type="dxa"/>
            </w:tcMar>
            <w:hideMark/>
          </w:tcPr>
          <w:p w:rsidR="005A52FE" w:rsidRDefault="005A52FE">
            <w:r>
              <w:t>image-resolution</w:t>
            </w:r>
          </w:p>
        </w:tc>
        <w:tc>
          <w:tcPr>
            <w:tcW w:w="3782" w:type="pct"/>
            <w:shd w:val="clear" w:color="auto" w:fill="F1F1F1"/>
            <w:tcMar>
              <w:top w:w="120" w:type="dxa"/>
              <w:left w:w="120" w:type="dxa"/>
              <w:bottom w:w="120" w:type="dxa"/>
              <w:right w:w="120" w:type="dxa"/>
            </w:tcMar>
            <w:hideMark/>
          </w:tcPr>
          <w:p w:rsidR="005A52FE" w:rsidRDefault="005A52FE">
            <w:r>
              <w:t>Specifies the intrinsic resolution of all raster images used in/on the element</w:t>
            </w:r>
          </w:p>
        </w:tc>
        <w:tc>
          <w:tcPr>
            <w:tcW w:w="327" w:type="pct"/>
            <w:shd w:val="clear" w:color="auto" w:fill="F1F1F1"/>
            <w:tcMar>
              <w:top w:w="120" w:type="dxa"/>
              <w:left w:w="120" w:type="dxa"/>
              <w:bottom w:w="120" w:type="dxa"/>
              <w:right w:w="120" w:type="dxa"/>
            </w:tcMar>
            <w:hideMark/>
          </w:tcPr>
          <w:p w:rsidR="005A52FE" w:rsidRDefault="005A52FE">
            <w:r>
              <w:t>3</w:t>
            </w:r>
          </w:p>
        </w:tc>
      </w:tr>
      <w:tr w:rsidR="005A52FE" w:rsidTr="005C2565">
        <w:tc>
          <w:tcPr>
            <w:tcW w:w="891" w:type="pct"/>
            <w:shd w:val="clear" w:color="auto" w:fill="FFFFFF"/>
            <w:tcMar>
              <w:top w:w="120" w:type="dxa"/>
              <w:left w:w="240" w:type="dxa"/>
              <w:bottom w:w="120" w:type="dxa"/>
              <w:right w:w="120" w:type="dxa"/>
            </w:tcMar>
            <w:hideMark/>
          </w:tcPr>
          <w:p w:rsidR="005A52FE" w:rsidRDefault="005A52FE">
            <w:r>
              <w:t>object-fit</w:t>
            </w:r>
          </w:p>
        </w:tc>
        <w:tc>
          <w:tcPr>
            <w:tcW w:w="3782" w:type="pct"/>
            <w:shd w:val="clear" w:color="auto" w:fill="FFFFFF"/>
            <w:tcMar>
              <w:top w:w="120" w:type="dxa"/>
              <w:left w:w="120" w:type="dxa"/>
              <w:bottom w:w="120" w:type="dxa"/>
              <w:right w:w="120" w:type="dxa"/>
            </w:tcMar>
            <w:hideMark/>
          </w:tcPr>
          <w:p w:rsidR="005A52FE" w:rsidRDefault="005A52FE">
            <w:r>
              <w:t>Specifies how the contents of a replaced element should be fitted to the box established by its used height and width</w:t>
            </w:r>
          </w:p>
        </w:tc>
        <w:tc>
          <w:tcPr>
            <w:tcW w:w="327" w:type="pct"/>
            <w:shd w:val="clear" w:color="auto" w:fill="FFFFFF"/>
            <w:tcMar>
              <w:top w:w="120" w:type="dxa"/>
              <w:left w:w="120" w:type="dxa"/>
              <w:bottom w:w="120" w:type="dxa"/>
              <w:right w:w="120" w:type="dxa"/>
            </w:tcMar>
            <w:hideMark/>
          </w:tcPr>
          <w:p w:rsidR="005A52FE" w:rsidRDefault="005A52FE">
            <w:r>
              <w:t>3</w:t>
            </w:r>
          </w:p>
        </w:tc>
      </w:tr>
      <w:tr w:rsidR="005A52FE" w:rsidTr="005C2565">
        <w:tc>
          <w:tcPr>
            <w:tcW w:w="891" w:type="pct"/>
            <w:shd w:val="clear" w:color="auto" w:fill="F1F1F1"/>
            <w:tcMar>
              <w:top w:w="120" w:type="dxa"/>
              <w:left w:w="240" w:type="dxa"/>
              <w:bottom w:w="120" w:type="dxa"/>
              <w:right w:w="120" w:type="dxa"/>
            </w:tcMar>
            <w:hideMark/>
          </w:tcPr>
          <w:p w:rsidR="005A52FE" w:rsidRDefault="005A52FE">
            <w:r>
              <w:t>object-position</w:t>
            </w:r>
          </w:p>
        </w:tc>
        <w:tc>
          <w:tcPr>
            <w:tcW w:w="3782" w:type="pct"/>
            <w:shd w:val="clear" w:color="auto" w:fill="F1F1F1"/>
            <w:tcMar>
              <w:top w:w="120" w:type="dxa"/>
              <w:left w:w="120" w:type="dxa"/>
              <w:bottom w:w="120" w:type="dxa"/>
              <w:right w:w="120" w:type="dxa"/>
            </w:tcMar>
            <w:hideMark/>
          </w:tcPr>
          <w:p w:rsidR="005A52FE" w:rsidRDefault="005A52FE">
            <w:r>
              <w:t>Specifies the alignment of the replaced element inside its box</w:t>
            </w:r>
          </w:p>
        </w:tc>
        <w:tc>
          <w:tcPr>
            <w:tcW w:w="327" w:type="pct"/>
            <w:shd w:val="clear" w:color="auto" w:fill="F1F1F1"/>
            <w:tcMar>
              <w:top w:w="120" w:type="dxa"/>
              <w:left w:w="120" w:type="dxa"/>
              <w:bottom w:w="120" w:type="dxa"/>
              <w:right w:w="120" w:type="dxa"/>
            </w:tcMar>
            <w:hideMark/>
          </w:tcPr>
          <w:p w:rsidR="005A52FE" w:rsidRDefault="005A52FE">
            <w:r>
              <w:t>3</w:t>
            </w:r>
          </w:p>
        </w:tc>
      </w:tr>
    </w:tbl>
    <w:p w:rsidR="005A52FE" w:rsidRDefault="005A52FE" w:rsidP="005C2565">
      <w:pPr>
        <w:pStyle w:val="Heading2"/>
      </w:pPr>
      <w:bookmarkStart w:id="103" w:name="_Toc492230564"/>
      <w:r w:rsidRPr="005C2565">
        <w:t>Masking</w:t>
      </w:r>
      <w:r>
        <w:t xml:space="preserve"> Properties</w:t>
      </w:r>
      <w:bookmarkEnd w:id="103"/>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42"/>
        <w:gridCol w:w="6024"/>
        <w:gridCol w:w="734"/>
      </w:tblGrid>
      <w:tr w:rsidR="005A52FE" w:rsidTr="005C2565">
        <w:tc>
          <w:tcPr>
            <w:tcW w:w="1251" w:type="pct"/>
            <w:shd w:val="clear" w:color="auto" w:fill="FFFFFF"/>
            <w:tcMar>
              <w:top w:w="120" w:type="dxa"/>
              <w:left w:w="240" w:type="dxa"/>
              <w:bottom w:w="120" w:type="dxa"/>
              <w:right w:w="120" w:type="dxa"/>
            </w:tcMar>
            <w:hideMark/>
          </w:tcPr>
          <w:p w:rsidR="005A52FE" w:rsidRDefault="005A52FE">
            <w:pPr>
              <w:rPr>
                <w:b/>
                <w:bCs/>
              </w:rPr>
            </w:pPr>
            <w:r>
              <w:rPr>
                <w:b/>
                <w:bCs/>
              </w:rPr>
              <w:t>Property</w:t>
            </w:r>
          </w:p>
        </w:tc>
        <w:tc>
          <w:tcPr>
            <w:tcW w:w="3352" w:type="pct"/>
            <w:shd w:val="clear" w:color="auto" w:fill="FFFFFF"/>
            <w:tcMar>
              <w:top w:w="120" w:type="dxa"/>
              <w:left w:w="120" w:type="dxa"/>
              <w:bottom w:w="120" w:type="dxa"/>
              <w:right w:w="120" w:type="dxa"/>
            </w:tcMar>
            <w:hideMark/>
          </w:tcPr>
          <w:p w:rsidR="005A52FE" w:rsidRDefault="005A52FE">
            <w:pPr>
              <w:rPr>
                <w:b/>
                <w:bCs/>
              </w:rPr>
            </w:pPr>
            <w:r>
              <w:rPr>
                <w:b/>
                <w:bCs/>
              </w:rPr>
              <w:t>Description</w:t>
            </w:r>
          </w:p>
        </w:tc>
        <w:tc>
          <w:tcPr>
            <w:tcW w:w="397" w:type="pct"/>
            <w:shd w:val="clear" w:color="auto" w:fill="FFFFFF"/>
            <w:tcMar>
              <w:top w:w="120" w:type="dxa"/>
              <w:left w:w="120" w:type="dxa"/>
              <w:bottom w:w="120" w:type="dxa"/>
              <w:right w:w="120" w:type="dxa"/>
            </w:tcMar>
            <w:hideMark/>
          </w:tcPr>
          <w:p w:rsidR="005A52FE" w:rsidRDefault="005A52FE">
            <w:pPr>
              <w:rPr>
                <w:b/>
                <w:bCs/>
              </w:rPr>
            </w:pPr>
            <w:r>
              <w:rPr>
                <w:b/>
                <w:bCs/>
              </w:rPr>
              <w:t>CSS</w:t>
            </w:r>
          </w:p>
        </w:tc>
      </w:tr>
      <w:tr w:rsidR="005A52FE" w:rsidTr="005C2565">
        <w:tc>
          <w:tcPr>
            <w:tcW w:w="1251" w:type="pct"/>
            <w:shd w:val="clear" w:color="auto" w:fill="F1F1F1"/>
            <w:tcMar>
              <w:top w:w="120" w:type="dxa"/>
              <w:left w:w="240" w:type="dxa"/>
              <w:bottom w:w="120" w:type="dxa"/>
              <w:right w:w="120" w:type="dxa"/>
            </w:tcMar>
            <w:hideMark/>
          </w:tcPr>
          <w:p w:rsidR="005A52FE" w:rsidRDefault="005A52FE">
            <w:r>
              <w:t>mask</w:t>
            </w:r>
          </w:p>
        </w:tc>
        <w:tc>
          <w:tcPr>
            <w:tcW w:w="3352" w:type="pct"/>
            <w:shd w:val="clear" w:color="auto" w:fill="F1F1F1"/>
            <w:tcMar>
              <w:top w:w="120" w:type="dxa"/>
              <w:left w:w="120" w:type="dxa"/>
              <w:bottom w:w="120" w:type="dxa"/>
              <w:right w:w="120" w:type="dxa"/>
            </w:tcMar>
            <w:hideMark/>
          </w:tcPr>
          <w:p w:rsidR="005A52FE" w:rsidRDefault="005A52FE"/>
        </w:tc>
        <w:tc>
          <w:tcPr>
            <w:tcW w:w="397" w:type="pct"/>
            <w:shd w:val="clear" w:color="auto" w:fill="F1F1F1"/>
            <w:tcMar>
              <w:top w:w="120" w:type="dxa"/>
              <w:left w:w="120" w:type="dxa"/>
              <w:bottom w:w="120" w:type="dxa"/>
              <w:right w:w="120" w:type="dxa"/>
            </w:tcMar>
            <w:hideMark/>
          </w:tcPr>
          <w:p w:rsidR="005A52FE" w:rsidRDefault="005A52FE">
            <w:r>
              <w:t>3</w:t>
            </w:r>
          </w:p>
        </w:tc>
      </w:tr>
      <w:tr w:rsidR="005A52FE" w:rsidTr="005C2565">
        <w:tc>
          <w:tcPr>
            <w:tcW w:w="1251" w:type="pct"/>
            <w:shd w:val="clear" w:color="auto" w:fill="FFFFFF"/>
            <w:tcMar>
              <w:top w:w="120" w:type="dxa"/>
              <w:left w:w="240" w:type="dxa"/>
              <w:bottom w:w="120" w:type="dxa"/>
              <w:right w:w="120" w:type="dxa"/>
            </w:tcMar>
            <w:hideMark/>
          </w:tcPr>
          <w:p w:rsidR="005A52FE" w:rsidRDefault="005A52FE">
            <w:r>
              <w:t>mask-type</w:t>
            </w:r>
          </w:p>
        </w:tc>
        <w:tc>
          <w:tcPr>
            <w:tcW w:w="3352" w:type="pct"/>
            <w:shd w:val="clear" w:color="auto" w:fill="FFFFFF"/>
            <w:tcMar>
              <w:top w:w="120" w:type="dxa"/>
              <w:left w:w="120" w:type="dxa"/>
              <w:bottom w:w="120" w:type="dxa"/>
              <w:right w:w="120" w:type="dxa"/>
            </w:tcMar>
            <w:hideMark/>
          </w:tcPr>
          <w:p w:rsidR="005A52FE" w:rsidRDefault="005A52FE"/>
        </w:tc>
        <w:tc>
          <w:tcPr>
            <w:tcW w:w="397" w:type="pct"/>
            <w:shd w:val="clear" w:color="auto" w:fill="FFFFFF"/>
            <w:tcMar>
              <w:top w:w="120" w:type="dxa"/>
              <w:left w:w="120" w:type="dxa"/>
              <w:bottom w:w="120" w:type="dxa"/>
              <w:right w:w="120" w:type="dxa"/>
            </w:tcMar>
            <w:hideMark/>
          </w:tcPr>
          <w:p w:rsidR="005A52FE" w:rsidRDefault="005A52FE">
            <w:r>
              <w:t>3</w:t>
            </w:r>
          </w:p>
        </w:tc>
      </w:tr>
    </w:tbl>
    <w:p w:rsidR="005A52FE" w:rsidRDefault="005A52FE" w:rsidP="005C2565">
      <w:pPr>
        <w:pStyle w:val="Heading2"/>
      </w:pPr>
      <w:bookmarkStart w:id="104" w:name="_Toc492230565"/>
      <w:r>
        <w:t xml:space="preserve">Speech </w:t>
      </w:r>
      <w:r w:rsidRPr="005C2565">
        <w:t>Properties</w:t>
      </w:r>
      <w:bookmarkEnd w:id="104"/>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40"/>
        <w:gridCol w:w="6226"/>
        <w:gridCol w:w="734"/>
      </w:tblGrid>
      <w:tr w:rsidR="005A52FE" w:rsidTr="005C2565">
        <w:tc>
          <w:tcPr>
            <w:tcW w:w="1149" w:type="pct"/>
            <w:shd w:val="clear" w:color="auto" w:fill="FFFFFF"/>
            <w:tcMar>
              <w:top w:w="120" w:type="dxa"/>
              <w:left w:w="240" w:type="dxa"/>
              <w:bottom w:w="120" w:type="dxa"/>
              <w:right w:w="120" w:type="dxa"/>
            </w:tcMar>
            <w:hideMark/>
          </w:tcPr>
          <w:p w:rsidR="005A52FE" w:rsidRDefault="005A52FE">
            <w:pPr>
              <w:rPr>
                <w:b/>
                <w:bCs/>
              </w:rPr>
            </w:pPr>
            <w:r>
              <w:rPr>
                <w:b/>
                <w:bCs/>
              </w:rPr>
              <w:t>Property</w:t>
            </w:r>
          </w:p>
        </w:tc>
        <w:tc>
          <w:tcPr>
            <w:tcW w:w="3474" w:type="pct"/>
            <w:shd w:val="clear" w:color="auto" w:fill="FFFFFF"/>
            <w:tcMar>
              <w:top w:w="120" w:type="dxa"/>
              <w:left w:w="120" w:type="dxa"/>
              <w:bottom w:w="120" w:type="dxa"/>
              <w:right w:w="120" w:type="dxa"/>
            </w:tcMar>
            <w:hideMark/>
          </w:tcPr>
          <w:p w:rsidR="005A52FE" w:rsidRDefault="005A52FE">
            <w:pPr>
              <w:rPr>
                <w:b/>
                <w:bCs/>
              </w:rPr>
            </w:pPr>
            <w:r>
              <w:rPr>
                <w:b/>
                <w:bCs/>
              </w:rPr>
              <w:t>Description</w:t>
            </w:r>
          </w:p>
        </w:tc>
        <w:tc>
          <w:tcPr>
            <w:tcW w:w="378" w:type="pct"/>
            <w:shd w:val="clear" w:color="auto" w:fill="FFFFFF"/>
            <w:tcMar>
              <w:top w:w="120" w:type="dxa"/>
              <w:left w:w="120" w:type="dxa"/>
              <w:bottom w:w="120" w:type="dxa"/>
              <w:right w:w="120" w:type="dxa"/>
            </w:tcMar>
            <w:hideMark/>
          </w:tcPr>
          <w:p w:rsidR="005A52FE" w:rsidRDefault="005A52FE">
            <w:pPr>
              <w:rPr>
                <w:b/>
                <w:bCs/>
              </w:rPr>
            </w:pPr>
            <w:r>
              <w:rPr>
                <w:b/>
                <w:bCs/>
              </w:rPr>
              <w:t>CSS</w:t>
            </w:r>
          </w:p>
        </w:tc>
      </w:tr>
      <w:tr w:rsidR="005A52FE" w:rsidTr="005C2565">
        <w:tc>
          <w:tcPr>
            <w:tcW w:w="1149" w:type="pct"/>
            <w:shd w:val="clear" w:color="auto" w:fill="F1F1F1"/>
            <w:tcMar>
              <w:top w:w="120" w:type="dxa"/>
              <w:left w:w="240" w:type="dxa"/>
              <w:bottom w:w="120" w:type="dxa"/>
              <w:right w:w="120" w:type="dxa"/>
            </w:tcMar>
            <w:hideMark/>
          </w:tcPr>
          <w:p w:rsidR="005A52FE" w:rsidRDefault="005A52FE">
            <w:r>
              <w:t>mark</w:t>
            </w:r>
          </w:p>
        </w:tc>
        <w:tc>
          <w:tcPr>
            <w:tcW w:w="3474" w:type="pct"/>
            <w:shd w:val="clear" w:color="auto" w:fill="F1F1F1"/>
            <w:tcMar>
              <w:top w:w="120" w:type="dxa"/>
              <w:left w:w="120" w:type="dxa"/>
              <w:bottom w:w="120" w:type="dxa"/>
              <w:right w:w="120" w:type="dxa"/>
            </w:tcMar>
            <w:hideMark/>
          </w:tcPr>
          <w:p w:rsidR="005A52FE" w:rsidRDefault="005A52FE">
            <w:r>
              <w:t>A shorthand property for setting the mark-before and mark-after properties</w:t>
            </w:r>
          </w:p>
        </w:tc>
        <w:tc>
          <w:tcPr>
            <w:tcW w:w="378" w:type="pct"/>
            <w:shd w:val="clear" w:color="auto" w:fill="F1F1F1"/>
            <w:tcMar>
              <w:top w:w="120" w:type="dxa"/>
              <w:left w:w="120" w:type="dxa"/>
              <w:bottom w:w="120" w:type="dxa"/>
              <w:right w:w="120" w:type="dxa"/>
            </w:tcMar>
            <w:hideMark/>
          </w:tcPr>
          <w:p w:rsidR="005A52FE" w:rsidRDefault="005A52FE">
            <w:r>
              <w:t>3</w:t>
            </w:r>
          </w:p>
        </w:tc>
      </w:tr>
      <w:tr w:rsidR="005A52FE" w:rsidTr="005C2565">
        <w:tc>
          <w:tcPr>
            <w:tcW w:w="1149" w:type="pct"/>
            <w:shd w:val="clear" w:color="auto" w:fill="FFFFFF"/>
            <w:tcMar>
              <w:top w:w="120" w:type="dxa"/>
              <w:left w:w="240" w:type="dxa"/>
              <w:bottom w:w="120" w:type="dxa"/>
              <w:right w:w="120" w:type="dxa"/>
            </w:tcMar>
            <w:hideMark/>
          </w:tcPr>
          <w:p w:rsidR="005A52FE" w:rsidRDefault="005A52FE">
            <w:r>
              <w:t>mark-after</w:t>
            </w:r>
          </w:p>
        </w:tc>
        <w:tc>
          <w:tcPr>
            <w:tcW w:w="3474" w:type="pct"/>
            <w:shd w:val="clear" w:color="auto" w:fill="FFFFFF"/>
            <w:tcMar>
              <w:top w:w="120" w:type="dxa"/>
              <w:left w:w="120" w:type="dxa"/>
              <w:bottom w:w="120" w:type="dxa"/>
              <w:right w:w="120" w:type="dxa"/>
            </w:tcMar>
            <w:hideMark/>
          </w:tcPr>
          <w:p w:rsidR="005A52FE" w:rsidRDefault="005A52FE">
            <w:r>
              <w:t>Allows named markers to be attached to the audio stream</w:t>
            </w:r>
          </w:p>
        </w:tc>
        <w:tc>
          <w:tcPr>
            <w:tcW w:w="378" w:type="pct"/>
            <w:shd w:val="clear" w:color="auto" w:fill="FFFFFF"/>
            <w:tcMar>
              <w:top w:w="120" w:type="dxa"/>
              <w:left w:w="120" w:type="dxa"/>
              <w:bottom w:w="120" w:type="dxa"/>
              <w:right w:w="120" w:type="dxa"/>
            </w:tcMar>
            <w:hideMark/>
          </w:tcPr>
          <w:p w:rsidR="005A52FE" w:rsidRDefault="005A52FE">
            <w:r>
              <w:t>3</w:t>
            </w:r>
          </w:p>
        </w:tc>
      </w:tr>
      <w:tr w:rsidR="005A52FE" w:rsidTr="005C2565">
        <w:tc>
          <w:tcPr>
            <w:tcW w:w="1149" w:type="pct"/>
            <w:shd w:val="clear" w:color="auto" w:fill="F1F1F1"/>
            <w:tcMar>
              <w:top w:w="120" w:type="dxa"/>
              <w:left w:w="240" w:type="dxa"/>
              <w:bottom w:w="120" w:type="dxa"/>
              <w:right w:w="120" w:type="dxa"/>
            </w:tcMar>
            <w:hideMark/>
          </w:tcPr>
          <w:p w:rsidR="005A52FE" w:rsidRDefault="005A52FE">
            <w:r>
              <w:t>mark-before</w:t>
            </w:r>
          </w:p>
        </w:tc>
        <w:tc>
          <w:tcPr>
            <w:tcW w:w="3474" w:type="pct"/>
            <w:shd w:val="clear" w:color="auto" w:fill="F1F1F1"/>
            <w:tcMar>
              <w:top w:w="120" w:type="dxa"/>
              <w:left w:w="120" w:type="dxa"/>
              <w:bottom w:w="120" w:type="dxa"/>
              <w:right w:w="120" w:type="dxa"/>
            </w:tcMar>
            <w:hideMark/>
          </w:tcPr>
          <w:p w:rsidR="005A52FE" w:rsidRDefault="005A52FE">
            <w:r>
              <w:t>Allows named markers to be attached to the audio stream</w:t>
            </w:r>
          </w:p>
        </w:tc>
        <w:tc>
          <w:tcPr>
            <w:tcW w:w="378" w:type="pct"/>
            <w:shd w:val="clear" w:color="auto" w:fill="F1F1F1"/>
            <w:tcMar>
              <w:top w:w="120" w:type="dxa"/>
              <w:left w:w="120" w:type="dxa"/>
              <w:bottom w:w="120" w:type="dxa"/>
              <w:right w:w="120" w:type="dxa"/>
            </w:tcMar>
            <w:hideMark/>
          </w:tcPr>
          <w:p w:rsidR="005A52FE" w:rsidRDefault="005A52FE">
            <w:r>
              <w:t>3</w:t>
            </w:r>
          </w:p>
        </w:tc>
      </w:tr>
      <w:tr w:rsidR="005A52FE" w:rsidTr="005C2565">
        <w:tc>
          <w:tcPr>
            <w:tcW w:w="1149" w:type="pct"/>
            <w:shd w:val="clear" w:color="auto" w:fill="FFFFFF"/>
            <w:tcMar>
              <w:top w:w="120" w:type="dxa"/>
              <w:left w:w="240" w:type="dxa"/>
              <w:bottom w:w="120" w:type="dxa"/>
              <w:right w:w="120" w:type="dxa"/>
            </w:tcMar>
            <w:hideMark/>
          </w:tcPr>
          <w:p w:rsidR="005A52FE" w:rsidRDefault="005A52FE">
            <w:r>
              <w:t>phonemes</w:t>
            </w:r>
          </w:p>
        </w:tc>
        <w:tc>
          <w:tcPr>
            <w:tcW w:w="3474" w:type="pct"/>
            <w:shd w:val="clear" w:color="auto" w:fill="FFFFFF"/>
            <w:tcMar>
              <w:top w:w="120" w:type="dxa"/>
              <w:left w:w="120" w:type="dxa"/>
              <w:bottom w:w="120" w:type="dxa"/>
              <w:right w:w="120" w:type="dxa"/>
            </w:tcMar>
            <w:hideMark/>
          </w:tcPr>
          <w:p w:rsidR="005A52FE" w:rsidRDefault="005A52FE">
            <w:r>
              <w:t>Specifies a phonetic pronunciation for the text contained by the corresponding element</w:t>
            </w:r>
          </w:p>
        </w:tc>
        <w:tc>
          <w:tcPr>
            <w:tcW w:w="378" w:type="pct"/>
            <w:shd w:val="clear" w:color="auto" w:fill="FFFFFF"/>
            <w:tcMar>
              <w:top w:w="120" w:type="dxa"/>
              <w:left w:w="120" w:type="dxa"/>
              <w:bottom w:w="120" w:type="dxa"/>
              <w:right w:w="120" w:type="dxa"/>
            </w:tcMar>
            <w:hideMark/>
          </w:tcPr>
          <w:p w:rsidR="005A52FE" w:rsidRDefault="005A52FE">
            <w:r>
              <w:t>3</w:t>
            </w:r>
          </w:p>
        </w:tc>
      </w:tr>
      <w:tr w:rsidR="005A52FE" w:rsidTr="005C2565">
        <w:tc>
          <w:tcPr>
            <w:tcW w:w="1149" w:type="pct"/>
            <w:shd w:val="clear" w:color="auto" w:fill="F1F1F1"/>
            <w:tcMar>
              <w:top w:w="120" w:type="dxa"/>
              <w:left w:w="240" w:type="dxa"/>
              <w:bottom w:w="120" w:type="dxa"/>
              <w:right w:w="120" w:type="dxa"/>
            </w:tcMar>
            <w:hideMark/>
          </w:tcPr>
          <w:p w:rsidR="005A52FE" w:rsidRDefault="005A52FE">
            <w:r>
              <w:t>rest</w:t>
            </w:r>
          </w:p>
        </w:tc>
        <w:tc>
          <w:tcPr>
            <w:tcW w:w="3474" w:type="pct"/>
            <w:shd w:val="clear" w:color="auto" w:fill="F1F1F1"/>
            <w:tcMar>
              <w:top w:w="120" w:type="dxa"/>
              <w:left w:w="120" w:type="dxa"/>
              <w:bottom w:w="120" w:type="dxa"/>
              <w:right w:w="120" w:type="dxa"/>
            </w:tcMar>
            <w:hideMark/>
          </w:tcPr>
          <w:p w:rsidR="005A52FE" w:rsidRDefault="005A52FE">
            <w:r>
              <w:t>A shorthand property for setting the rest-before and rest-after properties</w:t>
            </w:r>
          </w:p>
        </w:tc>
        <w:tc>
          <w:tcPr>
            <w:tcW w:w="378" w:type="pct"/>
            <w:shd w:val="clear" w:color="auto" w:fill="F1F1F1"/>
            <w:tcMar>
              <w:top w:w="120" w:type="dxa"/>
              <w:left w:w="120" w:type="dxa"/>
              <w:bottom w:w="120" w:type="dxa"/>
              <w:right w:w="120" w:type="dxa"/>
            </w:tcMar>
            <w:hideMark/>
          </w:tcPr>
          <w:p w:rsidR="005A52FE" w:rsidRDefault="005A52FE">
            <w:r>
              <w:t>3</w:t>
            </w:r>
          </w:p>
        </w:tc>
      </w:tr>
      <w:tr w:rsidR="005A52FE" w:rsidTr="005C2565">
        <w:tc>
          <w:tcPr>
            <w:tcW w:w="1149" w:type="pct"/>
            <w:shd w:val="clear" w:color="auto" w:fill="FFFFFF"/>
            <w:tcMar>
              <w:top w:w="120" w:type="dxa"/>
              <w:left w:w="240" w:type="dxa"/>
              <w:bottom w:w="120" w:type="dxa"/>
              <w:right w:w="120" w:type="dxa"/>
            </w:tcMar>
            <w:hideMark/>
          </w:tcPr>
          <w:p w:rsidR="005A52FE" w:rsidRDefault="005A52FE">
            <w:r>
              <w:t>rest-after</w:t>
            </w:r>
          </w:p>
        </w:tc>
        <w:tc>
          <w:tcPr>
            <w:tcW w:w="3474" w:type="pct"/>
            <w:shd w:val="clear" w:color="auto" w:fill="FFFFFF"/>
            <w:tcMar>
              <w:top w:w="120" w:type="dxa"/>
              <w:left w:w="120" w:type="dxa"/>
              <w:bottom w:w="120" w:type="dxa"/>
              <w:right w:w="120" w:type="dxa"/>
            </w:tcMar>
            <w:hideMark/>
          </w:tcPr>
          <w:p w:rsidR="005A52FE" w:rsidRDefault="005A52FE">
            <w:r>
              <w:t>Specifies a rest or prosodic boundary to be observed after speaking an element's content</w:t>
            </w:r>
          </w:p>
        </w:tc>
        <w:tc>
          <w:tcPr>
            <w:tcW w:w="378" w:type="pct"/>
            <w:shd w:val="clear" w:color="auto" w:fill="FFFFFF"/>
            <w:tcMar>
              <w:top w:w="120" w:type="dxa"/>
              <w:left w:w="120" w:type="dxa"/>
              <w:bottom w:w="120" w:type="dxa"/>
              <w:right w:w="120" w:type="dxa"/>
            </w:tcMar>
            <w:hideMark/>
          </w:tcPr>
          <w:p w:rsidR="005A52FE" w:rsidRDefault="005A52FE">
            <w:r>
              <w:t>3</w:t>
            </w:r>
          </w:p>
        </w:tc>
      </w:tr>
      <w:tr w:rsidR="005A52FE" w:rsidTr="005C2565">
        <w:tc>
          <w:tcPr>
            <w:tcW w:w="1149" w:type="pct"/>
            <w:shd w:val="clear" w:color="auto" w:fill="F1F1F1"/>
            <w:tcMar>
              <w:top w:w="120" w:type="dxa"/>
              <w:left w:w="240" w:type="dxa"/>
              <w:bottom w:w="120" w:type="dxa"/>
              <w:right w:w="120" w:type="dxa"/>
            </w:tcMar>
            <w:hideMark/>
          </w:tcPr>
          <w:p w:rsidR="005A52FE" w:rsidRDefault="005A52FE">
            <w:r>
              <w:t>rest-before</w:t>
            </w:r>
          </w:p>
        </w:tc>
        <w:tc>
          <w:tcPr>
            <w:tcW w:w="3474" w:type="pct"/>
            <w:shd w:val="clear" w:color="auto" w:fill="F1F1F1"/>
            <w:tcMar>
              <w:top w:w="120" w:type="dxa"/>
              <w:left w:w="120" w:type="dxa"/>
              <w:bottom w:w="120" w:type="dxa"/>
              <w:right w:w="120" w:type="dxa"/>
            </w:tcMar>
            <w:hideMark/>
          </w:tcPr>
          <w:p w:rsidR="005A52FE" w:rsidRDefault="005A52FE">
            <w:r>
              <w:t>Specifies a rest or prosodic boundary to be observed before speaking an element's content</w:t>
            </w:r>
          </w:p>
        </w:tc>
        <w:tc>
          <w:tcPr>
            <w:tcW w:w="378" w:type="pct"/>
            <w:shd w:val="clear" w:color="auto" w:fill="F1F1F1"/>
            <w:tcMar>
              <w:top w:w="120" w:type="dxa"/>
              <w:left w:w="120" w:type="dxa"/>
              <w:bottom w:w="120" w:type="dxa"/>
              <w:right w:w="120" w:type="dxa"/>
            </w:tcMar>
            <w:hideMark/>
          </w:tcPr>
          <w:p w:rsidR="005A52FE" w:rsidRDefault="005A52FE">
            <w:r>
              <w:t>3</w:t>
            </w:r>
          </w:p>
        </w:tc>
      </w:tr>
      <w:tr w:rsidR="005A52FE" w:rsidTr="005C2565">
        <w:tc>
          <w:tcPr>
            <w:tcW w:w="1149" w:type="pct"/>
            <w:shd w:val="clear" w:color="auto" w:fill="FFFFFF"/>
            <w:tcMar>
              <w:top w:w="120" w:type="dxa"/>
              <w:left w:w="240" w:type="dxa"/>
              <w:bottom w:w="120" w:type="dxa"/>
              <w:right w:w="120" w:type="dxa"/>
            </w:tcMar>
            <w:hideMark/>
          </w:tcPr>
          <w:p w:rsidR="005A52FE" w:rsidRDefault="005A52FE">
            <w:r>
              <w:t>voice-balance</w:t>
            </w:r>
          </w:p>
        </w:tc>
        <w:tc>
          <w:tcPr>
            <w:tcW w:w="3474" w:type="pct"/>
            <w:shd w:val="clear" w:color="auto" w:fill="FFFFFF"/>
            <w:tcMar>
              <w:top w:w="120" w:type="dxa"/>
              <w:left w:w="120" w:type="dxa"/>
              <w:bottom w:w="120" w:type="dxa"/>
              <w:right w:w="120" w:type="dxa"/>
            </w:tcMar>
            <w:hideMark/>
          </w:tcPr>
          <w:p w:rsidR="005A52FE" w:rsidRDefault="005A52FE">
            <w:r>
              <w:t>Specifies the balance between left and right channels</w:t>
            </w:r>
          </w:p>
        </w:tc>
        <w:tc>
          <w:tcPr>
            <w:tcW w:w="378" w:type="pct"/>
            <w:shd w:val="clear" w:color="auto" w:fill="FFFFFF"/>
            <w:tcMar>
              <w:top w:w="120" w:type="dxa"/>
              <w:left w:w="120" w:type="dxa"/>
              <w:bottom w:w="120" w:type="dxa"/>
              <w:right w:w="120" w:type="dxa"/>
            </w:tcMar>
            <w:hideMark/>
          </w:tcPr>
          <w:p w:rsidR="005A52FE" w:rsidRDefault="005A52FE">
            <w:r>
              <w:t>3</w:t>
            </w:r>
          </w:p>
        </w:tc>
      </w:tr>
      <w:tr w:rsidR="005A52FE" w:rsidTr="005C2565">
        <w:tc>
          <w:tcPr>
            <w:tcW w:w="1149" w:type="pct"/>
            <w:shd w:val="clear" w:color="auto" w:fill="F1F1F1"/>
            <w:tcMar>
              <w:top w:w="120" w:type="dxa"/>
              <w:left w:w="240" w:type="dxa"/>
              <w:bottom w:w="120" w:type="dxa"/>
              <w:right w:w="120" w:type="dxa"/>
            </w:tcMar>
            <w:hideMark/>
          </w:tcPr>
          <w:p w:rsidR="005A52FE" w:rsidRDefault="005A52FE">
            <w:r>
              <w:t>voice-duration</w:t>
            </w:r>
          </w:p>
        </w:tc>
        <w:tc>
          <w:tcPr>
            <w:tcW w:w="3474" w:type="pct"/>
            <w:shd w:val="clear" w:color="auto" w:fill="F1F1F1"/>
            <w:tcMar>
              <w:top w:w="120" w:type="dxa"/>
              <w:left w:w="120" w:type="dxa"/>
              <w:bottom w:w="120" w:type="dxa"/>
              <w:right w:w="120" w:type="dxa"/>
            </w:tcMar>
            <w:hideMark/>
          </w:tcPr>
          <w:p w:rsidR="005A52FE" w:rsidRDefault="005A52FE">
            <w:r>
              <w:t>Specifies how long it should take to render the selected element's content</w:t>
            </w:r>
          </w:p>
        </w:tc>
        <w:tc>
          <w:tcPr>
            <w:tcW w:w="378" w:type="pct"/>
            <w:shd w:val="clear" w:color="auto" w:fill="F1F1F1"/>
            <w:tcMar>
              <w:top w:w="120" w:type="dxa"/>
              <w:left w:w="120" w:type="dxa"/>
              <w:bottom w:w="120" w:type="dxa"/>
              <w:right w:w="120" w:type="dxa"/>
            </w:tcMar>
            <w:hideMark/>
          </w:tcPr>
          <w:p w:rsidR="005A52FE" w:rsidRDefault="005A52FE">
            <w:r>
              <w:t>3</w:t>
            </w:r>
          </w:p>
        </w:tc>
      </w:tr>
      <w:tr w:rsidR="005A52FE" w:rsidTr="005C2565">
        <w:tc>
          <w:tcPr>
            <w:tcW w:w="1149" w:type="pct"/>
            <w:shd w:val="clear" w:color="auto" w:fill="FFFFFF"/>
            <w:tcMar>
              <w:top w:w="120" w:type="dxa"/>
              <w:left w:w="240" w:type="dxa"/>
              <w:bottom w:w="120" w:type="dxa"/>
              <w:right w:w="120" w:type="dxa"/>
            </w:tcMar>
            <w:hideMark/>
          </w:tcPr>
          <w:p w:rsidR="005A52FE" w:rsidRDefault="005A52FE">
            <w:r>
              <w:t>voice-pitch</w:t>
            </w:r>
          </w:p>
        </w:tc>
        <w:tc>
          <w:tcPr>
            <w:tcW w:w="3474" w:type="pct"/>
            <w:shd w:val="clear" w:color="auto" w:fill="FFFFFF"/>
            <w:tcMar>
              <w:top w:w="120" w:type="dxa"/>
              <w:left w:w="120" w:type="dxa"/>
              <w:bottom w:w="120" w:type="dxa"/>
              <w:right w:w="120" w:type="dxa"/>
            </w:tcMar>
            <w:hideMark/>
          </w:tcPr>
          <w:p w:rsidR="005A52FE" w:rsidRDefault="005A52FE">
            <w:r>
              <w:t>Specifies the average pitch (a frequency) of the speaking voice</w:t>
            </w:r>
          </w:p>
        </w:tc>
        <w:tc>
          <w:tcPr>
            <w:tcW w:w="378" w:type="pct"/>
            <w:shd w:val="clear" w:color="auto" w:fill="FFFFFF"/>
            <w:tcMar>
              <w:top w:w="120" w:type="dxa"/>
              <w:left w:w="120" w:type="dxa"/>
              <w:bottom w:w="120" w:type="dxa"/>
              <w:right w:w="120" w:type="dxa"/>
            </w:tcMar>
            <w:hideMark/>
          </w:tcPr>
          <w:p w:rsidR="005A52FE" w:rsidRDefault="005A52FE">
            <w:r>
              <w:t>3</w:t>
            </w:r>
          </w:p>
        </w:tc>
      </w:tr>
      <w:tr w:rsidR="005A52FE" w:rsidTr="005C2565">
        <w:tc>
          <w:tcPr>
            <w:tcW w:w="1149" w:type="pct"/>
            <w:shd w:val="clear" w:color="auto" w:fill="F1F1F1"/>
            <w:tcMar>
              <w:top w:w="120" w:type="dxa"/>
              <w:left w:w="240" w:type="dxa"/>
              <w:bottom w:w="120" w:type="dxa"/>
              <w:right w:w="120" w:type="dxa"/>
            </w:tcMar>
            <w:hideMark/>
          </w:tcPr>
          <w:p w:rsidR="005A52FE" w:rsidRDefault="005A52FE">
            <w:r>
              <w:t>voice-pitch-range</w:t>
            </w:r>
          </w:p>
        </w:tc>
        <w:tc>
          <w:tcPr>
            <w:tcW w:w="3474" w:type="pct"/>
            <w:shd w:val="clear" w:color="auto" w:fill="F1F1F1"/>
            <w:tcMar>
              <w:top w:w="120" w:type="dxa"/>
              <w:left w:w="120" w:type="dxa"/>
              <w:bottom w:w="120" w:type="dxa"/>
              <w:right w:w="120" w:type="dxa"/>
            </w:tcMar>
            <w:hideMark/>
          </w:tcPr>
          <w:p w:rsidR="005A52FE" w:rsidRDefault="005A52FE">
            <w:r>
              <w:t>Specifies variation in average pitch</w:t>
            </w:r>
          </w:p>
        </w:tc>
        <w:tc>
          <w:tcPr>
            <w:tcW w:w="378" w:type="pct"/>
            <w:shd w:val="clear" w:color="auto" w:fill="F1F1F1"/>
            <w:tcMar>
              <w:top w:w="120" w:type="dxa"/>
              <w:left w:w="120" w:type="dxa"/>
              <w:bottom w:w="120" w:type="dxa"/>
              <w:right w:w="120" w:type="dxa"/>
            </w:tcMar>
            <w:hideMark/>
          </w:tcPr>
          <w:p w:rsidR="005A52FE" w:rsidRDefault="005A52FE">
            <w:r>
              <w:t>3</w:t>
            </w:r>
          </w:p>
        </w:tc>
      </w:tr>
      <w:tr w:rsidR="005A52FE" w:rsidTr="005C2565">
        <w:tc>
          <w:tcPr>
            <w:tcW w:w="1149" w:type="pct"/>
            <w:shd w:val="clear" w:color="auto" w:fill="FFFFFF"/>
            <w:tcMar>
              <w:top w:w="120" w:type="dxa"/>
              <w:left w:w="240" w:type="dxa"/>
              <w:bottom w:w="120" w:type="dxa"/>
              <w:right w:w="120" w:type="dxa"/>
            </w:tcMar>
            <w:hideMark/>
          </w:tcPr>
          <w:p w:rsidR="005A52FE" w:rsidRDefault="005A52FE">
            <w:r>
              <w:t>voice-rate</w:t>
            </w:r>
          </w:p>
        </w:tc>
        <w:tc>
          <w:tcPr>
            <w:tcW w:w="3474" w:type="pct"/>
            <w:shd w:val="clear" w:color="auto" w:fill="FFFFFF"/>
            <w:tcMar>
              <w:top w:w="120" w:type="dxa"/>
              <w:left w:w="120" w:type="dxa"/>
              <w:bottom w:w="120" w:type="dxa"/>
              <w:right w:w="120" w:type="dxa"/>
            </w:tcMar>
            <w:hideMark/>
          </w:tcPr>
          <w:p w:rsidR="005A52FE" w:rsidRDefault="005A52FE">
            <w:r>
              <w:t>Controls the speaking rate</w:t>
            </w:r>
          </w:p>
        </w:tc>
        <w:tc>
          <w:tcPr>
            <w:tcW w:w="378" w:type="pct"/>
            <w:shd w:val="clear" w:color="auto" w:fill="FFFFFF"/>
            <w:tcMar>
              <w:top w:w="120" w:type="dxa"/>
              <w:left w:w="120" w:type="dxa"/>
              <w:bottom w:w="120" w:type="dxa"/>
              <w:right w:w="120" w:type="dxa"/>
            </w:tcMar>
            <w:hideMark/>
          </w:tcPr>
          <w:p w:rsidR="005A52FE" w:rsidRDefault="005A52FE">
            <w:r>
              <w:t>3</w:t>
            </w:r>
          </w:p>
        </w:tc>
      </w:tr>
      <w:tr w:rsidR="005A52FE" w:rsidTr="005C2565">
        <w:tc>
          <w:tcPr>
            <w:tcW w:w="1149" w:type="pct"/>
            <w:shd w:val="clear" w:color="auto" w:fill="F1F1F1"/>
            <w:tcMar>
              <w:top w:w="120" w:type="dxa"/>
              <w:left w:w="240" w:type="dxa"/>
              <w:bottom w:w="120" w:type="dxa"/>
              <w:right w:w="120" w:type="dxa"/>
            </w:tcMar>
            <w:hideMark/>
          </w:tcPr>
          <w:p w:rsidR="005A52FE" w:rsidRDefault="005A52FE">
            <w:r>
              <w:t>voice-stress</w:t>
            </w:r>
          </w:p>
        </w:tc>
        <w:tc>
          <w:tcPr>
            <w:tcW w:w="3474" w:type="pct"/>
            <w:shd w:val="clear" w:color="auto" w:fill="F1F1F1"/>
            <w:tcMar>
              <w:top w:w="120" w:type="dxa"/>
              <w:left w:w="120" w:type="dxa"/>
              <w:bottom w:w="120" w:type="dxa"/>
              <w:right w:w="120" w:type="dxa"/>
            </w:tcMar>
            <w:hideMark/>
          </w:tcPr>
          <w:p w:rsidR="005A52FE" w:rsidRDefault="005A52FE">
            <w:r>
              <w:t>Indicates the strength of emphasis to be applied</w:t>
            </w:r>
          </w:p>
        </w:tc>
        <w:tc>
          <w:tcPr>
            <w:tcW w:w="378" w:type="pct"/>
            <w:shd w:val="clear" w:color="auto" w:fill="F1F1F1"/>
            <w:tcMar>
              <w:top w:w="120" w:type="dxa"/>
              <w:left w:w="120" w:type="dxa"/>
              <w:bottom w:w="120" w:type="dxa"/>
              <w:right w:w="120" w:type="dxa"/>
            </w:tcMar>
            <w:hideMark/>
          </w:tcPr>
          <w:p w:rsidR="005A52FE" w:rsidRDefault="005A52FE">
            <w:r>
              <w:t>3</w:t>
            </w:r>
          </w:p>
        </w:tc>
      </w:tr>
      <w:tr w:rsidR="005A52FE" w:rsidTr="005C2565">
        <w:tc>
          <w:tcPr>
            <w:tcW w:w="1149" w:type="pct"/>
            <w:shd w:val="clear" w:color="auto" w:fill="FFFFFF"/>
            <w:tcMar>
              <w:top w:w="120" w:type="dxa"/>
              <w:left w:w="240" w:type="dxa"/>
              <w:bottom w:w="120" w:type="dxa"/>
              <w:right w:w="120" w:type="dxa"/>
            </w:tcMar>
            <w:hideMark/>
          </w:tcPr>
          <w:p w:rsidR="005A52FE" w:rsidRDefault="005A52FE">
            <w:r>
              <w:t>voice-volume</w:t>
            </w:r>
          </w:p>
        </w:tc>
        <w:tc>
          <w:tcPr>
            <w:tcW w:w="3474" w:type="pct"/>
            <w:shd w:val="clear" w:color="auto" w:fill="FFFFFF"/>
            <w:tcMar>
              <w:top w:w="120" w:type="dxa"/>
              <w:left w:w="120" w:type="dxa"/>
              <w:bottom w:w="120" w:type="dxa"/>
              <w:right w:w="120" w:type="dxa"/>
            </w:tcMar>
            <w:hideMark/>
          </w:tcPr>
          <w:p w:rsidR="005A52FE" w:rsidRDefault="005A52FE">
            <w:r>
              <w:t>Refers to the amplitude of the waveform output by the speech synthesises</w:t>
            </w:r>
          </w:p>
        </w:tc>
        <w:tc>
          <w:tcPr>
            <w:tcW w:w="378" w:type="pct"/>
            <w:shd w:val="clear" w:color="auto" w:fill="FFFFFF"/>
            <w:tcMar>
              <w:top w:w="120" w:type="dxa"/>
              <w:left w:w="120" w:type="dxa"/>
              <w:bottom w:w="120" w:type="dxa"/>
              <w:right w:w="120" w:type="dxa"/>
            </w:tcMar>
            <w:hideMark/>
          </w:tcPr>
          <w:p w:rsidR="005A52FE" w:rsidRDefault="005A52FE">
            <w:r>
              <w:t>3</w:t>
            </w:r>
          </w:p>
        </w:tc>
      </w:tr>
    </w:tbl>
    <w:p w:rsidR="005A52FE" w:rsidRDefault="005A52FE" w:rsidP="005C2565">
      <w:pPr>
        <w:pStyle w:val="Heading2"/>
      </w:pPr>
      <w:bookmarkStart w:id="105" w:name="_Toc492230566"/>
      <w:r w:rsidRPr="005C2565">
        <w:t>Marquee</w:t>
      </w:r>
      <w:r>
        <w:t xml:space="preserve"> Properties</w:t>
      </w:r>
      <w:bookmarkEnd w:id="105"/>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42"/>
        <w:gridCol w:w="6024"/>
        <w:gridCol w:w="734"/>
      </w:tblGrid>
      <w:tr w:rsidR="005A52FE" w:rsidTr="005C2565">
        <w:tc>
          <w:tcPr>
            <w:tcW w:w="1251" w:type="pct"/>
            <w:shd w:val="clear" w:color="auto" w:fill="FFFFFF"/>
            <w:tcMar>
              <w:top w:w="120" w:type="dxa"/>
              <w:left w:w="240" w:type="dxa"/>
              <w:bottom w:w="120" w:type="dxa"/>
              <w:right w:w="120" w:type="dxa"/>
            </w:tcMar>
            <w:hideMark/>
          </w:tcPr>
          <w:p w:rsidR="005A52FE" w:rsidRDefault="005A52FE">
            <w:pPr>
              <w:rPr>
                <w:b/>
                <w:bCs/>
              </w:rPr>
            </w:pPr>
            <w:r>
              <w:rPr>
                <w:b/>
                <w:bCs/>
              </w:rPr>
              <w:t>Property</w:t>
            </w:r>
          </w:p>
        </w:tc>
        <w:tc>
          <w:tcPr>
            <w:tcW w:w="3352" w:type="pct"/>
            <w:shd w:val="clear" w:color="auto" w:fill="FFFFFF"/>
            <w:tcMar>
              <w:top w:w="120" w:type="dxa"/>
              <w:left w:w="120" w:type="dxa"/>
              <w:bottom w:w="120" w:type="dxa"/>
              <w:right w:w="120" w:type="dxa"/>
            </w:tcMar>
            <w:hideMark/>
          </w:tcPr>
          <w:p w:rsidR="005A52FE" w:rsidRDefault="005A52FE">
            <w:pPr>
              <w:rPr>
                <w:b/>
                <w:bCs/>
              </w:rPr>
            </w:pPr>
            <w:r>
              <w:rPr>
                <w:b/>
                <w:bCs/>
              </w:rPr>
              <w:t>Description</w:t>
            </w:r>
          </w:p>
        </w:tc>
        <w:tc>
          <w:tcPr>
            <w:tcW w:w="397" w:type="pct"/>
            <w:shd w:val="clear" w:color="auto" w:fill="FFFFFF"/>
            <w:tcMar>
              <w:top w:w="120" w:type="dxa"/>
              <w:left w:w="120" w:type="dxa"/>
              <w:bottom w:w="120" w:type="dxa"/>
              <w:right w:w="120" w:type="dxa"/>
            </w:tcMar>
            <w:hideMark/>
          </w:tcPr>
          <w:p w:rsidR="005A52FE" w:rsidRDefault="005A52FE">
            <w:pPr>
              <w:rPr>
                <w:b/>
                <w:bCs/>
              </w:rPr>
            </w:pPr>
            <w:r>
              <w:rPr>
                <w:b/>
                <w:bCs/>
              </w:rPr>
              <w:t>CSS</w:t>
            </w:r>
          </w:p>
        </w:tc>
      </w:tr>
      <w:tr w:rsidR="005A52FE" w:rsidTr="005C2565">
        <w:tc>
          <w:tcPr>
            <w:tcW w:w="1251" w:type="pct"/>
            <w:shd w:val="clear" w:color="auto" w:fill="F1F1F1"/>
            <w:tcMar>
              <w:top w:w="120" w:type="dxa"/>
              <w:left w:w="240" w:type="dxa"/>
              <w:bottom w:w="120" w:type="dxa"/>
              <w:right w:w="120" w:type="dxa"/>
            </w:tcMar>
            <w:hideMark/>
          </w:tcPr>
          <w:p w:rsidR="005A52FE" w:rsidRDefault="005A52FE">
            <w:r>
              <w:t>marquee-direction</w:t>
            </w:r>
          </w:p>
        </w:tc>
        <w:tc>
          <w:tcPr>
            <w:tcW w:w="3352" w:type="pct"/>
            <w:shd w:val="clear" w:color="auto" w:fill="F1F1F1"/>
            <w:tcMar>
              <w:top w:w="120" w:type="dxa"/>
              <w:left w:w="120" w:type="dxa"/>
              <w:bottom w:w="120" w:type="dxa"/>
              <w:right w:w="120" w:type="dxa"/>
            </w:tcMar>
            <w:hideMark/>
          </w:tcPr>
          <w:p w:rsidR="005A52FE" w:rsidRDefault="005A52FE">
            <w:r>
              <w:t>Sets the direction of the moving content</w:t>
            </w:r>
          </w:p>
        </w:tc>
        <w:tc>
          <w:tcPr>
            <w:tcW w:w="397" w:type="pct"/>
            <w:shd w:val="clear" w:color="auto" w:fill="F1F1F1"/>
            <w:tcMar>
              <w:top w:w="120" w:type="dxa"/>
              <w:left w:w="120" w:type="dxa"/>
              <w:bottom w:w="120" w:type="dxa"/>
              <w:right w:w="120" w:type="dxa"/>
            </w:tcMar>
            <w:hideMark/>
          </w:tcPr>
          <w:p w:rsidR="005A52FE" w:rsidRDefault="005A52FE">
            <w:r>
              <w:t>3</w:t>
            </w:r>
          </w:p>
        </w:tc>
      </w:tr>
      <w:tr w:rsidR="005A52FE" w:rsidTr="005C2565">
        <w:tc>
          <w:tcPr>
            <w:tcW w:w="1251" w:type="pct"/>
            <w:shd w:val="clear" w:color="auto" w:fill="FFFFFF"/>
            <w:tcMar>
              <w:top w:w="120" w:type="dxa"/>
              <w:left w:w="240" w:type="dxa"/>
              <w:bottom w:w="120" w:type="dxa"/>
              <w:right w:w="120" w:type="dxa"/>
            </w:tcMar>
            <w:hideMark/>
          </w:tcPr>
          <w:p w:rsidR="005A52FE" w:rsidRDefault="005A52FE">
            <w:r>
              <w:t>marquee-play-count</w:t>
            </w:r>
          </w:p>
        </w:tc>
        <w:tc>
          <w:tcPr>
            <w:tcW w:w="3352" w:type="pct"/>
            <w:shd w:val="clear" w:color="auto" w:fill="FFFFFF"/>
            <w:tcMar>
              <w:top w:w="120" w:type="dxa"/>
              <w:left w:w="120" w:type="dxa"/>
              <w:bottom w:w="120" w:type="dxa"/>
              <w:right w:w="120" w:type="dxa"/>
            </w:tcMar>
            <w:hideMark/>
          </w:tcPr>
          <w:p w:rsidR="005A52FE" w:rsidRDefault="005A52FE">
            <w:r>
              <w:t>Sets how many times the content move</w:t>
            </w:r>
          </w:p>
        </w:tc>
        <w:tc>
          <w:tcPr>
            <w:tcW w:w="397" w:type="pct"/>
            <w:shd w:val="clear" w:color="auto" w:fill="FFFFFF"/>
            <w:tcMar>
              <w:top w:w="120" w:type="dxa"/>
              <w:left w:w="120" w:type="dxa"/>
              <w:bottom w:w="120" w:type="dxa"/>
              <w:right w:w="120" w:type="dxa"/>
            </w:tcMar>
            <w:hideMark/>
          </w:tcPr>
          <w:p w:rsidR="005A52FE" w:rsidRDefault="005A52FE">
            <w:r>
              <w:t>3</w:t>
            </w:r>
          </w:p>
        </w:tc>
      </w:tr>
      <w:tr w:rsidR="005A52FE" w:rsidTr="005C2565">
        <w:tc>
          <w:tcPr>
            <w:tcW w:w="1251" w:type="pct"/>
            <w:shd w:val="clear" w:color="auto" w:fill="F1F1F1"/>
            <w:tcMar>
              <w:top w:w="120" w:type="dxa"/>
              <w:left w:w="240" w:type="dxa"/>
              <w:bottom w:w="120" w:type="dxa"/>
              <w:right w:w="120" w:type="dxa"/>
            </w:tcMar>
            <w:hideMark/>
          </w:tcPr>
          <w:p w:rsidR="005A52FE" w:rsidRDefault="005A52FE">
            <w:r>
              <w:t>marquee-speed</w:t>
            </w:r>
          </w:p>
        </w:tc>
        <w:tc>
          <w:tcPr>
            <w:tcW w:w="3352" w:type="pct"/>
            <w:shd w:val="clear" w:color="auto" w:fill="F1F1F1"/>
            <w:tcMar>
              <w:top w:w="120" w:type="dxa"/>
              <w:left w:w="120" w:type="dxa"/>
              <w:bottom w:w="120" w:type="dxa"/>
              <w:right w:w="120" w:type="dxa"/>
            </w:tcMar>
            <w:hideMark/>
          </w:tcPr>
          <w:p w:rsidR="005A52FE" w:rsidRDefault="005A52FE">
            <w:r>
              <w:t>Sets how fast the content scrolls</w:t>
            </w:r>
          </w:p>
        </w:tc>
        <w:tc>
          <w:tcPr>
            <w:tcW w:w="397" w:type="pct"/>
            <w:shd w:val="clear" w:color="auto" w:fill="F1F1F1"/>
            <w:tcMar>
              <w:top w:w="120" w:type="dxa"/>
              <w:left w:w="120" w:type="dxa"/>
              <w:bottom w:w="120" w:type="dxa"/>
              <w:right w:w="120" w:type="dxa"/>
            </w:tcMar>
            <w:hideMark/>
          </w:tcPr>
          <w:p w:rsidR="005A52FE" w:rsidRDefault="005A52FE">
            <w:r>
              <w:t>3</w:t>
            </w:r>
          </w:p>
        </w:tc>
      </w:tr>
      <w:tr w:rsidR="005A52FE" w:rsidTr="005C2565">
        <w:tc>
          <w:tcPr>
            <w:tcW w:w="1251" w:type="pct"/>
            <w:shd w:val="clear" w:color="auto" w:fill="FFFFFF"/>
            <w:tcMar>
              <w:top w:w="120" w:type="dxa"/>
              <w:left w:w="240" w:type="dxa"/>
              <w:bottom w:w="120" w:type="dxa"/>
              <w:right w:w="120" w:type="dxa"/>
            </w:tcMar>
            <w:hideMark/>
          </w:tcPr>
          <w:p w:rsidR="005A52FE" w:rsidRDefault="005A52FE">
            <w:r>
              <w:t>marquee-style</w:t>
            </w:r>
          </w:p>
        </w:tc>
        <w:tc>
          <w:tcPr>
            <w:tcW w:w="3352" w:type="pct"/>
            <w:shd w:val="clear" w:color="auto" w:fill="FFFFFF"/>
            <w:tcMar>
              <w:top w:w="120" w:type="dxa"/>
              <w:left w:w="120" w:type="dxa"/>
              <w:bottom w:w="120" w:type="dxa"/>
              <w:right w:w="120" w:type="dxa"/>
            </w:tcMar>
            <w:hideMark/>
          </w:tcPr>
          <w:p w:rsidR="005A52FE" w:rsidRDefault="005A52FE">
            <w:r>
              <w:t>Sets the style of the moving content</w:t>
            </w:r>
          </w:p>
        </w:tc>
        <w:tc>
          <w:tcPr>
            <w:tcW w:w="397" w:type="pct"/>
            <w:shd w:val="clear" w:color="auto" w:fill="FFFFFF"/>
            <w:tcMar>
              <w:top w:w="120" w:type="dxa"/>
              <w:left w:w="120" w:type="dxa"/>
              <w:bottom w:w="120" w:type="dxa"/>
              <w:right w:w="120" w:type="dxa"/>
            </w:tcMar>
            <w:hideMark/>
          </w:tcPr>
          <w:p w:rsidR="005A52FE" w:rsidRDefault="005A52FE">
            <w:r>
              <w:t>3</w:t>
            </w:r>
          </w:p>
        </w:tc>
      </w:tr>
    </w:tbl>
    <w:p w:rsidR="005A52FE" w:rsidRDefault="005A52FE" w:rsidP="005A52FE">
      <w:pPr>
        <w:pStyle w:val="Heading1"/>
      </w:pPr>
    </w:p>
    <w:p w:rsidR="005A52FE" w:rsidRPr="005A52FE" w:rsidRDefault="005A52FE" w:rsidP="005A52FE">
      <w:pPr>
        <w:pStyle w:val="Heading1"/>
      </w:pPr>
      <w:bookmarkStart w:id="106" w:name="_Toc492230567"/>
      <w:r w:rsidRPr="005A52FE">
        <w:t>CSS Selectors</w:t>
      </w:r>
      <w:bookmarkEnd w:id="106"/>
    </w:p>
    <w:p w:rsidR="005A52FE" w:rsidRDefault="005A52FE" w:rsidP="005A52FE">
      <w:pPr>
        <w:shd w:val="clear" w:color="auto" w:fill="FFFFFF"/>
        <w:spacing w:before="100" w:beforeAutospacing="1" w:after="100" w:afterAutospacing="1"/>
      </w:pPr>
      <w:r w:rsidRPr="005A52FE">
        <w:t>In CSS, selectors are patterns used to select the element(s) you want to style.</w:t>
      </w:r>
    </w:p>
    <w:p w:rsidR="005A52FE" w:rsidRPr="005A52FE" w:rsidRDefault="005A52FE" w:rsidP="005A52FE">
      <w:pPr>
        <w:shd w:val="clear" w:color="auto" w:fill="FFFFFF"/>
        <w:spacing w:before="100" w:beforeAutospacing="1" w:after="100" w:afterAutospacing="1"/>
      </w:pPr>
      <w:r>
        <w:rPr>
          <w:shd w:val="clear" w:color="auto" w:fill="FFFFFF"/>
        </w:rPr>
        <w:t>The "CSS" column indicates in which CSS version the property is defined (CSS1, CSS2, or CSS3)</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709"/>
        <w:gridCol w:w="2776"/>
        <w:gridCol w:w="2799"/>
        <w:gridCol w:w="716"/>
      </w:tblGrid>
      <w:tr w:rsidR="005A52FE" w:rsidRPr="005A52FE" w:rsidTr="005A52FE">
        <w:tc>
          <w:tcPr>
            <w:tcW w:w="1450" w:type="pct"/>
            <w:shd w:val="clear" w:color="auto" w:fill="FFFFFF"/>
            <w:tcMar>
              <w:top w:w="120" w:type="dxa"/>
              <w:left w:w="240" w:type="dxa"/>
              <w:bottom w:w="120" w:type="dxa"/>
              <w:right w:w="120" w:type="dxa"/>
            </w:tcMar>
            <w:hideMark/>
          </w:tcPr>
          <w:p w:rsidR="005A52FE" w:rsidRPr="005A52FE" w:rsidRDefault="005A52FE" w:rsidP="005A52FE">
            <w:r w:rsidRPr="005A52FE">
              <w:t>Selector</w:t>
            </w:r>
          </w:p>
        </w:tc>
        <w:tc>
          <w:tcPr>
            <w:tcW w:w="1485" w:type="pct"/>
            <w:shd w:val="clear" w:color="auto" w:fill="FFFFFF"/>
            <w:tcMar>
              <w:top w:w="120" w:type="dxa"/>
              <w:left w:w="120" w:type="dxa"/>
              <w:bottom w:w="120" w:type="dxa"/>
              <w:right w:w="120" w:type="dxa"/>
            </w:tcMar>
            <w:hideMark/>
          </w:tcPr>
          <w:p w:rsidR="005A52FE" w:rsidRPr="005A52FE" w:rsidRDefault="005A52FE" w:rsidP="005A52FE">
            <w:r w:rsidRPr="005A52FE">
              <w:t>Example</w:t>
            </w:r>
          </w:p>
        </w:tc>
        <w:tc>
          <w:tcPr>
            <w:tcW w:w="1682" w:type="pct"/>
            <w:shd w:val="clear" w:color="auto" w:fill="FFFFFF"/>
            <w:tcMar>
              <w:top w:w="120" w:type="dxa"/>
              <w:left w:w="120" w:type="dxa"/>
              <w:bottom w:w="120" w:type="dxa"/>
              <w:right w:w="120" w:type="dxa"/>
            </w:tcMar>
            <w:hideMark/>
          </w:tcPr>
          <w:p w:rsidR="005A52FE" w:rsidRPr="005A52FE" w:rsidRDefault="005A52FE" w:rsidP="005A52FE">
            <w:r w:rsidRPr="005A52FE">
              <w:t>Example description</w:t>
            </w:r>
          </w:p>
        </w:tc>
        <w:tc>
          <w:tcPr>
            <w:tcW w:w="383" w:type="pct"/>
            <w:shd w:val="clear" w:color="auto" w:fill="FFFFFF"/>
            <w:tcMar>
              <w:top w:w="120" w:type="dxa"/>
              <w:left w:w="120" w:type="dxa"/>
              <w:bottom w:w="120" w:type="dxa"/>
              <w:right w:w="120" w:type="dxa"/>
            </w:tcMar>
            <w:hideMark/>
          </w:tcPr>
          <w:p w:rsidR="005A52FE" w:rsidRPr="005A52FE" w:rsidRDefault="005A52FE" w:rsidP="005A52FE">
            <w:r w:rsidRPr="005A52FE">
              <w:t>CSS</w:t>
            </w:r>
          </w:p>
        </w:tc>
      </w:tr>
      <w:tr w:rsidR="005A52FE" w:rsidRPr="005A52FE" w:rsidTr="005A52FE">
        <w:tc>
          <w:tcPr>
            <w:tcW w:w="1450" w:type="pct"/>
            <w:shd w:val="clear" w:color="auto" w:fill="F1F1F1"/>
            <w:tcMar>
              <w:top w:w="120" w:type="dxa"/>
              <w:left w:w="240" w:type="dxa"/>
              <w:bottom w:w="120" w:type="dxa"/>
              <w:right w:w="120" w:type="dxa"/>
            </w:tcMar>
            <w:hideMark/>
          </w:tcPr>
          <w:p w:rsidR="005A52FE" w:rsidRPr="005A52FE" w:rsidRDefault="00CA242B" w:rsidP="005A52FE">
            <w:hyperlink r:id="rId1700" w:history="1">
              <w:r w:rsidR="005A52FE" w:rsidRPr="005A52FE">
                <w:rPr>
                  <w:color w:val="0000FF"/>
                  <w:u w:val="single"/>
                </w:rPr>
                <w:t>.</w:t>
              </w:r>
              <w:r w:rsidR="005A52FE" w:rsidRPr="005A52FE">
                <w:rPr>
                  <w:i/>
                  <w:iCs/>
                  <w:color w:val="0000FF"/>
                  <w:u w:val="single"/>
                </w:rPr>
                <w:t>class</w:t>
              </w:r>
            </w:hyperlink>
          </w:p>
        </w:tc>
        <w:tc>
          <w:tcPr>
            <w:tcW w:w="1485" w:type="pct"/>
            <w:shd w:val="clear" w:color="auto" w:fill="F1F1F1"/>
            <w:tcMar>
              <w:top w:w="120" w:type="dxa"/>
              <w:left w:w="120" w:type="dxa"/>
              <w:bottom w:w="120" w:type="dxa"/>
              <w:right w:w="120" w:type="dxa"/>
            </w:tcMar>
            <w:hideMark/>
          </w:tcPr>
          <w:p w:rsidR="005A52FE" w:rsidRPr="005A52FE" w:rsidRDefault="005A52FE" w:rsidP="005A52FE">
            <w:r w:rsidRPr="005A52FE">
              <w:t>.intro</w:t>
            </w:r>
          </w:p>
        </w:tc>
        <w:tc>
          <w:tcPr>
            <w:tcW w:w="1682" w:type="pct"/>
            <w:shd w:val="clear" w:color="auto" w:fill="F1F1F1"/>
            <w:tcMar>
              <w:top w:w="120" w:type="dxa"/>
              <w:left w:w="120" w:type="dxa"/>
              <w:bottom w:w="120" w:type="dxa"/>
              <w:right w:w="120" w:type="dxa"/>
            </w:tcMar>
            <w:hideMark/>
          </w:tcPr>
          <w:p w:rsidR="005A52FE" w:rsidRPr="005A52FE" w:rsidRDefault="005A52FE" w:rsidP="005A52FE">
            <w:r w:rsidRPr="005A52FE">
              <w:t>Selects all elements with class="intro"</w:t>
            </w:r>
          </w:p>
        </w:tc>
        <w:tc>
          <w:tcPr>
            <w:tcW w:w="383" w:type="pct"/>
            <w:shd w:val="clear" w:color="auto" w:fill="F1F1F1"/>
            <w:tcMar>
              <w:top w:w="120" w:type="dxa"/>
              <w:left w:w="120" w:type="dxa"/>
              <w:bottom w:w="120" w:type="dxa"/>
              <w:right w:w="120" w:type="dxa"/>
            </w:tcMar>
            <w:hideMark/>
          </w:tcPr>
          <w:p w:rsidR="005A52FE" w:rsidRPr="005A52FE" w:rsidRDefault="005A52FE" w:rsidP="005A52FE">
            <w:r w:rsidRPr="005A52FE">
              <w:t>1</w:t>
            </w:r>
          </w:p>
        </w:tc>
      </w:tr>
      <w:tr w:rsidR="005A52FE" w:rsidRPr="005A52FE" w:rsidTr="005A52FE">
        <w:tc>
          <w:tcPr>
            <w:tcW w:w="1450" w:type="pct"/>
            <w:shd w:val="clear" w:color="auto" w:fill="FFFFFF"/>
            <w:tcMar>
              <w:top w:w="120" w:type="dxa"/>
              <w:left w:w="240" w:type="dxa"/>
              <w:bottom w:w="120" w:type="dxa"/>
              <w:right w:w="120" w:type="dxa"/>
            </w:tcMar>
            <w:hideMark/>
          </w:tcPr>
          <w:p w:rsidR="005A52FE" w:rsidRPr="005A52FE" w:rsidRDefault="00CA242B" w:rsidP="005A52FE">
            <w:hyperlink r:id="rId1701" w:history="1">
              <w:r w:rsidR="005A52FE" w:rsidRPr="005A52FE">
                <w:rPr>
                  <w:color w:val="0000FF"/>
                  <w:u w:val="single"/>
                </w:rPr>
                <w:t>#</w:t>
              </w:r>
              <w:r w:rsidR="005A52FE" w:rsidRPr="005A52FE">
                <w:rPr>
                  <w:i/>
                  <w:iCs/>
                  <w:color w:val="0000FF"/>
                  <w:u w:val="single"/>
                </w:rPr>
                <w:t>id</w:t>
              </w:r>
            </w:hyperlink>
          </w:p>
        </w:tc>
        <w:tc>
          <w:tcPr>
            <w:tcW w:w="1485" w:type="pct"/>
            <w:shd w:val="clear" w:color="auto" w:fill="FFFFFF"/>
            <w:tcMar>
              <w:top w:w="120" w:type="dxa"/>
              <w:left w:w="120" w:type="dxa"/>
              <w:bottom w:w="120" w:type="dxa"/>
              <w:right w:w="120" w:type="dxa"/>
            </w:tcMar>
            <w:hideMark/>
          </w:tcPr>
          <w:p w:rsidR="005A52FE" w:rsidRPr="005A52FE" w:rsidRDefault="005A52FE" w:rsidP="005A52FE">
            <w:r w:rsidRPr="005A52FE">
              <w:t>#firstname</w:t>
            </w:r>
          </w:p>
        </w:tc>
        <w:tc>
          <w:tcPr>
            <w:tcW w:w="1682" w:type="pct"/>
            <w:shd w:val="clear" w:color="auto" w:fill="FFFFFF"/>
            <w:tcMar>
              <w:top w:w="120" w:type="dxa"/>
              <w:left w:w="120" w:type="dxa"/>
              <w:bottom w:w="120" w:type="dxa"/>
              <w:right w:w="120" w:type="dxa"/>
            </w:tcMar>
            <w:hideMark/>
          </w:tcPr>
          <w:p w:rsidR="005A52FE" w:rsidRPr="005A52FE" w:rsidRDefault="005A52FE" w:rsidP="005A52FE">
            <w:r w:rsidRPr="005A52FE">
              <w:t>Selects the element with id="firstname"</w:t>
            </w:r>
          </w:p>
        </w:tc>
        <w:tc>
          <w:tcPr>
            <w:tcW w:w="383" w:type="pct"/>
            <w:shd w:val="clear" w:color="auto" w:fill="FFFFFF"/>
            <w:tcMar>
              <w:top w:w="120" w:type="dxa"/>
              <w:left w:w="120" w:type="dxa"/>
              <w:bottom w:w="120" w:type="dxa"/>
              <w:right w:w="120" w:type="dxa"/>
            </w:tcMar>
            <w:hideMark/>
          </w:tcPr>
          <w:p w:rsidR="005A52FE" w:rsidRPr="005A52FE" w:rsidRDefault="005A52FE" w:rsidP="005A52FE">
            <w:r w:rsidRPr="005A52FE">
              <w:t>1</w:t>
            </w:r>
          </w:p>
        </w:tc>
      </w:tr>
      <w:tr w:rsidR="005A52FE" w:rsidRPr="005A52FE" w:rsidTr="005A52FE">
        <w:tc>
          <w:tcPr>
            <w:tcW w:w="1450" w:type="pct"/>
            <w:shd w:val="clear" w:color="auto" w:fill="F1F1F1"/>
            <w:tcMar>
              <w:top w:w="120" w:type="dxa"/>
              <w:left w:w="240" w:type="dxa"/>
              <w:bottom w:w="120" w:type="dxa"/>
              <w:right w:w="120" w:type="dxa"/>
            </w:tcMar>
            <w:hideMark/>
          </w:tcPr>
          <w:p w:rsidR="005A52FE" w:rsidRPr="005A52FE" w:rsidRDefault="00CA242B" w:rsidP="005A52FE">
            <w:hyperlink r:id="rId1702" w:history="1">
              <w:r w:rsidR="005A52FE" w:rsidRPr="005A52FE">
                <w:rPr>
                  <w:color w:val="0000FF"/>
                  <w:u w:val="single"/>
                </w:rPr>
                <w:t>*</w:t>
              </w:r>
            </w:hyperlink>
          </w:p>
        </w:tc>
        <w:tc>
          <w:tcPr>
            <w:tcW w:w="1485" w:type="pct"/>
            <w:shd w:val="clear" w:color="auto" w:fill="F1F1F1"/>
            <w:tcMar>
              <w:top w:w="120" w:type="dxa"/>
              <w:left w:w="120" w:type="dxa"/>
              <w:bottom w:w="120" w:type="dxa"/>
              <w:right w:w="120" w:type="dxa"/>
            </w:tcMar>
            <w:hideMark/>
          </w:tcPr>
          <w:p w:rsidR="005A52FE" w:rsidRPr="005A52FE" w:rsidRDefault="005A52FE" w:rsidP="005A52FE">
            <w:r w:rsidRPr="005A52FE">
              <w:t>*</w:t>
            </w:r>
          </w:p>
        </w:tc>
        <w:tc>
          <w:tcPr>
            <w:tcW w:w="1682" w:type="pct"/>
            <w:shd w:val="clear" w:color="auto" w:fill="F1F1F1"/>
            <w:tcMar>
              <w:top w:w="120" w:type="dxa"/>
              <w:left w:w="120" w:type="dxa"/>
              <w:bottom w:w="120" w:type="dxa"/>
              <w:right w:w="120" w:type="dxa"/>
            </w:tcMar>
            <w:hideMark/>
          </w:tcPr>
          <w:p w:rsidR="005A52FE" w:rsidRPr="005A52FE" w:rsidRDefault="005A52FE" w:rsidP="005A52FE">
            <w:r w:rsidRPr="005A52FE">
              <w:t>Selects all elements</w:t>
            </w:r>
          </w:p>
        </w:tc>
        <w:tc>
          <w:tcPr>
            <w:tcW w:w="383" w:type="pct"/>
            <w:shd w:val="clear" w:color="auto" w:fill="F1F1F1"/>
            <w:tcMar>
              <w:top w:w="120" w:type="dxa"/>
              <w:left w:w="120" w:type="dxa"/>
              <w:bottom w:w="120" w:type="dxa"/>
              <w:right w:w="120" w:type="dxa"/>
            </w:tcMar>
            <w:hideMark/>
          </w:tcPr>
          <w:p w:rsidR="005A52FE" w:rsidRPr="005A52FE" w:rsidRDefault="005A52FE" w:rsidP="005A52FE">
            <w:r w:rsidRPr="005A52FE">
              <w:t>2</w:t>
            </w:r>
          </w:p>
        </w:tc>
      </w:tr>
      <w:tr w:rsidR="005A52FE" w:rsidRPr="005A52FE" w:rsidTr="005A52FE">
        <w:tc>
          <w:tcPr>
            <w:tcW w:w="1450" w:type="pct"/>
            <w:shd w:val="clear" w:color="auto" w:fill="FFFFFF"/>
            <w:tcMar>
              <w:top w:w="120" w:type="dxa"/>
              <w:left w:w="240" w:type="dxa"/>
              <w:bottom w:w="120" w:type="dxa"/>
              <w:right w:w="120" w:type="dxa"/>
            </w:tcMar>
            <w:hideMark/>
          </w:tcPr>
          <w:p w:rsidR="005A52FE" w:rsidRPr="005A52FE" w:rsidRDefault="00CA242B" w:rsidP="005A52FE">
            <w:hyperlink r:id="rId1703" w:history="1">
              <w:r w:rsidR="005A52FE" w:rsidRPr="005A52FE">
                <w:rPr>
                  <w:i/>
                  <w:iCs/>
                  <w:color w:val="0000FF"/>
                  <w:u w:val="single"/>
                </w:rPr>
                <w:t>element</w:t>
              </w:r>
            </w:hyperlink>
          </w:p>
        </w:tc>
        <w:tc>
          <w:tcPr>
            <w:tcW w:w="1485" w:type="pct"/>
            <w:shd w:val="clear" w:color="auto" w:fill="FFFFFF"/>
            <w:tcMar>
              <w:top w:w="120" w:type="dxa"/>
              <w:left w:w="120" w:type="dxa"/>
              <w:bottom w:w="120" w:type="dxa"/>
              <w:right w:w="120" w:type="dxa"/>
            </w:tcMar>
            <w:hideMark/>
          </w:tcPr>
          <w:p w:rsidR="005A52FE" w:rsidRPr="005A52FE" w:rsidRDefault="005A52FE" w:rsidP="005A52FE">
            <w:r w:rsidRPr="005A52FE">
              <w:t>p</w:t>
            </w:r>
          </w:p>
        </w:tc>
        <w:tc>
          <w:tcPr>
            <w:tcW w:w="1682" w:type="pct"/>
            <w:shd w:val="clear" w:color="auto" w:fill="FFFFFF"/>
            <w:tcMar>
              <w:top w:w="120" w:type="dxa"/>
              <w:left w:w="120" w:type="dxa"/>
              <w:bottom w:w="120" w:type="dxa"/>
              <w:right w:w="120" w:type="dxa"/>
            </w:tcMar>
            <w:hideMark/>
          </w:tcPr>
          <w:p w:rsidR="005A52FE" w:rsidRPr="005A52FE" w:rsidRDefault="005A52FE" w:rsidP="005A52FE">
            <w:r w:rsidRPr="005A52FE">
              <w:t>Selects all &lt;p&gt; elements</w:t>
            </w:r>
          </w:p>
        </w:tc>
        <w:tc>
          <w:tcPr>
            <w:tcW w:w="383" w:type="pct"/>
            <w:shd w:val="clear" w:color="auto" w:fill="FFFFFF"/>
            <w:tcMar>
              <w:top w:w="120" w:type="dxa"/>
              <w:left w:w="120" w:type="dxa"/>
              <w:bottom w:w="120" w:type="dxa"/>
              <w:right w:w="120" w:type="dxa"/>
            </w:tcMar>
            <w:hideMark/>
          </w:tcPr>
          <w:p w:rsidR="005A52FE" w:rsidRPr="005A52FE" w:rsidRDefault="005A52FE" w:rsidP="005A52FE">
            <w:r w:rsidRPr="005A52FE">
              <w:t>1</w:t>
            </w:r>
          </w:p>
        </w:tc>
      </w:tr>
      <w:tr w:rsidR="005A52FE" w:rsidRPr="005A52FE" w:rsidTr="005A52FE">
        <w:tc>
          <w:tcPr>
            <w:tcW w:w="1450" w:type="pct"/>
            <w:shd w:val="clear" w:color="auto" w:fill="F1F1F1"/>
            <w:tcMar>
              <w:top w:w="120" w:type="dxa"/>
              <w:left w:w="240" w:type="dxa"/>
              <w:bottom w:w="120" w:type="dxa"/>
              <w:right w:w="120" w:type="dxa"/>
            </w:tcMar>
            <w:hideMark/>
          </w:tcPr>
          <w:p w:rsidR="005A52FE" w:rsidRPr="005A52FE" w:rsidRDefault="00CA242B" w:rsidP="005A52FE">
            <w:hyperlink r:id="rId1704" w:history="1">
              <w:r w:rsidR="005A52FE" w:rsidRPr="005A52FE">
                <w:rPr>
                  <w:i/>
                  <w:iCs/>
                  <w:color w:val="0000FF"/>
                  <w:u w:val="single"/>
                </w:rPr>
                <w:t>element,element</w:t>
              </w:r>
            </w:hyperlink>
          </w:p>
        </w:tc>
        <w:tc>
          <w:tcPr>
            <w:tcW w:w="1485" w:type="pct"/>
            <w:shd w:val="clear" w:color="auto" w:fill="F1F1F1"/>
            <w:tcMar>
              <w:top w:w="120" w:type="dxa"/>
              <w:left w:w="120" w:type="dxa"/>
              <w:bottom w:w="120" w:type="dxa"/>
              <w:right w:w="120" w:type="dxa"/>
            </w:tcMar>
            <w:hideMark/>
          </w:tcPr>
          <w:p w:rsidR="005A52FE" w:rsidRPr="005A52FE" w:rsidRDefault="005A52FE" w:rsidP="005A52FE">
            <w:r w:rsidRPr="005A52FE">
              <w:t>div, p</w:t>
            </w:r>
          </w:p>
        </w:tc>
        <w:tc>
          <w:tcPr>
            <w:tcW w:w="1682" w:type="pct"/>
            <w:shd w:val="clear" w:color="auto" w:fill="F1F1F1"/>
            <w:tcMar>
              <w:top w:w="120" w:type="dxa"/>
              <w:left w:w="120" w:type="dxa"/>
              <w:bottom w:w="120" w:type="dxa"/>
              <w:right w:w="120" w:type="dxa"/>
            </w:tcMar>
            <w:hideMark/>
          </w:tcPr>
          <w:p w:rsidR="005A52FE" w:rsidRPr="005A52FE" w:rsidRDefault="005A52FE" w:rsidP="005A52FE">
            <w:r w:rsidRPr="005A52FE">
              <w:t>Selects all &lt;div&gt; elements and all &lt;p&gt; elements</w:t>
            </w:r>
          </w:p>
        </w:tc>
        <w:tc>
          <w:tcPr>
            <w:tcW w:w="383" w:type="pct"/>
            <w:shd w:val="clear" w:color="auto" w:fill="F1F1F1"/>
            <w:tcMar>
              <w:top w:w="120" w:type="dxa"/>
              <w:left w:w="120" w:type="dxa"/>
              <w:bottom w:w="120" w:type="dxa"/>
              <w:right w:w="120" w:type="dxa"/>
            </w:tcMar>
            <w:hideMark/>
          </w:tcPr>
          <w:p w:rsidR="005A52FE" w:rsidRPr="005A52FE" w:rsidRDefault="005A52FE" w:rsidP="005A52FE">
            <w:r w:rsidRPr="005A52FE">
              <w:t>1</w:t>
            </w:r>
          </w:p>
        </w:tc>
      </w:tr>
      <w:tr w:rsidR="005A52FE" w:rsidRPr="005A52FE" w:rsidTr="005A52FE">
        <w:tc>
          <w:tcPr>
            <w:tcW w:w="1450" w:type="pct"/>
            <w:shd w:val="clear" w:color="auto" w:fill="FFFFFF"/>
            <w:tcMar>
              <w:top w:w="120" w:type="dxa"/>
              <w:left w:w="240" w:type="dxa"/>
              <w:bottom w:w="120" w:type="dxa"/>
              <w:right w:w="120" w:type="dxa"/>
            </w:tcMar>
            <w:hideMark/>
          </w:tcPr>
          <w:p w:rsidR="005A52FE" w:rsidRPr="005A52FE" w:rsidRDefault="00CA242B" w:rsidP="005A52FE">
            <w:hyperlink r:id="rId1705" w:history="1">
              <w:r w:rsidR="005A52FE" w:rsidRPr="005A52FE">
                <w:rPr>
                  <w:i/>
                  <w:iCs/>
                  <w:color w:val="0000FF"/>
                  <w:u w:val="single"/>
                </w:rPr>
                <w:t>element</w:t>
              </w:r>
              <w:r w:rsidR="005A52FE" w:rsidRPr="005A52FE">
                <w:rPr>
                  <w:color w:val="0000FF"/>
                  <w:u w:val="single"/>
                </w:rPr>
                <w:t> </w:t>
              </w:r>
              <w:r w:rsidR="005A52FE" w:rsidRPr="005A52FE">
                <w:rPr>
                  <w:i/>
                  <w:iCs/>
                  <w:color w:val="0000FF"/>
                  <w:u w:val="single"/>
                </w:rPr>
                <w:t>element</w:t>
              </w:r>
            </w:hyperlink>
          </w:p>
        </w:tc>
        <w:tc>
          <w:tcPr>
            <w:tcW w:w="1485" w:type="pct"/>
            <w:shd w:val="clear" w:color="auto" w:fill="FFFFFF"/>
            <w:tcMar>
              <w:top w:w="120" w:type="dxa"/>
              <w:left w:w="120" w:type="dxa"/>
              <w:bottom w:w="120" w:type="dxa"/>
              <w:right w:w="120" w:type="dxa"/>
            </w:tcMar>
            <w:hideMark/>
          </w:tcPr>
          <w:p w:rsidR="005A52FE" w:rsidRPr="005A52FE" w:rsidRDefault="005A52FE" w:rsidP="005A52FE">
            <w:r w:rsidRPr="005A52FE">
              <w:t>div p</w:t>
            </w:r>
          </w:p>
        </w:tc>
        <w:tc>
          <w:tcPr>
            <w:tcW w:w="1682" w:type="pct"/>
            <w:shd w:val="clear" w:color="auto" w:fill="FFFFFF"/>
            <w:tcMar>
              <w:top w:w="120" w:type="dxa"/>
              <w:left w:w="120" w:type="dxa"/>
              <w:bottom w:w="120" w:type="dxa"/>
              <w:right w:w="120" w:type="dxa"/>
            </w:tcMar>
            <w:hideMark/>
          </w:tcPr>
          <w:p w:rsidR="005A52FE" w:rsidRPr="005A52FE" w:rsidRDefault="005A52FE" w:rsidP="005A52FE">
            <w:r w:rsidRPr="005A52FE">
              <w:t>Selects all &lt;p&gt; elements inside &lt;div&gt; elements</w:t>
            </w:r>
          </w:p>
        </w:tc>
        <w:tc>
          <w:tcPr>
            <w:tcW w:w="383" w:type="pct"/>
            <w:shd w:val="clear" w:color="auto" w:fill="FFFFFF"/>
            <w:tcMar>
              <w:top w:w="120" w:type="dxa"/>
              <w:left w:w="120" w:type="dxa"/>
              <w:bottom w:w="120" w:type="dxa"/>
              <w:right w:w="120" w:type="dxa"/>
            </w:tcMar>
            <w:hideMark/>
          </w:tcPr>
          <w:p w:rsidR="005A52FE" w:rsidRPr="005A52FE" w:rsidRDefault="005A52FE" w:rsidP="005A52FE">
            <w:r w:rsidRPr="005A52FE">
              <w:t>1</w:t>
            </w:r>
          </w:p>
        </w:tc>
      </w:tr>
      <w:tr w:rsidR="005A52FE" w:rsidRPr="005A52FE" w:rsidTr="005A52FE">
        <w:tc>
          <w:tcPr>
            <w:tcW w:w="1450" w:type="pct"/>
            <w:shd w:val="clear" w:color="auto" w:fill="F1F1F1"/>
            <w:tcMar>
              <w:top w:w="120" w:type="dxa"/>
              <w:left w:w="240" w:type="dxa"/>
              <w:bottom w:w="120" w:type="dxa"/>
              <w:right w:w="120" w:type="dxa"/>
            </w:tcMar>
            <w:hideMark/>
          </w:tcPr>
          <w:p w:rsidR="005A52FE" w:rsidRPr="005A52FE" w:rsidRDefault="00CA242B" w:rsidP="005A52FE">
            <w:hyperlink r:id="rId1706" w:history="1">
              <w:r w:rsidR="005A52FE" w:rsidRPr="005A52FE">
                <w:rPr>
                  <w:i/>
                  <w:iCs/>
                  <w:color w:val="0000FF"/>
                  <w:u w:val="single"/>
                </w:rPr>
                <w:t>element</w:t>
              </w:r>
              <w:r w:rsidR="005A52FE" w:rsidRPr="005A52FE">
                <w:rPr>
                  <w:color w:val="0000FF"/>
                  <w:u w:val="single"/>
                </w:rPr>
                <w:t>&gt;</w:t>
              </w:r>
              <w:r w:rsidR="005A52FE" w:rsidRPr="005A52FE">
                <w:rPr>
                  <w:i/>
                  <w:iCs/>
                  <w:color w:val="0000FF"/>
                  <w:u w:val="single"/>
                </w:rPr>
                <w:t>element</w:t>
              </w:r>
            </w:hyperlink>
          </w:p>
        </w:tc>
        <w:tc>
          <w:tcPr>
            <w:tcW w:w="1485" w:type="pct"/>
            <w:shd w:val="clear" w:color="auto" w:fill="F1F1F1"/>
            <w:tcMar>
              <w:top w:w="120" w:type="dxa"/>
              <w:left w:w="120" w:type="dxa"/>
              <w:bottom w:w="120" w:type="dxa"/>
              <w:right w:w="120" w:type="dxa"/>
            </w:tcMar>
            <w:hideMark/>
          </w:tcPr>
          <w:p w:rsidR="005A52FE" w:rsidRPr="005A52FE" w:rsidRDefault="005A52FE" w:rsidP="005A52FE">
            <w:r w:rsidRPr="005A52FE">
              <w:t>div &gt; p</w:t>
            </w:r>
          </w:p>
        </w:tc>
        <w:tc>
          <w:tcPr>
            <w:tcW w:w="1682" w:type="pct"/>
            <w:shd w:val="clear" w:color="auto" w:fill="F1F1F1"/>
            <w:tcMar>
              <w:top w:w="120" w:type="dxa"/>
              <w:left w:w="120" w:type="dxa"/>
              <w:bottom w:w="120" w:type="dxa"/>
              <w:right w:w="120" w:type="dxa"/>
            </w:tcMar>
            <w:hideMark/>
          </w:tcPr>
          <w:p w:rsidR="005A52FE" w:rsidRPr="005A52FE" w:rsidRDefault="005A52FE" w:rsidP="005A52FE">
            <w:r w:rsidRPr="005A52FE">
              <w:t>Selects all &lt;p&gt; elements where the parent is a &lt;div&gt; element</w:t>
            </w:r>
          </w:p>
        </w:tc>
        <w:tc>
          <w:tcPr>
            <w:tcW w:w="383" w:type="pct"/>
            <w:shd w:val="clear" w:color="auto" w:fill="F1F1F1"/>
            <w:tcMar>
              <w:top w:w="120" w:type="dxa"/>
              <w:left w:w="120" w:type="dxa"/>
              <w:bottom w:w="120" w:type="dxa"/>
              <w:right w:w="120" w:type="dxa"/>
            </w:tcMar>
            <w:hideMark/>
          </w:tcPr>
          <w:p w:rsidR="005A52FE" w:rsidRPr="005A52FE" w:rsidRDefault="005A52FE" w:rsidP="005A52FE">
            <w:r w:rsidRPr="005A52FE">
              <w:t>2</w:t>
            </w:r>
          </w:p>
        </w:tc>
      </w:tr>
      <w:tr w:rsidR="005A52FE" w:rsidRPr="005A52FE" w:rsidTr="005A52FE">
        <w:tc>
          <w:tcPr>
            <w:tcW w:w="1450" w:type="pct"/>
            <w:shd w:val="clear" w:color="auto" w:fill="FFFFFF"/>
            <w:tcMar>
              <w:top w:w="120" w:type="dxa"/>
              <w:left w:w="240" w:type="dxa"/>
              <w:bottom w:w="120" w:type="dxa"/>
              <w:right w:w="120" w:type="dxa"/>
            </w:tcMar>
            <w:hideMark/>
          </w:tcPr>
          <w:p w:rsidR="005A52FE" w:rsidRPr="005A52FE" w:rsidRDefault="00CA242B" w:rsidP="005A52FE">
            <w:hyperlink r:id="rId1707" w:history="1">
              <w:r w:rsidR="005A52FE" w:rsidRPr="005A52FE">
                <w:rPr>
                  <w:i/>
                  <w:iCs/>
                  <w:color w:val="0000FF"/>
                  <w:u w:val="single"/>
                </w:rPr>
                <w:t>element</w:t>
              </w:r>
              <w:r w:rsidR="005A52FE" w:rsidRPr="005A52FE">
                <w:rPr>
                  <w:color w:val="0000FF"/>
                  <w:u w:val="single"/>
                </w:rPr>
                <w:t>+</w:t>
              </w:r>
              <w:r w:rsidR="005A52FE" w:rsidRPr="005A52FE">
                <w:rPr>
                  <w:i/>
                  <w:iCs/>
                  <w:color w:val="0000FF"/>
                  <w:u w:val="single"/>
                </w:rPr>
                <w:t>element</w:t>
              </w:r>
            </w:hyperlink>
          </w:p>
        </w:tc>
        <w:tc>
          <w:tcPr>
            <w:tcW w:w="1485" w:type="pct"/>
            <w:shd w:val="clear" w:color="auto" w:fill="FFFFFF"/>
            <w:tcMar>
              <w:top w:w="120" w:type="dxa"/>
              <w:left w:w="120" w:type="dxa"/>
              <w:bottom w:w="120" w:type="dxa"/>
              <w:right w:w="120" w:type="dxa"/>
            </w:tcMar>
            <w:hideMark/>
          </w:tcPr>
          <w:p w:rsidR="005A52FE" w:rsidRPr="005A52FE" w:rsidRDefault="005A52FE" w:rsidP="005A52FE">
            <w:r w:rsidRPr="005A52FE">
              <w:t>div + p</w:t>
            </w:r>
          </w:p>
        </w:tc>
        <w:tc>
          <w:tcPr>
            <w:tcW w:w="1682" w:type="pct"/>
            <w:shd w:val="clear" w:color="auto" w:fill="FFFFFF"/>
            <w:tcMar>
              <w:top w:w="120" w:type="dxa"/>
              <w:left w:w="120" w:type="dxa"/>
              <w:bottom w:w="120" w:type="dxa"/>
              <w:right w:w="120" w:type="dxa"/>
            </w:tcMar>
            <w:hideMark/>
          </w:tcPr>
          <w:p w:rsidR="005A52FE" w:rsidRPr="005A52FE" w:rsidRDefault="005A52FE" w:rsidP="005A52FE">
            <w:r w:rsidRPr="005A52FE">
              <w:t>Selects all &lt;p&gt; elements that are placed immediately after &lt;div&gt; elements</w:t>
            </w:r>
          </w:p>
        </w:tc>
        <w:tc>
          <w:tcPr>
            <w:tcW w:w="383" w:type="pct"/>
            <w:shd w:val="clear" w:color="auto" w:fill="FFFFFF"/>
            <w:tcMar>
              <w:top w:w="120" w:type="dxa"/>
              <w:left w:w="120" w:type="dxa"/>
              <w:bottom w:w="120" w:type="dxa"/>
              <w:right w:w="120" w:type="dxa"/>
            </w:tcMar>
            <w:hideMark/>
          </w:tcPr>
          <w:p w:rsidR="005A52FE" w:rsidRPr="005A52FE" w:rsidRDefault="005A52FE" w:rsidP="005A52FE">
            <w:r w:rsidRPr="005A52FE">
              <w:t>2</w:t>
            </w:r>
          </w:p>
        </w:tc>
      </w:tr>
      <w:tr w:rsidR="005A52FE" w:rsidRPr="005A52FE" w:rsidTr="005A52FE">
        <w:tc>
          <w:tcPr>
            <w:tcW w:w="1450" w:type="pct"/>
            <w:shd w:val="clear" w:color="auto" w:fill="F1F1F1"/>
            <w:tcMar>
              <w:top w:w="120" w:type="dxa"/>
              <w:left w:w="240" w:type="dxa"/>
              <w:bottom w:w="120" w:type="dxa"/>
              <w:right w:w="120" w:type="dxa"/>
            </w:tcMar>
            <w:hideMark/>
          </w:tcPr>
          <w:p w:rsidR="005A52FE" w:rsidRPr="005A52FE" w:rsidRDefault="00CA242B" w:rsidP="005A52FE">
            <w:hyperlink r:id="rId1708" w:history="1">
              <w:r w:rsidR="005A52FE" w:rsidRPr="005A52FE">
                <w:rPr>
                  <w:i/>
                  <w:iCs/>
                  <w:color w:val="0000FF"/>
                  <w:u w:val="single"/>
                </w:rPr>
                <w:t>element1</w:t>
              </w:r>
              <w:r w:rsidR="005A52FE" w:rsidRPr="005A52FE">
                <w:rPr>
                  <w:color w:val="0000FF"/>
                  <w:u w:val="single"/>
                </w:rPr>
                <w:t>~</w:t>
              </w:r>
              <w:r w:rsidR="005A52FE" w:rsidRPr="005A52FE">
                <w:rPr>
                  <w:i/>
                  <w:iCs/>
                  <w:color w:val="0000FF"/>
                  <w:u w:val="single"/>
                </w:rPr>
                <w:t>element2</w:t>
              </w:r>
            </w:hyperlink>
          </w:p>
        </w:tc>
        <w:tc>
          <w:tcPr>
            <w:tcW w:w="1485" w:type="pct"/>
            <w:shd w:val="clear" w:color="auto" w:fill="F1F1F1"/>
            <w:tcMar>
              <w:top w:w="120" w:type="dxa"/>
              <w:left w:w="120" w:type="dxa"/>
              <w:bottom w:w="120" w:type="dxa"/>
              <w:right w:w="120" w:type="dxa"/>
            </w:tcMar>
            <w:hideMark/>
          </w:tcPr>
          <w:p w:rsidR="005A52FE" w:rsidRPr="005A52FE" w:rsidRDefault="005A52FE" w:rsidP="005A52FE">
            <w:r w:rsidRPr="005A52FE">
              <w:t>p ~ ul</w:t>
            </w:r>
          </w:p>
        </w:tc>
        <w:tc>
          <w:tcPr>
            <w:tcW w:w="1682" w:type="pct"/>
            <w:shd w:val="clear" w:color="auto" w:fill="F1F1F1"/>
            <w:tcMar>
              <w:top w:w="120" w:type="dxa"/>
              <w:left w:w="120" w:type="dxa"/>
              <w:bottom w:w="120" w:type="dxa"/>
              <w:right w:w="120" w:type="dxa"/>
            </w:tcMar>
            <w:hideMark/>
          </w:tcPr>
          <w:p w:rsidR="005A52FE" w:rsidRPr="005A52FE" w:rsidRDefault="005A52FE" w:rsidP="005A52FE">
            <w:r w:rsidRPr="005A52FE">
              <w:t>Selects every &lt;ul&gt; element that are preceded by a &lt;p&gt; element</w:t>
            </w:r>
          </w:p>
        </w:tc>
        <w:tc>
          <w:tcPr>
            <w:tcW w:w="383" w:type="pct"/>
            <w:shd w:val="clear" w:color="auto" w:fill="F1F1F1"/>
            <w:tcMar>
              <w:top w:w="120" w:type="dxa"/>
              <w:left w:w="120" w:type="dxa"/>
              <w:bottom w:w="120" w:type="dxa"/>
              <w:right w:w="120" w:type="dxa"/>
            </w:tcMar>
            <w:hideMark/>
          </w:tcPr>
          <w:p w:rsidR="005A52FE" w:rsidRPr="005A52FE" w:rsidRDefault="005A52FE" w:rsidP="005A52FE">
            <w:r w:rsidRPr="005A52FE">
              <w:t>3</w:t>
            </w:r>
          </w:p>
        </w:tc>
      </w:tr>
      <w:tr w:rsidR="005A52FE" w:rsidRPr="005A52FE" w:rsidTr="005A52FE">
        <w:tc>
          <w:tcPr>
            <w:tcW w:w="1450" w:type="pct"/>
            <w:shd w:val="clear" w:color="auto" w:fill="FFFFFF"/>
            <w:tcMar>
              <w:top w:w="120" w:type="dxa"/>
              <w:left w:w="240" w:type="dxa"/>
              <w:bottom w:w="120" w:type="dxa"/>
              <w:right w:w="120" w:type="dxa"/>
            </w:tcMar>
            <w:hideMark/>
          </w:tcPr>
          <w:p w:rsidR="005A52FE" w:rsidRPr="005A52FE" w:rsidRDefault="00CA242B" w:rsidP="005A52FE">
            <w:hyperlink r:id="rId1709" w:history="1">
              <w:r w:rsidR="005A52FE" w:rsidRPr="005A52FE">
                <w:rPr>
                  <w:color w:val="0000FF"/>
                  <w:u w:val="single"/>
                </w:rPr>
                <w:t>[</w:t>
              </w:r>
              <w:r w:rsidR="005A52FE" w:rsidRPr="005A52FE">
                <w:rPr>
                  <w:i/>
                  <w:iCs/>
                  <w:color w:val="0000FF"/>
                  <w:u w:val="single"/>
                </w:rPr>
                <w:t>attribute</w:t>
              </w:r>
              <w:r w:rsidR="005A52FE" w:rsidRPr="005A52FE">
                <w:rPr>
                  <w:color w:val="0000FF"/>
                  <w:u w:val="single"/>
                </w:rPr>
                <w:t>]</w:t>
              </w:r>
            </w:hyperlink>
          </w:p>
        </w:tc>
        <w:tc>
          <w:tcPr>
            <w:tcW w:w="1485" w:type="pct"/>
            <w:shd w:val="clear" w:color="auto" w:fill="FFFFFF"/>
            <w:tcMar>
              <w:top w:w="120" w:type="dxa"/>
              <w:left w:w="120" w:type="dxa"/>
              <w:bottom w:w="120" w:type="dxa"/>
              <w:right w:w="120" w:type="dxa"/>
            </w:tcMar>
            <w:hideMark/>
          </w:tcPr>
          <w:p w:rsidR="005A52FE" w:rsidRPr="005A52FE" w:rsidRDefault="005A52FE" w:rsidP="005A52FE">
            <w:r w:rsidRPr="005A52FE">
              <w:t>[target]</w:t>
            </w:r>
          </w:p>
        </w:tc>
        <w:tc>
          <w:tcPr>
            <w:tcW w:w="1682" w:type="pct"/>
            <w:shd w:val="clear" w:color="auto" w:fill="FFFFFF"/>
            <w:tcMar>
              <w:top w:w="120" w:type="dxa"/>
              <w:left w:w="120" w:type="dxa"/>
              <w:bottom w:w="120" w:type="dxa"/>
              <w:right w:w="120" w:type="dxa"/>
            </w:tcMar>
            <w:hideMark/>
          </w:tcPr>
          <w:p w:rsidR="005A52FE" w:rsidRPr="005A52FE" w:rsidRDefault="005A52FE" w:rsidP="005A52FE">
            <w:r w:rsidRPr="005A52FE">
              <w:t>Selects all elements with a target attribute</w:t>
            </w:r>
          </w:p>
        </w:tc>
        <w:tc>
          <w:tcPr>
            <w:tcW w:w="383" w:type="pct"/>
            <w:shd w:val="clear" w:color="auto" w:fill="FFFFFF"/>
            <w:tcMar>
              <w:top w:w="120" w:type="dxa"/>
              <w:left w:w="120" w:type="dxa"/>
              <w:bottom w:w="120" w:type="dxa"/>
              <w:right w:w="120" w:type="dxa"/>
            </w:tcMar>
            <w:hideMark/>
          </w:tcPr>
          <w:p w:rsidR="005A52FE" w:rsidRPr="005A52FE" w:rsidRDefault="005A52FE" w:rsidP="005A52FE">
            <w:r w:rsidRPr="005A52FE">
              <w:t>2</w:t>
            </w:r>
          </w:p>
        </w:tc>
      </w:tr>
      <w:tr w:rsidR="005A52FE" w:rsidRPr="005A52FE" w:rsidTr="005A52FE">
        <w:tc>
          <w:tcPr>
            <w:tcW w:w="1450" w:type="pct"/>
            <w:shd w:val="clear" w:color="auto" w:fill="F1F1F1"/>
            <w:tcMar>
              <w:top w:w="120" w:type="dxa"/>
              <w:left w:w="240" w:type="dxa"/>
              <w:bottom w:w="120" w:type="dxa"/>
              <w:right w:w="120" w:type="dxa"/>
            </w:tcMar>
            <w:hideMark/>
          </w:tcPr>
          <w:p w:rsidR="005A52FE" w:rsidRPr="005A52FE" w:rsidRDefault="00CA242B" w:rsidP="005A52FE">
            <w:hyperlink r:id="rId1710" w:history="1">
              <w:r w:rsidR="005A52FE" w:rsidRPr="005A52FE">
                <w:rPr>
                  <w:color w:val="0000FF"/>
                  <w:u w:val="single"/>
                </w:rPr>
                <w:t>[</w:t>
              </w:r>
              <w:r w:rsidR="005A52FE" w:rsidRPr="005A52FE">
                <w:rPr>
                  <w:i/>
                  <w:iCs/>
                  <w:color w:val="0000FF"/>
                  <w:u w:val="single"/>
                </w:rPr>
                <w:t>attribute</w:t>
              </w:r>
              <w:r w:rsidR="005A52FE" w:rsidRPr="005A52FE">
                <w:rPr>
                  <w:color w:val="0000FF"/>
                  <w:u w:val="single"/>
                </w:rPr>
                <w:t>=</w:t>
              </w:r>
              <w:r w:rsidR="005A52FE" w:rsidRPr="005A52FE">
                <w:rPr>
                  <w:i/>
                  <w:iCs/>
                  <w:color w:val="0000FF"/>
                  <w:u w:val="single"/>
                </w:rPr>
                <w:t>value</w:t>
              </w:r>
              <w:r w:rsidR="005A52FE" w:rsidRPr="005A52FE">
                <w:rPr>
                  <w:color w:val="0000FF"/>
                  <w:u w:val="single"/>
                </w:rPr>
                <w:t>]</w:t>
              </w:r>
            </w:hyperlink>
          </w:p>
        </w:tc>
        <w:tc>
          <w:tcPr>
            <w:tcW w:w="1485" w:type="pct"/>
            <w:shd w:val="clear" w:color="auto" w:fill="F1F1F1"/>
            <w:tcMar>
              <w:top w:w="120" w:type="dxa"/>
              <w:left w:w="120" w:type="dxa"/>
              <w:bottom w:w="120" w:type="dxa"/>
              <w:right w:w="120" w:type="dxa"/>
            </w:tcMar>
            <w:hideMark/>
          </w:tcPr>
          <w:p w:rsidR="005A52FE" w:rsidRPr="005A52FE" w:rsidRDefault="005A52FE" w:rsidP="005A52FE">
            <w:r w:rsidRPr="005A52FE">
              <w:t>[target=_blank]</w:t>
            </w:r>
          </w:p>
        </w:tc>
        <w:tc>
          <w:tcPr>
            <w:tcW w:w="1682" w:type="pct"/>
            <w:shd w:val="clear" w:color="auto" w:fill="F1F1F1"/>
            <w:tcMar>
              <w:top w:w="120" w:type="dxa"/>
              <w:left w:w="120" w:type="dxa"/>
              <w:bottom w:w="120" w:type="dxa"/>
              <w:right w:w="120" w:type="dxa"/>
            </w:tcMar>
            <w:hideMark/>
          </w:tcPr>
          <w:p w:rsidR="005A52FE" w:rsidRPr="005A52FE" w:rsidRDefault="005A52FE" w:rsidP="005A52FE">
            <w:r w:rsidRPr="005A52FE">
              <w:t>Selects all elements with target="_blank"</w:t>
            </w:r>
          </w:p>
        </w:tc>
        <w:tc>
          <w:tcPr>
            <w:tcW w:w="383" w:type="pct"/>
            <w:shd w:val="clear" w:color="auto" w:fill="F1F1F1"/>
            <w:tcMar>
              <w:top w:w="120" w:type="dxa"/>
              <w:left w:w="120" w:type="dxa"/>
              <w:bottom w:w="120" w:type="dxa"/>
              <w:right w:w="120" w:type="dxa"/>
            </w:tcMar>
            <w:hideMark/>
          </w:tcPr>
          <w:p w:rsidR="005A52FE" w:rsidRPr="005A52FE" w:rsidRDefault="005A52FE" w:rsidP="005A52FE">
            <w:r w:rsidRPr="005A52FE">
              <w:t>2</w:t>
            </w:r>
          </w:p>
        </w:tc>
      </w:tr>
      <w:tr w:rsidR="005A52FE" w:rsidRPr="005A52FE" w:rsidTr="005A52FE">
        <w:tc>
          <w:tcPr>
            <w:tcW w:w="1450" w:type="pct"/>
            <w:shd w:val="clear" w:color="auto" w:fill="FFFFFF"/>
            <w:tcMar>
              <w:top w:w="120" w:type="dxa"/>
              <w:left w:w="240" w:type="dxa"/>
              <w:bottom w:w="120" w:type="dxa"/>
              <w:right w:w="120" w:type="dxa"/>
            </w:tcMar>
            <w:hideMark/>
          </w:tcPr>
          <w:p w:rsidR="005A52FE" w:rsidRPr="005A52FE" w:rsidRDefault="00CA242B" w:rsidP="005A52FE">
            <w:hyperlink r:id="rId1711" w:history="1">
              <w:r w:rsidR="005A52FE" w:rsidRPr="005A52FE">
                <w:rPr>
                  <w:color w:val="0000FF"/>
                  <w:u w:val="single"/>
                </w:rPr>
                <w:t>[</w:t>
              </w:r>
              <w:r w:rsidR="005A52FE" w:rsidRPr="005A52FE">
                <w:rPr>
                  <w:i/>
                  <w:iCs/>
                  <w:color w:val="0000FF"/>
                  <w:u w:val="single"/>
                </w:rPr>
                <w:t>attribute</w:t>
              </w:r>
              <w:r w:rsidR="005A52FE" w:rsidRPr="005A52FE">
                <w:rPr>
                  <w:color w:val="0000FF"/>
                  <w:u w:val="single"/>
                </w:rPr>
                <w:t>~=</w:t>
              </w:r>
              <w:r w:rsidR="005A52FE" w:rsidRPr="005A52FE">
                <w:rPr>
                  <w:i/>
                  <w:iCs/>
                  <w:color w:val="0000FF"/>
                  <w:u w:val="single"/>
                </w:rPr>
                <w:t>value</w:t>
              </w:r>
              <w:r w:rsidR="005A52FE" w:rsidRPr="005A52FE">
                <w:rPr>
                  <w:color w:val="0000FF"/>
                  <w:u w:val="single"/>
                </w:rPr>
                <w:t>]</w:t>
              </w:r>
            </w:hyperlink>
          </w:p>
        </w:tc>
        <w:tc>
          <w:tcPr>
            <w:tcW w:w="1485" w:type="pct"/>
            <w:shd w:val="clear" w:color="auto" w:fill="FFFFFF"/>
            <w:tcMar>
              <w:top w:w="120" w:type="dxa"/>
              <w:left w:w="120" w:type="dxa"/>
              <w:bottom w:w="120" w:type="dxa"/>
              <w:right w:w="120" w:type="dxa"/>
            </w:tcMar>
            <w:hideMark/>
          </w:tcPr>
          <w:p w:rsidR="005A52FE" w:rsidRPr="005A52FE" w:rsidRDefault="005A52FE" w:rsidP="005A52FE">
            <w:r w:rsidRPr="005A52FE">
              <w:t>[title~=flower]</w:t>
            </w:r>
          </w:p>
        </w:tc>
        <w:tc>
          <w:tcPr>
            <w:tcW w:w="1682" w:type="pct"/>
            <w:shd w:val="clear" w:color="auto" w:fill="FFFFFF"/>
            <w:tcMar>
              <w:top w:w="120" w:type="dxa"/>
              <w:left w:w="120" w:type="dxa"/>
              <w:bottom w:w="120" w:type="dxa"/>
              <w:right w:w="120" w:type="dxa"/>
            </w:tcMar>
            <w:hideMark/>
          </w:tcPr>
          <w:p w:rsidR="005A52FE" w:rsidRPr="005A52FE" w:rsidRDefault="005A52FE" w:rsidP="005A52FE">
            <w:r w:rsidRPr="005A52FE">
              <w:t>Selects all elements with a title attribute containing the word "flower"</w:t>
            </w:r>
          </w:p>
        </w:tc>
        <w:tc>
          <w:tcPr>
            <w:tcW w:w="383" w:type="pct"/>
            <w:shd w:val="clear" w:color="auto" w:fill="FFFFFF"/>
            <w:tcMar>
              <w:top w:w="120" w:type="dxa"/>
              <w:left w:w="120" w:type="dxa"/>
              <w:bottom w:w="120" w:type="dxa"/>
              <w:right w:w="120" w:type="dxa"/>
            </w:tcMar>
            <w:hideMark/>
          </w:tcPr>
          <w:p w:rsidR="005A52FE" w:rsidRPr="005A52FE" w:rsidRDefault="005A52FE" w:rsidP="005A52FE">
            <w:r w:rsidRPr="005A52FE">
              <w:t>2</w:t>
            </w:r>
          </w:p>
        </w:tc>
      </w:tr>
      <w:tr w:rsidR="005A52FE" w:rsidRPr="005A52FE" w:rsidTr="005A52FE">
        <w:tc>
          <w:tcPr>
            <w:tcW w:w="1450" w:type="pct"/>
            <w:shd w:val="clear" w:color="auto" w:fill="F1F1F1"/>
            <w:tcMar>
              <w:top w:w="120" w:type="dxa"/>
              <w:left w:w="240" w:type="dxa"/>
              <w:bottom w:w="120" w:type="dxa"/>
              <w:right w:w="120" w:type="dxa"/>
            </w:tcMar>
            <w:hideMark/>
          </w:tcPr>
          <w:p w:rsidR="005A52FE" w:rsidRPr="005A52FE" w:rsidRDefault="00CA242B" w:rsidP="005A52FE">
            <w:hyperlink r:id="rId1712" w:history="1">
              <w:r w:rsidR="005A52FE" w:rsidRPr="005A52FE">
                <w:rPr>
                  <w:color w:val="0000FF"/>
                  <w:u w:val="single"/>
                </w:rPr>
                <w:t>[</w:t>
              </w:r>
              <w:r w:rsidR="005A52FE" w:rsidRPr="005A52FE">
                <w:rPr>
                  <w:i/>
                  <w:iCs/>
                  <w:color w:val="0000FF"/>
                  <w:u w:val="single"/>
                </w:rPr>
                <w:t>attribute</w:t>
              </w:r>
              <w:r w:rsidR="005A52FE" w:rsidRPr="005A52FE">
                <w:rPr>
                  <w:color w:val="0000FF"/>
                  <w:u w:val="single"/>
                </w:rPr>
                <w:t>|=</w:t>
              </w:r>
              <w:r w:rsidR="005A52FE" w:rsidRPr="005A52FE">
                <w:rPr>
                  <w:i/>
                  <w:iCs/>
                  <w:color w:val="0000FF"/>
                  <w:u w:val="single"/>
                </w:rPr>
                <w:t>value</w:t>
              </w:r>
              <w:r w:rsidR="005A52FE" w:rsidRPr="005A52FE">
                <w:rPr>
                  <w:color w:val="0000FF"/>
                  <w:u w:val="single"/>
                </w:rPr>
                <w:t>]</w:t>
              </w:r>
            </w:hyperlink>
          </w:p>
        </w:tc>
        <w:tc>
          <w:tcPr>
            <w:tcW w:w="1485" w:type="pct"/>
            <w:shd w:val="clear" w:color="auto" w:fill="F1F1F1"/>
            <w:tcMar>
              <w:top w:w="120" w:type="dxa"/>
              <w:left w:w="120" w:type="dxa"/>
              <w:bottom w:w="120" w:type="dxa"/>
              <w:right w:w="120" w:type="dxa"/>
            </w:tcMar>
            <w:hideMark/>
          </w:tcPr>
          <w:p w:rsidR="005A52FE" w:rsidRPr="005A52FE" w:rsidRDefault="005A52FE" w:rsidP="005A52FE">
            <w:r w:rsidRPr="005A52FE">
              <w:t>[lang|=en]</w:t>
            </w:r>
          </w:p>
        </w:tc>
        <w:tc>
          <w:tcPr>
            <w:tcW w:w="1682" w:type="pct"/>
            <w:shd w:val="clear" w:color="auto" w:fill="F1F1F1"/>
            <w:tcMar>
              <w:top w:w="120" w:type="dxa"/>
              <w:left w:w="120" w:type="dxa"/>
              <w:bottom w:w="120" w:type="dxa"/>
              <w:right w:w="120" w:type="dxa"/>
            </w:tcMar>
            <w:hideMark/>
          </w:tcPr>
          <w:p w:rsidR="005A52FE" w:rsidRPr="005A52FE" w:rsidRDefault="005A52FE" w:rsidP="005A52FE">
            <w:r w:rsidRPr="005A52FE">
              <w:t>Selects all elements with a lang attribute value starting with "en"</w:t>
            </w:r>
          </w:p>
        </w:tc>
        <w:tc>
          <w:tcPr>
            <w:tcW w:w="383" w:type="pct"/>
            <w:shd w:val="clear" w:color="auto" w:fill="F1F1F1"/>
            <w:tcMar>
              <w:top w:w="120" w:type="dxa"/>
              <w:left w:w="120" w:type="dxa"/>
              <w:bottom w:w="120" w:type="dxa"/>
              <w:right w:w="120" w:type="dxa"/>
            </w:tcMar>
            <w:hideMark/>
          </w:tcPr>
          <w:p w:rsidR="005A52FE" w:rsidRPr="005A52FE" w:rsidRDefault="005A52FE" w:rsidP="005A52FE">
            <w:r w:rsidRPr="005A52FE">
              <w:t>2</w:t>
            </w:r>
          </w:p>
        </w:tc>
      </w:tr>
      <w:tr w:rsidR="005A52FE" w:rsidRPr="005A52FE" w:rsidTr="005A52FE">
        <w:tc>
          <w:tcPr>
            <w:tcW w:w="1450" w:type="pct"/>
            <w:shd w:val="clear" w:color="auto" w:fill="FFFFFF"/>
            <w:tcMar>
              <w:top w:w="120" w:type="dxa"/>
              <w:left w:w="240" w:type="dxa"/>
              <w:bottom w:w="120" w:type="dxa"/>
              <w:right w:w="120" w:type="dxa"/>
            </w:tcMar>
            <w:hideMark/>
          </w:tcPr>
          <w:p w:rsidR="005A52FE" w:rsidRPr="005A52FE" w:rsidRDefault="00CA242B" w:rsidP="005A52FE">
            <w:hyperlink r:id="rId1713" w:history="1">
              <w:r w:rsidR="005A52FE" w:rsidRPr="005A52FE">
                <w:rPr>
                  <w:color w:val="0000FF"/>
                  <w:u w:val="single"/>
                </w:rPr>
                <w:t>[</w:t>
              </w:r>
              <w:r w:rsidR="005A52FE" w:rsidRPr="005A52FE">
                <w:rPr>
                  <w:i/>
                  <w:iCs/>
                  <w:color w:val="0000FF"/>
                  <w:u w:val="single"/>
                </w:rPr>
                <w:t>attribute</w:t>
              </w:r>
              <w:r w:rsidR="005A52FE" w:rsidRPr="005A52FE">
                <w:rPr>
                  <w:color w:val="0000FF"/>
                  <w:u w:val="single"/>
                </w:rPr>
                <w:t>^=</w:t>
              </w:r>
              <w:r w:rsidR="005A52FE" w:rsidRPr="005A52FE">
                <w:rPr>
                  <w:i/>
                  <w:iCs/>
                  <w:color w:val="0000FF"/>
                  <w:u w:val="single"/>
                </w:rPr>
                <w:t>value</w:t>
              </w:r>
              <w:r w:rsidR="005A52FE" w:rsidRPr="005A52FE">
                <w:rPr>
                  <w:color w:val="0000FF"/>
                  <w:u w:val="single"/>
                </w:rPr>
                <w:t>]</w:t>
              </w:r>
            </w:hyperlink>
          </w:p>
        </w:tc>
        <w:tc>
          <w:tcPr>
            <w:tcW w:w="1485" w:type="pct"/>
            <w:shd w:val="clear" w:color="auto" w:fill="FFFFFF"/>
            <w:tcMar>
              <w:top w:w="120" w:type="dxa"/>
              <w:left w:w="120" w:type="dxa"/>
              <w:bottom w:w="120" w:type="dxa"/>
              <w:right w:w="120" w:type="dxa"/>
            </w:tcMar>
            <w:hideMark/>
          </w:tcPr>
          <w:p w:rsidR="005A52FE" w:rsidRPr="005A52FE" w:rsidRDefault="005A52FE" w:rsidP="005A52FE">
            <w:r w:rsidRPr="005A52FE">
              <w:t>a[href^="https"]</w:t>
            </w:r>
          </w:p>
        </w:tc>
        <w:tc>
          <w:tcPr>
            <w:tcW w:w="1682" w:type="pct"/>
            <w:shd w:val="clear" w:color="auto" w:fill="FFFFFF"/>
            <w:tcMar>
              <w:top w:w="120" w:type="dxa"/>
              <w:left w:w="120" w:type="dxa"/>
              <w:bottom w:w="120" w:type="dxa"/>
              <w:right w:w="120" w:type="dxa"/>
            </w:tcMar>
            <w:hideMark/>
          </w:tcPr>
          <w:p w:rsidR="005A52FE" w:rsidRPr="005A52FE" w:rsidRDefault="005A52FE" w:rsidP="005A52FE">
            <w:r w:rsidRPr="005A52FE">
              <w:t>Selects every &lt;a&gt; element whose href attribute value begins with "https"</w:t>
            </w:r>
          </w:p>
        </w:tc>
        <w:tc>
          <w:tcPr>
            <w:tcW w:w="383" w:type="pct"/>
            <w:shd w:val="clear" w:color="auto" w:fill="FFFFFF"/>
            <w:tcMar>
              <w:top w:w="120" w:type="dxa"/>
              <w:left w:w="120" w:type="dxa"/>
              <w:bottom w:w="120" w:type="dxa"/>
              <w:right w:w="120" w:type="dxa"/>
            </w:tcMar>
            <w:hideMark/>
          </w:tcPr>
          <w:p w:rsidR="005A52FE" w:rsidRPr="005A52FE" w:rsidRDefault="005A52FE" w:rsidP="005A52FE">
            <w:r w:rsidRPr="005A52FE">
              <w:t>3</w:t>
            </w:r>
          </w:p>
        </w:tc>
      </w:tr>
      <w:tr w:rsidR="005A52FE" w:rsidRPr="005A52FE" w:rsidTr="005A52FE">
        <w:tc>
          <w:tcPr>
            <w:tcW w:w="1450" w:type="pct"/>
            <w:shd w:val="clear" w:color="auto" w:fill="F1F1F1"/>
            <w:tcMar>
              <w:top w:w="120" w:type="dxa"/>
              <w:left w:w="240" w:type="dxa"/>
              <w:bottom w:w="120" w:type="dxa"/>
              <w:right w:w="120" w:type="dxa"/>
            </w:tcMar>
            <w:hideMark/>
          </w:tcPr>
          <w:p w:rsidR="005A52FE" w:rsidRPr="005A52FE" w:rsidRDefault="00CA242B" w:rsidP="005A52FE">
            <w:hyperlink r:id="rId1714" w:history="1">
              <w:r w:rsidR="005A52FE" w:rsidRPr="005A52FE">
                <w:rPr>
                  <w:color w:val="0000FF"/>
                  <w:u w:val="single"/>
                </w:rPr>
                <w:t>[</w:t>
              </w:r>
              <w:r w:rsidR="005A52FE" w:rsidRPr="005A52FE">
                <w:rPr>
                  <w:i/>
                  <w:iCs/>
                  <w:color w:val="0000FF"/>
                  <w:u w:val="single"/>
                </w:rPr>
                <w:t>attribute</w:t>
              </w:r>
              <w:r w:rsidR="005A52FE" w:rsidRPr="005A52FE">
                <w:rPr>
                  <w:color w:val="0000FF"/>
                  <w:u w:val="single"/>
                </w:rPr>
                <w:t>$=</w:t>
              </w:r>
              <w:r w:rsidR="005A52FE" w:rsidRPr="005A52FE">
                <w:rPr>
                  <w:i/>
                  <w:iCs/>
                  <w:color w:val="0000FF"/>
                  <w:u w:val="single"/>
                </w:rPr>
                <w:t>value</w:t>
              </w:r>
              <w:r w:rsidR="005A52FE" w:rsidRPr="005A52FE">
                <w:rPr>
                  <w:color w:val="0000FF"/>
                  <w:u w:val="single"/>
                </w:rPr>
                <w:t>]</w:t>
              </w:r>
            </w:hyperlink>
          </w:p>
        </w:tc>
        <w:tc>
          <w:tcPr>
            <w:tcW w:w="1485" w:type="pct"/>
            <w:shd w:val="clear" w:color="auto" w:fill="F1F1F1"/>
            <w:tcMar>
              <w:top w:w="120" w:type="dxa"/>
              <w:left w:w="120" w:type="dxa"/>
              <w:bottom w:w="120" w:type="dxa"/>
              <w:right w:w="120" w:type="dxa"/>
            </w:tcMar>
            <w:hideMark/>
          </w:tcPr>
          <w:p w:rsidR="005A52FE" w:rsidRPr="005A52FE" w:rsidRDefault="005A52FE" w:rsidP="005A52FE">
            <w:r w:rsidRPr="005A52FE">
              <w:t>a[href$=".pdf"]</w:t>
            </w:r>
          </w:p>
        </w:tc>
        <w:tc>
          <w:tcPr>
            <w:tcW w:w="1682" w:type="pct"/>
            <w:shd w:val="clear" w:color="auto" w:fill="F1F1F1"/>
            <w:tcMar>
              <w:top w:w="120" w:type="dxa"/>
              <w:left w:w="120" w:type="dxa"/>
              <w:bottom w:w="120" w:type="dxa"/>
              <w:right w:w="120" w:type="dxa"/>
            </w:tcMar>
            <w:hideMark/>
          </w:tcPr>
          <w:p w:rsidR="005A52FE" w:rsidRPr="005A52FE" w:rsidRDefault="005A52FE" w:rsidP="005A52FE">
            <w:r w:rsidRPr="005A52FE">
              <w:t>Selects every &lt;a&gt; element whose href attribute value ends with ".pdf"</w:t>
            </w:r>
          </w:p>
        </w:tc>
        <w:tc>
          <w:tcPr>
            <w:tcW w:w="383" w:type="pct"/>
            <w:shd w:val="clear" w:color="auto" w:fill="F1F1F1"/>
            <w:tcMar>
              <w:top w:w="120" w:type="dxa"/>
              <w:left w:w="120" w:type="dxa"/>
              <w:bottom w:w="120" w:type="dxa"/>
              <w:right w:w="120" w:type="dxa"/>
            </w:tcMar>
            <w:hideMark/>
          </w:tcPr>
          <w:p w:rsidR="005A52FE" w:rsidRPr="005A52FE" w:rsidRDefault="005A52FE" w:rsidP="005A52FE">
            <w:r w:rsidRPr="005A52FE">
              <w:t>3</w:t>
            </w:r>
          </w:p>
        </w:tc>
      </w:tr>
      <w:tr w:rsidR="005A52FE" w:rsidRPr="005A52FE" w:rsidTr="005A52FE">
        <w:tc>
          <w:tcPr>
            <w:tcW w:w="1450" w:type="pct"/>
            <w:shd w:val="clear" w:color="auto" w:fill="FFFFFF"/>
            <w:tcMar>
              <w:top w:w="120" w:type="dxa"/>
              <w:left w:w="240" w:type="dxa"/>
              <w:bottom w:w="120" w:type="dxa"/>
              <w:right w:w="120" w:type="dxa"/>
            </w:tcMar>
            <w:hideMark/>
          </w:tcPr>
          <w:p w:rsidR="005A52FE" w:rsidRPr="005A52FE" w:rsidRDefault="00CA242B" w:rsidP="005A52FE">
            <w:hyperlink r:id="rId1715" w:history="1">
              <w:r w:rsidR="005A52FE" w:rsidRPr="005A52FE">
                <w:rPr>
                  <w:color w:val="0000FF"/>
                  <w:u w:val="single"/>
                </w:rPr>
                <w:t>[</w:t>
              </w:r>
              <w:r w:rsidR="005A52FE" w:rsidRPr="005A52FE">
                <w:rPr>
                  <w:i/>
                  <w:iCs/>
                  <w:color w:val="0000FF"/>
                  <w:u w:val="single"/>
                </w:rPr>
                <w:t>attribute</w:t>
              </w:r>
              <w:r w:rsidR="005A52FE" w:rsidRPr="005A52FE">
                <w:rPr>
                  <w:color w:val="0000FF"/>
                  <w:u w:val="single"/>
                </w:rPr>
                <w:t>*=</w:t>
              </w:r>
              <w:r w:rsidR="005A52FE" w:rsidRPr="005A52FE">
                <w:rPr>
                  <w:i/>
                  <w:iCs/>
                  <w:color w:val="0000FF"/>
                  <w:u w:val="single"/>
                </w:rPr>
                <w:t>value</w:t>
              </w:r>
              <w:r w:rsidR="005A52FE" w:rsidRPr="005A52FE">
                <w:rPr>
                  <w:color w:val="0000FF"/>
                  <w:u w:val="single"/>
                </w:rPr>
                <w:t>]</w:t>
              </w:r>
            </w:hyperlink>
          </w:p>
        </w:tc>
        <w:tc>
          <w:tcPr>
            <w:tcW w:w="1485" w:type="pct"/>
            <w:shd w:val="clear" w:color="auto" w:fill="FFFFFF"/>
            <w:tcMar>
              <w:top w:w="120" w:type="dxa"/>
              <w:left w:w="120" w:type="dxa"/>
              <w:bottom w:w="120" w:type="dxa"/>
              <w:right w:w="120" w:type="dxa"/>
            </w:tcMar>
            <w:hideMark/>
          </w:tcPr>
          <w:p w:rsidR="005A52FE" w:rsidRPr="005A52FE" w:rsidRDefault="005A52FE" w:rsidP="005A52FE">
            <w:r w:rsidRPr="005A52FE">
              <w:t>a[href*="w3schools"]</w:t>
            </w:r>
          </w:p>
        </w:tc>
        <w:tc>
          <w:tcPr>
            <w:tcW w:w="1682" w:type="pct"/>
            <w:shd w:val="clear" w:color="auto" w:fill="FFFFFF"/>
            <w:tcMar>
              <w:top w:w="120" w:type="dxa"/>
              <w:left w:w="120" w:type="dxa"/>
              <w:bottom w:w="120" w:type="dxa"/>
              <w:right w:w="120" w:type="dxa"/>
            </w:tcMar>
            <w:hideMark/>
          </w:tcPr>
          <w:p w:rsidR="005A52FE" w:rsidRPr="005A52FE" w:rsidRDefault="005A52FE" w:rsidP="005A52FE">
            <w:r w:rsidRPr="005A52FE">
              <w:t>Selects every &lt;a&gt; element whose href attribute value contains the substring "w3schools"</w:t>
            </w:r>
          </w:p>
        </w:tc>
        <w:tc>
          <w:tcPr>
            <w:tcW w:w="383" w:type="pct"/>
            <w:shd w:val="clear" w:color="auto" w:fill="FFFFFF"/>
            <w:tcMar>
              <w:top w:w="120" w:type="dxa"/>
              <w:left w:w="120" w:type="dxa"/>
              <w:bottom w:w="120" w:type="dxa"/>
              <w:right w:w="120" w:type="dxa"/>
            </w:tcMar>
            <w:hideMark/>
          </w:tcPr>
          <w:p w:rsidR="005A52FE" w:rsidRPr="005A52FE" w:rsidRDefault="005A52FE" w:rsidP="005A52FE">
            <w:r w:rsidRPr="005A52FE">
              <w:t>3</w:t>
            </w:r>
          </w:p>
        </w:tc>
      </w:tr>
      <w:tr w:rsidR="005A52FE" w:rsidRPr="005A52FE" w:rsidTr="005A52FE">
        <w:tc>
          <w:tcPr>
            <w:tcW w:w="1450" w:type="pct"/>
            <w:shd w:val="clear" w:color="auto" w:fill="F1F1F1"/>
            <w:tcMar>
              <w:top w:w="120" w:type="dxa"/>
              <w:left w:w="240" w:type="dxa"/>
              <w:bottom w:w="120" w:type="dxa"/>
              <w:right w:w="120" w:type="dxa"/>
            </w:tcMar>
            <w:hideMark/>
          </w:tcPr>
          <w:p w:rsidR="005A52FE" w:rsidRPr="005A52FE" w:rsidRDefault="00CA242B" w:rsidP="005A52FE">
            <w:hyperlink r:id="rId1716" w:history="1">
              <w:r w:rsidR="005A52FE" w:rsidRPr="005A52FE">
                <w:rPr>
                  <w:color w:val="0000FF"/>
                  <w:u w:val="single"/>
                </w:rPr>
                <w:t>:active</w:t>
              </w:r>
            </w:hyperlink>
          </w:p>
        </w:tc>
        <w:tc>
          <w:tcPr>
            <w:tcW w:w="1485" w:type="pct"/>
            <w:shd w:val="clear" w:color="auto" w:fill="F1F1F1"/>
            <w:tcMar>
              <w:top w:w="120" w:type="dxa"/>
              <w:left w:w="120" w:type="dxa"/>
              <w:bottom w:w="120" w:type="dxa"/>
              <w:right w:w="120" w:type="dxa"/>
            </w:tcMar>
            <w:hideMark/>
          </w:tcPr>
          <w:p w:rsidR="005A52FE" w:rsidRPr="005A52FE" w:rsidRDefault="005A52FE" w:rsidP="005A52FE">
            <w:r w:rsidRPr="005A52FE">
              <w:t>a:active</w:t>
            </w:r>
          </w:p>
        </w:tc>
        <w:tc>
          <w:tcPr>
            <w:tcW w:w="1682" w:type="pct"/>
            <w:shd w:val="clear" w:color="auto" w:fill="F1F1F1"/>
            <w:tcMar>
              <w:top w:w="120" w:type="dxa"/>
              <w:left w:w="120" w:type="dxa"/>
              <w:bottom w:w="120" w:type="dxa"/>
              <w:right w:w="120" w:type="dxa"/>
            </w:tcMar>
            <w:hideMark/>
          </w:tcPr>
          <w:p w:rsidR="005A52FE" w:rsidRPr="005A52FE" w:rsidRDefault="005A52FE" w:rsidP="005A52FE">
            <w:r w:rsidRPr="005A52FE">
              <w:t>Selects the active link</w:t>
            </w:r>
          </w:p>
        </w:tc>
        <w:tc>
          <w:tcPr>
            <w:tcW w:w="383" w:type="pct"/>
            <w:shd w:val="clear" w:color="auto" w:fill="F1F1F1"/>
            <w:tcMar>
              <w:top w:w="120" w:type="dxa"/>
              <w:left w:w="120" w:type="dxa"/>
              <w:bottom w:w="120" w:type="dxa"/>
              <w:right w:w="120" w:type="dxa"/>
            </w:tcMar>
            <w:hideMark/>
          </w:tcPr>
          <w:p w:rsidR="005A52FE" w:rsidRPr="005A52FE" w:rsidRDefault="005A52FE" w:rsidP="005A52FE">
            <w:r w:rsidRPr="005A52FE">
              <w:t>1</w:t>
            </w:r>
          </w:p>
        </w:tc>
      </w:tr>
      <w:tr w:rsidR="005A52FE" w:rsidRPr="005A52FE" w:rsidTr="005A52FE">
        <w:tc>
          <w:tcPr>
            <w:tcW w:w="1450" w:type="pct"/>
            <w:shd w:val="clear" w:color="auto" w:fill="FFFFFF"/>
            <w:tcMar>
              <w:top w:w="120" w:type="dxa"/>
              <w:left w:w="240" w:type="dxa"/>
              <w:bottom w:w="120" w:type="dxa"/>
              <w:right w:w="120" w:type="dxa"/>
            </w:tcMar>
            <w:hideMark/>
          </w:tcPr>
          <w:p w:rsidR="005A52FE" w:rsidRPr="005A52FE" w:rsidRDefault="00CA242B" w:rsidP="005A52FE">
            <w:hyperlink r:id="rId1717" w:history="1">
              <w:r w:rsidR="005A52FE" w:rsidRPr="005A52FE">
                <w:rPr>
                  <w:color w:val="0000FF"/>
                  <w:u w:val="single"/>
                </w:rPr>
                <w:t>::after</w:t>
              </w:r>
            </w:hyperlink>
          </w:p>
        </w:tc>
        <w:tc>
          <w:tcPr>
            <w:tcW w:w="1485" w:type="pct"/>
            <w:shd w:val="clear" w:color="auto" w:fill="FFFFFF"/>
            <w:tcMar>
              <w:top w:w="120" w:type="dxa"/>
              <w:left w:w="120" w:type="dxa"/>
              <w:bottom w:w="120" w:type="dxa"/>
              <w:right w:w="120" w:type="dxa"/>
            </w:tcMar>
            <w:hideMark/>
          </w:tcPr>
          <w:p w:rsidR="005A52FE" w:rsidRPr="005A52FE" w:rsidRDefault="005A52FE" w:rsidP="005A52FE">
            <w:r w:rsidRPr="005A52FE">
              <w:t>p::after</w:t>
            </w:r>
          </w:p>
        </w:tc>
        <w:tc>
          <w:tcPr>
            <w:tcW w:w="1682" w:type="pct"/>
            <w:shd w:val="clear" w:color="auto" w:fill="FFFFFF"/>
            <w:tcMar>
              <w:top w:w="120" w:type="dxa"/>
              <w:left w:w="120" w:type="dxa"/>
              <w:bottom w:w="120" w:type="dxa"/>
              <w:right w:w="120" w:type="dxa"/>
            </w:tcMar>
            <w:hideMark/>
          </w:tcPr>
          <w:p w:rsidR="005A52FE" w:rsidRPr="005A52FE" w:rsidRDefault="005A52FE" w:rsidP="005A52FE">
            <w:r w:rsidRPr="005A52FE">
              <w:t>Insert something after the content of each &lt;p&gt; element</w:t>
            </w:r>
          </w:p>
        </w:tc>
        <w:tc>
          <w:tcPr>
            <w:tcW w:w="383" w:type="pct"/>
            <w:shd w:val="clear" w:color="auto" w:fill="FFFFFF"/>
            <w:tcMar>
              <w:top w:w="120" w:type="dxa"/>
              <w:left w:w="120" w:type="dxa"/>
              <w:bottom w:w="120" w:type="dxa"/>
              <w:right w:w="120" w:type="dxa"/>
            </w:tcMar>
            <w:hideMark/>
          </w:tcPr>
          <w:p w:rsidR="005A52FE" w:rsidRPr="005A52FE" w:rsidRDefault="005A52FE" w:rsidP="005A52FE">
            <w:r w:rsidRPr="005A52FE">
              <w:t>2</w:t>
            </w:r>
          </w:p>
        </w:tc>
      </w:tr>
      <w:tr w:rsidR="005A52FE" w:rsidRPr="005A52FE" w:rsidTr="005A52FE">
        <w:tc>
          <w:tcPr>
            <w:tcW w:w="1450" w:type="pct"/>
            <w:shd w:val="clear" w:color="auto" w:fill="F1F1F1"/>
            <w:tcMar>
              <w:top w:w="120" w:type="dxa"/>
              <w:left w:w="240" w:type="dxa"/>
              <w:bottom w:w="120" w:type="dxa"/>
              <w:right w:w="120" w:type="dxa"/>
            </w:tcMar>
            <w:hideMark/>
          </w:tcPr>
          <w:p w:rsidR="005A52FE" w:rsidRPr="005A52FE" w:rsidRDefault="00CA242B" w:rsidP="005A52FE">
            <w:hyperlink r:id="rId1718" w:history="1">
              <w:r w:rsidR="005A52FE" w:rsidRPr="005A52FE">
                <w:rPr>
                  <w:color w:val="0000FF"/>
                  <w:u w:val="single"/>
                </w:rPr>
                <w:t>::before</w:t>
              </w:r>
            </w:hyperlink>
          </w:p>
        </w:tc>
        <w:tc>
          <w:tcPr>
            <w:tcW w:w="1485" w:type="pct"/>
            <w:shd w:val="clear" w:color="auto" w:fill="F1F1F1"/>
            <w:tcMar>
              <w:top w:w="120" w:type="dxa"/>
              <w:left w:w="120" w:type="dxa"/>
              <w:bottom w:w="120" w:type="dxa"/>
              <w:right w:w="120" w:type="dxa"/>
            </w:tcMar>
            <w:hideMark/>
          </w:tcPr>
          <w:p w:rsidR="005A52FE" w:rsidRPr="005A52FE" w:rsidRDefault="005A52FE" w:rsidP="005A52FE">
            <w:r w:rsidRPr="005A52FE">
              <w:t>p::before</w:t>
            </w:r>
          </w:p>
        </w:tc>
        <w:tc>
          <w:tcPr>
            <w:tcW w:w="1682" w:type="pct"/>
            <w:shd w:val="clear" w:color="auto" w:fill="F1F1F1"/>
            <w:tcMar>
              <w:top w:w="120" w:type="dxa"/>
              <w:left w:w="120" w:type="dxa"/>
              <w:bottom w:w="120" w:type="dxa"/>
              <w:right w:w="120" w:type="dxa"/>
            </w:tcMar>
            <w:hideMark/>
          </w:tcPr>
          <w:p w:rsidR="005A52FE" w:rsidRPr="005A52FE" w:rsidRDefault="005A52FE" w:rsidP="005A52FE">
            <w:r w:rsidRPr="005A52FE">
              <w:t>Insert something before the content of each &lt;p&gt; element</w:t>
            </w:r>
          </w:p>
        </w:tc>
        <w:tc>
          <w:tcPr>
            <w:tcW w:w="383" w:type="pct"/>
            <w:shd w:val="clear" w:color="auto" w:fill="F1F1F1"/>
            <w:tcMar>
              <w:top w:w="120" w:type="dxa"/>
              <w:left w:w="120" w:type="dxa"/>
              <w:bottom w:w="120" w:type="dxa"/>
              <w:right w:w="120" w:type="dxa"/>
            </w:tcMar>
            <w:hideMark/>
          </w:tcPr>
          <w:p w:rsidR="005A52FE" w:rsidRPr="005A52FE" w:rsidRDefault="005A52FE" w:rsidP="005A52FE">
            <w:r w:rsidRPr="005A52FE">
              <w:t>2</w:t>
            </w:r>
          </w:p>
        </w:tc>
      </w:tr>
      <w:tr w:rsidR="005A52FE" w:rsidRPr="005A52FE" w:rsidTr="005A52FE">
        <w:tc>
          <w:tcPr>
            <w:tcW w:w="1450" w:type="pct"/>
            <w:shd w:val="clear" w:color="auto" w:fill="FFFFFF"/>
            <w:tcMar>
              <w:top w:w="120" w:type="dxa"/>
              <w:left w:w="240" w:type="dxa"/>
              <w:bottom w:w="120" w:type="dxa"/>
              <w:right w:w="120" w:type="dxa"/>
            </w:tcMar>
            <w:hideMark/>
          </w:tcPr>
          <w:p w:rsidR="005A52FE" w:rsidRPr="005A52FE" w:rsidRDefault="00CA242B" w:rsidP="005A52FE">
            <w:hyperlink r:id="rId1719" w:history="1">
              <w:r w:rsidR="005A52FE" w:rsidRPr="005A52FE">
                <w:rPr>
                  <w:color w:val="0000FF"/>
                  <w:u w:val="single"/>
                </w:rPr>
                <w:t>:checked</w:t>
              </w:r>
            </w:hyperlink>
          </w:p>
        </w:tc>
        <w:tc>
          <w:tcPr>
            <w:tcW w:w="1485" w:type="pct"/>
            <w:shd w:val="clear" w:color="auto" w:fill="FFFFFF"/>
            <w:tcMar>
              <w:top w:w="120" w:type="dxa"/>
              <w:left w:w="120" w:type="dxa"/>
              <w:bottom w:w="120" w:type="dxa"/>
              <w:right w:w="120" w:type="dxa"/>
            </w:tcMar>
            <w:hideMark/>
          </w:tcPr>
          <w:p w:rsidR="005A52FE" w:rsidRPr="005A52FE" w:rsidRDefault="005A52FE" w:rsidP="005A52FE">
            <w:r w:rsidRPr="005A52FE">
              <w:t>input:checked</w:t>
            </w:r>
          </w:p>
        </w:tc>
        <w:tc>
          <w:tcPr>
            <w:tcW w:w="1682" w:type="pct"/>
            <w:shd w:val="clear" w:color="auto" w:fill="FFFFFF"/>
            <w:tcMar>
              <w:top w:w="120" w:type="dxa"/>
              <w:left w:w="120" w:type="dxa"/>
              <w:bottom w:w="120" w:type="dxa"/>
              <w:right w:w="120" w:type="dxa"/>
            </w:tcMar>
            <w:hideMark/>
          </w:tcPr>
          <w:p w:rsidR="005A52FE" w:rsidRPr="005A52FE" w:rsidRDefault="005A52FE" w:rsidP="005A52FE">
            <w:r w:rsidRPr="005A52FE">
              <w:t>Selects every checked &lt;input&gt; element</w:t>
            </w:r>
          </w:p>
        </w:tc>
        <w:tc>
          <w:tcPr>
            <w:tcW w:w="383" w:type="pct"/>
            <w:shd w:val="clear" w:color="auto" w:fill="FFFFFF"/>
            <w:tcMar>
              <w:top w:w="120" w:type="dxa"/>
              <w:left w:w="120" w:type="dxa"/>
              <w:bottom w:w="120" w:type="dxa"/>
              <w:right w:w="120" w:type="dxa"/>
            </w:tcMar>
            <w:hideMark/>
          </w:tcPr>
          <w:p w:rsidR="005A52FE" w:rsidRPr="005A52FE" w:rsidRDefault="005A52FE" w:rsidP="005A52FE">
            <w:r w:rsidRPr="005A52FE">
              <w:t>3</w:t>
            </w:r>
          </w:p>
        </w:tc>
      </w:tr>
      <w:tr w:rsidR="005A52FE" w:rsidRPr="005A52FE" w:rsidTr="005A52FE">
        <w:tc>
          <w:tcPr>
            <w:tcW w:w="1450" w:type="pct"/>
            <w:shd w:val="clear" w:color="auto" w:fill="F1F1F1"/>
            <w:tcMar>
              <w:top w:w="120" w:type="dxa"/>
              <w:left w:w="240" w:type="dxa"/>
              <w:bottom w:w="120" w:type="dxa"/>
              <w:right w:w="120" w:type="dxa"/>
            </w:tcMar>
            <w:hideMark/>
          </w:tcPr>
          <w:p w:rsidR="005A52FE" w:rsidRPr="005A52FE" w:rsidRDefault="00CA242B" w:rsidP="005A52FE">
            <w:hyperlink r:id="rId1720" w:history="1">
              <w:r w:rsidR="005A52FE" w:rsidRPr="005A52FE">
                <w:rPr>
                  <w:color w:val="0000FF"/>
                  <w:u w:val="single"/>
                </w:rPr>
                <w:t>:disabled</w:t>
              </w:r>
            </w:hyperlink>
          </w:p>
        </w:tc>
        <w:tc>
          <w:tcPr>
            <w:tcW w:w="1485" w:type="pct"/>
            <w:shd w:val="clear" w:color="auto" w:fill="F1F1F1"/>
            <w:tcMar>
              <w:top w:w="120" w:type="dxa"/>
              <w:left w:w="120" w:type="dxa"/>
              <w:bottom w:w="120" w:type="dxa"/>
              <w:right w:w="120" w:type="dxa"/>
            </w:tcMar>
            <w:hideMark/>
          </w:tcPr>
          <w:p w:rsidR="005A52FE" w:rsidRPr="005A52FE" w:rsidRDefault="005A52FE" w:rsidP="005A52FE">
            <w:r w:rsidRPr="005A52FE">
              <w:t>input:disabled</w:t>
            </w:r>
          </w:p>
        </w:tc>
        <w:tc>
          <w:tcPr>
            <w:tcW w:w="1682" w:type="pct"/>
            <w:shd w:val="clear" w:color="auto" w:fill="F1F1F1"/>
            <w:tcMar>
              <w:top w:w="120" w:type="dxa"/>
              <w:left w:w="120" w:type="dxa"/>
              <w:bottom w:w="120" w:type="dxa"/>
              <w:right w:w="120" w:type="dxa"/>
            </w:tcMar>
            <w:hideMark/>
          </w:tcPr>
          <w:p w:rsidR="005A52FE" w:rsidRPr="005A52FE" w:rsidRDefault="005A52FE" w:rsidP="005A52FE">
            <w:r w:rsidRPr="005A52FE">
              <w:t>Selects every disabled &lt;input&gt; element</w:t>
            </w:r>
          </w:p>
        </w:tc>
        <w:tc>
          <w:tcPr>
            <w:tcW w:w="383" w:type="pct"/>
            <w:shd w:val="clear" w:color="auto" w:fill="F1F1F1"/>
            <w:tcMar>
              <w:top w:w="120" w:type="dxa"/>
              <w:left w:w="120" w:type="dxa"/>
              <w:bottom w:w="120" w:type="dxa"/>
              <w:right w:w="120" w:type="dxa"/>
            </w:tcMar>
            <w:hideMark/>
          </w:tcPr>
          <w:p w:rsidR="005A52FE" w:rsidRPr="005A52FE" w:rsidRDefault="005A52FE" w:rsidP="005A52FE">
            <w:r w:rsidRPr="005A52FE">
              <w:t>3</w:t>
            </w:r>
          </w:p>
        </w:tc>
      </w:tr>
      <w:tr w:rsidR="005A52FE" w:rsidRPr="005A52FE" w:rsidTr="005A52FE">
        <w:tc>
          <w:tcPr>
            <w:tcW w:w="1450" w:type="pct"/>
            <w:shd w:val="clear" w:color="auto" w:fill="FFFFFF"/>
            <w:tcMar>
              <w:top w:w="120" w:type="dxa"/>
              <w:left w:w="240" w:type="dxa"/>
              <w:bottom w:w="120" w:type="dxa"/>
              <w:right w:w="120" w:type="dxa"/>
            </w:tcMar>
            <w:hideMark/>
          </w:tcPr>
          <w:p w:rsidR="005A52FE" w:rsidRPr="005A52FE" w:rsidRDefault="00CA242B" w:rsidP="005A52FE">
            <w:hyperlink r:id="rId1721" w:history="1">
              <w:r w:rsidR="005A52FE" w:rsidRPr="005A52FE">
                <w:rPr>
                  <w:color w:val="0000FF"/>
                  <w:u w:val="single"/>
                </w:rPr>
                <w:t>:empty</w:t>
              </w:r>
            </w:hyperlink>
          </w:p>
        </w:tc>
        <w:tc>
          <w:tcPr>
            <w:tcW w:w="1485" w:type="pct"/>
            <w:shd w:val="clear" w:color="auto" w:fill="FFFFFF"/>
            <w:tcMar>
              <w:top w:w="120" w:type="dxa"/>
              <w:left w:w="120" w:type="dxa"/>
              <w:bottom w:w="120" w:type="dxa"/>
              <w:right w:w="120" w:type="dxa"/>
            </w:tcMar>
            <w:hideMark/>
          </w:tcPr>
          <w:p w:rsidR="005A52FE" w:rsidRPr="005A52FE" w:rsidRDefault="005A52FE" w:rsidP="005A52FE">
            <w:r w:rsidRPr="005A52FE">
              <w:t>p:empty</w:t>
            </w:r>
          </w:p>
        </w:tc>
        <w:tc>
          <w:tcPr>
            <w:tcW w:w="1682" w:type="pct"/>
            <w:shd w:val="clear" w:color="auto" w:fill="FFFFFF"/>
            <w:tcMar>
              <w:top w:w="120" w:type="dxa"/>
              <w:left w:w="120" w:type="dxa"/>
              <w:bottom w:w="120" w:type="dxa"/>
              <w:right w:w="120" w:type="dxa"/>
            </w:tcMar>
            <w:hideMark/>
          </w:tcPr>
          <w:p w:rsidR="005A52FE" w:rsidRPr="005A52FE" w:rsidRDefault="005A52FE" w:rsidP="005A52FE">
            <w:r w:rsidRPr="005A52FE">
              <w:t>Selects every &lt;p&gt; element that has no children (including text nodes)</w:t>
            </w:r>
          </w:p>
        </w:tc>
        <w:tc>
          <w:tcPr>
            <w:tcW w:w="383" w:type="pct"/>
            <w:shd w:val="clear" w:color="auto" w:fill="FFFFFF"/>
            <w:tcMar>
              <w:top w:w="120" w:type="dxa"/>
              <w:left w:w="120" w:type="dxa"/>
              <w:bottom w:w="120" w:type="dxa"/>
              <w:right w:w="120" w:type="dxa"/>
            </w:tcMar>
            <w:hideMark/>
          </w:tcPr>
          <w:p w:rsidR="005A52FE" w:rsidRPr="005A52FE" w:rsidRDefault="005A52FE" w:rsidP="005A52FE">
            <w:r w:rsidRPr="005A52FE">
              <w:t>3</w:t>
            </w:r>
          </w:p>
        </w:tc>
      </w:tr>
      <w:tr w:rsidR="005A52FE" w:rsidRPr="005A52FE" w:rsidTr="005A52FE">
        <w:tc>
          <w:tcPr>
            <w:tcW w:w="1450" w:type="pct"/>
            <w:shd w:val="clear" w:color="auto" w:fill="F1F1F1"/>
            <w:tcMar>
              <w:top w:w="120" w:type="dxa"/>
              <w:left w:w="240" w:type="dxa"/>
              <w:bottom w:w="120" w:type="dxa"/>
              <w:right w:w="120" w:type="dxa"/>
            </w:tcMar>
            <w:hideMark/>
          </w:tcPr>
          <w:p w:rsidR="005A52FE" w:rsidRPr="005A52FE" w:rsidRDefault="00CA242B" w:rsidP="005A52FE">
            <w:hyperlink r:id="rId1722" w:history="1">
              <w:r w:rsidR="005A52FE" w:rsidRPr="005A52FE">
                <w:rPr>
                  <w:color w:val="0000FF"/>
                  <w:u w:val="single"/>
                </w:rPr>
                <w:t>:enabled</w:t>
              </w:r>
            </w:hyperlink>
          </w:p>
        </w:tc>
        <w:tc>
          <w:tcPr>
            <w:tcW w:w="1485" w:type="pct"/>
            <w:shd w:val="clear" w:color="auto" w:fill="F1F1F1"/>
            <w:tcMar>
              <w:top w:w="120" w:type="dxa"/>
              <w:left w:w="120" w:type="dxa"/>
              <w:bottom w:w="120" w:type="dxa"/>
              <w:right w:w="120" w:type="dxa"/>
            </w:tcMar>
            <w:hideMark/>
          </w:tcPr>
          <w:p w:rsidR="005A52FE" w:rsidRPr="005A52FE" w:rsidRDefault="005A52FE" w:rsidP="005A52FE">
            <w:r w:rsidRPr="005A52FE">
              <w:t>input:enabled</w:t>
            </w:r>
          </w:p>
        </w:tc>
        <w:tc>
          <w:tcPr>
            <w:tcW w:w="1682" w:type="pct"/>
            <w:shd w:val="clear" w:color="auto" w:fill="F1F1F1"/>
            <w:tcMar>
              <w:top w:w="120" w:type="dxa"/>
              <w:left w:w="120" w:type="dxa"/>
              <w:bottom w:w="120" w:type="dxa"/>
              <w:right w:w="120" w:type="dxa"/>
            </w:tcMar>
            <w:hideMark/>
          </w:tcPr>
          <w:p w:rsidR="005A52FE" w:rsidRPr="005A52FE" w:rsidRDefault="005A52FE" w:rsidP="005A52FE">
            <w:r w:rsidRPr="005A52FE">
              <w:t>Selects every enabled &lt;input&gt; element</w:t>
            </w:r>
          </w:p>
        </w:tc>
        <w:tc>
          <w:tcPr>
            <w:tcW w:w="383" w:type="pct"/>
            <w:shd w:val="clear" w:color="auto" w:fill="F1F1F1"/>
            <w:tcMar>
              <w:top w:w="120" w:type="dxa"/>
              <w:left w:w="120" w:type="dxa"/>
              <w:bottom w:w="120" w:type="dxa"/>
              <w:right w:w="120" w:type="dxa"/>
            </w:tcMar>
            <w:hideMark/>
          </w:tcPr>
          <w:p w:rsidR="005A52FE" w:rsidRPr="005A52FE" w:rsidRDefault="005A52FE" w:rsidP="005A52FE">
            <w:r w:rsidRPr="005A52FE">
              <w:t>3</w:t>
            </w:r>
          </w:p>
        </w:tc>
      </w:tr>
      <w:tr w:rsidR="005A52FE" w:rsidRPr="005A52FE" w:rsidTr="005A52FE">
        <w:tc>
          <w:tcPr>
            <w:tcW w:w="1450" w:type="pct"/>
            <w:shd w:val="clear" w:color="auto" w:fill="FFFFFF"/>
            <w:tcMar>
              <w:top w:w="120" w:type="dxa"/>
              <w:left w:w="240" w:type="dxa"/>
              <w:bottom w:w="120" w:type="dxa"/>
              <w:right w:w="120" w:type="dxa"/>
            </w:tcMar>
            <w:hideMark/>
          </w:tcPr>
          <w:p w:rsidR="005A52FE" w:rsidRPr="005A52FE" w:rsidRDefault="00CA242B" w:rsidP="005A52FE">
            <w:hyperlink r:id="rId1723" w:history="1">
              <w:r w:rsidR="005A52FE" w:rsidRPr="005A52FE">
                <w:rPr>
                  <w:color w:val="0000FF"/>
                  <w:u w:val="single"/>
                </w:rPr>
                <w:t>:first-child</w:t>
              </w:r>
            </w:hyperlink>
          </w:p>
        </w:tc>
        <w:tc>
          <w:tcPr>
            <w:tcW w:w="1485" w:type="pct"/>
            <w:shd w:val="clear" w:color="auto" w:fill="FFFFFF"/>
            <w:tcMar>
              <w:top w:w="120" w:type="dxa"/>
              <w:left w:w="120" w:type="dxa"/>
              <w:bottom w:w="120" w:type="dxa"/>
              <w:right w:w="120" w:type="dxa"/>
            </w:tcMar>
            <w:hideMark/>
          </w:tcPr>
          <w:p w:rsidR="005A52FE" w:rsidRPr="005A52FE" w:rsidRDefault="005A52FE" w:rsidP="005A52FE">
            <w:r w:rsidRPr="005A52FE">
              <w:t>p:first-child</w:t>
            </w:r>
          </w:p>
        </w:tc>
        <w:tc>
          <w:tcPr>
            <w:tcW w:w="1682" w:type="pct"/>
            <w:shd w:val="clear" w:color="auto" w:fill="FFFFFF"/>
            <w:tcMar>
              <w:top w:w="120" w:type="dxa"/>
              <w:left w:w="120" w:type="dxa"/>
              <w:bottom w:w="120" w:type="dxa"/>
              <w:right w:w="120" w:type="dxa"/>
            </w:tcMar>
            <w:hideMark/>
          </w:tcPr>
          <w:p w:rsidR="005A52FE" w:rsidRPr="005A52FE" w:rsidRDefault="005A52FE" w:rsidP="005A52FE">
            <w:r w:rsidRPr="005A52FE">
              <w:t>Selects every &lt;p&gt; element that is the first child of its parent</w:t>
            </w:r>
          </w:p>
        </w:tc>
        <w:tc>
          <w:tcPr>
            <w:tcW w:w="383" w:type="pct"/>
            <w:shd w:val="clear" w:color="auto" w:fill="FFFFFF"/>
            <w:tcMar>
              <w:top w:w="120" w:type="dxa"/>
              <w:left w:w="120" w:type="dxa"/>
              <w:bottom w:w="120" w:type="dxa"/>
              <w:right w:w="120" w:type="dxa"/>
            </w:tcMar>
            <w:hideMark/>
          </w:tcPr>
          <w:p w:rsidR="005A52FE" w:rsidRPr="005A52FE" w:rsidRDefault="005A52FE" w:rsidP="005A52FE">
            <w:r w:rsidRPr="005A52FE">
              <w:t>2</w:t>
            </w:r>
          </w:p>
        </w:tc>
      </w:tr>
      <w:tr w:rsidR="005A52FE" w:rsidRPr="005A52FE" w:rsidTr="005A52FE">
        <w:tc>
          <w:tcPr>
            <w:tcW w:w="1450" w:type="pct"/>
            <w:shd w:val="clear" w:color="auto" w:fill="F1F1F1"/>
            <w:tcMar>
              <w:top w:w="120" w:type="dxa"/>
              <w:left w:w="240" w:type="dxa"/>
              <w:bottom w:w="120" w:type="dxa"/>
              <w:right w:w="120" w:type="dxa"/>
            </w:tcMar>
            <w:hideMark/>
          </w:tcPr>
          <w:p w:rsidR="005A52FE" w:rsidRPr="005A52FE" w:rsidRDefault="00CA242B" w:rsidP="005A52FE">
            <w:hyperlink r:id="rId1724" w:history="1">
              <w:r w:rsidR="005A52FE" w:rsidRPr="005A52FE">
                <w:rPr>
                  <w:color w:val="0000FF"/>
                  <w:u w:val="single"/>
                </w:rPr>
                <w:t>::first-letter</w:t>
              </w:r>
            </w:hyperlink>
          </w:p>
        </w:tc>
        <w:tc>
          <w:tcPr>
            <w:tcW w:w="1485" w:type="pct"/>
            <w:shd w:val="clear" w:color="auto" w:fill="F1F1F1"/>
            <w:tcMar>
              <w:top w:w="120" w:type="dxa"/>
              <w:left w:w="120" w:type="dxa"/>
              <w:bottom w:w="120" w:type="dxa"/>
              <w:right w:w="120" w:type="dxa"/>
            </w:tcMar>
            <w:hideMark/>
          </w:tcPr>
          <w:p w:rsidR="005A52FE" w:rsidRPr="005A52FE" w:rsidRDefault="005A52FE" w:rsidP="005A52FE">
            <w:r w:rsidRPr="005A52FE">
              <w:t>p::first-letter</w:t>
            </w:r>
          </w:p>
        </w:tc>
        <w:tc>
          <w:tcPr>
            <w:tcW w:w="1682" w:type="pct"/>
            <w:shd w:val="clear" w:color="auto" w:fill="F1F1F1"/>
            <w:tcMar>
              <w:top w:w="120" w:type="dxa"/>
              <w:left w:w="120" w:type="dxa"/>
              <w:bottom w:w="120" w:type="dxa"/>
              <w:right w:w="120" w:type="dxa"/>
            </w:tcMar>
            <w:hideMark/>
          </w:tcPr>
          <w:p w:rsidR="005A52FE" w:rsidRPr="005A52FE" w:rsidRDefault="005A52FE" w:rsidP="005A52FE">
            <w:r w:rsidRPr="005A52FE">
              <w:t>Selects the first letter of every &lt;p&gt; element</w:t>
            </w:r>
          </w:p>
        </w:tc>
        <w:tc>
          <w:tcPr>
            <w:tcW w:w="383" w:type="pct"/>
            <w:shd w:val="clear" w:color="auto" w:fill="F1F1F1"/>
            <w:tcMar>
              <w:top w:w="120" w:type="dxa"/>
              <w:left w:w="120" w:type="dxa"/>
              <w:bottom w:w="120" w:type="dxa"/>
              <w:right w:w="120" w:type="dxa"/>
            </w:tcMar>
            <w:hideMark/>
          </w:tcPr>
          <w:p w:rsidR="005A52FE" w:rsidRPr="005A52FE" w:rsidRDefault="005A52FE" w:rsidP="005A52FE">
            <w:r w:rsidRPr="005A52FE">
              <w:t>1</w:t>
            </w:r>
          </w:p>
        </w:tc>
      </w:tr>
      <w:tr w:rsidR="005A52FE" w:rsidRPr="005A52FE" w:rsidTr="005A52FE">
        <w:tc>
          <w:tcPr>
            <w:tcW w:w="1450" w:type="pct"/>
            <w:shd w:val="clear" w:color="auto" w:fill="FFFFFF"/>
            <w:tcMar>
              <w:top w:w="120" w:type="dxa"/>
              <w:left w:w="240" w:type="dxa"/>
              <w:bottom w:w="120" w:type="dxa"/>
              <w:right w:w="120" w:type="dxa"/>
            </w:tcMar>
            <w:hideMark/>
          </w:tcPr>
          <w:p w:rsidR="005A52FE" w:rsidRPr="005A52FE" w:rsidRDefault="00CA242B" w:rsidP="005A52FE">
            <w:hyperlink r:id="rId1725" w:history="1">
              <w:r w:rsidR="005A52FE" w:rsidRPr="005A52FE">
                <w:rPr>
                  <w:color w:val="0000FF"/>
                  <w:u w:val="single"/>
                </w:rPr>
                <w:t>::first-line</w:t>
              </w:r>
            </w:hyperlink>
          </w:p>
        </w:tc>
        <w:tc>
          <w:tcPr>
            <w:tcW w:w="1485" w:type="pct"/>
            <w:shd w:val="clear" w:color="auto" w:fill="FFFFFF"/>
            <w:tcMar>
              <w:top w:w="120" w:type="dxa"/>
              <w:left w:w="120" w:type="dxa"/>
              <w:bottom w:w="120" w:type="dxa"/>
              <w:right w:w="120" w:type="dxa"/>
            </w:tcMar>
            <w:hideMark/>
          </w:tcPr>
          <w:p w:rsidR="005A52FE" w:rsidRPr="005A52FE" w:rsidRDefault="005A52FE" w:rsidP="005A52FE">
            <w:r w:rsidRPr="005A52FE">
              <w:t>p::first-line</w:t>
            </w:r>
          </w:p>
        </w:tc>
        <w:tc>
          <w:tcPr>
            <w:tcW w:w="1682" w:type="pct"/>
            <w:shd w:val="clear" w:color="auto" w:fill="FFFFFF"/>
            <w:tcMar>
              <w:top w:w="120" w:type="dxa"/>
              <w:left w:w="120" w:type="dxa"/>
              <w:bottom w:w="120" w:type="dxa"/>
              <w:right w:w="120" w:type="dxa"/>
            </w:tcMar>
            <w:hideMark/>
          </w:tcPr>
          <w:p w:rsidR="005A52FE" w:rsidRPr="005A52FE" w:rsidRDefault="005A52FE" w:rsidP="005A52FE">
            <w:r w:rsidRPr="005A52FE">
              <w:t>Selects the first line of every &lt;p&gt; element</w:t>
            </w:r>
          </w:p>
        </w:tc>
        <w:tc>
          <w:tcPr>
            <w:tcW w:w="383" w:type="pct"/>
            <w:shd w:val="clear" w:color="auto" w:fill="FFFFFF"/>
            <w:tcMar>
              <w:top w:w="120" w:type="dxa"/>
              <w:left w:w="120" w:type="dxa"/>
              <w:bottom w:w="120" w:type="dxa"/>
              <w:right w:w="120" w:type="dxa"/>
            </w:tcMar>
            <w:hideMark/>
          </w:tcPr>
          <w:p w:rsidR="005A52FE" w:rsidRPr="005A52FE" w:rsidRDefault="005A52FE" w:rsidP="005A52FE">
            <w:r w:rsidRPr="005A52FE">
              <w:t>1</w:t>
            </w:r>
          </w:p>
        </w:tc>
      </w:tr>
      <w:tr w:rsidR="005A52FE" w:rsidRPr="005A52FE" w:rsidTr="005A52FE">
        <w:tc>
          <w:tcPr>
            <w:tcW w:w="1450" w:type="pct"/>
            <w:shd w:val="clear" w:color="auto" w:fill="F1F1F1"/>
            <w:tcMar>
              <w:top w:w="120" w:type="dxa"/>
              <w:left w:w="240" w:type="dxa"/>
              <w:bottom w:w="120" w:type="dxa"/>
              <w:right w:w="120" w:type="dxa"/>
            </w:tcMar>
            <w:hideMark/>
          </w:tcPr>
          <w:p w:rsidR="005A52FE" w:rsidRPr="005A52FE" w:rsidRDefault="00CA242B" w:rsidP="005A52FE">
            <w:hyperlink r:id="rId1726" w:history="1">
              <w:r w:rsidR="005A52FE" w:rsidRPr="005A52FE">
                <w:rPr>
                  <w:color w:val="0000FF"/>
                  <w:u w:val="single"/>
                </w:rPr>
                <w:t>:first-of-type</w:t>
              </w:r>
            </w:hyperlink>
          </w:p>
        </w:tc>
        <w:tc>
          <w:tcPr>
            <w:tcW w:w="1485" w:type="pct"/>
            <w:shd w:val="clear" w:color="auto" w:fill="F1F1F1"/>
            <w:tcMar>
              <w:top w:w="120" w:type="dxa"/>
              <w:left w:w="120" w:type="dxa"/>
              <w:bottom w:w="120" w:type="dxa"/>
              <w:right w:w="120" w:type="dxa"/>
            </w:tcMar>
            <w:hideMark/>
          </w:tcPr>
          <w:p w:rsidR="005A52FE" w:rsidRPr="005A52FE" w:rsidRDefault="005A52FE" w:rsidP="005A52FE">
            <w:r w:rsidRPr="005A52FE">
              <w:t>p:first-of-type</w:t>
            </w:r>
          </w:p>
        </w:tc>
        <w:tc>
          <w:tcPr>
            <w:tcW w:w="1682" w:type="pct"/>
            <w:shd w:val="clear" w:color="auto" w:fill="F1F1F1"/>
            <w:tcMar>
              <w:top w:w="120" w:type="dxa"/>
              <w:left w:w="120" w:type="dxa"/>
              <w:bottom w:w="120" w:type="dxa"/>
              <w:right w:w="120" w:type="dxa"/>
            </w:tcMar>
            <w:hideMark/>
          </w:tcPr>
          <w:p w:rsidR="005A52FE" w:rsidRPr="005A52FE" w:rsidRDefault="005A52FE" w:rsidP="005A52FE">
            <w:r w:rsidRPr="005A52FE">
              <w:t>Selects every &lt;p&gt; element that is the first &lt;p&gt; element of its parent</w:t>
            </w:r>
          </w:p>
        </w:tc>
        <w:tc>
          <w:tcPr>
            <w:tcW w:w="383" w:type="pct"/>
            <w:shd w:val="clear" w:color="auto" w:fill="F1F1F1"/>
            <w:tcMar>
              <w:top w:w="120" w:type="dxa"/>
              <w:left w:w="120" w:type="dxa"/>
              <w:bottom w:w="120" w:type="dxa"/>
              <w:right w:w="120" w:type="dxa"/>
            </w:tcMar>
            <w:hideMark/>
          </w:tcPr>
          <w:p w:rsidR="005A52FE" w:rsidRPr="005A52FE" w:rsidRDefault="005A52FE" w:rsidP="005A52FE">
            <w:r w:rsidRPr="005A52FE">
              <w:t>3</w:t>
            </w:r>
          </w:p>
        </w:tc>
      </w:tr>
      <w:tr w:rsidR="005A52FE" w:rsidRPr="005A52FE" w:rsidTr="005A52FE">
        <w:tc>
          <w:tcPr>
            <w:tcW w:w="1450" w:type="pct"/>
            <w:shd w:val="clear" w:color="auto" w:fill="FFFFFF"/>
            <w:tcMar>
              <w:top w:w="120" w:type="dxa"/>
              <w:left w:w="240" w:type="dxa"/>
              <w:bottom w:w="120" w:type="dxa"/>
              <w:right w:w="120" w:type="dxa"/>
            </w:tcMar>
            <w:hideMark/>
          </w:tcPr>
          <w:p w:rsidR="005A52FE" w:rsidRPr="005A52FE" w:rsidRDefault="00CA242B" w:rsidP="005A52FE">
            <w:hyperlink r:id="rId1727" w:history="1">
              <w:r w:rsidR="005A52FE" w:rsidRPr="005A52FE">
                <w:rPr>
                  <w:color w:val="0000FF"/>
                  <w:u w:val="single"/>
                </w:rPr>
                <w:t>:focus</w:t>
              </w:r>
            </w:hyperlink>
          </w:p>
        </w:tc>
        <w:tc>
          <w:tcPr>
            <w:tcW w:w="1485" w:type="pct"/>
            <w:shd w:val="clear" w:color="auto" w:fill="FFFFFF"/>
            <w:tcMar>
              <w:top w:w="120" w:type="dxa"/>
              <w:left w:w="120" w:type="dxa"/>
              <w:bottom w:w="120" w:type="dxa"/>
              <w:right w:w="120" w:type="dxa"/>
            </w:tcMar>
            <w:hideMark/>
          </w:tcPr>
          <w:p w:rsidR="005A52FE" w:rsidRPr="005A52FE" w:rsidRDefault="005A52FE" w:rsidP="005A52FE">
            <w:r w:rsidRPr="005A52FE">
              <w:t>input:focus</w:t>
            </w:r>
          </w:p>
        </w:tc>
        <w:tc>
          <w:tcPr>
            <w:tcW w:w="1682" w:type="pct"/>
            <w:shd w:val="clear" w:color="auto" w:fill="FFFFFF"/>
            <w:tcMar>
              <w:top w:w="120" w:type="dxa"/>
              <w:left w:w="120" w:type="dxa"/>
              <w:bottom w:w="120" w:type="dxa"/>
              <w:right w:w="120" w:type="dxa"/>
            </w:tcMar>
            <w:hideMark/>
          </w:tcPr>
          <w:p w:rsidR="005A52FE" w:rsidRPr="005A52FE" w:rsidRDefault="005A52FE" w:rsidP="005A52FE">
            <w:r w:rsidRPr="005A52FE">
              <w:t>Selects the input element which has focus</w:t>
            </w:r>
          </w:p>
        </w:tc>
        <w:tc>
          <w:tcPr>
            <w:tcW w:w="383" w:type="pct"/>
            <w:shd w:val="clear" w:color="auto" w:fill="FFFFFF"/>
            <w:tcMar>
              <w:top w:w="120" w:type="dxa"/>
              <w:left w:w="120" w:type="dxa"/>
              <w:bottom w:w="120" w:type="dxa"/>
              <w:right w:w="120" w:type="dxa"/>
            </w:tcMar>
            <w:hideMark/>
          </w:tcPr>
          <w:p w:rsidR="005A52FE" w:rsidRPr="005A52FE" w:rsidRDefault="005A52FE" w:rsidP="005A52FE">
            <w:r w:rsidRPr="005A52FE">
              <w:t>2</w:t>
            </w:r>
          </w:p>
        </w:tc>
      </w:tr>
      <w:tr w:rsidR="005A52FE" w:rsidRPr="005A52FE" w:rsidTr="005A52FE">
        <w:tc>
          <w:tcPr>
            <w:tcW w:w="1450" w:type="pct"/>
            <w:shd w:val="clear" w:color="auto" w:fill="F1F1F1"/>
            <w:tcMar>
              <w:top w:w="120" w:type="dxa"/>
              <w:left w:w="240" w:type="dxa"/>
              <w:bottom w:w="120" w:type="dxa"/>
              <w:right w:w="120" w:type="dxa"/>
            </w:tcMar>
            <w:hideMark/>
          </w:tcPr>
          <w:p w:rsidR="005A52FE" w:rsidRPr="005A52FE" w:rsidRDefault="00CA242B" w:rsidP="005A52FE">
            <w:hyperlink r:id="rId1728" w:history="1">
              <w:r w:rsidR="005A52FE" w:rsidRPr="005A52FE">
                <w:rPr>
                  <w:color w:val="0000FF"/>
                  <w:u w:val="single"/>
                </w:rPr>
                <w:t>:hover</w:t>
              </w:r>
            </w:hyperlink>
          </w:p>
        </w:tc>
        <w:tc>
          <w:tcPr>
            <w:tcW w:w="1485" w:type="pct"/>
            <w:shd w:val="clear" w:color="auto" w:fill="F1F1F1"/>
            <w:tcMar>
              <w:top w:w="120" w:type="dxa"/>
              <w:left w:w="120" w:type="dxa"/>
              <w:bottom w:w="120" w:type="dxa"/>
              <w:right w:w="120" w:type="dxa"/>
            </w:tcMar>
            <w:hideMark/>
          </w:tcPr>
          <w:p w:rsidR="005A52FE" w:rsidRPr="005A52FE" w:rsidRDefault="005A52FE" w:rsidP="005A52FE">
            <w:r w:rsidRPr="005A52FE">
              <w:t>a:hover</w:t>
            </w:r>
          </w:p>
        </w:tc>
        <w:tc>
          <w:tcPr>
            <w:tcW w:w="1682" w:type="pct"/>
            <w:shd w:val="clear" w:color="auto" w:fill="F1F1F1"/>
            <w:tcMar>
              <w:top w:w="120" w:type="dxa"/>
              <w:left w:w="120" w:type="dxa"/>
              <w:bottom w:w="120" w:type="dxa"/>
              <w:right w:w="120" w:type="dxa"/>
            </w:tcMar>
            <w:hideMark/>
          </w:tcPr>
          <w:p w:rsidR="005A52FE" w:rsidRPr="005A52FE" w:rsidRDefault="005A52FE" w:rsidP="005A52FE">
            <w:r w:rsidRPr="005A52FE">
              <w:t>Selects links on mouse over</w:t>
            </w:r>
          </w:p>
        </w:tc>
        <w:tc>
          <w:tcPr>
            <w:tcW w:w="383" w:type="pct"/>
            <w:shd w:val="clear" w:color="auto" w:fill="F1F1F1"/>
            <w:tcMar>
              <w:top w:w="120" w:type="dxa"/>
              <w:left w:w="120" w:type="dxa"/>
              <w:bottom w:w="120" w:type="dxa"/>
              <w:right w:w="120" w:type="dxa"/>
            </w:tcMar>
            <w:hideMark/>
          </w:tcPr>
          <w:p w:rsidR="005A52FE" w:rsidRPr="005A52FE" w:rsidRDefault="005A52FE" w:rsidP="005A52FE">
            <w:r w:rsidRPr="005A52FE">
              <w:t>1</w:t>
            </w:r>
          </w:p>
        </w:tc>
      </w:tr>
      <w:tr w:rsidR="005A52FE" w:rsidRPr="005A52FE" w:rsidTr="005A52FE">
        <w:tc>
          <w:tcPr>
            <w:tcW w:w="1450" w:type="pct"/>
            <w:shd w:val="clear" w:color="auto" w:fill="FFFFFF"/>
            <w:tcMar>
              <w:top w:w="120" w:type="dxa"/>
              <w:left w:w="240" w:type="dxa"/>
              <w:bottom w:w="120" w:type="dxa"/>
              <w:right w:w="120" w:type="dxa"/>
            </w:tcMar>
            <w:hideMark/>
          </w:tcPr>
          <w:p w:rsidR="005A52FE" w:rsidRPr="005A52FE" w:rsidRDefault="00CA242B" w:rsidP="005A52FE">
            <w:hyperlink r:id="rId1729" w:history="1">
              <w:r w:rsidR="005A52FE" w:rsidRPr="005A52FE">
                <w:rPr>
                  <w:color w:val="0000FF"/>
                  <w:u w:val="single"/>
                </w:rPr>
                <w:t>:in-range</w:t>
              </w:r>
            </w:hyperlink>
          </w:p>
        </w:tc>
        <w:tc>
          <w:tcPr>
            <w:tcW w:w="1485" w:type="pct"/>
            <w:shd w:val="clear" w:color="auto" w:fill="FFFFFF"/>
            <w:tcMar>
              <w:top w:w="120" w:type="dxa"/>
              <w:left w:w="120" w:type="dxa"/>
              <w:bottom w:w="120" w:type="dxa"/>
              <w:right w:w="120" w:type="dxa"/>
            </w:tcMar>
            <w:hideMark/>
          </w:tcPr>
          <w:p w:rsidR="005A52FE" w:rsidRPr="005A52FE" w:rsidRDefault="005A52FE" w:rsidP="005A52FE">
            <w:r w:rsidRPr="005A52FE">
              <w:t>input:in-range</w:t>
            </w:r>
          </w:p>
        </w:tc>
        <w:tc>
          <w:tcPr>
            <w:tcW w:w="1682" w:type="pct"/>
            <w:shd w:val="clear" w:color="auto" w:fill="FFFFFF"/>
            <w:tcMar>
              <w:top w:w="120" w:type="dxa"/>
              <w:left w:w="120" w:type="dxa"/>
              <w:bottom w:w="120" w:type="dxa"/>
              <w:right w:w="120" w:type="dxa"/>
            </w:tcMar>
            <w:hideMark/>
          </w:tcPr>
          <w:p w:rsidR="005A52FE" w:rsidRPr="005A52FE" w:rsidRDefault="005A52FE" w:rsidP="005A52FE">
            <w:r w:rsidRPr="005A52FE">
              <w:t>Selects input elements with a value within a specified range</w:t>
            </w:r>
          </w:p>
        </w:tc>
        <w:tc>
          <w:tcPr>
            <w:tcW w:w="383" w:type="pct"/>
            <w:shd w:val="clear" w:color="auto" w:fill="FFFFFF"/>
            <w:tcMar>
              <w:top w:w="120" w:type="dxa"/>
              <w:left w:w="120" w:type="dxa"/>
              <w:bottom w:w="120" w:type="dxa"/>
              <w:right w:w="120" w:type="dxa"/>
            </w:tcMar>
            <w:hideMark/>
          </w:tcPr>
          <w:p w:rsidR="005A52FE" w:rsidRPr="005A52FE" w:rsidRDefault="005A52FE" w:rsidP="005A52FE">
            <w:r w:rsidRPr="005A52FE">
              <w:t>3</w:t>
            </w:r>
          </w:p>
        </w:tc>
      </w:tr>
      <w:tr w:rsidR="005A52FE" w:rsidRPr="005A52FE" w:rsidTr="005A52FE">
        <w:tc>
          <w:tcPr>
            <w:tcW w:w="1450" w:type="pct"/>
            <w:shd w:val="clear" w:color="auto" w:fill="F1F1F1"/>
            <w:tcMar>
              <w:top w:w="120" w:type="dxa"/>
              <w:left w:w="240" w:type="dxa"/>
              <w:bottom w:w="120" w:type="dxa"/>
              <w:right w:w="120" w:type="dxa"/>
            </w:tcMar>
            <w:hideMark/>
          </w:tcPr>
          <w:p w:rsidR="005A52FE" w:rsidRPr="005A52FE" w:rsidRDefault="00CA242B" w:rsidP="005A52FE">
            <w:hyperlink r:id="rId1730" w:history="1">
              <w:r w:rsidR="005A52FE" w:rsidRPr="005A52FE">
                <w:rPr>
                  <w:color w:val="0000FF"/>
                  <w:u w:val="single"/>
                </w:rPr>
                <w:t>:invalid</w:t>
              </w:r>
            </w:hyperlink>
          </w:p>
        </w:tc>
        <w:tc>
          <w:tcPr>
            <w:tcW w:w="1485" w:type="pct"/>
            <w:shd w:val="clear" w:color="auto" w:fill="F1F1F1"/>
            <w:tcMar>
              <w:top w:w="120" w:type="dxa"/>
              <w:left w:w="120" w:type="dxa"/>
              <w:bottom w:w="120" w:type="dxa"/>
              <w:right w:w="120" w:type="dxa"/>
            </w:tcMar>
            <w:hideMark/>
          </w:tcPr>
          <w:p w:rsidR="005A52FE" w:rsidRPr="005A52FE" w:rsidRDefault="005A52FE" w:rsidP="005A52FE">
            <w:r w:rsidRPr="005A52FE">
              <w:t>input:invalid</w:t>
            </w:r>
          </w:p>
        </w:tc>
        <w:tc>
          <w:tcPr>
            <w:tcW w:w="1682" w:type="pct"/>
            <w:shd w:val="clear" w:color="auto" w:fill="F1F1F1"/>
            <w:tcMar>
              <w:top w:w="120" w:type="dxa"/>
              <w:left w:w="120" w:type="dxa"/>
              <w:bottom w:w="120" w:type="dxa"/>
              <w:right w:w="120" w:type="dxa"/>
            </w:tcMar>
            <w:hideMark/>
          </w:tcPr>
          <w:p w:rsidR="005A52FE" w:rsidRPr="005A52FE" w:rsidRDefault="005A52FE" w:rsidP="005A52FE">
            <w:r w:rsidRPr="005A52FE">
              <w:t>Selects all input elements with an invalid value</w:t>
            </w:r>
          </w:p>
        </w:tc>
        <w:tc>
          <w:tcPr>
            <w:tcW w:w="383" w:type="pct"/>
            <w:shd w:val="clear" w:color="auto" w:fill="F1F1F1"/>
            <w:tcMar>
              <w:top w:w="120" w:type="dxa"/>
              <w:left w:w="120" w:type="dxa"/>
              <w:bottom w:w="120" w:type="dxa"/>
              <w:right w:w="120" w:type="dxa"/>
            </w:tcMar>
            <w:hideMark/>
          </w:tcPr>
          <w:p w:rsidR="005A52FE" w:rsidRPr="005A52FE" w:rsidRDefault="005A52FE" w:rsidP="005A52FE">
            <w:r w:rsidRPr="005A52FE">
              <w:t>3</w:t>
            </w:r>
          </w:p>
        </w:tc>
      </w:tr>
      <w:tr w:rsidR="005A52FE" w:rsidRPr="005A52FE" w:rsidTr="005A52FE">
        <w:tc>
          <w:tcPr>
            <w:tcW w:w="1450" w:type="pct"/>
            <w:shd w:val="clear" w:color="auto" w:fill="FFFFFF"/>
            <w:tcMar>
              <w:top w:w="120" w:type="dxa"/>
              <w:left w:w="240" w:type="dxa"/>
              <w:bottom w:w="120" w:type="dxa"/>
              <w:right w:w="120" w:type="dxa"/>
            </w:tcMar>
            <w:hideMark/>
          </w:tcPr>
          <w:p w:rsidR="005A52FE" w:rsidRPr="005A52FE" w:rsidRDefault="00CA242B" w:rsidP="005A52FE">
            <w:hyperlink r:id="rId1731" w:history="1">
              <w:r w:rsidR="005A52FE" w:rsidRPr="005A52FE">
                <w:rPr>
                  <w:color w:val="0000FF"/>
                  <w:u w:val="single"/>
                </w:rPr>
                <w:t>:lang(</w:t>
              </w:r>
              <w:r w:rsidR="005A52FE" w:rsidRPr="005A52FE">
                <w:rPr>
                  <w:i/>
                  <w:iCs/>
                  <w:color w:val="0000FF"/>
                  <w:u w:val="single"/>
                </w:rPr>
                <w:t>language</w:t>
              </w:r>
              <w:r w:rsidR="005A52FE" w:rsidRPr="005A52FE">
                <w:rPr>
                  <w:color w:val="0000FF"/>
                  <w:u w:val="single"/>
                </w:rPr>
                <w:t>)</w:t>
              </w:r>
            </w:hyperlink>
          </w:p>
        </w:tc>
        <w:tc>
          <w:tcPr>
            <w:tcW w:w="1485" w:type="pct"/>
            <w:shd w:val="clear" w:color="auto" w:fill="FFFFFF"/>
            <w:tcMar>
              <w:top w:w="120" w:type="dxa"/>
              <w:left w:w="120" w:type="dxa"/>
              <w:bottom w:w="120" w:type="dxa"/>
              <w:right w:w="120" w:type="dxa"/>
            </w:tcMar>
            <w:hideMark/>
          </w:tcPr>
          <w:p w:rsidR="005A52FE" w:rsidRPr="005A52FE" w:rsidRDefault="005A52FE" w:rsidP="005A52FE">
            <w:r w:rsidRPr="005A52FE">
              <w:t>p:lang(it)</w:t>
            </w:r>
          </w:p>
        </w:tc>
        <w:tc>
          <w:tcPr>
            <w:tcW w:w="1682" w:type="pct"/>
            <w:shd w:val="clear" w:color="auto" w:fill="FFFFFF"/>
            <w:tcMar>
              <w:top w:w="120" w:type="dxa"/>
              <w:left w:w="120" w:type="dxa"/>
              <w:bottom w:w="120" w:type="dxa"/>
              <w:right w:w="120" w:type="dxa"/>
            </w:tcMar>
            <w:hideMark/>
          </w:tcPr>
          <w:p w:rsidR="005A52FE" w:rsidRPr="005A52FE" w:rsidRDefault="005A52FE" w:rsidP="005A52FE">
            <w:r w:rsidRPr="005A52FE">
              <w:t>Selects every &lt;p&gt; element with a lang attribute equal to "it" (Italian)</w:t>
            </w:r>
          </w:p>
        </w:tc>
        <w:tc>
          <w:tcPr>
            <w:tcW w:w="383" w:type="pct"/>
            <w:shd w:val="clear" w:color="auto" w:fill="FFFFFF"/>
            <w:tcMar>
              <w:top w:w="120" w:type="dxa"/>
              <w:left w:w="120" w:type="dxa"/>
              <w:bottom w:w="120" w:type="dxa"/>
              <w:right w:w="120" w:type="dxa"/>
            </w:tcMar>
            <w:hideMark/>
          </w:tcPr>
          <w:p w:rsidR="005A52FE" w:rsidRPr="005A52FE" w:rsidRDefault="005A52FE" w:rsidP="005A52FE">
            <w:r w:rsidRPr="005A52FE">
              <w:t>2</w:t>
            </w:r>
          </w:p>
        </w:tc>
      </w:tr>
      <w:tr w:rsidR="005A52FE" w:rsidRPr="005A52FE" w:rsidTr="005A52FE">
        <w:tc>
          <w:tcPr>
            <w:tcW w:w="1450" w:type="pct"/>
            <w:shd w:val="clear" w:color="auto" w:fill="F1F1F1"/>
            <w:tcMar>
              <w:top w:w="120" w:type="dxa"/>
              <w:left w:w="240" w:type="dxa"/>
              <w:bottom w:w="120" w:type="dxa"/>
              <w:right w:w="120" w:type="dxa"/>
            </w:tcMar>
            <w:hideMark/>
          </w:tcPr>
          <w:p w:rsidR="005A52FE" w:rsidRPr="005A52FE" w:rsidRDefault="00CA242B" w:rsidP="005A52FE">
            <w:hyperlink r:id="rId1732" w:history="1">
              <w:r w:rsidR="005A52FE" w:rsidRPr="005A52FE">
                <w:rPr>
                  <w:color w:val="0000FF"/>
                  <w:u w:val="single"/>
                </w:rPr>
                <w:t>:last-child</w:t>
              </w:r>
            </w:hyperlink>
          </w:p>
        </w:tc>
        <w:tc>
          <w:tcPr>
            <w:tcW w:w="1485" w:type="pct"/>
            <w:shd w:val="clear" w:color="auto" w:fill="F1F1F1"/>
            <w:tcMar>
              <w:top w:w="120" w:type="dxa"/>
              <w:left w:w="120" w:type="dxa"/>
              <w:bottom w:w="120" w:type="dxa"/>
              <w:right w:w="120" w:type="dxa"/>
            </w:tcMar>
            <w:hideMark/>
          </w:tcPr>
          <w:p w:rsidR="005A52FE" w:rsidRPr="005A52FE" w:rsidRDefault="005A52FE" w:rsidP="005A52FE">
            <w:r w:rsidRPr="005A52FE">
              <w:t>p:last-child</w:t>
            </w:r>
          </w:p>
        </w:tc>
        <w:tc>
          <w:tcPr>
            <w:tcW w:w="1682" w:type="pct"/>
            <w:shd w:val="clear" w:color="auto" w:fill="F1F1F1"/>
            <w:tcMar>
              <w:top w:w="120" w:type="dxa"/>
              <w:left w:w="120" w:type="dxa"/>
              <w:bottom w:w="120" w:type="dxa"/>
              <w:right w:w="120" w:type="dxa"/>
            </w:tcMar>
            <w:hideMark/>
          </w:tcPr>
          <w:p w:rsidR="005A52FE" w:rsidRPr="005A52FE" w:rsidRDefault="005A52FE" w:rsidP="005A52FE">
            <w:r w:rsidRPr="005A52FE">
              <w:t>Selects every &lt;p&gt; element that is the last child of its parent</w:t>
            </w:r>
          </w:p>
        </w:tc>
        <w:tc>
          <w:tcPr>
            <w:tcW w:w="383" w:type="pct"/>
            <w:shd w:val="clear" w:color="auto" w:fill="F1F1F1"/>
            <w:tcMar>
              <w:top w:w="120" w:type="dxa"/>
              <w:left w:w="120" w:type="dxa"/>
              <w:bottom w:w="120" w:type="dxa"/>
              <w:right w:w="120" w:type="dxa"/>
            </w:tcMar>
            <w:hideMark/>
          </w:tcPr>
          <w:p w:rsidR="005A52FE" w:rsidRPr="005A52FE" w:rsidRDefault="005A52FE" w:rsidP="005A52FE">
            <w:r w:rsidRPr="005A52FE">
              <w:t>3</w:t>
            </w:r>
          </w:p>
        </w:tc>
      </w:tr>
      <w:tr w:rsidR="005A52FE" w:rsidRPr="005A52FE" w:rsidTr="005A52FE">
        <w:tc>
          <w:tcPr>
            <w:tcW w:w="1450" w:type="pct"/>
            <w:shd w:val="clear" w:color="auto" w:fill="FFFFFF"/>
            <w:tcMar>
              <w:top w:w="120" w:type="dxa"/>
              <w:left w:w="240" w:type="dxa"/>
              <w:bottom w:w="120" w:type="dxa"/>
              <w:right w:w="120" w:type="dxa"/>
            </w:tcMar>
            <w:hideMark/>
          </w:tcPr>
          <w:p w:rsidR="005A52FE" w:rsidRPr="005A52FE" w:rsidRDefault="00CA242B" w:rsidP="005A52FE">
            <w:hyperlink r:id="rId1733" w:history="1">
              <w:r w:rsidR="005A52FE" w:rsidRPr="005A52FE">
                <w:rPr>
                  <w:color w:val="0000FF"/>
                  <w:u w:val="single"/>
                </w:rPr>
                <w:t>:last-of-type</w:t>
              </w:r>
            </w:hyperlink>
          </w:p>
        </w:tc>
        <w:tc>
          <w:tcPr>
            <w:tcW w:w="1485" w:type="pct"/>
            <w:shd w:val="clear" w:color="auto" w:fill="FFFFFF"/>
            <w:tcMar>
              <w:top w:w="120" w:type="dxa"/>
              <w:left w:w="120" w:type="dxa"/>
              <w:bottom w:w="120" w:type="dxa"/>
              <w:right w:w="120" w:type="dxa"/>
            </w:tcMar>
            <w:hideMark/>
          </w:tcPr>
          <w:p w:rsidR="005A52FE" w:rsidRPr="005A52FE" w:rsidRDefault="005A52FE" w:rsidP="005A52FE">
            <w:r w:rsidRPr="005A52FE">
              <w:t>p:last-of-type</w:t>
            </w:r>
          </w:p>
        </w:tc>
        <w:tc>
          <w:tcPr>
            <w:tcW w:w="1682" w:type="pct"/>
            <w:shd w:val="clear" w:color="auto" w:fill="FFFFFF"/>
            <w:tcMar>
              <w:top w:w="120" w:type="dxa"/>
              <w:left w:w="120" w:type="dxa"/>
              <w:bottom w:w="120" w:type="dxa"/>
              <w:right w:w="120" w:type="dxa"/>
            </w:tcMar>
            <w:hideMark/>
          </w:tcPr>
          <w:p w:rsidR="005A52FE" w:rsidRPr="005A52FE" w:rsidRDefault="005A52FE" w:rsidP="005A52FE">
            <w:r w:rsidRPr="005A52FE">
              <w:t>Selects every &lt;p&gt; element that is the last &lt;p&gt; element of its parent</w:t>
            </w:r>
          </w:p>
        </w:tc>
        <w:tc>
          <w:tcPr>
            <w:tcW w:w="383" w:type="pct"/>
            <w:shd w:val="clear" w:color="auto" w:fill="FFFFFF"/>
            <w:tcMar>
              <w:top w:w="120" w:type="dxa"/>
              <w:left w:w="120" w:type="dxa"/>
              <w:bottom w:w="120" w:type="dxa"/>
              <w:right w:w="120" w:type="dxa"/>
            </w:tcMar>
            <w:hideMark/>
          </w:tcPr>
          <w:p w:rsidR="005A52FE" w:rsidRPr="005A52FE" w:rsidRDefault="005A52FE" w:rsidP="005A52FE">
            <w:r w:rsidRPr="005A52FE">
              <w:t>3</w:t>
            </w:r>
          </w:p>
        </w:tc>
      </w:tr>
      <w:tr w:rsidR="005A52FE" w:rsidRPr="005A52FE" w:rsidTr="005A52FE">
        <w:tc>
          <w:tcPr>
            <w:tcW w:w="1450" w:type="pct"/>
            <w:shd w:val="clear" w:color="auto" w:fill="F1F1F1"/>
            <w:tcMar>
              <w:top w:w="120" w:type="dxa"/>
              <w:left w:w="240" w:type="dxa"/>
              <w:bottom w:w="120" w:type="dxa"/>
              <w:right w:w="120" w:type="dxa"/>
            </w:tcMar>
            <w:hideMark/>
          </w:tcPr>
          <w:p w:rsidR="005A52FE" w:rsidRPr="005A52FE" w:rsidRDefault="00CA242B" w:rsidP="005A52FE">
            <w:hyperlink r:id="rId1734" w:history="1">
              <w:r w:rsidR="005A52FE" w:rsidRPr="005A52FE">
                <w:rPr>
                  <w:color w:val="0000FF"/>
                  <w:u w:val="single"/>
                </w:rPr>
                <w:t>:link</w:t>
              </w:r>
            </w:hyperlink>
          </w:p>
        </w:tc>
        <w:tc>
          <w:tcPr>
            <w:tcW w:w="1485" w:type="pct"/>
            <w:shd w:val="clear" w:color="auto" w:fill="F1F1F1"/>
            <w:tcMar>
              <w:top w:w="120" w:type="dxa"/>
              <w:left w:w="120" w:type="dxa"/>
              <w:bottom w:w="120" w:type="dxa"/>
              <w:right w:w="120" w:type="dxa"/>
            </w:tcMar>
            <w:hideMark/>
          </w:tcPr>
          <w:p w:rsidR="005A52FE" w:rsidRPr="005A52FE" w:rsidRDefault="005A52FE" w:rsidP="005A52FE">
            <w:r w:rsidRPr="005A52FE">
              <w:t>a:link</w:t>
            </w:r>
          </w:p>
        </w:tc>
        <w:tc>
          <w:tcPr>
            <w:tcW w:w="1682" w:type="pct"/>
            <w:shd w:val="clear" w:color="auto" w:fill="F1F1F1"/>
            <w:tcMar>
              <w:top w:w="120" w:type="dxa"/>
              <w:left w:w="120" w:type="dxa"/>
              <w:bottom w:w="120" w:type="dxa"/>
              <w:right w:w="120" w:type="dxa"/>
            </w:tcMar>
            <w:hideMark/>
          </w:tcPr>
          <w:p w:rsidR="005A52FE" w:rsidRPr="005A52FE" w:rsidRDefault="005A52FE" w:rsidP="005A52FE">
            <w:r w:rsidRPr="005A52FE">
              <w:t>Selects all unvisited links</w:t>
            </w:r>
          </w:p>
        </w:tc>
        <w:tc>
          <w:tcPr>
            <w:tcW w:w="383" w:type="pct"/>
            <w:shd w:val="clear" w:color="auto" w:fill="F1F1F1"/>
            <w:tcMar>
              <w:top w:w="120" w:type="dxa"/>
              <w:left w:w="120" w:type="dxa"/>
              <w:bottom w:w="120" w:type="dxa"/>
              <w:right w:w="120" w:type="dxa"/>
            </w:tcMar>
            <w:hideMark/>
          </w:tcPr>
          <w:p w:rsidR="005A52FE" w:rsidRPr="005A52FE" w:rsidRDefault="005A52FE" w:rsidP="005A52FE">
            <w:r w:rsidRPr="005A52FE">
              <w:t>1</w:t>
            </w:r>
          </w:p>
        </w:tc>
      </w:tr>
      <w:tr w:rsidR="005A52FE" w:rsidRPr="005A52FE" w:rsidTr="005A52FE">
        <w:tc>
          <w:tcPr>
            <w:tcW w:w="1450" w:type="pct"/>
            <w:shd w:val="clear" w:color="auto" w:fill="FFFFFF"/>
            <w:tcMar>
              <w:top w:w="120" w:type="dxa"/>
              <w:left w:w="240" w:type="dxa"/>
              <w:bottom w:w="120" w:type="dxa"/>
              <w:right w:w="120" w:type="dxa"/>
            </w:tcMar>
            <w:hideMark/>
          </w:tcPr>
          <w:p w:rsidR="005A52FE" w:rsidRPr="005A52FE" w:rsidRDefault="00CA242B" w:rsidP="005A52FE">
            <w:hyperlink r:id="rId1735" w:history="1">
              <w:r w:rsidR="005A52FE" w:rsidRPr="005A52FE">
                <w:rPr>
                  <w:color w:val="0000FF"/>
                  <w:u w:val="single"/>
                </w:rPr>
                <w:t>:not(</w:t>
              </w:r>
              <w:r w:rsidR="005A52FE" w:rsidRPr="005A52FE">
                <w:rPr>
                  <w:i/>
                  <w:iCs/>
                  <w:color w:val="0000FF"/>
                  <w:u w:val="single"/>
                </w:rPr>
                <w:t>selector</w:t>
              </w:r>
              <w:r w:rsidR="005A52FE" w:rsidRPr="005A52FE">
                <w:rPr>
                  <w:color w:val="0000FF"/>
                  <w:u w:val="single"/>
                </w:rPr>
                <w:t>)</w:t>
              </w:r>
            </w:hyperlink>
          </w:p>
        </w:tc>
        <w:tc>
          <w:tcPr>
            <w:tcW w:w="1485" w:type="pct"/>
            <w:shd w:val="clear" w:color="auto" w:fill="FFFFFF"/>
            <w:tcMar>
              <w:top w:w="120" w:type="dxa"/>
              <w:left w:w="120" w:type="dxa"/>
              <w:bottom w:w="120" w:type="dxa"/>
              <w:right w:w="120" w:type="dxa"/>
            </w:tcMar>
            <w:hideMark/>
          </w:tcPr>
          <w:p w:rsidR="005A52FE" w:rsidRPr="005A52FE" w:rsidRDefault="005A52FE" w:rsidP="005A52FE">
            <w:r w:rsidRPr="005A52FE">
              <w:t>:not(p)</w:t>
            </w:r>
          </w:p>
        </w:tc>
        <w:tc>
          <w:tcPr>
            <w:tcW w:w="1682" w:type="pct"/>
            <w:shd w:val="clear" w:color="auto" w:fill="FFFFFF"/>
            <w:tcMar>
              <w:top w:w="120" w:type="dxa"/>
              <w:left w:w="120" w:type="dxa"/>
              <w:bottom w:w="120" w:type="dxa"/>
              <w:right w:w="120" w:type="dxa"/>
            </w:tcMar>
            <w:hideMark/>
          </w:tcPr>
          <w:p w:rsidR="005A52FE" w:rsidRPr="005A52FE" w:rsidRDefault="005A52FE" w:rsidP="005A52FE">
            <w:r w:rsidRPr="005A52FE">
              <w:t>Selects every element that is not a &lt;p&gt; element</w:t>
            </w:r>
          </w:p>
        </w:tc>
        <w:tc>
          <w:tcPr>
            <w:tcW w:w="383" w:type="pct"/>
            <w:shd w:val="clear" w:color="auto" w:fill="FFFFFF"/>
            <w:tcMar>
              <w:top w:w="120" w:type="dxa"/>
              <w:left w:w="120" w:type="dxa"/>
              <w:bottom w:w="120" w:type="dxa"/>
              <w:right w:w="120" w:type="dxa"/>
            </w:tcMar>
            <w:hideMark/>
          </w:tcPr>
          <w:p w:rsidR="005A52FE" w:rsidRPr="005A52FE" w:rsidRDefault="005A52FE" w:rsidP="005A52FE">
            <w:r w:rsidRPr="005A52FE">
              <w:t>3</w:t>
            </w:r>
          </w:p>
        </w:tc>
      </w:tr>
      <w:tr w:rsidR="005A52FE" w:rsidRPr="005A52FE" w:rsidTr="005A52FE">
        <w:tc>
          <w:tcPr>
            <w:tcW w:w="1450" w:type="pct"/>
            <w:shd w:val="clear" w:color="auto" w:fill="F1F1F1"/>
            <w:tcMar>
              <w:top w:w="120" w:type="dxa"/>
              <w:left w:w="240" w:type="dxa"/>
              <w:bottom w:w="120" w:type="dxa"/>
              <w:right w:w="120" w:type="dxa"/>
            </w:tcMar>
            <w:hideMark/>
          </w:tcPr>
          <w:p w:rsidR="005A52FE" w:rsidRPr="005A52FE" w:rsidRDefault="00CA242B" w:rsidP="005A52FE">
            <w:hyperlink r:id="rId1736" w:history="1">
              <w:r w:rsidR="005A52FE" w:rsidRPr="005A52FE">
                <w:rPr>
                  <w:color w:val="0000FF"/>
                  <w:u w:val="single"/>
                </w:rPr>
                <w:t>:nth-child(</w:t>
              </w:r>
              <w:r w:rsidR="005A52FE" w:rsidRPr="005A52FE">
                <w:rPr>
                  <w:i/>
                  <w:iCs/>
                  <w:color w:val="0000FF"/>
                  <w:u w:val="single"/>
                </w:rPr>
                <w:t>n</w:t>
              </w:r>
              <w:r w:rsidR="005A52FE" w:rsidRPr="005A52FE">
                <w:rPr>
                  <w:color w:val="0000FF"/>
                  <w:u w:val="single"/>
                </w:rPr>
                <w:t>)</w:t>
              </w:r>
            </w:hyperlink>
          </w:p>
        </w:tc>
        <w:tc>
          <w:tcPr>
            <w:tcW w:w="1485" w:type="pct"/>
            <w:shd w:val="clear" w:color="auto" w:fill="F1F1F1"/>
            <w:tcMar>
              <w:top w:w="120" w:type="dxa"/>
              <w:left w:w="120" w:type="dxa"/>
              <w:bottom w:w="120" w:type="dxa"/>
              <w:right w:w="120" w:type="dxa"/>
            </w:tcMar>
            <w:hideMark/>
          </w:tcPr>
          <w:p w:rsidR="005A52FE" w:rsidRPr="005A52FE" w:rsidRDefault="005A52FE" w:rsidP="005A52FE">
            <w:r w:rsidRPr="005A52FE">
              <w:t>p:nth-child(2)</w:t>
            </w:r>
          </w:p>
        </w:tc>
        <w:tc>
          <w:tcPr>
            <w:tcW w:w="1682" w:type="pct"/>
            <w:shd w:val="clear" w:color="auto" w:fill="F1F1F1"/>
            <w:tcMar>
              <w:top w:w="120" w:type="dxa"/>
              <w:left w:w="120" w:type="dxa"/>
              <w:bottom w:w="120" w:type="dxa"/>
              <w:right w:w="120" w:type="dxa"/>
            </w:tcMar>
            <w:hideMark/>
          </w:tcPr>
          <w:p w:rsidR="005A52FE" w:rsidRPr="005A52FE" w:rsidRDefault="005A52FE" w:rsidP="005A52FE">
            <w:r w:rsidRPr="005A52FE">
              <w:t>Selects every &lt;p&gt; element that is the second child of its parent</w:t>
            </w:r>
          </w:p>
        </w:tc>
        <w:tc>
          <w:tcPr>
            <w:tcW w:w="383" w:type="pct"/>
            <w:shd w:val="clear" w:color="auto" w:fill="F1F1F1"/>
            <w:tcMar>
              <w:top w:w="120" w:type="dxa"/>
              <w:left w:w="120" w:type="dxa"/>
              <w:bottom w:w="120" w:type="dxa"/>
              <w:right w:w="120" w:type="dxa"/>
            </w:tcMar>
            <w:hideMark/>
          </w:tcPr>
          <w:p w:rsidR="005A52FE" w:rsidRPr="005A52FE" w:rsidRDefault="005A52FE" w:rsidP="005A52FE">
            <w:r w:rsidRPr="005A52FE">
              <w:t>3</w:t>
            </w:r>
          </w:p>
        </w:tc>
      </w:tr>
      <w:tr w:rsidR="005A52FE" w:rsidRPr="005A52FE" w:rsidTr="005A52FE">
        <w:tc>
          <w:tcPr>
            <w:tcW w:w="1450" w:type="pct"/>
            <w:shd w:val="clear" w:color="auto" w:fill="FFFFFF"/>
            <w:tcMar>
              <w:top w:w="120" w:type="dxa"/>
              <w:left w:w="240" w:type="dxa"/>
              <w:bottom w:w="120" w:type="dxa"/>
              <w:right w:w="120" w:type="dxa"/>
            </w:tcMar>
            <w:hideMark/>
          </w:tcPr>
          <w:p w:rsidR="005A52FE" w:rsidRPr="005A52FE" w:rsidRDefault="00CA242B" w:rsidP="005A52FE">
            <w:hyperlink r:id="rId1737" w:history="1">
              <w:r w:rsidR="005A52FE" w:rsidRPr="005A52FE">
                <w:rPr>
                  <w:color w:val="0000FF"/>
                  <w:u w:val="single"/>
                </w:rPr>
                <w:t>:nth-last-child(</w:t>
              </w:r>
              <w:r w:rsidR="005A52FE" w:rsidRPr="005A52FE">
                <w:rPr>
                  <w:i/>
                  <w:iCs/>
                  <w:color w:val="0000FF"/>
                  <w:u w:val="single"/>
                </w:rPr>
                <w:t>n</w:t>
              </w:r>
              <w:r w:rsidR="005A52FE" w:rsidRPr="005A52FE">
                <w:rPr>
                  <w:color w:val="0000FF"/>
                  <w:u w:val="single"/>
                </w:rPr>
                <w:t>)</w:t>
              </w:r>
            </w:hyperlink>
          </w:p>
        </w:tc>
        <w:tc>
          <w:tcPr>
            <w:tcW w:w="1485" w:type="pct"/>
            <w:shd w:val="clear" w:color="auto" w:fill="FFFFFF"/>
            <w:tcMar>
              <w:top w:w="120" w:type="dxa"/>
              <w:left w:w="120" w:type="dxa"/>
              <w:bottom w:w="120" w:type="dxa"/>
              <w:right w:w="120" w:type="dxa"/>
            </w:tcMar>
            <w:hideMark/>
          </w:tcPr>
          <w:p w:rsidR="005A52FE" w:rsidRPr="005A52FE" w:rsidRDefault="005A52FE" w:rsidP="005A52FE">
            <w:r w:rsidRPr="005A52FE">
              <w:t>p:nth-last-child(2)</w:t>
            </w:r>
          </w:p>
        </w:tc>
        <w:tc>
          <w:tcPr>
            <w:tcW w:w="1682" w:type="pct"/>
            <w:shd w:val="clear" w:color="auto" w:fill="FFFFFF"/>
            <w:tcMar>
              <w:top w:w="120" w:type="dxa"/>
              <w:left w:w="120" w:type="dxa"/>
              <w:bottom w:w="120" w:type="dxa"/>
              <w:right w:w="120" w:type="dxa"/>
            </w:tcMar>
            <w:hideMark/>
          </w:tcPr>
          <w:p w:rsidR="005A52FE" w:rsidRPr="005A52FE" w:rsidRDefault="005A52FE" w:rsidP="005A52FE">
            <w:r w:rsidRPr="005A52FE">
              <w:t>Selects every &lt;p&gt; element that is the second child of its parent, counting from the last child</w:t>
            </w:r>
          </w:p>
        </w:tc>
        <w:tc>
          <w:tcPr>
            <w:tcW w:w="383" w:type="pct"/>
            <w:shd w:val="clear" w:color="auto" w:fill="FFFFFF"/>
            <w:tcMar>
              <w:top w:w="120" w:type="dxa"/>
              <w:left w:w="120" w:type="dxa"/>
              <w:bottom w:w="120" w:type="dxa"/>
              <w:right w:w="120" w:type="dxa"/>
            </w:tcMar>
            <w:hideMark/>
          </w:tcPr>
          <w:p w:rsidR="005A52FE" w:rsidRPr="005A52FE" w:rsidRDefault="005A52FE" w:rsidP="005A52FE">
            <w:r w:rsidRPr="005A52FE">
              <w:t>3</w:t>
            </w:r>
          </w:p>
        </w:tc>
      </w:tr>
      <w:tr w:rsidR="005A52FE" w:rsidRPr="005A52FE" w:rsidTr="005A52FE">
        <w:tc>
          <w:tcPr>
            <w:tcW w:w="1450" w:type="pct"/>
            <w:shd w:val="clear" w:color="auto" w:fill="F1F1F1"/>
            <w:tcMar>
              <w:top w:w="120" w:type="dxa"/>
              <w:left w:w="240" w:type="dxa"/>
              <w:bottom w:w="120" w:type="dxa"/>
              <w:right w:w="120" w:type="dxa"/>
            </w:tcMar>
            <w:hideMark/>
          </w:tcPr>
          <w:p w:rsidR="005A52FE" w:rsidRPr="005A52FE" w:rsidRDefault="00CA242B" w:rsidP="005A52FE">
            <w:hyperlink r:id="rId1738" w:history="1">
              <w:r w:rsidR="005A52FE" w:rsidRPr="005A52FE">
                <w:rPr>
                  <w:color w:val="0000FF"/>
                  <w:u w:val="single"/>
                </w:rPr>
                <w:t>:nth-last-of-type(</w:t>
              </w:r>
              <w:r w:rsidR="005A52FE" w:rsidRPr="005A52FE">
                <w:rPr>
                  <w:i/>
                  <w:iCs/>
                  <w:color w:val="0000FF"/>
                  <w:u w:val="single"/>
                </w:rPr>
                <w:t>n</w:t>
              </w:r>
              <w:r w:rsidR="005A52FE" w:rsidRPr="005A52FE">
                <w:rPr>
                  <w:color w:val="0000FF"/>
                  <w:u w:val="single"/>
                </w:rPr>
                <w:t>)</w:t>
              </w:r>
            </w:hyperlink>
          </w:p>
        </w:tc>
        <w:tc>
          <w:tcPr>
            <w:tcW w:w="1485" w:type="pct"/>
            <w:shd w:val="clear" w:color="auto" w:fill="F1F1F1"/>
            <w:tcMar>
              <w:top w:w="120" w:type="dxa"/>
              <w:left w:w="120" w:type="dxa"/>
              <w:bottom w:w="120" w:type="dxa"/>
              <w:right w:w="120" w:type="dxa"/>
            </w:tcMar>
            <w:hideMark/>
          </w:tcPr>
          <w:p w:rsidR="005A52FE" w:rsidRPr="005A52FE" w:rsidRDefault="005A52FE" w:rsidP="005A52FE">
            <w:r w:rsidRPr="005A52FE">
              <w:t>p:nth-last-of-type(2)</w:t>
            </w:r>
          </w:p>
        </w:tc>
        <w:tc>
          <w:tcPr>
            <w:tcW w:w="1682" w:type="pct"/>
            <w:shd w:val="clear" w:color="auto" w:fill="F1F1F1"/>
            <w:tcMar>
              <w:top w:w="120" w:type="dxa"/>
              <w:left w:w="120" w:type="dxa"/>
              <w:bottom w:w="120" w:type="dxa"/>
              <w:right w:w="120" w:type="dxa"/>
            </w:tcMar>
            <w:hideMark/>
          </w:tcPr>
          <w:p w:rsidR="005A52FE" w:rsidRPr="005A52FE" w:rsidRDefault="005A52FE" w:rsidP="005A52FE">
            <w:r w:rsidRPr="005A52FE">
              <w:t>Selects every &lt;p&gt; element that is the second &lt;p&gt; element of its parent, counting from the last child</w:t>
            </w:r>
          </w:p>
        </w:tc>
        <w:tc>
          <w:tcPr>
            <w:tcW w:w="383" w:type="pct"/>
            <w:shd w:val="clear" w:color="auto" w:fill="F1F1F1"/>
            <w:tcMar>
              <w:top w:w="120" w:type="dxa"/>
              <w:left w:w="120" w:type="dxa"/>
              <w:bottom w:w="120" w:type="dxa"/>
              <w:right w:w="120" w:type="dxa"/>
            </w:tcMar>
            <w:hideMark/>
          </w:tcPr>
          <w:p w:rsidR="005A52FE" w:rsidRPr="005A52FE" w:rsidRDefault="005A52FE" w:rsidP="005A52FE">
            <w:r w:rsidRPr="005A52FE">
              <w:t>3</w:t>
            </w:r>
          </w:p>
        </w:tc>
      </w:tr>
      <w:tr w:rsidR="005A52FE" w:rsidRPr="005A52FE" w:rsidTr="005A52FE">
        <w:tc>
          <w:tcPr>
            <w:tcW w:w="1450" w:type="pct"/>
            <w:shd w:val="clear" w:color="auto" w:fill="FFFFFF"/>
            <w:tcMar>
              <w:top w:w="120" w:type="dxa"/>
              <w:left w:w="240" w:type="dxa"/>
              <w:bottom w:w="120" w:type="dxa"/>
              <w:right w:w="120" w:type="dxa"/>
            </w:tcMar>
            <w:hideMark/>
          </w:tcPr>
          <w:p w:rsidR="005A52FE" w:rsidRPr="005A52FE" w:rsidRDefault="00CA242B" w:rsidP="005A52FE">
            <w:hyperlink r:id="rId1739" w:history="1">
              <w:r w:rsidR="005A52FE" w:rsidRPr="005A52FE">
                <w:rPr>
                  <w:color w:val="0000FF"/>
                  <w:u w:val="single"/>
                </w:rPr>
                <w:t>:nth-of-type(</w:t>
              </w:r>
              <w:r w:rsidR="005A52FE" w:rsidRPr="005A52FE">
                <w:rPr>
                  <w:i/>
                  <w:iCs/>
                  <w:color w:val="0000FF"/>
                  <w:u w:val="single"/>
                </w:rPr>
                <w:t>n</w:t>
              </w:r>
              <w:r w:rsidR="005A52FE" w:rsidRPr="005A52FE">
                <w:rPr>
                  <w:color w:val="0000FF"/>
                  <w:u w:val="single"/>
                </w:rPr>
                <w:t>)</w:t>
              </w:r>
            </w:hyperlink>
          </w:p>
        </w:tc>
        <w:tc>
          <w:tcPr>
            <w:tcW w:w="1485" w:type="pct"/>
            <w:shd w:val="clear" w:color="auto" w:fill="FFFFFF"/>
            <w:tcMar>
              <w:top w:w="120" w:type="dxa"/>
              <w:left w:w="120" w:type="dxa"/>
              <w:bottom w:w="120" w:type="dxa"/>
              <w:right w:w="120" w:type="dxa"/>
            </w:tcMar>
            <w:hideMark/>
          </w:tcPr>
          <w:p w:rsidR="005A52FE" w:rsidRPr="005A52FE" w:rsidRDefault="005A52FE" w:rsidP="005A52FE">
            <w:r w:rsidRPr="005A52FE">
              <w:t>p:nth-of-type(2)</w:t>
            </w:r>
          </w:p>
        </w:tc>
        <w:tc>
          <w:tcPr>
            <w:tcW w:w="1682" w:type="pct"/>
            <w:shd w:val="clear" w:color="auto" w:fill="FFFFFF"/>
            <w:tcMar>
              <w:top w:w="120" w:type="dxa"/>
              <w:left w:w="120" w:type="dxa"/>
              <w:bottom w:w="120" w:type="dxa"/>
              <w:right w:w="120" w:type="dxa"/>
            </w:tcMar>
            <w:hideMark/>
          </w:tcPr>
          <w:p w:rsidR="005A52FE" w:rsidRPr="005A52FE" w:rsidRDefault="005A52FE" w:rsidP="005A52FE">
            <w:r w:rsidRPr="005A52FE">
              <w:t>Selects every &lt;p&gt; element that is the second &lt;p&gt; element of its parent</w:t>
            </w:r>
          </w:p>
        </w:tc>
        <w:tc>
          <w:tcPr>
            <w:tcW w:w="383" w:type="pct"/>
            <w:shd w:val="clear" w:color="auto" w:fill="FFFFFF"/>
            <w:tcMar>
              <w:top w:w="120" w:type="dxa"/>
              <w:left w:w="120" w:type="dxa"/>
              <w:bottom w:w="120" w:type="dxa"/>
              <w:right w:w="120" w:type="dxa"/>
            </w:tcMar>
            <w:hideMark/>
          </w:tcPr>
          <w:p w:rsidR="005A52FE" w:rsidRPr="005A52FE" w:rsidRDefault="005A52FE" w:rsidP="005A52FE">
            <w:r w:rsidRPr="005A52FE">
              <w:t>3</w:t>
            </w:r>
          </w:p>
        </w:tc>
      </w:tr>
      <w:tr w:rsidR="005A52FE" w:rsidRPr="005A52FE" w:rsidTr="005A52FE">
        <w:tc>
          <w:tcPr>
            <w:tcW w:w="1450" w:type="pct"/>
            <w:shd w:val="clear" w:color="auto" w:fill="F1F1F1"/>
            <w:tcMar>
              <w:top w:w="120" w:type="dxa"/>
              <w:left w:w="240" w:type="dxa"/>
              <w:bottom w:w="120" w:type="dxa"/>
              <w:right w:w="120" w:type="dxa"/>
            </w:tcMar>
            <w:hideMark/>
          </w:tcPr>
          <w:p w:rsidR="005A52FE" w:rsidRPr="005A52FE" w:rsidRDefault="00CA242B" w:rsidP="005A52FE">
            <w:hyperlink r:id="rId1740" w:history="1">
              <w:r w:rsidR="005A52FE" w:rsidRPr="005A52FE">
                <w:rPr>
                  <w:color w:val="0000FF"/>
                  <w:u w:val="single"/>
                </w:rPr>
                <w:t>:only-of-type</w:t>
              </w:r>
            </w:hyperlink>
          </w:p>
        </w:tc>
        <w:tc>
          <w:tcPr>
            <w:tcW w:w="1485" w:type="pct"/>
            <w:shd w:val="clear" w:color="auto" w:fill="F1F1F1"/>
            <w:tcMar>
              <w:top w:w="120" w:type="dxa"/>
              <w:left w:w="120" w:type="dxa"/>
              <w:bottom w:w="120" w:type="dxa"/>
              <w:right w:w="120" w:type="dxa"/>
            </w:tcMar>
            <w:hideMark/>
          </w:tcPr>
          <w:p w:rsidR="005A52FE" w:rsidRPr="005A52FE" w:rsidRDefault="005A52FE" w:rsidP="005A52FE">
            <w:r w:rsidRPr="005A52FE">
              <w:t>p:only-of-type</w:t>
            </w:r>
          </w:p>
        </w:tc>
        <w:tc>
          <w:tcPr>
            <w:tcW w:w="1682" w:type="pct"/>
            <w:shd w:val="clear" w:color="auto" w:fill="F1F1F1"/>
            <w:tcMar>
              <w:top w:w="120" w:type="dxa"/>
              <w:left w:w="120" w:type="dxa"/>
              <w:bottom w:w="120" w:type="dxa"/>
              <w:right w:w="120" w:type="dxa"/>
            </w:tcMar>
            <w:hideMark/>
          </w:tcPr>
          <w:p w:rsidR="005A52FE" w:rsidRPr="005A52FE" w:rsidRDefault="005A52FE" w:rsidP="005A52FE">
            <w:r w:rsidRPr="005A52FE">
              <w:t>Selects every &lt;p&gt; element that is the only &lt;p&gt; element of its parent</w:t>
            </w:r>
          </w:p>
        </w:tc>
        <w:tc>
          <w:tcPr>
            <w:tcW w:w="383" w:type="pct"/>
            <w:shd w:val="clear" w:color="auto" w:fill="F1F1F1"/>
            <w:tcMar>
              <w:top w:w="120" w:type="dxa"/>
              <w:left w:w="120" w:type="dxa"/>
              <w:bottom w:w="120" w:type="dxa"/>
              <w:right w:w="120" w:type="dxa"/>
            </w:tcMar>
            <w:hideMark/>
          </w:tcPr>
          <w:p w:rsidR="005A52FE" w:rsidRPr="005A52FE" w:rsidRDefault="005A52FE" w:rsidP="005A52FE">
            <w:r w:rsidRPr="005A52FE">
              <w:t>3</w:t>
            </w:r>
          </w:p>
        </w:tc>
      </w:tr>
      <w:tr w:rsidR="005A52FE" w:rsidRPr="005A52FE" w:rsidTr="005A52FE">
        <w:tc>
          <w:tcPr>
            <w:tcW w:w="1450" w:type="pct"/>
            <w:shd w:val="clear" w:color="auto" w:fill="FFFFFF"/>
            <w:tcMar>
              <w:top w:w="120" w:type="dxa"/>
              <w:left w:w="240" w:type="dxa"/>
              <w:bottom w:w="120" w:type="dxa"/>
              <w:right w:w="120" w:type="dxa"/>
            </w:tcMar>
            <w:hideMark/>
          </w:tcPr>
          <w:p w:rsidR="005A52FE" w:rsidRPr="005A52FE" w:rsidRDefault="00CA242B" w:rsidP="005A52FE">
            <w:hyperlink r:id="rId1741" w:history="1">
              <w:r w:rsidR="005A52FE" w:rsidRPr="005A52FE">
                <w:rPr>
                  <w:color w:val="0000FF"/>
                  <w:u w:val="single"/>
                </w:rPr>
                <w:t>:only-child</w:t>
              </w:r>
            </w:hyperlink>
          </w:p>
        </w:tc>
        <w:tc>
          <w:tcPr>
            <w:tcW w:w="1485" w:type="pct"/>
            <w:shd w:val="clear" w:color="auto" w:fill="FFFFFF"/>
            <w:tcMar>
              <w:top w:w="120" w:type="dxa"/>
              <w:left w:w="120" w:type="dxa"/>
              <w:bottom w:w="120" w:type="dxa"/>
              <w:right w:w="120" w:type="dxa"/>
            </w:tcMar>
            <w:hideMark/>
          </w:tcPr>
          <w:p w:rsidR="005A52FE" w:rsidRPr="005A52FE" w:rsidRDefault="005A52FE" w:rsidP="005A52FE">
            <w:r w:rsidRPr="005A52FE">
              <w:t>p:only-child</w:t>
            </w:r>
          </w:p>
        </w:tc>
        <w:tc>
          <w:tcPr>
            <w:tcW w:w="1682" w:type="pct"/>
            <w:shd w:val="clear" w:color="auto" w:fill="FFFFFF"/>
            <w:tcMar>
              <w:top w:w="120" w:type="dxa"/>
              <w:left w:w="120" w:type="dxa"/>
              <w:bottom w:w="120" w:type="dxa"/>
              <w:right w:w="120" w:type="dxa"/>
            </w:tcMar>
            <w:hideMark/>
          </w:tcPr>
          <w:p w:rsidR="005A52FE" w:rsidRPr="005A52FE" w:rsidRDefault="005A52FE" w:rsidP="005A52FE">
            <w:r w:rsidRPr="005A52FE">
              <w:t>Selects every &lt;p&gt; element that is the only child of its parent</w:t>
            </w:r>
          </w:p>
        </w:tc>
        <w:tc>
          <w:tcPr>
            <w:tcW w:w="383" w:type="pct"/>
            <w:shd w:val="clear" w:color="auto" w:fill="FFFFFF"/>
            <w:tcMar>
              <w:top w:w="120" w:type="dxa"/>
              <w:left w:w="120" w:type="dxa"/>
              <w:bottom w:w="120" w:type="dxa"/>
              <w:right w:w="120" w:type="dxa"/>
            </w:tcMar>
            <w:hideMark/>
          </w:tcPr>
          <w:p w:rsidR="005A52FE" w:rsidRPr="005A52FE" w:rsidRDefault="005A52FE" w:rsidP="005A52FE">
            <w:r w:rsidRPr="005A52FE">
              <w:t>3</w:t>
            </w:r>
          </w:p>
        </w:tc>
      </w:tr>
      <w:tr w:rsidR="005A52FE" w:rsidRPr="005A52FE" w:rsidTr="005A52FE">
        <w:tc>
          <w:tcPr>
            <w:tcW w:w="1450" w:type="pct"/>
            <w:shd w:val="clear" w:color="auto" w:fill="F1F1F1"/>
            <w:tcMar>
              <w:top w:w="120" w:type="dxa"/>
              <w:left w:w="240" w:type="dxa"/>
              <w:bottom w:w="120" w:type="dxa"/>
              <w:right w:w="120" w:type="dxa"/>
            </w:tcMar>
            <w:hideMark/>
          </w:tcPr>
          <w:p w:rsidR="005A52FE" w:rsidRPr="005A52FE" w:rsidRDefault="00CA242B" w:rsidP="005A52FE">
            <w:hyperlink r:id="rId1742" w:history="1">
              <w:r w:rsidR="005A52FE" w:rsidRPr="005A52FE">
                <w:rPr>
                  <w:color w:val="0000FF"/>
                  <w:u w:val="single"/>
                </w:rPr>
                <w:t>:optional</w:t>
              </w:r>
            </w:hyperlink>
          </w:p>
        </w:tc>
        <w:tc>
          <w:tcPr>
            <w:tcW w:w="1485" w:type="pct"/>
            <w:shd w:val="clear" w:color="auto" w:fill="F1F1F1"/>
            <w:tcMar>
              <w:top w:w="120" w:type="dxa"/>
              <w:left w:w="120" w:type="dxa"/>
              <w:bottom w:w="120" w:type="dxa"/>
              <w:right w:w="120" w:type="dxa"/>
            </w:tcMar>
            <w:hideMark/>
          </w:tcPr>
          <w:p w:rsidR="005A52FE" w:rsidRPr="005A52FE" w:rsidRDefault="005A52FE" w:rsidP="005A52FE">
            <w:r w:rsidRPr="005A52FE">
              <w:t>input:optional</w:t>
            </w:r>
          </w:p>
        </w:tc>
        <w:tc>
          <w:tcPr>
            <w:tcW w:w="1682" w:type="pct"/>
            <w:shd w:val="clear" w:color="auto" w:fill="F1F1F1"/>
            <w:tcMar>
              <w:top w:w="120" w:type="dxa"/>
              <w:left w:w="120" w:type="dxa"/>
              <w:bottom w:w="120" w:type="dxa"/>
              <w:right w:w="120" w:type="dxa"/>
            </w:tcMar>
            <w:hideMark/>
          </w:tcPr>
          <w:p w:rsidR="005A52FE" w:rsidRPr="005A52FE" w:rsidRDefault="005A52FE" w:rsidP="005A52FE">
            <w:r w:rsidRPr="005A52FE">
              <w:t>Selects input elements with no "required" attribute</w:t>
            </w:r>
          </w:p>
        </w:tc>
        <w:tc>
          <w:tcPr>
            <w:tcW w:w="383" w:type="pct"/>
            <w:shd w:val="clear" w:color="auto" w:fill="F1F1F1"/>
            <w:tcMar>
              <w:top w:w="120" w:type="dxa"/>
              <w:left w:w="120" w:type="dxa"/>
              <w:bottom w:w="120" w:type="dxa"/>
              <w:right w:w="120" w:type="dxa"/>
            </w:tcMar>
            <w:hideMark/>
          </w:tcPr>
          <w:p w:rsidR="005A52FE" w:rsidRPr="005A52FE" w:rsidRDefault="005A52FE" w:rsidP="005A52FE">
            <w:r w:rsidRPr="005A52FE">
              <w:t>3</w:t>
            </w:r>
          </w:p>
        </w:tc>
      </w:tr>
      <w:tr w:rsidR="005A52FE" w:rsidRPr="005A52FE" w:rsidTr="005A52FE">
        <w:tc>
          <w:tcPr>
            <w:tcW w:w="1450" w:type="pct"/>
            <w:shd w:val="clear" w:color="auto" w:fill="FFFFFF"/>
            <w:tcMar>
              <w:top w:w="120" w:type="dxa"/>
              <w:left w:w="240" w:type="dxa"/>
              <w:bottom w:w="120" w:type="dxa"/>
              <w:right w:w="120" w:type="dxa"/>
            </w:tcMar>
            <w:hideMark/>
          </w:tcPr>
          <w:p w:rsidR="005A52FE" w:rsidRPr="005A52FE" w:rsidRDefault="00CA242B" w:rsidP="005A52FE">
            <w:hyperlink r:id="rId1743" w:history="1">
              <w:r w:rsidR="005A52FE" w:rsidRPr="005A52FE">
                <w:rPr>
                  <w:color w:val="0000FF"/>
                  <w:u w:val="single"/>
                </w:rPr>
                <w:t>:out-of-range</w:t>
              </w:r>
            </w:hyperlink>
          </w:p>
        </w:tc>
        <w:tc>
          <w:tcPr>
            <w:tcW w:w="1485" w:type="pct"/>
            <w:shd w:val="clear" w:color="auto" w:fill="FFFFFF"/>
            <w:tcMar>
              <w:top w:w="120" w:type="dxa"/>
              <w:left w:w="120" w:type="dxa"/>
              <w:bottom w:w="120" w:type="dxa"/>
              <w:right w:w="120" w:type="dxa"/>
            </w:tcMar>
            <w:hideMark/>
          </w:tcPr>
          <w:p w:rsidR="005A52FE" w:rsidRPr="005A52FE" w:rsidRDefault="005A52FE" w:rsidP="005A52FE">
            <w:r w:rsidRPr="005A52FE">
              <w:t>input:out-of-range</w:t>
            </w:r>
          </w:p>
        </w:tc>
        <w:tc>
          <w:tcPr>
            <w:tcW w:w="1682" w:type="pct"/>
            <w:shd w:val="clear" w:color="auto" w:fill="FFFFFF"/>
            <w:tcMar>
              <w:top w:w="120" w:type="dxa"/>
              <w:left w:w="120" w:type="dxa"/>
              <w:bottom w:w="120" w:type="dxa"/>
              <w:right w:w="120" w:type="dxa"/>
            </w:tcMar>
            <w:hideMark/>
          </w:tcPr>
          <w:p w:rsidR="005A52FE" w:rsidRPr="005A52FE" w:rsidRDefault="005A52FE" w:rsidP="005A52FE">
            <w:r w:rsidRPr="005A52FE">
              <w:t>Selects input elements with a value outside a specified range</w:t>
            </w:r>
          </w:p>
        </w:tc>
        <w:tc>
          <w:tcPr>
            <w:tcW w:w="383" w:type="pct"/>
            <w:shd w:val="clear" w:color="auto" w:fill="FFFFFF"/>
            <w:tcMar>
              <w:top w:w="120" w:type="dxa"/>
              <w:left w:w="120" w:type="dxa"/>
              <w:bottom w:w="120" w:type="dxa"/>
              <w:right w:w="120" w:type="dxa"/>
            </w:tcMar>
            <w:hideMark/>
          </w:tcPr>
          <w:p w:rsidR="005A52FE" w:rsidRPr="005A52FE" w:rsidRDefault="005A52FE" w:rsidP="005A52FE">
            <w:r w:rsidRPr="005A52FE">
              <w:t>3</w:t>
            </w:r>
          </w:p>
        </w:tc>
      </w:tr>
      <w:tr w:rsidR="005A52FE" w:rsidRPr="005A52FE" w:rsidTr="005A52FE">
        <w:tc>
          <w:tcPr>
            <w:tcW w:w="1450" w:type="pct"/>
            <w:shd w:val="clear" w:color="auto" w:fill="F1F1F1"/>
            <w:tcMar>
              <w:top w:w="120" w:type="dxa"/>
              <w:left w:w="240" w:type="dxa"/>
              <w:bottom w:w="120" w:type="dxa"/>
              <w:right w:w="120" w:type="dxa"/>
            </w:tcMar>
            <w:hideMark/>
          </w:tcPr>
          <w:p w:rsidR="005A52FE" w:rsidRPr="005A52FE" w:rsidRDefault="00CA242B" w:rsidP="005A52FE">
            <w:hyperlink r:id="rId1744" w:history="1">
              <w:r w:rsidR="005A52FE" w:rsidRPr="005A52FE">
                <w:rPr>
                  <w:color w:val="0000FF"/>
                  <w:u w:val="single"/>
                </w:rPr>
                <w:t>:read-only</w:t>
              </w:r>
            </w:hyperlink>
          </w:p>
        </w:tc>
        <w:tc>
          <w:tcPr>
            <w:tcW w:w="1485" w:type="pct"/>
            <w:shd w:val="clear" w:color="auto" w:fill="F1F1F1"/>
            <w:tcMar>
              <w:top w:w="120" w:type="dxa"/>
              <w:left w:w="120" w:type="dxa"/>
              <w:bottom w:w="120" w:type="dxa"/>
              <w:right w:w="120" w:type="dxa"/>
            </w:tcMar>
            <w:hideMark/>
          </w:tcPr>
          <w:p w:rsidR="005A52FE" w:rsidRPr="005A52FE" w:rsidRDefault="005A52FE" w:rsidP="005A52FE">
            <w:r w:rsidRPr="005A52FE">
              <w:t>input:read-only</w:t>
            </w:r>
          </w:p>
        </w:tc>
        <w:tc>
          <w:tcPr>
            <w:tcW w:w="1682" w:type="pct"/>
            <w:shd w:val="clear" w:color="auto" w:fill="F1F1F1"/>
            <w:tcMar>
              <w:top w:w="120" w:type="dxa"/>
              <w:left w:w="120" w:type="dxa"/>
              <w:bottom w:w="120" w:type="dxa"/>
              <w:right w:w="120" w:type="dxa"/>
            </w:tcMar>
            <w:hideMark/>
          </w:tcPr>
          <w:p w:rsidR="005A52FE" w:rsidRPr="005A52FE" w:rsidRDefault="005A52FE" w:rsidP="005A52FE">
            <w:r w:rsidRPr="005A52FE">
              <w:t>Selects input elements with the "readonly" attribute specified</w:t>
            </w:r>
          </w:p>
        </w:tc>
        <w:tc>
          <w:tcPr>
            <w:tcW w:w="383" w:type="pct"/>
            <w:shd w:val="clear" w:color="auto" w:fill="F1F1F1"/>
            <w:tcMar>
              <w:top w:w="120" w:type="dxa"/>
              <w:left w:w="120" w:type="dxa"/>
              <w:bottom w:w="120" w:type="dxa"/>
              <w:right w:w="120" w:type="dxa"/>
            </w:tcMar>
            <w:hideMark/>
          </w:tcPr>
          <w:p w:rsidR="005A52FE" w:rsidRPr="005A52FE" w:rsidRDefault="005A52FE" w:rsidP="005A52FE">
            <w:r w:rsidRPr="005A52FE">
              <w:t>3</w:t>
            </w:r>
          </w:p>
        </w:tc>
      </w:tr>
      <w:tr w:rsidR="005A52FE" w:rsidRPr="005A52FE" w:rsidTr="005A52FE">
        <w:tc>
          <w:tcPr>
            <w:tcW w:w="1450" w:type="pct"/>
            <w:shd w:val="clear" w:color="auto" w:fill="FFFFFF"/>
            <w:tcMar>
              <w:top w:w="120" w:type="dxa"/>
              <w:left w:w="240" w:type="dxa"/>
              <w:bottom w:w="120" w:type="dxa"/>
              <w:right w:w="120" w:type="dxa"/>
            </w:tcMar>
            <w:hideMark/>
          </w:tcPr>
          <w:p w:rsidR="005A52FE" w:rsidRPr="005A52FE" w:rsidRDefault="00CA242B" w:rsidP="005A52FE">
            <w:hyperlink r:id="rId1745" w:history="1">
              <w:r w:rsidR="005A52FE" w:rsidRPr="005A52FE">
                <w:rPr>
                  <w:color w:val="0000FF"/>
                  <w:u w:val="single"/>
                </w:rPr>
                <w:t>:read-write</w:t>
              </w:r>
            </w:hyperlink>
          </w:p>
        </w:tc>
        <w:tc>
          <w:tcPr>
            <w:tcW w:w="1485" w:type="pct"/>
            <w:shd w:val="clear" w:color="auto" w:fill="FFFFFF"/>
            <w:tcMar>
              <w:top w:w="120" w:type="dxa"/>
              <w:left w:w="120" w:type="dxa"/>
              <w:bottom w:w="120" w:type="dxa"/>
              <w:right w:w="120" w:type="dxa"/>
            </w:tcMar>
            <w:hideMark/>
          </w:tcPr>
          <w:p w:rsidR="005A52FE" w:rsidRPr="005A52FE" w:rsidRDefault="005A52FE" w:rsidP="005A52FE">
            <w:r w:rsidRPr="005A52FE">
              <w:t>input:read-write</w:t>
            </w:r>
          </w:p>
        </w:tc>
        <w:tc>
          <w:tcPr>
            <w:tcW w:w="1682" w:type="pct"/>
            <w:shd w:val="clear" w:color="auto" w:fill="FFFFFF"/>
            <w:tcMar>
              <w:top w:w="120" w:type="dxa"/>
              <w:left w:w="120" w:type="dxa"/>
              <w:bottom w:w="120" w:type="dxa"/>
              <w:right w:w="120" w:type="dxa"/>
            </w:tcMar>
            <w:hideMark/>
          </w:tcPr>
          <w:p w:rsidR="005A52FE" w:rsidRPr="005A52FE" w:rsidRDefault="005A52FE" w:rsidP="005A52FE">
            <w:r w:rsidRPr="005A52FE">
              <w:t>Selects input elements with the "readonly" attribute NOT specified</w:t>
            </w:r>
          </w:p>
        </w:tc>
        <w:tc>
          <w:tcPr>
            <w:tcW w:w="383" w:type="pct"/>
            <w:shd w:val="clear" w:color="auto" w:fill="FFFFFF"/>
            <w:tcMar>
              <w:top w:w="120" w:type="dxa"/>
              <w:left w:w="120" w:type="dxa"/>
              <w:bottom w:w="120" w:type="dxa"/>
              <w:right w:w="120" w:type="dxa"/>
            </w:tcMar>
            <w:hideMark/>
          </w:tcPr>
          <w:p w:rsidR="005A52FE" w:rsidRPr="005A52FE" w:rsidRDefault="005A52FE" w:rsidP="005A52FE">
            <w:r w:rsidRPr="005A52FE">
              <w:t>3</w:t>
            </w:r>
          </w:p>
        </w:tc>
      </w:tr>
      <w:tr w:rsidR="005A52FE" w:rsidRPr="005A52FE" w:rsidTr="005A52FE">
        <w:tc>
          <w:tcPr>
            <w:tcW w:w="1450" w:type="pct"/>
            <w:shd w:val="clear" w:color="auto" w:fill="F1F1F1"/>
            <w:tcMar>
              <w:top w:w="120" w:type="dxa"/>
              <w:left w:w="240" w:type="dxa"/>
              <w:bottom w:w="120" w:type="dxa"/>
              <w:right w:w="120" w:type="dxa"/>
            </w:tcMar>
            <w:hideMark/>
          </w:tcPr>
          <w:p w:rsidR="005A52FE" w:rsidRPr="005A52FE" w:rsidRDefault="00CA242B" w:rsidP="005A52FE">
            <w:hyperlink r:id="rId1746" w:history="1">
              <w:r w:rsidR="005A52FE" w:rsidRPr="005A52FE">
                <w:rPr>
                  <w:color w:val="0000FF"/>
                  <w:u w:val="single"/>
                </w:rPr>
                <w:t>:required</w:t>
              </w:r>
            </w:hyperlink>
          </w:p>
        </w:tc>
        <w:tc>
          <w:tcPr>
            <w:tcW w:w="1485" w:type="pct"/>
            <w:shd w:val="clear" w:color="auto" w:fill="F1F1F1"/>
            <w:tcMar>
              <w:top w:w="120" w:type="dxa"/>
              <w:left w:w="120" w:type="dxa"/>
              <w:bottom w:w="120" w:type="dxa"/>
              <w:right w:w="120" w:type="dxa"/>
            </w:tcMar>
            <w:hideMark/>
          </w:tcPr>
          <w:p w:rsidR="005A52FE" w:rsidRPr="005A52FE" w:rsidRDefault="005A52FE" w:rsidP="005A52FE">
            <w:r w:rsidRPr="005A52FE">
              <w:t>input:required</w:t>
            </w:r>
          </w:p>
        </w:tc>
        <w:tc>
          <w:tcPr>
            <w:tcW w:w="1682" w:type="pct"/>
            <w:shd w:val="clear" w:color="auto" w:fill="F1F1F1"/>
            <w:tcMar>
              <w:top w:w="120" w:type="dxa"/>
              <w:left w:w="120" w:type="dxa"/>
              <w:bottom w:w="120" w:type="dxa"/>
              <w:right w:w="120" w:type="dxa"/>
            </w:tcMar>
            <w:hideMark/>
          </w:tcPr>
          <w:p w:rsidR="005A52FE" w:rsidRPr="005A52FE" w:rsidRDefault="005A52FE" w:rsidP="005A52FE">
            <w:r w:rsidRPr="005A52FE">
              <w:t>Selects input elements with the "required" attribute specified</w:t>
            </w:r>
          </w:p>
        </w:tc>
        <w:tc>
          <w:tcPr>
            <w:tcW w:w="383" w:type="pct"/>
            <w:shd w:val="clear" w:color="auto" w:fill="F1F1F1"/>
            <w:tcMar>
              <w:top w:w="120" w:type="dxa"/>
              <w:left w:w="120" w:type="dxa"/>
              <w:bottom w:w="120" w:type="dxa"/>
              <w:right w:w="120" w:type="dxa"/>
            </w:tcMar>
            <w:hideMark/>
          </w:tcPr>
          <w:p w:rsidR="005A52FE" w:rsidRPr="005A52FE" w:rsidRDefault="005A52FE" w:rsidP="005A52FE">
            <w:r w:rsidRPr="005A52FE">
              <w:t>3</w:t>
            </w:r>
          </w:p>
        </w:tc>
      </w:tr>
      <w:tr w:rsidR="005A52FE" w:rsidRPr="005A52FE" w:rsidTr="005A52FE">
        <w:tc>
          <w:tcPr>
            <w:tcW w:w="1450" w:type="pct"/>
            <w:shd w:val="clear" w:color="auto" w:fill="FFFFFF"/>
            <w:tcMar>
              <w:top w:w="120" w:type="dxa"/>
              <w:left w:w="240" w:type="dxa"/>
              <w:bottom w:w="120" w:type="dxa"/>
              <w:right w:w="120" w:type="dxa"/>
            </w:tcMar>
            <w:hideMark/>
          </w:tcPr>
          <w:p w:rsidR="005A52FE" w:rsidRPr="005A52FE" w:rsidRDefault="00CA242B" w:rsidP="005A52FE">
            <w:hyperlink r:id="rId1747" w:history="1">
              <w:r w:rsidR="005A52FE" w:rsidRPr="005A52FE">
                <w:rPr>
                  <w:color w:val="0000FF"/>
                  <w:u w:val="single"/>
                </w:rPr>
                <w:t>:root</w:t>
              </w:r>
            </w:hyperlink>
          </w:p>
        </w:tc>
        <w:tc>
          <w:tcPr>
            <w:tcW w:w="1485" w:type="pct"/>
            <w:shd w:val="clear" w:color="auto" w:fill="FFFFFF"/>
            <w:tcMar>
              <w:top w:w="120" w:type="dxa"/>
              <w:left w:w="120" w:type="dxa"/>
              <w:bottom w:w="120" w:type="dxa"/>
              <w:right w:w="120" w:type="dxa"/>
            </w:tcMar>
            <w:hideMark/>
          </w:tcPr>
          <w:p w:rsidR="005A52FE" w:rsidRPr="005A52FE" w:rsidRDefault="005A52FE" w:rsidP="005A52FE">
            <w:r w:rsidRPr="005A52FE">
              <w:t>:root</w:t>
            </w:r>
          </w:p>
        </w:tc>
        <w:tc>
          <w:tcPr>
            <w:tcW w:w="1682" w:type="pct"/>
            <w:shd w:val="clear" w:color="auto" w:fill="FFFFFF"/>
            <w:tcMar>
              <w:top w:w="120" w:type="dxa"/>
              <w:left w:w="120" w:type="dxa"/>
              <w:bottom w:w="120" w:type="dxa"/>
              <w:right w:w="120" w:type="dxa"/>
            </w:tcMar>
            <w:hideMark/>
          </w:tcPr>
          <w:p w:rsidR="005A52FE" w:rsidRPr="005A52FE" w:rsidRDefault="005A52FE" w:rsidP="005A52FE">
            <w:r w:rsidRPr="005A52FE">
              <w:t>Selects the document's root element</w:t>
            </w:r>
          </w:p>
        </w:tc>
        <w:tc>
          <w:tcPr>
            <w:tcW w:w="383" w:type="pct"/>
            <w:shd w:val="clear" w:color="auto" w:fill="FFFFFF"/>
            <w:tcMar>
              <w:top w:w="120" w:type="dxa"/>
              <w:left w:w="120" w:type="dxa"/>
              <w:bottom w:w="120" w:type="dxa"/>
              <w:right w:w="120" w:type="dxa"/>
            </w:tcMar>
            <w:hideMark/>
          </w:tcPr>
          <w:p w:rsidR="005A52FE" w:rsidRPr="005A52FE" w:rsidRDefault="005A52FE" w:rsidP="005A52FE">
            <w:r w:rsidRPr="005A52FE">
              <w:t>3</w:t>
            </w:r>
          </w:p>
        </w:tc>
      </w:tr>
      <w:tr w:rsidR="005A52FE" w:rsidRPr="005A52FE" w:rsidTr="005A52FE">
        <w:tc>
          <w:tcPr>
            <w:tcW w:w="1450" w:type="pct"/>
            <w:shd w:val="clear" w:color="auto" w:fill="F1F1F1"/>
            <w:tcMar>
              <w:top w:w="120" w:type="dxa"/>
              <w:left w:w="240" w:type="dxa"/>
              <w:bottom w:w="120" w:type="dxa"/>
              <w:right w:w="120" w:type="dxa"/>
            </w:tcMar>
            <w:hideMark/>
          </w:tcPr>
          <w:p w:rsidR="005A52FE" w:rsidRPr="005A52FE" w:rsidRDefault="00CA242B" w:rsidP="005A52FE">
            <w:hyperlink r:id="rId1748" w:history="1">
              <w:r w:rsidR="005A52FE" w:rsidRPr="005A52FE">
                <w:rPr>
                  <w:color w:val="0000FF"/>
                  <w:u w:val="single"/>
                </w:rPr>
                <w:t>::selection</w:t>
              </w:r>
            </w:hyperlink>
          </w:p>
        </w:tc>
        <w:tc>
          <w:tcPr>
            <w:tcW w:w="1485" w:type="pct"/>
            <w:shd w:val="clear" w:color="auto" w:fill="F1F1F1"/>
            <w:tcMar>
              <w:top w:w="120" w:type="dxa"/>
              <w:left w:w="120" w:type="dxa"/>
              <w:bottom w:w="120" w:type="dxa"/>
              <w:right w:w="120" w:type="dxa"/>
            </w:tcMar>
            <w:hideMark/>
          </w:tcPr>
          <w:p w:rsidR="005A52FE" w:rsidRPr="005A52FE" w:rsidRDefault="005A52FE" w:rsidP="005A52FE">
            <w:r w:rsidRPr="005A52FE">
              <w:t>::selection</w:t>
            </w:r>
          </w:p>
        </w:tc>
        <w:tc>
          <w:tcPr>
            <w:tcW w:w="1682" w:type="pct"/>
            <w:shd w:val="clear" w:color="auto" w:fill="F1F1F1"/>
            <w:tcMar>
              <w:top w:w="120" w:type="dxa"/>
              <w:left w:w="120" w:type="dxa"/>
              <w:bottom w:w="120" w:type="dxa"/>
              <w:right w:w="120" w:type="dxa"/>
            </w:tcMar>
            <w:hideMark/>
          </w:tcPr>
          <w:p w:rsidR="005A52FE" w:rsidRPr="005A52FE" w:rsidRDefault="005A52FE" w:rsidP="005A52FE">
            <w:r w:rsidRPr="005A52FE">
              <w:t>Selects the portion of an element that is selected by a user</w:t>
            </w:r>
          </w:p>
        </w:tc>
        <w:tc>
          <w:tcPr>
            <w:tcW w:w="383" w:type="pct"/>
            <w:shd w:val="clear" w:color="auto" w:fill="F1F1F1"/>
            <w:tcMar>
              <w:top w:w="120" w:type="dxa"/>
              <w:left w:w="120" w:type="dxa"/>
              <w:bottom w:w="120" w:type="dxa"/>
              <w:right w:w="120" w:type="dxa"/>
            </w:tcMar>
            <w:hideMark/>
          </w:tcPr>
          <w:p w:rsidR="005A52FE" w:rsidRPr="005A52FE" w:rsidRDefault="005A52FE" w:rsidP="005A52FE">
            <w:r w:rsidRPr="005A52FE">
              <w:t> </w:t>
            </w:r>
          </w:p>
        </w:tc>
      </w:tr>
      <w:tr w:rsidR="005A52FE" w:rsidRPr="005A52FE" w:rsidTr="005A52FE">
        <w:tc>
          <w:tcPr>
            <w:tcW w:w="1450" w:type="pct"/>
            <w:shd w:val="clear" w:color="auto" w:fill="FFFFFF"/>
            <w:tcMar>
              <w:top w:w="120" w:type="dxa"/>
              <w:left w:w="240" w:type="dxa"/>
              <w:bottom w:w="120" w:type="dxa"/>
              <w:right w:w="120" w:type="dxa"/>
            </w:tcMar>
            <w:hideMark/>
          </w:tcPr>
          <w:p w:rsidR="005A52FE" w:rsidRPr="005A52FE" w:rsidRDefault="00CA242B" w:rsidP="005A52FE">
            <w:hyperlink r:id="rId1749" w:history="1">
              <w:r w:rsidR="005A52FE" w:rsidRPr="005A52FE">
                <w:rPr>
                  <w:color w:val="0000FF"/>
                  <w:u w:val="single"/>
                </w:rPr>
                <w:t>:target</w:t>
              </w:r>
            </w:hyperlink>
          </w:p>
        </w:tc>
        <w:tc>
          <w:tcPr>
            <w:tcW w:w="1485" w:type="pct"/>
            <w:shd w:val="clear" w:color="auto" w:fill="FFFFFF"/>
            <w:tcMar>
              <w:top w:w="120" w:type="dxa"/>
              <w:left w:w="120" w:type="dxa"/>
              <w:bottom w:w="120" w:type="dxa"/>
              <w:right w:w="120" w:type="dxa"/>
            </w:tcMar>
            <w:hideMark/>
          </w:tcPr>
          <w:p w:rsidR="005A52FE" w:rsidRPr="005A52FE" w:rsidRDefault="005A52FE" w:rsidP="005A52FE">
            <w:r w:rsidRPr="005A52FE">
              <w:t>#news:target</w:t>
            </w:r>
          </w:p>
        </w:tc>
        <w:tc>
          <w:tcPr>
            <w:tcW w:w="1682" w:type="pct"/>
            <w:shd w:val="clear" w:color="auto" w:fill="FFFFFF"/>
            <w:tcMar>
              <w:top w:w="120" w:type="dxa"/>
              <w:left w:w="120" w:type="dxa"/>
              <w:bottom w:w="120" w:type="dxa"/>
              <w:right w:w="120" w:type="dxa"/>
            </w:tcMar>
            <w:hideMark/>
          </w:tcPr>
          <w:p w:rsidR="005A52FE" w:rsidRPr="005A52FE" w:rsidRDefault="005A52FE" w:rsidP="005A52FE">
            <w:r w:rsidRPr="005A52FE">
              <w:t>Selects the current active #news element (clicked on a URL containing that anchor name)</w:t>
            </w:r>
          </w:p>
        </w:tc>
        <w:tc>
          <w:tcPr>
            <w:tcW w:w="383" w:type="pct"/>
            <w:shd w:val="clear" w:color="auto" w:fill="FFFFFF"/>
            <w:tcMar>
              <w:top w:w="120" w:type="dxa"/>
              <w:left w:w="120" w:type="dxa"/>
              <w:bottom w:w="120" w:type="dxa"/>
              <w:right w:w="120" w:type="dxa"/>
            </w:tcMar>
            <w:hideMark/>
          </w:tcPr>
          <w:p w:rsidR="005A52FE" w:rsidRPr="005A52FE" w:rsidRDefault="005A52FE" w:rsidP="005A52FE">
            <w:r w:rsidRPr="005A52FE">
              <w:t>3</w:t>
            </w:r>
          </w:p>
        </w:tc>
      </w:tr>
      <w:tr w:rsidR="005A52FE" w:rsidRPr="005A52FE" w:rsidTr="005A52FE">
        <w:tc>
          <w:tcPr>
            <w:tcW w:w="1450" w:type="pct"/>
            <w:shd w:val="clear" w:color="auto" w:fill="F1F1F1"/>
            <w:tcMar>
              <w:top w:w="120" w:type="dxa"/>
              <w:left w:w="240" w:type="dxa"/>
              <w:bottom w:w="120" w:type="dxa"/>
              <w:right w:w="120" w:type="dxa"/>
            </w:tcMar>
            <w:hideMark/>
          </w:tcPr>
          <w:p w:rsidR="005A52FE" w:rsidRPr="005A52FE" w:rsidRDefault="00CA242B" w:rsidP="005A52FE">
            <w:hyperlink r:id="rId1750" w:history="1">
              <w:r w:rsidR="005A52FE" w:rsidRPr="005A52FE">
                <w:rPr>
                  <w:color w:val="0000FF"/>
                  <w:u w:val="single"/>
                </w:rPr>
                <w:t>:valid</w:t>
              </w:r>
            </w:hyperlink>
          </w:p>
        </w:tc>
        <w:tc>
          <w:tcPr>
            <w:tcW w:w="1485" w:type="pct"/>
            <w:shd w:val="clear" w:color="auto" w:fill="F1F1F1"/>
            <w:tcMar>
              <w:top w:w="120" w:type="dxa"/>
              <w:left w:w="120" w:type="dxa"/>
              <w:bottom w:w="120" w:type="dxa"/>
              <w:right w:w="120" w:type="dxa"/>
            </w:tcMar>
            <w:hideMark/>
          </w:tcPr>
          <w:p w:rsidR="005A52FE" w:rsidRPr="005A52FE" w:rsidRDefault="005A52FE" w:rsidP="005A52FE">
            <w:r w:rsidRPr="005A52FE">
              <w:t>input:valid</w:t>
            </w:r>
          </w:p>
        </w:tc>
        <w:tc>
          <w:tcPr>
            <w:tcW w:w="1682" w:type="pct"/>
            <w:shd w:val="clear" w:color="auto" w:fill="F1F1F1"/>
            <w:tcMar>
              <w:top w:w="120" w:type="dxa"/>
              <w:left w:w="120" w:type="dxa"/>
              <w:bottom w:w="120" w:type="dxa"/>
              <w:right w:w="120" w:type="dxa"/>
            </w:tcMar>
            <w:hideMark/>
          </w:tcPr>
          <w:p w:rsidR="005A52FE" w:rsidRPr="005A52FE" w:rsidRDefault="005A52FE" w:rsidP="005A52FE">
            <w:r w:rsidRPr="005A52FE">
              <w:t>Selects all input elements with a valid value</w:t>
            </w:r>
          </w:p>
        </w:tc>
        <w:tc>
          <w:tcPr>
            <w:tcW w:w="383" w:type="pct"/>
            <w:shd w:val="clear" w:color="auto" w:fill="F1F1F1"/>
            <w:tcMar>
              <w:top w:w="120" w:type="dxa"/>
              <w:left w:w="120" w:type="dxa"/>
              <w:bottom w:w="120" w:type="dxa"/>
              <w:right w:w="120" w:type="dxa"/>
            </w:tcMar>
            <w:hideMark/>
          </w:tcPr>
          <w:p w:rsidR="005A52FE" w:rsidRPr="005A52FE" w:rsidRDefault="005A52FE" w:rsidP="005A52FE">
            <w:r w:rsidRPr="005A52FE">
              <w:t>3</w:t>
            </w:r>
          </w:p>
        </w:tc>
      </w:tr>
      <w:tr w:rsidR="005A52FE" w:rsidRPr="005A52FE" w:rsidTr="005A52FE">
        <w:tc>
          <w:tcPr>
            <w:tcW w:w="1450" w:type="pct"/>
            <w:shd w:val="clear" w:color="auto" w:fill="FFFFFF"/>
            <w:tcMar>
              <w:top w:w="120" w:type="dxa"/>
              <w:left w:w="240" w:type="dxa"/>
              <w:bottom w:w="120" w:type="dxa"/>
              <w:right w:w="120" w:type="dxa"/>
            </w:tcMar>
            <w:hideMark/>
          </w:tcPr>
          <w:p w:rsidR="005A52FE" w:rsidRPr="005A52FE" w:rsidRDefault="00CA242B" w:rsidP="005A52FE">
            <w:hyperlink r:id="rId1751" w:history="1">
              <w:r w:rsidR="005A52FE" w:rsidRPr="005A52FE">
                <w:rPr>
                  <w:color w:val="0000FF"/>
                  <w:u w:val="single"/>
                </w:rPr>
                <w:t>:visited</w:t>
              </w:r>
            </w:hyperlink>
          </w:p>
        </w:tc>
        <w:tc>
          <w:tcPr>
            <w:tcW w:w="1485" w:type="pct"/>
            <w:shd w:val="clear" w:color="auto" w:fill="FFFFFF"/>
            <w:tcMar>
              <w:top w:w="120" w:type="dxa"/>
              <w:left w:w="120" w:type="dxa"/>
              <w:bottom w:w="120" w:type="dxa"/>
              <w:right w:w="120" w:type="dxa"/>
            </w:tcMar>
            <w:hideMark/>
          </w:tcPr>
          <w:p w:rsidR="005A52FE" w:rsidRPr="005A52FE" w:rsidRDefault="005A52FE" w:rsidP="005A52FE">
            <w:r w:rsidRPr="005A52FE">
              <w:t>a:visited</w:t>
            </w:r>
          </w:p>
        </w:tc>
        <w:tc>
          <w:tcPr>
            <w:tcW w:w="1682" w:type="pct"/>
            <w:shd w:val="clear" w:color="auto" w:fill="FFFFFF"/>
            <w:tcMar>
              <w:top w:w="120" w:type="dxa"/>
              <w:left w:w="120" w:type="dxa"/>
              <w:bottom w:w="120" w:type="dxa"/>
              <w:right w:w="120" w:type="dxa"/>
            </w:tcMar>
            <w:hideMark/>
          </w:tcPr>
          <w:p w:rsidR="005A52FE" w:rsidRPr="005A52FE" w:rsidRDefault="005A52FE" w:rsidP="005A52FE">
            <w:r w:rsidRPr="005A52FE">
              <w:t>Selects all visited links</w:t>
            </w:r>
          </w:p>
        </w:tc>
        <w:tc>
          <w:tcPr>
            <w:tcW w:w="383" w:type="pct"/>
            <w:shd w:val="clear" w:color="auto" w:fill="FFFFFF"/>
            <w:tcMar>
              <w:top w:w="120" w:type="dxa"/>
              <w:left w:w="120" w:type="dxa"/>
              <w:bottom w:w="120" w:type="dxa"/>
              <w:right w:w="120" w:type="dxa"/>
            </w:tcMar>
            <w:hideMark/>
          </w:tcPr>
          <w:p w:rsidR="005A52FE" w:rsidRPr="005A52FE" w:rsidRDefault="005A52FE" w:rsidP="005A52FE">
            <w:r w:rsidRPr="005A52FE">
              <w:t>1</w:t>
            </w:r>
          </w:p>
        </w:tc>
      </w:tr>
    </w:tbl>
    <w:p w:rsidR="005A52FE" w:rsidRPr="005A52FE" w:rsidRDefault="005A52FE" w:rsidP="005A52FE">
      <w:pPr>
        <w:pStyle w:val="Heading1"/>
      </w:pPr>
      <w:bookmarkStart w:id="107" w:name="_Toc492230568"/>
      <w:r w:rsidRPr="005A52FE">
        <w:t>CSS Functions</w:t>
      </w:r>
      <w:bookmarkEnd w:id="107"/>
    </w:p>
    <w:p w:rsidR="005A52FE" w:rsidRPr="005A52FE" w:rsidRDefault="005A52FE" w:rsidP="005A52FE">
      <w:r w:rsidRPr="005A52FE">
        <w:t>The "CSS" column indicates in which CSS version the function is defined (CSS1, CSS2, or CSS3).</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68"/>
        <w:gridCol w:w="6116"/>
        <w:gridCol w:w="716"/>
      </w:tblGrid>
      <w:tr w:rsidR="005A52FE" w:rsidRPr="005A52FE" w:rsidTr="005A52FE">
        <w:tc>
          <w:tcPr>
            <w:tcW w:w="1212" w:type="pct"/>
            <w:shd w:val="clear" w:color="auto" w:fill="FFFFFF"/>
            <w:tcMar>
              <w:top w:w="120" w:type="dxa"/>
              <w:left w:w="240" w:type="dxa"/>
              <w:bottom w:w="120" w:type="dxa"/>
              <w:right w:w="120" w:type="dxa"/>
            </w:tcMar>
            <w:hideMark/>
          </w:tcPr>
          <w:p w:rsidR="005A52FE" w:rsidRPr="005A52FE" w:rsidRDefault="005A52FE" w:rsidP="005A52FE">
            <w:r w:rsidRPr="005A52FE">
              <w:t>Function</w:t>
            </w:r>
          </w:p>
        </w:tc>
        <w:tc>
          <w:tcPr>
            <w:tcW w:w="3405" w:type="pct"/>
            <w:shd w:val="clear" w:color="auto" w:fill="FFFFFF"/>
            <w:tcMar>
              <w:top w:w="120" w:type="dxa"/>
              <w:left w:w="120" w:type="dxa"/>
              <w:bottom w:w="120" w:type="dxa"/>
              <w:right w:w="120" w:type="dxa"/>
            </w:tcMar>
            <w:hideMark/>
          </w:tcPr>
          <w:p w:rsidR="005A52FE" w:rsidRPr="005A52FE" w:rsidRDefault="005A52FE" w:rsidP="005A52FE">
            <w:r w:rsidRPr="005A52FE">
              <w:t>Description</w:t>
            </w:r>
          </w:p>
        </w:tc>
        <w:tc>
          <w:tcPr>
            <w:tcW w:w="383" w:type="pct"/>
            <w:shd w:val="clear" w:color="auto" w:fill="FFFFFF"/>
            <w:tcMar>
              <w:top w:w="120" w:type="dxa"/>
              <w:left w:w="120" w:type="dxa"/>
              <w:bottom w:w="120" w:type="dxa"/>
              <w:right w:w="120" w:type="dxa"/>
            </w:tcMar>
            <w:hideMark/>
          </w:tcPr>
          <w:p w:rsidR="005A52FE" w:rsidRPr="005A52FE" w:rsidRDefault="005A52FE" w:rsidP="005A52FE">
            <w:r w:rsidRPr="005A52FE">
              <w:t>CSS</w:t>
            </w:r>
          </w:p>
        </w:tc>
      </w:tr>
      <w:tr w:rsidR="005A52FE" w:rsidRPr="005A52FE" w:rsidTr="005A52FE">
        <w:tc>
          <w:tcPr>
            <w:tcW w:w="1212" w:type="pct"/>
            <w:shd w:val="clear" w:color="auto" w:fill="F1F1F1"/>
            <w:tcMar>
              <w:top w:w="120" w:type="dxa"/>
              <w:left w:w="240" w:type="dxa"/>
              <w:bottom w:w="120" w:type="dxa"/>
              <w:right w:w="120" w:type="dxa"/>
            </w:tcMar>
            <w:hideMark/>
          </w:tcPr>
          <w:p w:rsidR="005A52FE" w:rsidRPr="005A52FE" w:rsidRDefault="00CA242B" w:rsidP="005A52FE">
            <w:hyperlink r:id="rId1752" w:history="1">
              <w:r w:rsidR="005A52FE" w:rsidRPr="005A52FE">
                <w:rPr>
                  <w:color w:val="0000FF"/>
                  <w:u w:val="single"/>
                </w:rPr>
                <w:t>attr()</w:t>
              </w:r>
            </w:hyperlink>
          </w:p>
        </w:tc>
        <w:tc>
          <w:tcPr>
            <w:tcW w:w="3405" w:type="pct"/>
            <w:shd w:val="clear" w:color="auto" w:fill="F1F1F1"/>
            <w:tcMar>
              <w:top w:w="120" w:type="dxa"/>
              <w:left w:w="120" w:type="dxa"/>
              <w:bottom w:w="120" w:type="dxa"/>
              <w:right w:w="120" w:type="dxa"/>
            </w:tcMar>
            <w:hideMark/>
          </w:tcPr>
          <w:p w:rsidR="005A52FE" w:rsidRPr="005A52FE" w:rsidRDefault="005A52FE" w:rsidP="005A52FE">
            <w:r w:rsidRPr="005A52FE">
              <w:t>Returns the value of an attribute of the selected element</w:t>
            </w:r>
          </w:p>
        </w:tc>
        <w:tc>
          <w:tcPr>
            <w:tcW w:w="383" w:type="pct"/>
            <w:shd w:val="clear" w:color="auto" w:fill="F1F1F1"/>
            <w:tcMar>
              <w:top w:w="120" w:type="dxa"/>
              <w:left w:w="120" w:type="dxa"/>
              <w:bottom w:w="120" w:type="dxa"/>
              <w:right w:w="120" w:type="dxa"/>
            </w:tcMar>
            <w:hideMark/>
          </w:tcPr>
          <w:p w:rsidR="005A52FE" w:rsidRPr="005A52FE" w:rsidRDefault="005A52FE" w:rsidP="005A52FE">
            <w:r w:rsidRPr="005A52FE">
              <w:t>2</w:t>
            </w:r>
          </w:p>
        </w:tc>
      </w:tr>
      <w:tr w:rsidR="005A52FE" w:rsidRPr="005A52FE" w:rsidTr="005A52FE">
        <w:tc>
          <w:tcPr>
            <w:tcW w:w="1212" w:type="pct"/>
            <w:shd w:val="clear" w:color="auto" w:fill="FFFFFF"/>
            <w:tcMar>
              <w:top w:w="120" w:type="dxa"/>
              <w:left w:w="240" w:type="dxa"/>
              <w:bottom w:w="120" w:type="dxa"/>
              <w:right w:w="120" w:type="dxa"/>
            </w:tcMar>
            <w:hideMark/>
          </w:tcPr>
          <w:p w:rsidR="005A52FE" w:rsidRPr="005A52FE" w:rsidRDefault="00CA242B" w:rsidP="005A52FE">
            <w:hyperlink r:id="rId1753" w:history="1">
              <w:r w:rsidR="005A52FE" w:rsidRPr="005A52FE">
                <w:rPr>
                  <w:color w:val="0000FF"/>
                  <w:u w:val="single"/>
                </w:rPr>
                <w:t>calc()</w:t>
              </w:r>
            </w:hyperlink>
          </w:p>
        </w:tc>
        <w:tc>
          <w:tcPr>
            <w:tcW w:w="3405" w:type="pct"/>
            <w:shd w:val="clear" w:color="auto" w:fill="FFFFFF"/>
            <w:tcMar>
              <w:top w:w="120" w:type="dxa"/>
              <w:left w:w="120" w:type="dxa"/>
              <w:bottom w:w="120" w:type="dxa"/>
              <w:right w:w="120" w:type="dxa"/>
            </w:tcMar>
            <w:hideMark/>
          </w:tcPr>
          <w:p w:rsidR="005A52FE" w:rsidRPr="005A52FE" w:rsidRDefault="005A52FE" w:rsidP="005A52FE">
            <w:r w:rsidRPr="005A52FE">
              <w:t>Allows you to perform calculations to determine CSS property values</w:t>
            </w:r>
          </w:p>
        </w:tc>
        <w:tc>
          <w:tcPr>
            <w:tcW w:w="383" w:type="pct"/>
            <w:shd w:val="clear" w:color="auto" w:fill="FFFFFF"/>
            <w:tcMar>
              <w:top w:w="120" w:type="dxa"/>
              <w:left w:w="120" w:type="dxa"/>
              <w:bottom w:w="120" w:type="dxa"/>
              <w:right w:w="120" w:type="dxa"/>
            </w:tcMar>
            <w:hideMark/>
          </w:tcPr>
          <w:p w:rsidR="005A52FE" w:rsidRPr="005A52FE" w:rsidRDefault="005A52FE" w:rsidP="005A52FE">
            <w:r w:rsidRPr="005A52FE">
              <w:t>3</w:t>
            </w:r>
          </w:p>
        </w:tc>
      </w:tr>
      <w:tr w:rsidR="005A52FE" w:rsidRPr="005A52FE" w:rsidTr="005A52FE">
        <w:tc>
          <w:tcPr>
            <w:tcW w:w="1212" w:type="pct"/>
            <w:shd w:val="clear" w:color="auto" w:fill="F1F1F1"/>
            <w:tcMar>
              <w:top w:w="120" w:type="dxa"/>
              <w:left w:w="240" w:type="dxa"/>
              <w:bottom w:w="120" w:type="dxa"/>
              <w:right w:w="120" w:type="dxa"/>
            </w:tcMar>
            <w:hideMark/>
          </w:tcPr>
          <w:p w:rsidR="005A52FE" w:rsidRPr="005A52FE" w:rsidRDefault="00CA242B" w:rsidP="005A52FE">
            <w:hyperlink r:id="rId1754" w:history="1">
              <w:r w:rsidR="005A52FE" w:rsidRPr="005A52FE">
                <w:rPr>
                  <w:color w:val="0000FF"/>
                  <w:u w:val="single"/>
                </w:rPr>
                <w:t>linear-gradient()</w:t>
              </w:r>
            </w:hyperlink>
          </w:p>
        </w:tc>
        <w:tc>
          <w:tcPr>
            <w:tcW w:w="3405" w:type="pct"/>
            <w:shd w:val="clear" w:color="auto" w:fill="F1F1F1"/>
            <w:tcMar>
              <w:top w:w="120" w:type="dxa"/>
              <w:left w:w="120" w:type="dxa"/>
              <w:bottom w:w="120" w:type="dxa"/>
              <w:right w:w="120" w:type="dxa"/>
            </w:tcMar>
            <w:hideMark/>
          </w:tcPr>
          <w:p w:rsidR="005A52FE" w:rsidRPr="005A52FE" w:rsidRDefault="005A52FE" w:rsidP="005A52FE">
            <w:r w:rsidRPr="005A52FE">
              <w:t>Creates an "image" which represents a linear gradient of colors</w:t>
            </w:r>
          </w:p>
        </w:tc>
        <w:tc>
          <w:tcPr>
            <w:tcW w:w="383" w:type="pct"/>
            <w:shd w:val="clear" w:color="auto" w:fill="F1F1F1"/>
            <w:tcMar>
              <w:top w:w="120" w:type="dxa"/>
              <w:left w:w="120" w:type="dxa"/>
              <w:bottom w:w="120" w:type="dxa"/>
              <w:right w:w="120" w:type="dxa"/>
            </w:tcMar>
            <w:hideMark/>
          </w:tcPr>
          <w:p w:rsidR="005A52FE" w:rsidRPr="005A52FE" w:rsidRDefault="005A52FE" w:rsidP="005A52FE">
            <w:r w:rsidRPr="005A52FE">
              <w:t>3</w:t>
            </w:r>
          </w:p>
        </w:tc>
      </w:tr>
      <w:tr w:rsidR="005A52FE" w:rsidRPr="005A52FE" w:rsidTr="005A52FE">
        <w:tc>
          <w:tcPr>
            <w:tcW w:w="1212" w:type="pct"/>
            <w:shd w:val="clear" w:color="auto" w:fill="FFFFFF"/>
            <w:tcMar>
              <w:top w:w="120" w:type="dxa"/>
              <w:left w:w="240" w:type="dxa"/>
              <w:bottom w:w="120" w:type="dxa"/>
              <w:right w:w="120" w:type="dxa"/>
            </w:tcMar>
            <w:hideMark/>
          </w:tcPr>
          <w:p w:rsidR="005A52FE" w:rsidRPr="005A52FE" w:rsidRDefault="00CA242B" w:rsidP="005A52FE">
            <w:hyperlink r:id="rId1755" w:history="1">
              <w:r w:rsidR="005A52FE" w:rsidRPr="005A52FE">
                <w:rPr>
                  <w:color w:val="0000FF"/>
                  <w:u w:val="single"/>
                </w:rPr>
                <w:t>radial-gradient()</w:t>
              </w:r>
            </w:hyperlink>
          </w:p>
        </w:tc>
        <w:tc>
          <w:tcPr>
            <w:tcW w:w="3405" w:type="pct"/>
            <w:shd w:val="clear" w:color="auto" w:fill="FFFFFF"/>
            <w:tcMar>
              <w:top w:w="120" w:type="dxa"/>
              <w:left w:w="120" w:type="dxa"/>
              <w:bottom w:w="120" w:type="dxa"/>
              <w:right w:w="120" w:type="dxa"/>
            </w:tcMar>
            <w:hideMark/>
          </w:tcPr>
          <w:p w:rsidR="005A52FE" w:rsidRPr="005A52FE" w:rsidRDefault="005A52FE" w:rsidP="005A52FE">
            <w:r w:rsidRPr="005A52FE">
              <w:t>Creates an "image" which represents a gradient of colors radiating from the center of the gradient</w:t>
            </w:r>
          </w:p>
        </w:tc>
        <w:tc>
          <w:tcPr>
            <w:tcW w:w="383" w:type="pct"/>
            <w:shd w:val="clear" w:color="auto" w:fill="FFFFFF"/>
            <w:tcMar>
              <w:top w:w="120" w:type="dxa"/>
              <w:left w:w="120" w:type="dxa"/>
              <w:bottom w:w="120" w:type="dxa"/>
              <w:right w:w="120" w:type="dxa"/>
            </w:tcMar>
            <w:hideMark/>
          </w:tcPr>
          <w:p w:rsidR="005A52FE" w:rsidRPr="005A52FE" w:rsidRDefault="005A52FE" w:rsidP="005A52FE">
            <w:r w:rsidRPr="005A52FE">
              <w:t>3</w:t>
            </w:r>
          </w:p>
        </w:tc>
      </w:tr>
      <w:tr w:rsidR="005A52FE" w:rsidRPr="005A52FE" w:rsidTr="005A52FE">
        <w:tc>
          <w:tcPr>
            <w:tcW w:w="1212" w:type="pct"/>
            <w:shd w:val="clear" w:color="auto" w:fill="F1F1F1"/>
            <w:tcMar>
              <w:top w:w="120" w:type="dxa"/>
              <w:left w:w="240" w:type="dxa"/>
              <w:bottom w:w="120" w:type="dxa"/>
              <w:right w:w="120" w:type="dxa"/>
            </w:tcMar>
            <w:hideMark/>
          </w:tcPr>
          <w:p w:rsidR="005A52FE" w:rsidRPr="005A52FE" w:rsidRDefault="00CA242B" w:rsidP="005A52FE">
            <w:hyperlink r:id="rId1756" w:history="1">
              <w:r w:rsidR="005A52FE" w:rsidRPr="005A52FE">
                <w:rPr>
                  <w:color w:val="0000FF"/>
                  <w:u w:val="single"/>
                </w:rPr>
                <w:t>repeating-linear-gradient()</w:t>
              </w:r>
            </w:hyperlink>
          </w:p>
        </w:tc>
        <w:tc>
          <w:tcPr>
            <w:tcW w:w="3405" w:type="pct"/>
            <w:shd w:val="clear" w:color="auto" w:fill="F1F1F1"/>
            <w:tcMar>
              <w:top w:w="120" w:type="dxa"/>
              <w:left w:w="120" w:type="dxa"/>
              <w:bottom w:w="120" w:type="dxa"/>
              <w:right w:w="120" w:type="dxa"/>
            </w:tcMar>
            <w:hideMark/>
          </w:tcPr>
          <w:p w:rsidR="005A52FE" w:rsidRPr="005A52FE" w:rsidRDefault="005A52FE" w:rsidP="005A52FE">
            <w:r w:rsidRPr="005A52FE">
              <w:t>Creates an "image" consisting of repeating gradients</w:t>
            </w:r>
          </w:p>
        </w:tc>
        <w:tc>
          <w:tcPr>
            <w:tcW w:w="383" w:type="pct"/>
            <w:shd w:val="clear" w:color="auto" w:fill="F1F1F1"/>
            <w:tcMar>
              <w:top w:w="120" w:type="dxa"/>
              <w:left w:w="120" w:type="dxa"/>
              <w:bottom w:w="120" w:type="dxa"/>
              <w:right w:w="120" w:type="dxa"/>
            </w:tcMar>
            <w:hideMark/>
          </w:tcPr>
          <w:p w:rsidR="005A52FE" w:rsidRPr="005A52FE" w:rsidRDefault="005A52FE" w:rsidP="005A52FE">
            <w:r w:rsidRPr="005A52FE">
              <w:t>3</w:t>
            </w:r>
          </w:p>
        </w:tc>
      </w:tr>
      <w:tr w:rsidR="005A52FE" w:rsidRPr="005A52FE" w:rsidTr="005A52FE">
        <w:tc>
          <w:tcPr>
            <w:tcW w:w="1212" w:type="pct"/>
            <w:shd w:val="clear" w:color="auto" w:fill="FFFFFF"/>
            <w:tcMar>
              <w:top w:w="120" w:type="dxa"/>
              <w:left w:w="240" w:type="dxa"/>
              <w:bottom w:w="120" w:type="dxa"/>
              <w:right w:w="120" w:type="dxa"/>
            </w:tcMar>
            <w:hideMark/>
          </w:tcPr>
          <w:p w:rsidR="005A52FE" w:rsidRPr="005A52FE" w:rsidRDefault="005A52FE" w:rsidP="005A52FE">
            <w:r w:rsidRPr="005A52FE">
              <w:t>repeating-radial-gradient()</w:t>
            </w:r>
          </w:p>
        </w:tc>
        <w:tc>
          <w:tcPr>
            <w:tcW w:w="3405" w:type="pct"/>
            <w:shd w:val="clear" w:color="auto" w:fill="FFFFFF"/>
            <w:tcMar>
              <w:top w:w="120" w:type="dxa"/>
              <w:left w:w="120" w:type="dxa"/>
              <w:bottom w:w="120" w:type="dxa"/>
              <w:right w:w="120" w:type="dxa"/>
            </w:tcMar>
            <w:hideMark/>
          </w:tcPr>
          <w:p w:rsidR="005A52FE" w:rsidRPr="005A52FE" w:rsidRDefault="005A52FE" w:rsidP="005A52FE">
            <w:r w:rsidRPr="005A52FE">
              <w:t>Similarly to radial-gradient(), but it automatically repeats the color stops infinitely in both directions</w:t>
            </w:r>
          </w:p>
        </w:tc>
        <w:tc>
          <w:tcPr>
            <w:tcW w:w="383" w:type="pct"/>
            <w:shd w:val="clear" w:color="auto" w:fill="FFFFFF"/>
            <w:tcMar>
              <w:top w:w="120" w:type="dxa"/>
              <w:left w:w="120" w:type="dxa"/>
              <w:bottom w:w="120" w:type="dxa"/>
              <w:right w:w="120" w:type="dxa"/>
            </w:tcMar>
            <w:hideMark/>
          </w:tcPr>
          <w:p w:rsidR="005A52FE" w:rsidRPr="005A52FE" w:rsidRDefault="005A52FE" w:rsidP="005A52FE">
            <w:r w:rsidRPr="005A52FE">
              <w:t>3</w:t>
            </w:r>
          </w:p>
        </w:tc>
      </w:tr>
    </w:tbl>
    <w:p w:rsidR="005A52FE" w:rsidRPr="005A52FE" w:rsidRDefault="005A52FE" w:rsidP="005A52FE">
      <w:pPr>
        <w:pStyle w:val="Heading1"/>
      </w:pPr>
      <w:bookmarkStart w:id="108" w:name="_Toc492230569"/>
      <w:r w:rsidRPr="005A52FE">
        <w:t>Aural Style Sheets</w:t>
      </w:r>
      <w:bookmarkEnd w:id="108"/>
    </w:p>
    <w:p w:rsidR="005A52FE" w:rsidRPr="005A52FE" w:rsidRDefault="005A52FE" w:rsidP="005A52FE">
      <w:pPr>
        <w:shd w:val="clear" w:color="auto" w:fill="FFFFFF"/>
        <w:spacing w:before="100" w:beforeAutospacing="1" w:after="100" w:afterAutospacing="1"/>
      </w:pPr>
      <w:r w:rsidRPr="005A52FE">
        <w:t>Aural style sheets use a combination of speech synthesis and sound effects to make the user listen to information, instead of reading information.</w:t>
      </w:r>
    </w:p>
    <w:p w:rsidR="005A52FE" w:rsidRPr="005A52FE" w:rsidRDefault="005A52FE" w:rsidP="005A52FE">
      <w:pPr>
        <w:shd w:val="clear" w:color="auto" w:fill="FFFFFF"/>
        <w:spacing w:before="100" w:beforeAutospacing="1" w:after="100" w:afterAutospacing="1"/>
      </w:pPr>
      <w:r w:rsidRPr="005A52FE">
        <w:t>Aural presentation can be used:</w:t>
      </w:r>
    </w:p>
    <w:p w:rsidR="005A52FE" w:rsidRPr="005A52FE" w:rsidRDefault="005A52FE" w:rsidP="005A52FE">
      <w:pPr>
        <w:numPr>
          <w:ilvl w:val="0"/>
          <w:numId w:val="1"/>
        </w:numPr>
        <w:shd w:val="clear" w:color="auto" w:fill="FFFFFF"/>
        <w:spacing w:before="100" w:beforeAutospacing="1" w:after="100" w:afterAutospacing="1"/>
      </w:pPr>
      <w:r w:rsidRPr="005A52FE">
        <w:t>by blind people</w:t>
      </w:r>
    </w:p>
    <w:p w:rsidR="005A52FE" w:rsidRPr="005A52FE" w:rsidRDefault="005A52FE" w:rsidP="005A52FE">
      <w:pPr>
        <w:numPr>
          <w:ilvl w:val="0"/>
          <w:numId w:val="1"/>
        </w:numPr>
        <w:shd w:val="clear" w:color="auto" w:fill="FFFFFF"/>
        <w:spacing w:before="100" w:beforeAutospacing="1" w:after="100" w:afterAutospacing="1"/>
      </w:pPr>
      <w:r w:rsidRPr="005A52FE">
        <w:t>to help users learning to read</w:t>
      </w:r>
    </w:p>
    <w:p w:rsidR="005A52FE" w:rsidRPr="005A52FE" w:rsidRDefault="005A52FE" w:rsidP="005A52FE">
      <w:pPr>
        <w:numPr>
          <w:ilvl w:val="0"/>
          <w:numId w:val="1"/>
        </w:numPr>
        <w:shd w:val="clear" w:color="auto" w:fill="FFFFFF"/>
        <w:spacing w:before="100" w:beforeAutospacing="1" w:after="100" w:afterAutospacing="1"/>
      </w:pPr>
      <w:r w:rsidRPr="005A52FE">
        <w:t>to help users who have reading problems</w:t>
      </w:r>
    </w:p>
    <w:p w:rsidR="005A52FE" w:rsidRPr="005A52FE" w:rsidRDefault="005A52FE" w:rsidP="005A52FE">
      <w:pPr>
        <w:numPr>
          <w:ilvl w:val="0"/>
          <w:numId w:val="1"/>
        </w:numPr>
        <w:shd w:val="clear" w:color="auto" w:fill="FFFFFF"/>
        <w:spacing w:before="100" w:beforeAutospacing="1" w:after="100" w:afterAutospacing="1"/>
      </w:pPr>
      <w:r w:rsidRPr="005A52FE">
        <w:t>for home entertainment</w:t>
      </w:r>
    </w:p>
    <w:p w:rsidR="005A52FE" w:rsidRPr="005A52FE" w:rsidRDefault="005A52FE" w:rsidP="005A52FE">
      <w:pPr>
        <w:numPr>
          <w:ilvl w:val="0"/>
          <w:numId w:val="1"/>
        </w:numPr>
        <w:shd w:val="clear" w:color="auto" w:fill="FFFFFF"/>
        <w:spacing w:before="100" w:beforeAutospacing="1" w:after="100" w:afterAutospacing="1"/>
      </w:pPr>
      <w:r w:rsidRPr="005A52FE">
        <w:t>in the car</w:t>
      </w:r>
    </w:p>
    <w:p w:rsidR="005A52FE" w:rsidRPr="005A52FE" w:rsidRDefault="005A52FE" w:rsidP="005A52FE">
      <w:pPr>
        <w:numPr>
          <w:ilvl w:val="0"/>
          <w:numId w:val="1"/>
        </w:numPr>
        <w:shd w:val="clear" w:color="auto" w:fill="FFFFFF"/>
        <w:spacing w:before="100" w:beforeAutospacing="1" w:after="100" w:afterAutospacing="1"/>
      </w:pPr>
      <w:r w:rsidRPr="005A52FE">
        <w:t>by print-impaired communities</w:t>
      </w:r>
    </w:p>
    <w:p w:rsidR="005A52FE" w:rsidRPr="005A52FE" w:rsidRDefault="005A52FE" w:rsidP="005A52FE">
      <w:pPr>
        <w:shd w:val="clear" w:color="auto" w:fill="FFFFFF"/>
        <w:spacing w:before="100" w:beforeAutospacing="1" w:after="100" w:afterAutospacing="1"/>
      </w:pPr>
      <w:r w:rsidRPr="005A52FE">
        <w:t>The aural presentation converts the document to plain text and feed this to a screen reader (a program that reads all the characters on the screen).</w:t>
      </w:r>
    </w:p>
    <w:p w:rsidR="005A52FE" w:rsidRPr="005A52FE" w:rsidRDefault="005A52FE" w:rsidP="005A52FE">
      <w:pPr>
        <w:shd w:val="clear" w:color="auto" w:fill="FFFFFF"/>
        <w:spacing w:before="100" w:beforeAutospacing="1" w:after="100" w:afterAutospacing="1"/>
      </w:pPr>
      <w:r w:rsidRPr="005A52FE">
        <w:t>An example of an Aural style sheet:</w:t>
      </w:r>
    </w:p>
    <w:tbl>
      <w:tblPr>
        <w:tblStyle w:val="TableGrid"/>
        <w:tblW w:w="4995" w:type="pct"/>
        <w:tblLook w:val="04A0" w:firstRow="1" w:lastRow="0" w:firstColumn="1" w:lastColumn="0" w:noHBand="0" w:noVBand="1"/>
      </w:tblPr>
      <w:tblGrid>
        <w:gridCol w:w="8847"/>
      </w:tblGrid>
      <w:tr w:rsidR="005A52FE" w:rsidRPr="005A52FE" w:rsidTr="005A52FE">
        <w:tc>
          <w:tcPr>
            <w:tcW w:w="5000" w:type="pct"/>
            <w:tcBorders>
              <w:top w:val="single" w:sz="6" w:space="0" w:color="D9D9D9"/>
              <w:left w:val="single" w:sz="6" w:space="0" w:color="D9D9D9"/>
              <w:bottom w:val="single" w:sz="6" w:space="0" w:color="D9D9D9"/>
              <w:right w:val="single" w:sz="6" w:space="0" w:color="D9D9D9"/>
            </w:tcBorders>
          </w:tcPr>
          <w:p w:rsidR="005A52FE" w:rsidRPr="005A52FE" w:rsidRDefault="005A52FE" w:rsidP="005A52FE">
            <w:pPr>
              <w:shd w:val="clear" w:color="auto" w:fill="FFFFFF"/>
              <w:spacing w:before="0" w:after="0"/>
              <w:rPr>
                <w:rFonts w:ascii="Consolas" w:hAnsi="Consolas"/>
                <w:color w:val="A52A2A"/>
                <w:sz w:val="24"/>
                <w:szCs w:val="24"/>
              </w:rPr>
            </w:pPr>
            <w:r w:rsidRPr="005A52FE">
              <w:rPr>
                <w:rFonts w:ascii="Consolas" w:hAnsi="Consolas"/>
                <w:color w:val="A52A2A"/>
                <w:sz w:val="24"/>
                <w:szCs w:val="24"/>
              </w:rPr>
              <w:t>h1, h2, h3, h4 </w:t>
            </w:r>
            <w:r w:rsidRPr="005A52FE">
              <w:rPr>
                <w:rFonts w:ascii="Consolas" w:hAnsi="Consolas"/>
                <w:sz w:val="24"/>
                <w:szCs w:val="24"/>
              </w:rPr>
              <w:t>{</w:t>
            </w:r>
            <w:r w:rsidRPr="005A52FE">
              <w:rPr>
                <w:rFonts w:ascii="Consolas" w:hAnsi="Consolas"/>
                <w:color w:val="FF0000"/>
                <w:sz w:val="24"/>
                <w:szCs w:val="24"/>
              </w:rPr>
              <w:br/>
              <w:t>    voice-family</w:t>
            </w:r>
            <w:r w:rsidRPr="005A52FE">
              <w:rPr>
                <w:rFonts w:ascii="Consolas" w:hAnsi="Consolas"/>
                <w:sz w:val="24"/>
                <w:szCs w:val="24"/>
              </w:rPr>
              <w:t>:</w:t>
            </w:r>
            <w:r w:rsidRPr="005A52FE">
              <w:rPr>
                <w:rFonts w:ascii="Consolas" w:hAnsi="Consolas"/>
                <w:color w:val="0000CD"/>
                <w:sz w:val="24"/>
                <w:szCs w:val="24"/>
              </w:rPr>
              <w:t> male</w:t>
            </w:r>
            <w:r w:rsidRPr="005A52FE">
              <w:rPr>
                <w:rFonts w:ascii="Consolas" w:hAnsi="Consolas"/>
                <w:sz w:val="24"/>
                <w:szCs w:val="24"/>
              </w:rPr>
              <w:t>;</w:t>
            </w:r>
            <w:r w:rsidRPr="005A52FE">
              <w:rPr>
                <w:rFonts w:ascii="Consolas" w:hAnsi="Consolas"/>
                <w:color w:val="FF0000"/>
                <w:sz w:val="24"/>
                <w:szCs w:val="24"/>
              </w:rPr>
              <w:br/>
              <w:t>    richness</w:t>
            </w:r>
            <w:r w:rsidRPr="005A52FE">
              <w:rPr>
                <w:rFonts w:ascii="Consolas" w:hAnsi="Consolas"/>
                <w:sz w:val="24"/>
                <w:szCs w:val="24"/>
              </w:rPr>
              <w:t>:</w:t>
            </w:r>
            <w:r w:rsidRPr="005A52FE">
              <w:rPr>
                <w:rFonts w:ascii="Consolas" w:hAnsi="Consolas"/>
                <w:color w:val="0000CD"/>
                <w:sz w:val="24"/>
                <w:szCs w:val="24"/>
              </w:rPr>
              <w:t> 80</w:t>
            </w:r>
            <w:r w:rsidRPr="005A52FE">
              <w:rPr>
                <w:rFonts w:ascii="Consolas" w:hAnsi="Consolas"/>
                <w:sz w:val="24"/>
                <w:szCs w:val="24"/>
              </w:rPr>
              <w:t>;</w:t>
            </w:r>
            <w:r w:rsidRPr="005A52FE">
              <w:rPr>
                <w:rFonts w:ascii="Consolas" w:hAnsi="Consolas"/>
                <w:color w:val="FF0000"/>
                <w:sz w:val="24"/>
                <w:szCs w:val="24"/>
              </w:rPr>
              <w:br/>
              <w:t>    cue-before</w:t>
            </w:r>
            <w:r w:rsidRPr="005A52FE">
              <w:rPr>
                <w:rFonts w:ascii="Consolas" w:hAnsi="Consolas"/>
                <w:sz w:val="24"/>
                <w:szCs w:val="24"/>
              </w:rPr>
              <w:t>:</w:t>
            </w:r>
            <w:r w:rsidRPr="005A52FE">
              <w:rPr>
                <w:rFonts w:ascii="Consolas" w:hAnsi="Consolas"/>
                <w:color w:val="0000CD"/>
                <w:sz w:val="24"/>
                <w:szCs w:val="24"/>
              </w:rPr>
              <w:t> url("beep.au")</w:t>
            </w:r>
            <w:r w:rsidRPr="005A52FE">
              <w:rPr>
                <w:rFonts w:ascii="Consolas" w:hAnsi="Consolas"/>
                <w:color w:val="0000CD"/>
                <w:sz w:val="24"/>
                <w:szCs w:val="24"/>
              </w:rPr>
              <w:br/>
            </w:r>
            <w:r w:rsidRPr="005A52FE">
              <w:rPr>
                <w:rFonts w:ascii="Consolas" w:hAnsi="Consolas"/>
                <w:sz w:val="24"/>
                <w:szCs w:val="24"/>
              </w:rPr>
              <w:t>}</w:t>
            </w:r>
          </w:p>
        </w:tc>
      </w:tr>
    </w:tbl>
    <w:p w:rsidR="005A52FE" w:rsidRDefault="005A52FE" w:rsidP="005A52FE">
      <w:pPr>
        <w:shd w:val="clear" w:color="auto" w:fill="FFFFFF"/>
        <w:spacing w:before="100" w:beforeAutospacing="1" w:after="100" w:afterAutospacing="1"/>
      </w:pPr>
      <w:r w:rsidRPr="005A52FE">
        <w:t>The example above will make the speech synthesizer play a sound, then speak the headers in a very rich male voice.</w:t>
      </w:r>
    </w:p>
    <w:p w:rsidR="005A52FE" w:rsidRPr="005A52FE" w:rsidRDefault="005A52FE" w:rsidP="005A52FE">
      <w:pPr>
        <w:pStyle w:val="Heading2"/>
        <w:rPr>
          <w:rFonts w:ascii="Verdana" w:hAnsi="Verdana" w:cs="Times New Roman"/>
          <w:sz w:val="23"/>
          <w:szCs w:val="23"/>
        </w:rPr>
      </w:pPr>
      <w:bookmarkStart w:id="109" w:name="_Toc492230570"/>
      <w:r w:rsidRPr="005A52FE">
        <w:t>CSS Aural Reference</w:t>
      </w:r>
      <w:bookmarkEnd w:id="109"/>
    </w:p>
    <w:p w:rsidR="005A52FE" w:rsidRPr="005A52FE" w:rsidRDefault="005A52FE" w:rsidP="005A52FE">
      <w:pPr>
        <w:shd w:val="clear" w:color="auto" w:fill="FFFFFF"/>
        <w:spacing w:before="100" w:beforeAutospacing="1" w:after="100" w:afterAutospacing="1"/>
      </w:pPr>
      <w:r w:rsidRPr="005A52FE">
        <w:t>The "CSS" column indicates in which CSS version the property is defined (CSS1 or CSS2).</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28"/>
        <w:gridCol w:w="5061"/>
        <w:gridCol w:w="1495"/>
        <w:gridCol w:w="716"/>
      </w:tblGrid>
      <w:tr w:rsidR="005A52FE" w:rsidRPr="005A52FE" w:rsidTr="00E02C4A">
        <w:tc>
          <w:tcPr>
            <w:tcW w:w="889" w:type="pct"/>
            <w:shd w:val="clear" w:color="auto" w:fill="FFFFFF"/>
            <w:tcMar>
              <w:top w:w="120" w:type="dxa"/>
              <w:left w:w="240" w:type="dxa"/>
              <w:bottom w:w="120" w:type="dxa"/>
              <w:right w:w="120" w:type="dxa"/>
            </w:tcMar>
            <w:hideMark/>
          </w:tcPr>
          <w:p w:rsidR="005A52FE" w:rsidRPr="005A52FE" w:rsidRDefault="005A52FE" w:rsidP="005A52FE">
            <w:r w:rsidRPr="005A52FE">
              <w:t>Property</w:t>
            </w:r>
          </w:p>
        </w:tc>
        <w:tc>
          <w:tcPr>
            <w:tcW w:w="2900" w:type="pct"/>
            <w:shd w:val="clear" w:color="auto" w:fill="FFFFFF"/>
            <w:tcMar>
              <w:top w:w="120" w:type="dxa"/>
              <w:left w:w="120" w:type="dxa"/>
              <w:bottom w:w="120" w:type="dxa"/>
              <w:right w:w="120" w:type="dxa"/>
            </w:tcMar>
            <w:hideMark/>
          </w:tcPr>
          <w:p w:rsidR="005A52FE" w:rsidRPr="005A52FE" w:rsidRDefault="005A52FE" w:rsidP="005A52FE">
            <w:r w:rsidRPr="005A52FE">
              <w:t>Description</w:t>
            </w:r>
          </w:p>
        </w:tc>
        <w:tc>
          <w:tcPr>
            <w:tcW w:w="843" w:type="pct"/>
            <w:shd w:val="clear" w:color="auto" w:fill="FFFFFF"/>
            <w:tcMar>
              <w:top w:w="120" w:type="dxa"/>
              <w:left w:w="120" w:type="dxa"/>
              <w:bottom w:w="120" w:type="dxa"/>
              <w:right w:w="120" w:type="dxa"/>
            </w:tcMar>
            <w:hideMark/>
          </w:tcPr>
          <w:p w:rsidR="005A52FE" w:rsidRPr="005A52FE" w:rsidRDefault="005A52FE" w:rsidP="005A52FE">
            <w:r w:rsidRPr="005A52FE">
              <w:t>Values</w:t>
            </w:r>
          </w:p>
        </w:tc>
        <w:tc>
          <w:tcPr>
            <w:tcW w:w="368" w:type="pct"/>
            <w:shd w:val="clear" w:color="auto" w:fill="FFFFFF"/>
            <w:tcMar>
              <w:top w:w="120" w:type="dxa"/>
              <w:left w:w="120" w:type="dxa"/>
              <w:bottom w:w="120" w:type="dxa"/>
              <w:right w:w="120" w:type="dxa"/>
            </w:tcMar>
            <w:hideMark/>
          </w:tcPr>
          <w:p w:rsidR="005A52FE" w:rsidRPr="005A52FE" w:rsidRDefault="005A52FE" w:rsidP="005A52FE">
            <w:r w:rsidRPr="005A52FE">
              <w:t>CSS</w:t>
            </w:r>
          </w:p>
        </w:tc>
      </w:tr>
      <w:tr w:rsidR="005A52FE" w:rsidRPr="005A52FE" w:rsidTr="00E02C4A">
        <w:tc>
          <w:tcPr>
            <w:tcW w:w="889" w:type="pct"/>
            <w:shd w:val="clear" w:color="auto" w:fill="F1F1F1"/>
            <w:tcMar>
              <w:top w:w="120" w:type="dxa"/>
              <w:left w:w="240" w:type="dxa"/>
              <w:bottom w:w="120" w:type="dxa"/>
              <w:right w:w="120" w:type="dxa"/>
            </w:tcMar>
            <w:hideMark/>
          </w:tcPr>
          <w:p w:rsidR="005A52FE" w:rsidRPr="005A52FE" w:rsidRDefault="005A52FE" w:rsidP="005A52FE">
            <w:r w:rsidRPr="005A52FE">
              <w:t>azimuth</w:t>
            </w:r>
          </w:p>
        </w:tc>
        <w:tc>
          <w:tcPr>
            <w:tcW w:w="2900" w:type="pct"/>
            <w:shd w:val="clear" w:color="auto" w:fill="F1F1F1"/>
            <w:tcMar>
              <w:top w:w="120" w:type="dxa"/>
              <w:left w:w="120" w:type="dxa"/>
              <w:bottom w:w="120" w:type="dxa"/>
              <w:right w:w="120" w:type="dxa"/>
            </w:tcMar>
            <w:hideMark/>
          </w:tcPr>
          <w:p w:rsidR="005A52FE" w:rsidRPr="005A52FE" w:rsidRDefault="005A52FE" w:rsidP="005A52FE">
            <w:r w:rsidRPr="005A52FE">
              <w:t>Sets where the sound should come from</w:t>
            </w:r>
          </w:p>
        </w:tc>
        <w:tc>
          <w:tcPr>
            <w:tcW w:w="843" w:type="pct"/>
            <w:shd w:val="clear" w:color="auto" w:fill="F1F1F1"/>
            <w:tcMar>
              <w:top w:w="120" w:type="dxa"/>
              <w:left w:w="120" w:type="dxa"/>
              <w:bottom w:w="120" w:type="dxa"/>
              <w:right w:w="120" w:type="dxa"/>
            </w:tcMar>
            <w:hideMark/>
          </w:tcPr>
          <w:p w:rsidR="005A52FE" w:rsidRPr="005A52FE" w:rsidRDefault="005A52FE" w:rsidP="005A52FE">
            <w:r w:rsidRPr="005A52FE">
              <w:rPr>
                <w:i/>
                <w:iCs/>
              </w:rPr>
              <w:t>angle</w:t>
            </w:r>
            <w:r w:rsidRPr="005A52FE">
              <w:br/>
              <w:t>left-side</w:t>
            </w:r>
            <w:r w:rsidRPr="005A52FE">
              <w:br/>
              <w:t>far-left</w:t>
            </w:r>
            <w:r w:rsidRPr="005A52FE">
              <w:br/>
              <w:t>left</w:t>
            </w:r>
            <w:r w:rsidRPr="005A52FE">
              <w:br/>
              <w:t>center-left</w:t>
            </w:r>
            <w:r w:rsidRPr="005A52FE">
              <w:br/>
              <w:t>center</w:t>
            </w:r>
            <w:r w:rsidRPr="005A52FE">
              <w:br/>
              <w:t>center-right</w:t>
            </w:r>
            <w:r w:rsidRPr="005A52FE">
              <w:br/>
              <w:t>right</w:t>
            </w:r>
            <w:r w:rsidRPr="005A52FE">
              <w:br/>
              <w:t>far-right</w:t>
            </w:r>
            <w:r w:rsidRPr="005A52FE">
              <w:br/>
              <w:t>right-side</w:t>
            </w:r>
            <w:r w:rsidRPr="005A52FE">
              <w:br/>
              <w:t>behind</w:t>
            </w:r>
            <w:r w:rsidRPr="005A52FE">
              <w:br/>
              <w:t>leftwards</w:t>
            </w:r>
            <w:r w:rsidRPr="005A52FE">
              <w:br/>
              <w:t>rightwards</w:t>
            </w:r>
          </w:p>
        </w:tc>
        <w:tc>
          <w:tcPr>
            <w:tcW w:w="368" w:type="pct"/>
            <w:shd w:val="clear" w:color="auto" w:fill="F1F1F1"/>
            <w:tcMar>
              <w:top w:w="120" w:type="dxa"/>
              <w:left w:w="120" w:type="dxa"/>
              <w:bottom w:w="120" w:type="dxa"/>
              <w:right w:w="120" w:type="dxa"/>
            </w:tcMar>
            <w:hideMark/>
          </w:tcPr>
          <w:p w:rsidR="005A52FE" w:rsidRPr="005A52FE" w:rsidRDefault="005A52FE" w:rsidP="005A52FE">
            <w:r w:rsidRPr="005A52FE">
              <w:t>2</w:t>
            </w:r>
          </w:p>
        </w:tc>
      </w:tr>
      <w:tr w:rsidR="005A52FE" w:rsidRPr="005A52FE" w:rsidTr="00E02C4A">
        <w:tc>
          <w:tcPr>
            <w:tcW w:w="889" w:type="pct"/>
            <w:shd w:val="clear" w:color="auto" w:fill="FFFFFF"/>
            <w:tcMar>
              <w:top w:w="120" w:type="dxa"/>
              <w:left w:w="240" w:type="dxa"/>
              <w:bottom w:w="120" w:type="dxa"/>
              <w:right w:w="120" w:type="dxa"/>
            </w:tcMar>
            <w:hideMark/>
          </w:tcPr>
          <w:p w:rsidR="005A52FE" w:rsidRPr="005A52FE" w:rsidRDefault="005A52FE" w:rsidP="005A52FE">
            <w:r w:rsidRPr="005A52FE">
              <w:t>cue</w:t>
            </w:r>
          </w:p>
        </w:tc>
        <w:tc>
          <w:tcPr>
            <w:tcW w:w="2900" w:type="pct"/>
            <w:shd w:val="clear" w:color="auto" w:fill="FFFFFF"/>
            <w:tcMar>
              <w:top w:w="120" w:type="dxa"/>
              <w:left w:w="120" w:type="dxa"/>
              <w:bottom w:w="120" w:type="dxa"/>
              <w:right w:w="120" w:type="dxa"/>
            </w:tcMar>
            <w:hideMark/>
          </w:tcPr>
          <w:p w:rsidR="005A52FE" w:rsidRPr="005A52FE" w:rsidRDefault="005A52FE" w:rsidP="005A52FE">
            <w:r w:rsidRPr="005A52FE">
              <w:t>Sets the cue properties in one declaration</w:t>
            </w:r>
          </w:p>
        </w:tc>
        <w:tc>
          <w:tcPr>
            <w:tcW w:w="843" w:type="pct"/>
            <w:shd w:val="clear" w:color="auto" w:fill="FFFFFF"/>
            <w:tcMar>
              <w:top w:w="120" w:type="dxa"/>
              <w:left w:w="120" w:type="dxa"/>
              <w:bottom w:w="120" w:type="dxa"/>
              <w:right w:w="120" w:type="dxa"/>
            </w:tcMar>
            <w:hideMark/>
          </w:tcPr>
          <w:p w:rsidR="005A52FE" w:rsidRPr="005A52FE" w:rsidRDefault="005A52FE" w:rsidP="005A52FE">
            <w:r w:rsidRPr="005A52FE">
              <w:rPr>
                <w:i/>
                <w:iCs/>
              </w:rPr>
              <w:t>cue-before</w:t>
            </w:r>
            <w:r w:rsidRPr="005A52FE">
              <w:rPr>
                <w:i/>
                <w:iCs/>
              </w:rPr>
              <w:br/>
              <w:t>cue-after</w:t>
            </w:r>
          </w:p>
        </w:tc>
        <w:tc>
          <w:tcPr>
            <w:tcW w:w="368" w:type="pct"/>
            <w:shd w:val="clear" w:color="auto" w:fill="FFFFFF"/>
            <w:tcMar>
              <w:top w:w="120" w:type="dxa"/>
              <w:left w:w="120" w:type="dxa"/>
              <w:bottom w:w="120" w:type="dxa"/>
              <w:right w:w="120" w:type="dxa"/>
            </w:tcMar>
            <w:hideMark/>
          </w:tcPr>
          <w:p w:rsidR="005A52FE" w:rsidRPr="005A52FE" w:rsidRDefault="005A52FE" w:rsidP="005A52FE">
            <w:r w:rsidRPr="005A52FE">
              <w:t>2</w:t>
            </w:r>
          </w:p>
        </w:tc>
      </w:tr>
      <w:tr w:rsidR="005A52FE" w:rsidRPr="005A52FE" w:rsidTr="00E02C4A">
        <w:tc>
          <w:tcPr>
            <w:tcW w:w="889" w:type="pct"/>
            <w:shd w:val="clear" w:color="auto" w:fill="F1F1F1"/>
            <w:tcMar>
              <w:top w:w="120" w:type="dxa"/>
              <w:left w:w="240" w:type="dxa"/>
              <w:bottom w:w="120" w:type="dxa"/>
              <w:right w:w="120" w:type="dxa"/>
            </w:tcMar>
            <w:hideMark/>
          </w:tcPr>
          <w:p w:rsidR="005A52FE" w:rsidRPr="005A52FE" w:rsidRDefault="005A52FE" w:rsidP="005A52FE">
            <w:r w:rsidRPr="005A52FE">
              <w:t>cue-after</w:t>
            </w:r>
          </w:p>
        </w:tc>
        <w:tc>
          <w:tcPr>
            <w:tcW w:w="2900" w:type="pct"/>
            <w:shd w:val="clear" w:color="auto" w:fill="F1F1F1"/>
            <w:tcMar>
              <w:top w:w="120" w:type="dxa"/>
              <w:left w:w="120" w:type="dxa"/>
              <w:bottom w:w="120" w:type="dxa"/>
              <w:right w:w="120" w:type="dxa"/>
            </w:tcMar>
            <w:hideMark/>
          </w:tcPr>
          <w:p w:rsidR="005A52FE" w:rsidRPr="005A52FE" w:rsidRDefault="005A52FE" w:rsidP="005A52FE">
            <w:r w:rsidRPr="005A52FE">
              <w:t>Specifies a sound to be played after speaking an element's content</w:t>
            </w:r>
          </w:p>
        </w:tc>
        <w:tc>
          <w:tcPr>
            <w:tcW w:w="843" w:type="pct"/>
            <w:shd w:val="clear" w:color="auto" w:fill="F1F1F1"/>
            <w:tcMar>
              <w:top w:w="120" w:type="dxa"/>
              <w:left w:w="120" w:type="dxa"/>
              <w:bottom w:w="120" w:type="dxa"/>
              <w:right w:w="120" w:type="dxa"/>
            </w:tcMar>
            <w:hideMark/>
          </w:tcPr>
          <w:p w:rsidR="005A52FE" w:rsidRPr="005A52FE" w:rsidRDefault="005A52FE" w:rsidP="005A52FE">
            <w:r w:rsidRPr="005A52FE">
              <w:t>none</w:t>
            </w:r>
            <w:r w:rsidRPr="005A52FE">
              <w:br/>
            </w:r>
            <w:r w:rsidRPr="005A52FE">
              <w:rPr>
                <w:i/>
                <w:iCs/>
              </w:rPr>
              <w:t>url</w:t>
            </w:r>
          </w:p>
        </w:tc>
        <w:tc>
          <w:tcPr>
            <w:tcW w:w="368" w:type="pct"/>
            <w:shd w:val="clear" w:color="auto" w:fill="F1F1F1"/>
            <w:tcMar>
              <w:top w:w="120" w:type="dxa"/>
              <w:left w:w="120" w:type="dxa"/>
              <w:bottom w:w="120" w:type="dxa"/>
              <w:right w:w="120" w:type="dxa"/>
            </w:tcMar>
            <w:hideMark/>
          </w:tcPr>
          <w:p w:rsidR="005A52FE" w:rsidRPr="005A52FE" w:rsidRDefault="005A52FE" w:rsidP="005A52FE">
            <w:r w:rsidRPr="005A52FE">
              <w:t>2</w:t>
            </w:r>
          </w:p>
        </w:tc>
      </w:tr>
      <w:tr w:rsidR="005A52FE" w:rsidRPr="005A52FE" w:rsidTr="00E02C4A">
        <w:tc>
          <w:tcPr>
            <w:tcW w:w="889" w:type="pct"/>
            <w:shd w:val="clear" w:color="auto" w:fill="FFFFFF"/>
            <w:tcMar>
              <w:top w:w="120" w:type="dxa"/>
              <w:left w:w="240" w:type="dxa"/>
              <w:bottom w:w="120" w:type="dxa"/>
              <w:right w:w="120" w:type="dxa"/>
            </w:tcMar>
            <w:hideMark/>
          </w:tcPr>
          <w:p w:rsidR="005A52FE" w:rsidRPr="005A52FE" w:rsidRDefault="005A52FE" w:rsidP="005A52FE">
            <w:r w:rsidRPr="005A52FE">
              <w:t>cue-before</w:t>
            </w:r>
          </w:p>
        </w:tc>
        <w:tc>
          <w:tcPr>
            <w:tcW w:w="2900" w:type="pct"/>
            <w:shd w:val="clear" w:color="auto" w:fill="FFFFFF"/>
            <w:tcMar>
              <w:top w:w="120" w:type="dxa"/>
              <w:left w:w="120" w:type="dxa"/>
              <w:bottom w:w="120" w:type="dxa"/>
              <w:right w:w="120" w:type="dxa"/>
            </w:tcMar>
            <w:hideMark/>
          </w:tcPr>
          <w:p w:rsidR="005A52FE" w:rsidRPr="005A52FE" w:rsidRDefault="005A52FE" w:rsidP="005A52FE">
            <w:r w:rsidRPr="005A52FE">
              <w:t>Specifies a sound to be played before speaking an element's content</w:t>
            </w:r>
          </w:p>
        </w:tc>
        <w:tc>
          <w:tcPr>
            <w:tcW w:w="843" w:type="pct"/>
            <w:shd w:val="clear" w:color="auto" w:fill="FFFFFF"/>
            <w:tcMar>
              <w:top w:w="120" w:type="dxa"/>
              <w:left w:w="120" w:type="dxa"/>
              <w:bottom w:w="120" w:type="dxa"/>
              <w:right w:w="120" w:type="dxa"/>
            </w:tcMar>
            <w:hideMark/>
          </w:tcPr>
          <w:p w:rsidR="005A52FE" w:rsidRPr="005A52FE" w:rsidRDefault="005A52FE" w:rsidP="005A52FE">
            <w:r w:rsidRPr="005A52FE">
              <w:t>none</w:t>
            </w:r>
            <w:r w:rsidRPr="005A52FE">
              <w:br/>
            </w:r>
            <w:r w:rsidRPr="005A52FE">
              <w:rPr>
                <w:i/>
                <w:iCs/>
              </w:rPr>
              <w:t>url</w:t>
            </w:r>
          </w:p>
        </w:tc>
        <w:tc>
          <w:tcPr>
            <w:tcW w:w="368" w:type="pct"/>
            <w:shd w:val="clear" w:color="auto" w:fill="FFFFFF"/>
            <w:tcMar>
              <w:top w:w="120" w:type="dxa"/>
              <w:left w:w="120" w:type="dxa"/>
              <w:bottom w:w="120" w:type="dxa"/>
              <w:right w:w="120" w:type="dxa"/>
            </w:tcMar>
            <w:hideMark/>
          </w:tcPr>
          <w:p w:rsidR="005A52FE" w:rsidRPr="005A52FE" w:rsidRDefault="005A52FE" w:rsidP="005A52FE">
            <w:r w:rsidRPr="005A52FE">
              <w:t>2</w:t>
            </w:r>
          </w:p>
        </w:tc>
      </w:tr>
      <w:tr w:rsidR="005A52FE" w:rsidRPr="005A52FE" w:rsidTr="00E02C4A">
        <w:tc>
          <w:tcPr>
            <w:tcW w:w="889" w:type="pct"/>
            <w:shd w:val="clear" w:color="auto" w:fill="F1F1F1"/>
            <w:tcMar>
              <w:top w:w="120" w:type="dxa"/>
              <w:left w:w="240" w:type="dxa"/>
              <w:bottom w:w="120" w:type="dxa"/>
              <w:right w:w="120" w:type="dxa"/>
            </w:tcMar>
            <w:hideMark/>
          </w:tcPr>
          <w:p w:rsidR="005A52FE" w:rsidRPr="005A52FE" w:rsidRDefault="005A52FE" w:rsidP="005A52FE">
            <w:r w:rsidRPr="005A52FE">
              <w:t>elevation</w:t>
            </w:r>
          </w:p>
        </w:tc>
        <w:tc>
          <w:tcPr>
            <w:tcW w:w="2900" w:type="pct"/>
            <w:shd w:val="clear" w:color="auto" w:fill="F1F1F1"/>
            <w:tcMar>
              <w:top w:w="120" w:type="dxa"/>
              <w:left w:w="120" w:type="dxa"/>
              <w:bottom w:w="120" w:type="dxa"/>
              <w:right w:w="120" w:type="dxa"/>
            </w:tcMar>
            <w:hideMark/>
          </w:tcPr>
          <w:p w:rsidR="005A52FE" w:rsidRPr="005A52FE" w:rsidRDefault="005A52FE" w:rsidP="005A52FE">
            <w:r w:rsidRPr="005A52FE">
              <w:t>Sets where the sound should come from</w:t>
            </w:r>
          </w:p>
        </w:tc>
        <w:tc>
          <w:tcPr>
            <w:tcW w:w="843" w:type="pct"/>
            <w:shd w:val="clear" w:color="auto" w:fill="F1F1F1"/>
            <w:tcMar>
              <w:top w:w="120" w:type="dxa"/>
              <w:left w:w="120" w:type="dxa"/>
              <w:bottom w:w="120" w:type="dxa"/>
              <w:right w:w="120" w:type="dxa"/>
            </w:tcMar>
            <w:hideMark/>
          </w:tcPr>
          <w:p w:rsidR="005A52FE" w:rsidRPr="005A52FE" w:rsidRDefault="005A52FE" w:rsidP="005A52FE">
            <w:r w:rsidRPr="005A52FE">
              <w:t>angle</w:t>
            </w:r>
            <w:r w:rsidRPr="005A52FE">
              <w:br/>
              <w:t>below</w:t>
            </w:r>
            <w:r w:rsidRPr="005A52FE">
              <w:br/>
              <w:t>level</w:t>
            </w:r>
            <w:r w:rsidRPr="005A52FE">
              <w:br/>
              <w:t>above</w:t>
            </w:r>
            <w:r w:rsidRPr="005A52FE">
              <w:br/>
              <w:t>higher</w:t>
            </w:r>
            <w:r w:rsidRPr="005A52FE">
              <w:br/>
              <w:t>lower</w:t>
            </w:r>
          </w:p>
        </w:tc>
        <w:tc>
          <w:tcPr>
            <w:tcW w:w="368" w:type="pct"/>
            <w:shd w:val="clear" w:color="auto" w:fill="F1F1F1"/>
            <w:tcMar>
              <w:top w:w="120" w:type="dxa"/>
              <w:left w:w="120" w:type="dxa"/>
              <w:bottom w:w="120" w:type="dxa"/>
              <w:right w:w="120" w:type="dxa"/>
            </w:tcMar>
            <w:hideMark/>
          </w:tcPr>
          <w:p w:rsidR="005A52FE" w:rsidRPr="005A52FE" w:rsidRDefault="005A52FE" w:rsidP="005A52FE">
            <w:r w:rsidRPr="005A52FE">
              <w:t>2</w:t>
            </w:r>
          </w:p>
        </w:tc>
      </w:tr>
      <w:tr w:rsidR="005A52FE" w:rsidRPr="005A52FE" w:rsidTr="00E02C4A">
        <w:tc>
          <w:tcPr>
            <w:tcW w:w="889" w:type="pct"/>
            <w:shd w:val="clear" w:color="auto" w:fill="FFFFFF"/>
            <w:tcMar>
              <w:top w:w="120" w:type="dxa"/>
              <w:left w:w="240" w:type="dxa"/>
              <w:bottom w:w="120" w:type="dxa"/>
              <w:right w:w="120" w:type="dxa"/>
            </w:tcMar>
            <w:hideMark/>
          </w:tcPr>
          <w:p w:rsidR="005A52FE" w:rsidRPr="005A52FE" w:rsidRDefault="005A52FE" w:rsidP="005A52FE">
            <w:r w:rsidRPr="005A52FE">
              <w:t>pause</w:t>
            </w:r>
          </w:p>
        </w:tc>
        <w:tc>
          <w:tcPr>
            <w:tcW w:w="2900" w:type="pct"/>
            <w:shd w:val="clear" w:color="auto" w:fill="FFFFFF"/>
            <w:tcMar>
              <w:top w:w="120" w:type="dxa"/>
              <w:left w:w="120" w:type="dxa"/>
              <w:bottom w:w="120" w:type="dxa"/>
              <w:right w:w="120" w:type="dxa"/>
            </w:tcMar>
            <w:hideMark/>
          </w:tcPr>
          <w:p w:rsidR="005A52FE" w:rsidRPr="005A52FE" w:rsidRDefault="005A52FE" w:rsidP="005A52FE">
            <w:r w:rsidRPr="005A52FE">
              <w:t>Sets the pause properties in one declaration</w:t>
            </w:r>
          </w:p>
        </w:tc>
        <w:tc>
          <w:tcPr>
            <w:tcW w:w="843" w:type="pct"/>
            <w:shd w:val="clear" w:color="auto" w:fill="FFFFFF"/>
            <w:tcMar>
              <w:top w:w="120" w:type="dxa"/>
              <w:left w:w="120" w:type="dxa"/>
              <w:bottom w:w="120" w:type="dxa"/>
              <w:right w:w="120" w:type="dxa"/>
            </w:tcMar>
            <w:hideMark/>
          </w:tcPr>
          <w:p w:rsidR="005A52FE" w:rsidRPr="005A52FE" w:rsidRDefault="005A52FE" w:rsidP="005A52FE">
            <w:r w:rsidRPr="005A52FE">
              <w:rPr>
                <w:i/>
                <w:iCs/>
              </w:rPr>
              <w:t>pause-before</w:t>
            </w:r>
            <w:r w:rsidRPr="005A52FE">
              <w:rPr>
                <w:i/>
                <w:iCs/>
              </w:rPr>
              <w:br/>
              <w:t>pause-after</w:t>
            </w:r>
          </w:p>
        </w:tc>
        <w:tc>
          <w:tcPr>
            <w:tcW w:w="368" w:type="pct"/>
            <w:shd w:val="clear" w:color="auto" w:fill="FFFFFF"/>
            <w:tcMar>
              <w:top w:w="120" w:type="dxa"/>
              <w:left w:w="120" w:type="dxa"/>
              <w:bottom w:w="120" w:type="dxa"/>
              <w:right w:w="120" w:type="dxa"/>
            </w:tcMar>
            <w:hideMark/>
          </w:tcPr>
          <w:p w:rsidR="005A52FE" w:rsidRPr="005A52FE" w:rsidRDefault="005A52FE" w:rsidP="005A52FE">
            <w:r w:rsidRPr="005A52FE">
              <w:t>2</w:t>
            </w:r>
          </w:p>
        </w:tc>
      </w:tr>
      <w:tr w:rsidR="005A52FE" w:rsidRPr="005A52FE" w:rsidTr="00E02C4A">
        <w:tc>
          <w:tcPr>
            <w:tcW w:w="889" w:type="pct"/>
            <w:shd w:val="clear" w:color="auto" w:fill="F1F1F1"/>
            <w:tcMar>
              <w:top w:w="120" w:type="dxa"/>
              <w:left w:w="240" w:type="dxa"/>
              <w:bottom w:w="120" w:type="dxa"/>
              <w:right w:w="120" w:type="dxa"/>
            </w:tcMar>
            <w:hideMark/>
          </w:tcPr>
          <w:p w:rsidR="005A52FE" w:rsidRPr="005A52FE" w:rsidRDefault="005A52FE" w:rsidP="005A52FE">
            <w:r w:rsidRPr="005A52FE">
              <w:t>pause-after</w:t>
            </w:r>
          </w:p>
        </w:tc>
        <w:tc>
          <w:tcPr>
            <w:tcW w:w="2900" w:type="pct"/>
            <w:shd w:val="clear" w:color="auto" w:fill="F1F1F1"/>
            <w:tcMar>
              <w:top w:w="120" w:type="dxa"/>
              <w:left w:w="120" w:type="dxa"/>
              <w:bottom w:w="120" w:type="dxa"/>
              <w:right w:w="120" w:type="dxa"/>
            </w:tcMar>
            <w:hideMark/>
          </w:tcPr>
          <w:p w:rsidR="005A52FE" w:rsidRPr="005A52FE" w:rsidRDefault="005A52FE" w:rsidP="005A52FE">
            <w:r w:rsidRPr="005A52FE">
              <w:t>Specifies a pause after speaking an element's content</w:t>
            </w:r>
          </w:p>
        </w:tc>
        <w:tc>
          <w:tcPr>
            <w:tcW w:w="843" w:type="pct"/>
            <w:shd w:val="clear" w:color="auto" w:fill="F1F1F1"/>
            <w:tcMar>
              <w:top w:w="120" w:type="dxa"/>
              <w:left w:w="120" w:type="dxa"/>
              <w:bottom w:w="120" w:type="dxa"/>
              <w:right w:w="120" w:type="dxa"/>
            </w:tcMar>
            <w:hideMark/>
          </w:tcPr>
          <w:p w:rsidR="005A52FE" w:rsidRPr="005A52FE" w:rsidRDefault="005A52FE" w:rsidP="005A52FE">
            <w:r w:rsidRPr="005A52FE">
              <w:rPr>
                <w:i/>
                <w:iCs/>
              </w:rPr>
              <w:t>time</w:t>
            </w:r>
            <w:r w:rsidRPr="005A52FE">
              <w:rPr>
                <w:i/>
                <w:iCs/>
              </w:rPr>
              <w:br/>
              <w:t>%</w:t>
            </w:r>
          </w:p>
        </w:tc>
        <w:tc>
          <w:tcPr>
            <w:tcW w:w="368" w:type="pct"/>
            <w:shd w:val="clear" w:color="auto" w:fill="F1F1F1"/>
            <w:tcMar>
              <w:top w:w="120" w:type="dxa"/>
              <w:left w:w="120" w:type="dxa"/>
              <w:bottom w:w="120" w:type="dxa"/>
              <w:right w:w="120" w:type="dxa"/>
            </w:tcMar>
            <w:hideMark/>
          </w:tcPr>
          <w:p w:rsidR="005A52FE" w:rsidRPr="005A52FE" w:rsidRDefault="005A52FE" w:rsidP="005A52FE">
            <w:r w:rsidRPr="005A52FE">
              <w:t>2</w:t>
            </w:r>
          </w:p>
        </w:tc>
      </w:tr>
      <w:tr w:rsidR="005A52FE" w:rsidRPr="005A52FE" w:rsidTr="00E02C4A">
        <w:tc>
          <w:tcPr>
            <w:tcW w:w="889" w:type="pct"/>
            <w:shd w:val="clear" w:color="auto" w:fill="FFFFFF"/>
            <w:tcMar>
              <w:top w:w="120" w:type="dxa"/>
              <w:left w:w="240" w:type="dxa"/>
              <w:bottom w:w="120" w:type="dxa"/>
              <w:right w:w="120" w:type="dxa"/>
            </w:tcMar>
            <w:hideMark/>
          </w:tcPr>
          <w:p w:rsidR="005A52FE" w:rsidRPr="005A52FE" w:rsidRDefault="005A52FE" w:rsidP="005A52FE">
            <w:r w:rsidRPr="005A52FE">
              <w:t>pause-before</w:t>
            </w:r>
          </w:p>
        </w:tc>
        <w:tc>
          <w:tcPr>
            <w:tcW w:w="2900" w:type="pct"/>
            <w:shd w:val="clear" w:color="auto" w:fill="FFFFFF"/>
            <w:tcMar>
              <w:top w:w="120" w:type="dxa"/>
              <w:left w:w="120" w:type="dxa"/>
              <w:bottom w:w="120" w:type="dxa"/>
              <w:right w:w="120" w:type="dxa"/>
            </w:tcMar>
            <w:hideMark/>
          </w:tcPr>
          <w:p w:rsidR="005A52FE" w:rsidRPr="005A52FE" w:rsidRDefault="005A52FE" w:rsidP="005A52FE">
            <w:r w:rsidRPr="005A52FE">
              <w:t>Specifies a pause before speaking an element's content</w:t>
            </w:r>
          </w:p>
        </w:tc>
        <w:tc>
          <w:tcPr>
            <w:tcW w:w="843" w:type="pct"/>
            <w:shd w:val="clear" w:color="auto" w:fill="FFFFFF"/>
            <w:tcMar>
              <w:top w:w="120" w:type="dxa"/>
              <w:left w:w="120" w:type="dxa"/>
              <w:bottom w:w="120" w:type="dxa"/>
              <w:right w:w="120" w:type="dxa"/>
            </w:tcMar>
            <w:hideMark/>
          </w:tcPr>
          <w:p w:rsidR="005A52FE" w:rsidRPr="005A52FE" w:rsidRDefault="005A52FE" w:rsidP="005A52FE">
            <w:r w:rsidRPr="005A52FE">
              <w:rPr>
                <w:i/>
                <w:iCs/>
              </w:rPr>
              <w:t>time</w:t>
            </w:r>
            <w:r w:rsidRPr="005A52FE">
              <w:rPr>
                <w:i/>
                <w:iCs/>
              </w:rPr>
              <w:br/>
              <w:t>%</w:t>
            </w:r>
          </w:p>
        </w:tc>
        <w:tc>
          <w:tcPr>
            <w:tcW w:w="368" w:type="pct"/>
            <w:shd w:val="clear" w:color="auto" w:fill="FFFFFF"/>
            <w:tcMar>
              <w:top w:w="120" w:type="dxa"/>
              <w:left w:w="120" w:type="dxa"/>
              <w:bottom w:w="120" w:type="dxa"/>
              <w:right w:w="120" w:type="dxa"/>
            </w:tcMar>
            <w:hideMark/>
          </w:tcPr>
          <w:p w:rsidR="005A52FE" w:rsidRPr="005A52FE" w:rsidRDefault="005A52FE" w:rsidP="005A52FE">
            <w:r w:rsidRPr="005A52FE">
              <w:t>2</w:t>
            </w:r>
          </w:p>
        </w:tc>
      </w:tr>
      <w:tr w:rsidR="005A52FE" w:rsidRPr="005A52FE" w:rsidTr="00E02C4A">
        <w:tc>
          <w:tcPr>
            <w:tcW w:w="889" w:type="pct"/>
            <w:shd w:val="clear" w:color="auto" w:fill="F1F1F1"/>
            <w:tcMar>
              <w:top w:w="120" w:type="dxa"/>
              <w:left w:w="240" w:type="dxa"/>
              <w:bottom w:w="120" w:type="dxa"/>
              <w:right w:w="120" w:type="dxa"/>
            </w:tcMar>
            <w:hideMark/>
          </w:tcPr>
          <w:p w:rsidR="005A52FE" w:rsidRPr="005A52FE" w:rsidRDefault="005A52FE" w:rsidP="005A52FE">
            <w:r w:rsidRPr="005A52FE">
              <w:t>pitch</w:t>
            </w:r>
          </w:p>
        </w:tc>
        <w:tc>
          <w:tcPr>
            <w:tcW w:w="2900" w:type="pct"/>
            <w:shd w:val="clear" w:color="auto" w:fill="F1F1F1"/>
            <w:tcMar>
              <w:top w:w="120" w:type="dxa"/>
              <w:left w:w="120" w:type="dxa"/>
              <w:bottom w:w="120" w:type="dxa"/>
              <w:right w:w="120" w:type="dxa"/>
            </w:tcMar>
            <w:hideMark/>
          </w:tcPr>
          <w:p w:rsidR="005A52FE" w:rsidRPr="005A52FE" w:rsidRDefault="005A52FE" w:rsidP="005A52FE">
            <w:r w:rsidRPr="005A52FE">
              <w:t>Specifies the speaking voice</w:t>
            </w:r>
          </w:p>
        </w:tc>
        <w:tc>
          <w:tcPr>
            <w:tcW w:w="843" w:type="pct"/>
            <w:shd w:val="clear" w:color="auto" w:fill="F1F1F1"/>
            <w:tcMar>
              <w:top w:w="120" w:type="dxa"/>
              <w:left w:w="120" w:type="dxa"/>
              <w:bottom w:w="120" w:type="dxa"/>
              <w:right w:w="120" w:type="dxa"/>
            </w:tcMar>
            <w:hideMark/>
          </w:tcPr>
          <w:p w:rsidR="005A52FE" w:rsidRPr="005A52FE" w:rsidRDefault="005A52FE" w:rsidP="005A52FE">
            <w:r w:rsidRPr="005A52FE">
              <w:rPr>
                <w:i/>
                <w:iCs/>
              </w:rPr>
              <w:t>frequency</w:t>
            </w:r>
            <w:r w:rsidRPr="005A52FE">
              <w:br/>
              <w:t>x-low</w:t>
            </w:r>
            <w:r w:rsidRPr="005A52FE">
              <w:br/>
              <w:t>low</w:t>
            </w:r>
            <w:r w:rsidRPr="005A52FE">
              <w:br/>
              <w:t>medium</w:t>
            </w:r>
            <w:r w:rsidRPr="005A52FE">
              <w:br/>
              <w:t>high</w:t>
            </w:r>
            <w:r w:rsidRPr="005A52FE">
              <w:br/>
              <w:t>x-high</w:t>
            </w:r>
          </w:p>
        </w:tc>
        <w:tc>
          <w:tcPr>
            <w:tcW w:w="368" w:type="pct"/>
            <w:shd w:val="clear" w:color="auto" w:fill="F1F1F1"/>
            <w:tcMar>
              <w:top w:w="120" w:type="dxa"/>
              <w:left w:w="120" w:type="dxa"/>
              <w:bottom w:w="120" w:type="dxa"/>
              <w:right w:w="120" w:type="dxa"/>
            </w:tcMar>
            <w:hideMark/>
          </w:tcPr>
          <w:p w:rsidR="005A52FE" w:rsidRPr="005A52FE" w:rsidRDefault="005A52FE" w:rsidP="005A52FE">
            <w:r w:rsidRPr="005A52FE">
              <w:t>2</w:t>
            </w:r>
          </w:p>
        </w:tc>
      </w:tr>
      <w:tr w:rsidR="005A52FE" w:rsidRPr="005A52FE" w:rsidTr="00E02C4A">
        <w:tc>
          <w:tcPr>
            <w:tcW w:w="889" w:type="pct"/>
            <w:shd w:val="clear" w:color="auto" w:fill="FFFFFF"/>
            <w:tcMar>
              <w:top w:w="120" w:type="dxa"/>
              <w:left w:w="240" w:type="dxa"/>
              <w:bottom w:w="120" w:type="dxa"/>
              <w:right w:w="120" w:type="dxa"/>
            </w:tcMar>
            <w:hideMark/>
          </w:tcPr>
          <w:p w:rsidR="005A52FE" w:rsidRPr="005A52FE" w:rsidRDefault="005A52FE" w:rsidP="005A52FE">
            <w:r w:rsidRPr="005A52FE">
              <w:t>pitch-range</w:t>
            </w:r>
          </w:p>
        </w:tc>
        <w:tc>
          <w:tcPr>
            <w:tcW w:w="2900" w:type="pct"/>
            <w:shd w:val="clear" w:color="auto" w:fill="FFFFFF"/>
            <w:tcMar>
              <w:top w:w="120" w:type="dxa"/>
              <w:left w:w="120" w:type="dxa"/>
              <w:bottom w:w="120" w:type="dxa"/>
              <w:right w:w="120" w:type="dxa"/>
            </w:tcMar>
            <w:hideMark/>
          </w:tcPr>
          <w:p w:rsidR="005A52FE" w:rsidRPr="005A52FE" w:rsidRDefault="005A52FE" w:rsidP="005A52FE">
            <w:r w:rsidRPr="005A52FE">
              <w:t>Specifies the variation in the speaking voice. (Monotone voice or animated voice?)</w:t>
            </w:r>
          </w:p>
        </w:tc>
        <w:tc>
          <w:tcPr>
            <w:tcW w:w="843" w:type="pct"/>
            <w:shd w:val="clear" w:color="auto" w:fill="FFFFFF"/>
            <w:tcMar>
              <w:top w:w="120" w:type="dxa"/>
              <w:left w:w="120" w:type="dxa"/>
              <w:bottom w:w="120" w:type="dxa"/>
              <w:right w:w="120" w:type="dxa"/>
            </w:tcMar>
            <w:hideMark/>
          </w:tcPr>
          <w:p w:rsidR="005A52FE" w:rsidRPr="005A52FE" w:rsidRDefault="005A52FE" w:rsidP="005A52FE">
            <w:r w:rsidRPr="005A52FE">
              <w:rPr>
                <w:i/>
                <w:iCs/>
              </w:rPr>
              <w:t>number</w:t>
            </w:r>
          </w:p>
        </w:tc>
        <w:tc>
          <w:tcPr>
            <w:tcW w:w="368" w:type="pct"/>
            <w:shd w:val="clear" w:color="auto" w:fill="FFFFFF"/>
            <w:tcMar>
              <w:top w:w="120" w:type="dxa"/>
              <w:left w:w="120" w:type="dxa"/>
              <w:bottom w:w="120" w:type="dxa"/>
              <w:right w:w="120" w:type="dxa"/>
            </w:tcMar>
            <w:hideMark/>
          </w:tcPr>
          <w:p w:rsidR="005A52FE" w:rsidRPr="005A52FE" w:rsidRDefault="005A52FE" w:rsidP="005A52FE">
            <w:r w:rsidRPr="005A52FE">
              <w:t>2</w:t>
            </w:r>
          </w:p>
        </w:tc>
      </w:tr>
      <w:tr w:rsidR="005A52FE" w:rsidRPr="005A52FE" w:rsidTr="00E02C4A">
        <w:tc>
          <w:tcPr>
            <w:tcW w:w="889" w:type="pct"/>
            <w:shd w:val="clear" w:color="auto" w:fill="F1F1F1"/>
            <w:tcMar>
              <w:top w:w="120" w:type="dxa"/>
              <w:left w:w="240" w:type="dxa"/>
              <w:bottom w:w="120" w:type="dxa"/>
              <w:right w:w="120" w:type="dxa"/>
            </w:tcMar>
            <w:hideMark/>
          </w:tcPr>
          <w:p w:rsidR="005A52FE" w:rsidRPr="005A52FE" w:rsidRDefault="005A52FE" w:rsidP="005A52FE">
            <w:r w:rsidRPr="005A52FE">
              <w:t>play-during</w:t>
            </w:r>
          </w:p>
        </w:tc>
        <w:tc>
          <w:tcPr>
            <w:tcW w:w="2900" w:type="pct"/>
            <w:shd w:val="clear" w:color="auto" w:fill="F1F1F1"/>
            <w:tcMar>
              <w:top w:w="120" w:type="dxa"/>
              <w:left w:w="120" w:type="dxa"/>
              <w:bottom w:w="120" w:type="dxa"/>
              <w:right w:w="120" w:type="dxa"/>
            </w:tcMar>
            <w:hideMark/>
          </w:tcPr>
          <w:p w:rsidR="005A52FE" w:rsidRPr="005A52FE" w:rsidRDefault="005A52FE" w:rsidP="005A52FE">
            <w:r w:rsidRPr="005A52FE">
              <w:t>Specifies a sound to be played while speaking an element's content</w:t>
            </w:r>
          </w:p>
        </w:tc>
        <w:tc>
          <w:tcPr>
            <w:tcW w:w="843" w:type="pct"/>
            <w:shd w:val="clear" w:color="auto" w:fill="F1F1F1"/>
            <w:tcMar>
              <w:top w:w="120" w:type="dxa"/>
              <w:left w:w="120" w:type="dxa"/>
              <w:bottom w:w="120" w:type="dxa"/>
              <w:right w:w="120" w:type="dxa"/>
            </w:tcMar>
            <w:hideMark/>
          </w:tcPr>
          <w:p w:rsidR="005A52FE" w:rsidRPr="005A52FE" w:rsidRDefault="005A52FE" w:rsidP="005A52FE">
            <w:r w:rsidRPr="005A52FE">
              <w:t>auto</w:t>
            </w:r>
            <w:r w:rsidRPr="005A52FE">
              <w:br/>
              <w:t>none</w:t>
            </w:r>
            <w:r w:rsidRPr="005A52FE">
              <w:br/>
            </w:r>
            <w:r w:rsidRPr="005A52FE">
              <w:rPr>
                <w:i/>
                <w:iCs/>
              </w:rPr>
              <w:t>url</w:t>
            </w:r>
            <w:r w:rsidRPr="005A52FE">
              <w:br/>
              <w:t>mix</w:t>
            </w:r>
            <w:r w:rsidRPr="005A52FE">
              <w:br/>
              <w:t>repeat</w:t>
            </w:r>
          </w:p>
        </w:tc>
        <w:tc>
          <w:tcPr>
            <w:tcW w:w="368" w:type="pct"/>
            <w:shd w:val="clear" w:color="auto" w:fill="F1F1F1"/>
            <w:tcMar>
              <w:top w:w="120" w:type="dxa"/>
              <w:left w:w="120" w:type="dxa"/>
              <w:bottom w:w="120" w:type="dxa"/>
              <w:right w:w="120" w:type="dxa"/>
            </w:tcMar>
            <w:hideMark/>
          </w:tcPr>
          <w:p w:rsidR="005A52FE" w:rsidRPr="005A52FE" w:rsidRDefault="005A52FE" w:rsidP="005A52FE">
            <w:r w:rsidRPr="005A52FE">
              <w:t>2</w:t>
            </w:r>
          </w:p>
        </w:tc>
      </w:tr>
      <w:tr w:rsidR="005A52FE" w:rsidRPr="005A52FE" w:rsidTr="00E02C4A">
        <w:tc>
          <w:tcPr>
            <w:tcW w:w="889" w:type="pct"/>
            <w:shd w:val="clear" w:color="auto" w:fill="FFFFFF"/>
            <w:tcMar>
              <w:top w:w="120" w:type="dxa"/>
              <w:left w:w="240" w:type="dxa"/>
              <w:bottom w:w="120" w:type="dxa"/>
              <w:right w:w="120" w:type="dxa"/>
            </w:tcMar>
            <w:hideMark/>
          </w:tcPr>
          <w:p w:rsidR="005A52FE" w:rsidRPr="005A52FE" w:rsidRDefault="005A52FE" w:rsidP="005A52FE">
            <w:r w:rsidRPr="005A52FE">
              <w:t>richness</w:t>
            </w:r>
          </w:p>
        </w:tc>
        <w:tc>
          <w:tcPr>
            <w:tcW w:w="2900" w:type="pct"/>
            <w:shd w:val="clear" w:color="auto" w:fill="FFFFFF"/>
            <w:tcMar>
              <w:top w:w="120" w:type="dxa"/>
              <w:left w:w="120" w:type="dxa"/>
              <w:bottom w:w="120" w:type="dxa"/>
              <w:right w:w="120" w:type="dxa"/>
            </w:tcMar>
            <w:hideMark/>
          </w:tcPr>
          <w:p w:rsidR="005A52FE" w:rsidRPr="005A52FE" w:rsidRDefault="005A52FE" w:rsidP="005A52FE">
            <w:r w:rsidRPr="005A52FE">
              <w:t>Specifies the richness of the speaking voice. (Rich voice or thin voice?)</w:t>
            </w:r>
          </w:p>
        </w:tc>
        <w:tc>
          <w:tcPr>
            <w:tcW w:w="843" w:type="pct"/>
            <w:shd w:val="clear" w:color="auto" w:fill="FFFFFF"/>
            <w:tcMar>
              <w:top w:w="120" w:type="dxa"/>
              <w:left w:w="120" w:type="dxa"/>
              <w:bottom w:w="120" w:type="dxa"/>
              <w:right w:w="120" w:type="dxa"/>
            </w:tcMar>
            <w:hideMark/>
          </w:tcPr>
          <w:p w:rsidR="005A52FE" w:rsidRPr="005A52FE" w:rsidRDefault="005A52FE" w:rsidP="005A52FE">
            <w:r w:rsidRPr="005A52FE">
              <w:rPr>
                <w:i/>
                <w:iCs/>
              </w:rPr>
              <w:t>number</w:t>
            </w:r>
          </w:p>
        </w:tc>
        <w:tc>
          <w:tcPr>
            <w:tcW w:w="368" w:type="pct"/>
            <w:shd w:val="clear" w:color="auto" w:fill="FFFFFF"/>
            <w:tcMar>
              <w:top w:w="120" w:type="dxa"/>
              <w:left w:w="120" w:type="dxa"/>
              <w:bottom w:w="120" w:type="dxa"/>
              <w:right w:w="120" w:type="dxa"/>
            </w:tcMar>
            <w:hideMark/>
          </w:tcPr>
          <w:p w:rsidR="005A52FE" w:rsidRPr="005A52FE" w:rsidRDefault="005A52FE" w:rsidP="005A52FE">
            <w:r w:rsidRPr="005A52FE">
              <w:t>2</w:t>
            </w:r>
          </w:p>
        </w:tc>
      </w:tr>
      <w:tr w:rsidR="005A52FE" w:rsidRPr="005A52FE" w:rsidTr="00E02C4A">
        <w:tc>
          <w:tcPr>
            <w:tcW w:w="889" w:type="pct"/>
            <w:shd w:val="clear" w:color="auto" w:fill="F1F1F1"/>
            <w:tcMar>
              <w:top w:w="120" w:type="dxa"/>
              <w:left w:w="240" w:type="dxa"/>
              <w:bottom w:w="120" w:type="dxa"/>
              <w:right w:w="120" w:type="dxa"/>
            </w:tcMar>
            <w:hideMark/>
          </w:tcPr>
          <w:p w:rsidR="005A52FE" w:rsidRPr="005A52FE" w:rsidRDefault="005A52FE" w:rsidP="005A52FE">
            <w:r w:rsidRPr="005A52FE">
              <w:t>speak</w:t>
            </w:r>
          </w:p>
        </w:tc>
        <w:tc>
          <w:tcPr>
            <w:tcW w:w="2900" w:type="pct"/>
            <w:shd w:val="clear" w:color="auto" w:fill="F1F1F1"/>
            <w:tcMar>
              <w:top w:w="120" w:type="dxa"/>
              <w:left w:w="120" w:type="dxa"/>
              <w:bottom w:w="120" w:type="dxa"/>
              <w:right w:w="120" w:type="dxa"/>
            </w:tcMar>
            <w:hideMark/>
          </w:tcPr>
          <w:p w:rsidR="005A52FE" w:rsidRPr="005A52FE" w:rsidRDefault="005A52FE" w:rsidP="005A52FE">
            <w:r w:rsidRPr="005A52FE">
              <w:t>Specifies whether content will render aurally</w:t>
            </w:r>
          </w:p>
        </w:tc>
        <w:tc>
          <w:tcPr>
            <w:tcW w:w="843" w:type="pct"/>
            <w:shd w:val="clear" w:color="auto" w:fill="F1F1F1"/>
            <w:tcMar>
              <w:top w:w="120" w:type="dxa"/>
              <w:left w:w="120" w:type="dxa"/>
              <w:bottom w:w="120" w:type="dxa"/>
              <w:right w:w="120" w:type="dxa"/>
            </w:tcMar>
            <w:hideMark/>
          </w:tcPr>
          <w:p w:rsidR="005A52FE" w:rsidRPr="005A52FE" w:rsidRDefault="005A52FE" w:rsidP="005A52FE">
            <w:r w:rsidRPr="005A52FE">
              <w:t>normal</w:t>
            </w:r>
            <w:r w:rsidRPr="005A52FE">
              <w:br/>
              <w:t>none</w:t>
            </w:r>
            <w:r w:rsidRPr="005A52FE">
              <w:br/>
              <w:t>spell-out</w:t>
            </w:r>
          </w:p>
        </w:tc>
        <w:tc>
          <w:tcPr>
            <w:tcW w:w="368" w:type="pct"/>
            <w:shd w:val="clear" w:color="auto" w:fill="F1F1F1"/>
            <w:tcMar>
              <w:top w:w="120" w:type="dxa"/>
              <w:left w:w="120" w:type="dxa"/>
              <w:bottom w:w="120" w:type="dxa"/>
              <w:right w:w="120" w:type="dxa"/>
            </w:tcMar>
            <w:hideMark/>
          </w:tcPr>
          <w:p w:rsidR="005A52FE" w:rsidRPr="005A52FE" w:rsidRDefault="005A52FE" w:rsidP="005A52FE">
            <w:r w:rsidRPr="005A52FE">
              <w:t>2</w:t>
            </w:r>
          </w:p>
        </w:tc>
      </w:tr>
      <w:tr w:rsidR="005A52FE" w:rsidRPr="005A52FE" w:rsidTr="00E02C4A">
        <w:tc>
          <w:tcPr>
            <w:tcW w:w="889" w:type="pct"/>
            <w:shd w:val="clear" w:color="auto" w:fill="FFFFFF"/>
            <w:tcMar>
              <w:top w:w="120" w:type="dxa"/>
              <w:left w:w="240" w:type="dxa"/>
              <w:bottom w:w="120" w:type="dxa"/>
              <w:right w:w="120" w:type="dxa"/>
            </w:tcMar>
            <w:hideMark/>
          </w:tcPr>
          <w:p w:rsidR="005A52FE" w:rsidRPr="005A52FE" w:rsidRDefault="005A52FE" w:rsidP="005A52FE">
            <w:r w:rsidRPr="005A52FE">
              <w:t>speak-header</w:t>
            </w:r>
          </w:p>
        </w:tc>
        <w:tc>
          <w:tcPr>
            <w:tcW w:w="2900" w:type="pct"/>
            <w:shd w:val="clear" w:color="auto" w:fill="FFFFFF"/>
            <w:tcMar>
              <w:top w:w="120" w:type="dxa"/>
              <w:left w:w="120" w:type="dxa"/>
              <w:bottom w:w="120" w:type="dxa"/>
              <w:right w:w="120" w:type="dxa"/>
            </w:tcMar>
            <w:hideMark/>
          </w:tcPr>
          <w:p w:rsidR="005A52FE" w:rsidRPr="005A52FE" w:rsidRDefault="005A52FE" w:rsidP="005A52FE">
            <w:r w:rsidRPr="005A52FE">
              <w:t>Specifies how to handle table headers. Should the headers be spoken before every cell, or only before a cell with a different header than the previous cell</w:t>
            </w:r>
          </w:p>
        </w:tc>
        <w:tc>
          <w:tcPr>
            <w:tcW w:w="843" w:type="pct"/>
            <w:shd w:val="clear" w:color="auto" w:fill="FFFFFF"/>
            <w:tcMar>
              <w:top w:w="120" w:type="dxa"/>
              <w:left w:w="120" w:type="dxa"/>
              <w:bottom w:w="120" w:type="dxa"/>
              <w:right w:w="120" w:type="dxa"/>
            </w:tcMar>
            <w:hideMark/>
          </w:tcPr>
          <w:p w:rsidR="005A52FE" w:rsidRPr="005A52FE" w:rsidRDefault="005A52FE" w:rsidP="005A52FE">
            <w:r w:rsidRPr="005A52FE">
              <w:t>always</w:t>
            </w:r>
            <w:r w:rsidRPr="005A52FE">
              <w:br/>
              <w:t>once</w:t>
            </w:r>
          </w:p>
        </w:tc>
        <w:tc>
          <w:tcPr>
            <w:tcW w:w="368" w:type="pct"/>
            <w:shd w:val="clear" w:color="auto" w:fill="FFFFFF"/>
            <w:tcMar>
              <w:top w:w="120" w:type="dxa"/>
              <w:left w:w="120" w:type="dxa"/>
              <w:bottom w:w="120" w:type="dxa"/>
              <w:right w:w="120" w:type="dxa"/>
            </w:tcMar>
            <w:hideMark/>
          </w:tcPr>
          <w:p w:rsidR="005A52FE" w:rsidRPr="005A52FE" w:rsidRDefault="005A52FE" w:rsidP="005A52FE">
            <w:r w:rsidRPr="005A52FE">
              <w:t>2</w:t>
            </w:r>
          </w:p>
        </w:tc>
      </w:tr>
      <w:tr w:rsidR="005A52FE" w:rsidRPr="005A52FE" w:rsidTr="00E02C4A">
        <w:tc>
          <w:tcPr>
            <w:tcW w:w="889" w:type="pct"/>
            <w:shd w:val="clear" w:color="auto" w:fill="F1F1F1"/>
            <w:tcMar>
              <w:top w:w="120" w:type="dxa"/>
              <w:left w:w="240" w:type="dxa"/>
              <w:bottom w:w="120" w:type="dxa"/>
              <w:right w:w="120" w:type="dxa"/>
            </w:tcMar>
            <w:hideMark/>
          </w:tcPr>
          <w:p w:rsidR="005A52FE" w:rsidRPr="005A52FE" w:rsidRDefault="005A52FE" w:rsidP="005A52FE">
            <w:r w:rsidRPr="005A52FE">
              <w:t>speak-numeral</w:t>
            </w:r>
          </w:p>
        </w:tc>
        <w:tc>
          <w:tcPr>
            <w:tcW w:w="2900" w:type="pct"/>
            <w:shd w:val="clear" w:color="auto" w:fill="F1F1F1"/>
            <w:tcMar>
              <w:top w:w="120" w:type="dxa"/>
              <w:left w:w="120" w:type="dxa"/>
              <w:bottom w:w="120" w:type="dxa"/>
              <w:right w:w="120" w:type="dxa"/>
            </w:tcMar>
            <w:hideMark/>
          </w:tcPr>
          <w:p w:rsidR="005A52FE" w:rsidRPr="005A52FE" w:rsidRDefault="005A52FE" w:rsidP="005A52FE">
            <w:r w:rsidRPr="005A52FE">
              <w:t>Specifies how to speak numbers</w:t>
            </w:r>
          </w:p>
        </w:tc>
        <w:tc>
          <w:tcPr>
            <w:tcW w:w="843" w:type="pct"/>
            <w:shd w:val="clear" w:color="auto" w:fill="F1F1F1"/>
            <w:tcMar>
              <w:top w:w="120" w:type="dxa"/>
              <w:left w:w="120" w:type="dxa"/>
              <w:bottom w:w="120" w:type="dxa"/>
              <w:right w:w="120" w:type="dxa"/>
            </w:tcMar>
            <w:hideMark/>
          </w:tcPr>
          <w:p w:rsidR="005A52FE" w:rsidRPr="005A52FE" w:rsidRDefault="005A52FE" w:rsidP="005A52FE">
            <w:r w:rsidRPr="005A52FE">
              <w:t>digits</w:t>
            </w:r>
            <w:r w:rsidRPr="005A52FE">
              <w:br/>
              <w:t>continuous</w:t>
            </w:r>
          </w:p>
        </w:tc>
        <w:tc>
          <w:tcPr>
            <w:tcW w:w="368" w:type="pct"/>
            <w:shd w:val="clear" w:color="auto" w:fill="F1F1F1"/>
            <w:tcMar>
              <w:top w:w="120" w:type="dxa"/>
              <w:left w:w="120" w:type="dxa"/>
              <w:bottom w:w="120" w:type="dxa"/>
              <w:right w:w="120" w:type="dxa"/>
            </w:tcMar>
            <w:hideMark/>
          </w:tcPr>
          <w:p w:rsidR="005A52FE" w:rsidRPr="005A52FE" w:rsidRDefault="005A52FE" w:rsidP="005A52FE">
            <w:r w:rsidRPr="005A52FE">
              <w:t>2</w:t>
            </w:r>
          </w:p>
        </w:tc>
      </w:tr>
      <w:tr w:rsidR="005A52FE" w:rsidRPr="005A52FE" w:rsidTr="00E02C4A">
        <w:tc>
          <w:tcPr>
            <w:tcW w:w="889" w:type="pct"/>
            <w:shd w:val="clear" w:color="auto" w:fill="FFFFFF"/>
            <w:tcMar>
              <w:top w:w="120" w:type="dxa"/>
              <w:left w:w="240" w:type="dxa"/>
              <w:bottom w:w="120" w:type="dxa"/>
              <w:right w:w="120" w:type="dxa"/>
            </w:tcMar>
            <w:hideMark/>
          </w:tcPr>
          <w:p w:rsidR="005A52FE" w:rsidRPr="005A52FE" w:rsidRDefault="005A52FE" w:rsidP="005A52FE">
            <w:r w:rsidRPr="005A52FE">
              <w:t>speak-punctuation</w:t>
            </w:r>
          </w:p>
        </w:tc>
        <w:tc>
          <w:tcPr>
            <w:tcW w:w="2900" w:type="pct"/>
            <w:shd w:val="clear" w:color="auto" w:fill="FFFFFF"/>
            <w:tcMar>
              <w:top w:w="120" w:type="dxa"/>
              <w:left w:w="120" w:type="dxa"/>
              <w:bottom w:w="120" w:type="dxa"/>
              <w:right w:w="120" w:type="dxa"/>
            </w:tcMar>
            <w:hideMark/>
          </w:tcPr>
          <w:p w:rsidR="005A52FE" w:rsidRPr="005A52FE" w:rsidRDefault="005A52FE" w:rsidP="005A52FE">
            <w:r w:rsidRPr="005A52FE">
              <w:t>Specifies how to speak punctuation characters</w:t>
            </w:r>
          </w:p>
        </w:tc>
        <w:tc>
          <w:tcPr>
            <w:tcW w:w="843" w:type="pct"/>
            <w:shd w:val="clear" w:color="auto" w:fill="FFFFFF"/>
            <w:tcMar>
              <w:top w:w="120" w:type="dxa"/>
              <w:left w:w="120" w:type="dxa"/>
              <w:bottom w:w="120" w:type="dxa"/>
              <w:right w:w="120" w:type="dxa"/>
            </w:tcMar>
            <w:hideMark/>
          </w:tcPr>
          <w:p w:rsidR="005A52FE" w:rsidRPr="005A52FE" w:rsidRDefault="005A52FE" w:rsidP="005A52FE">
            <w:r w:rsidRPr="005A52FE">
              <w:t>none</w:t>
            </w:r>
            <w:r w:rsidRPr="005A52FE">
              <w:br/>
              <w:t>code</w:t>
            </w:r>
          </w:p>
        </w:tc>
        <w:tc>
          <w:tcPr>
            <w:tcW w:w="368" w:type="pct"/>
            <w:shd w:val="clear" w:color="auto" w:fill="FFFFFF"/>
            <w:tcMar>
              <w:top w:w="120" w:type="dxa"/>
              <w:left w:w="120" w:type="dxa"/>
              <w:bottom w:w="120" w:type="dxa"/>
              <w:right w:w="120" w:type="dxa"/>
            </w:tcMar>
            <w:hideMark/>
          </w:tcPr>
          <w:p w:rsidR="005A52FE" w:rsidRPr="005A52FE" w:rsidRDefault="005A52FE" w:rsidP="005A52FE">
            <w:r w:rsidRPr="005A52FE">
              <w:t>2</w:t>
            </w:r>
          </w:p>
        </w:tc>
      </w:tr>
      <w:tr w:rsidR="005A52FE" w:rsidRPr="005A52FE" w:rsidTr="00E02C4A">
        <w:tc>
          <w:tcPr>
            <w:tcW w:w="889" w:type="pct"/>
            <w:shd w:val="clear" w:color="auto" w:fill="F1F1F1"/>
            <w:tcMar>
              <w:top w:w="120" w:type="dxa"/>
              <w:left w:w="240" w:type="dxa"/>
              <w:bottom w:w="120" w:type="dxa"/>
              <w:right w:w="120" w:type="dxa"/>
            </w:tcMar>
            <w:hideMark/>
          </w:tcPr>
          <w:p w:rsidR="005A52FE" w:rsidRPr="005A52FE" w:rsidRDefault="005A52FE" w:rsidP="005A52FE">
            <w:r w:rsidRPr="005A52FE">
              <w:t>speech-rate</w:t>
            </w:r>
          </w:p>
        </w:tc>
        <w:tc>
          <w:tcPr>
            <w:tcW w:w="2900" w:type="pct"/>
            <w:shd w:val="clear" w:color="auto" w:fill="F1F1F1"/>
            <w:tcMar>
              <w:top w:w="120" w:type="dxa"/>
              <w:left w:w="120" w:type="dxa"/>
              <w:bottom w:w="120" w:type="dxa"/>
              <w:right w:w="120" w:type="dxa"/>
            </w:tcMar>
            <w:hideMark/>
          </w:tcPr>
          <w:p w:rsidR="005A52FE" w:rsidRPr="005A52FE" w:rsidRDefault="005A52FE" w:rsidP="005A52FE">
            <w:r w:rsidRPr="005A52FE">
              <w:t>Specifies the speed of the speaking</w:t>
            </w:r>
          </w:p>
        </w:tc>
        <w:tc>
          <w:tcPr>
            <w:tcW w:w="843" w:type="pct"/>
            <w:shd w:val="clear" w:color="auto" w:fill="F1F1F1"/>
            <w:tcMar>
              <w:top w:w="120" w:type="dxa"/>
              <w:left w:w="120" w:type="dxa"/>
              <w:bottom w:w="120" w:type="dxa"/>
              <w:right w:w="120" w:type="dxa"/>
            </w:tcMar>
            <w:hideMark/>
          </w:tcPr>
          <w:p w:rsidR="005A52FE" w:rsidRPr="005A52FE" w:rsidRDefault="005A52FE" w:rsidP="005A52FE">
            <w:r w:rsidRPr="005A52FE">
              <w:rPr>
                <w:i/>
                <w:iCs/>
              </w:rPr>
              <w:t>number</w:t>
            </w:r>
            <w:r w:rsidRPr="005A52FE">
              <w:br/>
              <w:t>x-slow</w:t>
            </w:r>
            <w:r w:rsidRPr="005A52FE">
              <w:br/>
              <w:t>slow</w:t>
            </w:r>
            <w:r w:rsidRPr="005A52FE">
              <w:br/>
              <w:t>medium</w:t>
            </w:r>
            <w:r w:rsidRPr="005A52FE">
              <w:br/>
              <w:t>fast</w:t>
            </w:r>
            <w:r w:rsidRPr="005A52FE">
              <w:br/>
              <w:t>x-fast</w:t>
            </w:r>
            <w:r w:rsidRPr="005A52FE">
              <w:br/>
              <w:t>faster</w:t>
            </w:r>
            <w:r w:rsidRPr="005A52FE">
              <w:br/>
              <w:t>slower</w:t>
            </w:r>
          </w:p>
        </w:tc>
        <w:tc>
          <w:tcPr>
            <w:tcW w:w="368" w:type="pct"/>
            <w:shd w:val="clear" w:color="auto" w:fill="F1F1F1"/>
            <w:tcMar>
              <w:top w:w="120" w:type="dxa"/>
              <w:left w:w="120" w:type="dxa"/>
              <w:bottom w:w="120" w:type="dxa"/>
              <w:right w:w="120" w:type="dxa"/>
            </w:tcMar>
            <w:hideMark/>
          </w:tcPr>
          <w:p w:rsidR="005A52FE" w:rsidRPr="005A52FE" w:rsidRDefault="005A52FE" w:rsidP="005A52FE">
            <w:r w:rsidRPr="005A52FE">
              <w:t>2</w:t>
            </w:r>
          </w:p>
        </w:tc>
      </w:tr>
      <w:tr w:rsidR="005A52FE" w:rsidRPr="005A52FE" w:rsidTr="00E02C4A">
        <w:tc>
          <w:tcPr>
            <w:tcW w:w="889" w:type="pct"/>
            <w:shd w:val="clear" w:color="auto" w:fill="FFFFFF"/>
            <w:tcMar>
              <w:top w:w="120" w:type="dxa"/>
              <w:left w:w="240" w:type="dxa"/>
              <w:bottom w:w="120" w:type="dxa"/>
              <w:right w:w="120" w:type="dxa"/>
            </w:tcMar>
            <w:hideMark/>
          </w:tcPr>
          <w:p w:rsidR="005A52FE" w:rsidRPr="005A52FE" w:rsidRDefault="005A52FE" w:rsidP="005A52FE">
            <w:r w:rsidRPr="005A52FE">
              <w:t>stress</w:t>
            </w:r>
          </w:p>
        </w:tc>
        <w:tc>
          <w:tcPr>
            <w:tcW w:w="2900" w:type="pct"/>
            <w:shd w:val="clear" w:color="auto" w:fill="FFFFFF"/>
            <w:tcMar>
              <w:top w:w="120" w:type="dxa"/>
              <w:left w:w="120" w:type="dxa"/>
              <w:bottom w:w="120" w:type="dxa"/>
              <w:right w:w="120" w:type="dxa"/>
            </w:tcMar>
            <w:hideMark/>
          </w:tcPr>
          <w:p w:rsidR="005A52FE" w:rsidRPr="005A52FE" w:rsidRDefault="005A52FE" w:rsidP="005A52FE">
            <w:r w:rsidRPr="005A52FE">
              <w:t>Specifies the "stress" in the speaking voice</w:t>
            </w:r>
          </w:p>
        </w:tc>
        <w:tc>
          <w:tcPr>
            <w:tcW w:w="843" w:type="pct"/>
            <w:shd w:val="clear" w:color="auto" w:fill="FFFFFF"/>
            <w:tcMar>
              <w:top w:w="120" w:type="dxa"/>
              <w:left w:w="120" w:type="dxa"/>
              <w:bottom w:w="120" w:type="dxa"/>
              <w:right w:w="120" w:type="dxa"/>
            </w:tcMar>
            <w:hideMark/>
          </w:tcPr>
          <w:p w:rsidR="005A52FE" w:rsidRPr="005A52FE" w:rsidRDefault="005A52FE" w:rsidP="005A52FE">
            <w:r w:rsidRPr="005A52FE">
              <w:rPr>
                <w:i/>
                <w:iCs/>
              </w:rPr>
              <w:t>number</w:t>
            </w:r>
          </w:p>
        </w:tc>
        <w:tc>
          <w:tcPr>
            <w:tcW w:w="368" w:type="pct"/>
            <w:shd w:val="clear" w:color="auto" w:fill="FFFFFF"/>
            <w:tcMar>
              <w:top w:w="120" w:type="dxa"/>
              <w:left w:w="120" w:type="dxa"/>
              <w:bottom w:w="120" w:type="dxa"/>
              <w:right w:w="120" w:type="dxa"/>
            </w:tcMar>
            <w:hideMark/>
          </w:tcPr>
          <w:p w:rsidR="005A52FE" w:rsidRPr="005A52FE" w:rsidRDefault="005A52FE" w:rsidP="005A52FE">
            <w:r w:rsidRPr="005A52FE">
              <w:t>2</w:t>
            </w:r>
          </w:p>
        </w:tc>
      </w:tr>
      <w:tr w:rsidR="005A52FE" w:rsidRPr="005A52FE" w:rsidTr="00E02C4A">
        <w:tc>
          <w:tcPr>
            <w:tcW w:w="889" w:type="pct"/>
            <w:shd w:val="clear" w:color="auto" w:fill="F1F1F1"/>
            <w:tcMar>
              <w:top w:w="120" w:type="dxa"/>
              <w:left w:w="240" w:type="dxa"/>
              <w:bottom w:w="120" w:type="dxa"/>
              <w:right w:w="120" w:type="dxa"/>
            </w:tcMar>
            <w:hideMark/>
          </w:tcPr>
          <w:p w:rsidR="005A52FE" w:rsidRPr="005A52FE" w:rsidRDefault="005A52FE" w:rsidP="005A52FE">
            <w:r w:rsidRPr="005A52FE">
              <w:t>voice-family</w:t>
            </w:r>
          </w:p>
        </w:tc>
        <w:tc>
          <w:tcPr>
            <w:tcW w:w="2900" w:type="pct"/>
            <w:shd w:val="clear" w:color="auto" w:fill="F1F1F1"/>
            <w:tcMar>
              <w:top w:w="120" w:type="dxa"/>
              <w:left w:w="120" w:type="dxa"/>
              <w:bottom w:w="120" w:type="dxa"/>
              <w:right w:w="120" w:type="dxa"/>
            </w:tcMar>
            <w:hideMark/>
          </w:tcPr>
          <w:p w:rsidR="005A52FE" w:rsidRPr="005A52FE" w:rsidRDefault="005A52FE" w:rsidP="005A52FE">
            <w:r w:rsidRPr="005A52FE">
              <w:t>Specifies the voice family of the speaking</w:t>
            </w:r>
          </w:p>
        </w:tc>
        <w:tc>
          <w:tcPr>
            <w:tcW w:w="843" w:type="pct"/>
            <w:shd w:val="clear" w:color="auto" w:fill="F1F1F1"/>
            <w:tcMar>
              <w:top w:w="120" w:type="dxa"/>
              <w:left w:w="120" w:type="dxa"/>
              <w:bottom w:w="120" w:type="dxa"/>
              <w:right w:w="120" w:type="dxa"/>
            </w:tcMar>
            <w:hideMark/>
          </w:tcPr>
          <w:p w:rsidR="005A52FE" w:rsidRPr="005A52FE" w:rsidRDefault="005A52FE" w:rsidP="005A52FE">
            <w:r w:rsidRPr="005A52FE">
              <w:rPr>
                <w:i/>
                <w:iCs/>
              </w:rPr>
              <w:t>specific-voice</w:t>
            </w:r>
            <w:r w:rsidRPr="005A52FE">
              <w:rPr>
                <w:i/>
                <w:iCs/>
              </w:rPr>
              <w:br/>
              <w:t>generic-voice</w:t>
            </w:r>
          </w:p>
        </w:tc>
        <w:tc>
          <w:tcPr>
            <w:tcW w:w="368" w:type="pct"/>
            <w:shd w:val="clear" w:color="auto" w:fill="F1F1F1"/>
            <w:tcMar>
              <w:top w:w="120" w:type="dxa"/>
              <w:left w:w="120" w:type="dxa"/>
              <w:bottom w:w="120" w:type="dxa"/>
              <w:right w:w="120" w:type="dxa"/>
            </w:tcMar>
            <w:hideMark/>
          </w:tcPr>
          <w:p w:rsidR="005A52FE" w:rsidRPr="005A52FE" w:rsidRDefault="005A52FE" w:rsidP="005A52FE">
            <w:r w:rsidRPr="005A52FE">
              <w:t>2</w:t>
            </w:r>
          </w:p>
        </w:tc>
      </w:tr>
      <w:tr w:rsidR="005A52FE" w:rsidRPr="005A52FE" w:rsidTr="00E02C4A">
        <w:tc>
          <w:tcPr>
            <w:tcW w:w="889" w:type="pct"/>
            <w:shd w:val="clear" w:color="auto" w:fill="FFFFFF"/>
            <w:tcMar>
              <w:top w:w="120" w:type="dxa"/>
              <w:left w:w="240" w:type="dxa"/>
              <w:bottom w:w="120" w:type="dxa"/>
              <w:right w:w="120" w:type="dxa"/>
            </w:tcMar>
            <w:hideMark/>
          </w:tcPr>
          <w:p w:rsidR="005A52FE" w:rsidRPr="005A52FE" w:rsidRDefault="005A52FE" w:rsidP="005A52FE">
            <w:r w:rsidRPr="005A52FE">
              <w:t>volume</w:t>
            </w:r>
          </w:p>
        </w:tc>
        <w:tc>
          <w:tcPr>
            <w:tcW w:w="2900" w:type="pct"/>
            <w:shd w:val="clear" w:color="auto" w:fill="FFFFFF"/>
            <w:tcMar>
              <w:top w:w="120" w:type="dxa"/>
              <w:left w:w="120" w:type="dxa"/>
              <w:bottom w:w="120" w:type="dxa"/>
              <w:right w:w="120" w:type="dxa"/>
            </w:tcMar>
            <w:hideMark/>
          </w:tcPr>
          <w:p w:rsidR="005A52FE" w:rsidRPr="005A52FE" w:rsidRDefault="005A52FE" w:rsidP="005A52FE">
            <w:r w:rsidRPr="005A52FE">
              <w:t>Specifies the volume of the speaking</w:t>
            </w:r>
          </w:p>
        </w:tc>
        <w:tc>
          <w:tcPr>
            <w:tcW w:w="843" w:type="pct"/>
            <w:shd w:val="clear" w:color="auto" w:fill="FFFFFF"/>
            <w:tcMar>
              <w:top w:w="120" w:type="dxa"/>
              <w:left w:w="120" w:type="dxa"/>
              <w:bottom w:w="120" w:type="dxa"/>
              <w:right w:w="120" w:type="dxa"/>
            </w:tcMar>
            <w:hideMark/>
          </w:tcPr>
          <w:p w:rsidR="005A52FE" w:rsidRPr="005A52FE" w:rsidRDefault="005A52FE" w:rsidP="005A52FE">
            <w:r w:rsidRPr="005A52FE">
              <w:rPr>
                <w:i/>
                <w:iCs/>
              </w:rPr>
              <w:t>number</w:t>
            </w:r>
            <w:r w:rsidRPr="005A52FE">
              <w:rPr>
                <w:i/>
                <w:iCs/>
              </w:rPr>
              <w:br/>
              <w:t>%</w:t>
            </w:r>
            <w:r w:rsidRPr="005A52FE">
              <w:rPr>
                <w:i/>
                <w:iCs/>
              </w:rPr>
              <w:br/>
            </w:r>
            <w:r w:rsidRPr="005A52FE">
              <w:t>silent</w:t>
            </w:r>
            <w:r w:rsidRPr="005A52FE">
              <w:br/>
              <w:t>x-soft</w:t>
            </w:r>
            <w:r w:rsidRPr="005A52FE">
              <w:br/>
              <w:t>soft</w:t>
            </w:r>
            <w:r w:rsidRPr="005A52FE">
              <w:br/>
              <w:t>medium</w:t>
            </w:r>
            <w:r w:rsidRPr="005A52FE">
              <w:br/>
              <w:t>loud</w:t>
            </w:r>
            <w:r w:rsidRPr="005A52FE">
              <w:br/>
              <w:t>x-loud</w:t>
            </w:r>
          </w:p>
        </w:tc>
        <w:tc>
          <w:tcPr>
            <w:tcW w:w="368" w:type="pct"/>
            <w:shd w:val="clear" w:color="auto" w:fill="FFFFFF"/>
            <w:tcMar>
              <w:top w:w="120" w:type="dxa"/>
              <w:left w:w="120" w:type="dxa"/>
              <w:bottom w:w="120" w:type="dxa"/>
              <w:right w:w="120" w:type="dxa"/>
            </w:tcMar>
            <w:hideMark/>
          </w:tcPr>
          <w:p w:rsidR="005A52FE" w:rsidRPr="005A52FE" w:rsidRDefault="005A52FE" w:rsidP="005A52FE">
            <w:r w:rsidRPr="005A52FE">
              <w:t>2</w:t>
            </w:r>
          </w:p>
        </w:tc>
      </w:tr>
    </w:tbl>
    <w:p w:rsidR="00E02C4A" w:rsidRDefault="00E02C4A" w:rsidP="00E02C4A">
      <w:pPr>
        <w:pStyle w:val="Heading1"/>
      </w:pPr>
      <w:bookmarkStart w:id="110" w:name="_Toc492230571"/>
      <w:r>
        <w:t>Commonly Used Font Combinations</w:t>
      </w:r>
      <w:bookmarkEnd w:id="110"/>
    </w:p>
    <w:p w:rsidR="00E02C4A" w:rsidRDefault="00E02C4A" w:rsidP="00E02C4A">
      <w:r>
        <w:t>The font-family property should hold several font names as a "fallback" system, to ensure maximum compatibility between browsers/operating systems. If the browser does not support the first font, it tries the next font.</w:t>
      </w:r>
    </w:p>
    <w:p w:rsidR="00E02C4A" w:rsidRDefault="00E02C4A" w:rsidP="00E02C4A">
      <w:r>
        <w:t>Start with the font you want, and end with a generic family, to let the browser pick a similar font in the generic family, if no other fonts are available:</w:t>
      </w:r>
    </w:p>
    <w:tbl>
      <w:tblPr>
        <w:tblStyle w:val="TableGrid"/>
        <w:tblW w:w="0" w:type="auto"/>
        <w:tblLook w:val="04A0" w:firstRow="1" w:lastRow="0" w:firstColumn="1" w:lastColumn="0" w:noHBand="0" w:noVBand="1"/>
      </w:tblPr>
      <w:tblGrid>
        <w:gridCol w:w="8856"/>
      </w:tblGrid>
      <w:tr w:rsidR="00E02C4A" w:rsidRPr="003F5A4C" w:rsidTr="00E02C4A">
        <w:tc>
          <w:tcPr>
            <w:tcW w:w="95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2C4A" w:rsidRPr="003F5A4C" w:rsidRDefault="00E02C4A" w:rsidP="00E02C4A">
            <w:pPr>
              <w:shd w:val="clear" w:color="auto" w:fill="FFFFFF"/>
              <w:rPr>
                <w:rFonts w:ascii="Consolas" w:hAnsi="Consolas"/>
              </w:rPr>
            </w:pPr>
            <w:r w:rsidRPr="003F5A4C">
              <w:rPr>
                <w:rFonts w:ascii="Consolas" w:hAnsi="Consolas"/>
                <w:color w:val="A52A2A"/>
              </w:rPr>
              <w:t>p </w:t>
            </w:r>
            <w:r w:rsidRPr="003F5A4C">
              <w:rPr>
                <w:rFonts w:ascii="Consolas" w:hAnsi="Consolas"/>
              </w:rPr>
              <w:t>{</w:t>
            </w:r>
            <w:r w:rsidRPr="003F5A4C">
              <w:rPr>
                <w:rFonts w:ascii="Consolas" w:hAnsi="Consolas"/>
                <w:color w:val="FF0000"/>
              </w:rPr>
              <w:br/>
              <w:t>    font-family</w:t>
            </w:r>
            <w:r w:rsidRPr="003F5A4C">
              <w:rPr>
                <w:rFonts w:ascii="Consolas" w:hAnsi="Consolas"/>
              </w:rPr>
              <w:t>:</w:t>
            </w:r>
            <w:r w:rsidRPr="003F5A4C">
              <w:rPr>
                <w:rFonts w:ascii="Consolas" w:hAnsi="Consolas"/>
                <w:color w:val="0000CD"/>
              </w:rPr>
              <w:t> "Times New Roman", Times, serif</w:t>
            </w:r>
            <w:r w:rsidRPr="003F5A4C">
              <w:rPr>
                <w:rFonts w:ascii="Consolas" w:hAnsi="Consolas"/>
              </w:rPr>
              <w:t>;</w:t>
            </w:r>
            <w:r w:rsidRPr="003F5A4C">
              <w:rPr>
                <w:rFonts w:ascii="Consolas" w:hAnsi="Consolas"/>
                <w:color w:val="FF0000"/>
              </w:rPr>
              <w:br/>
            </w:r>
            <w:r w:rsidRPr="003F5A4C">
              <w:rPr>
                <w:rFonts w:ascii="Consolas" w:hAnsi="Consolas"/>
              </w:rPr>
              <w:t>}</w:t>
            </w:r>
          </w:p>
        </w:tc>
      </w:tr>
    </w:tbl>
    <w:p w:rsidR="00E02C4A" w:rsidRDefault="00E02C4A" w:rsidP="00E02C4A">
      <w:r>
        <w:t>Below are some commonly used font combinations, organized by generic family.</w:t>
      </w:r>
    </w:p>
    <w:p w:rsidR="00E02C4A" w:rsidRPr="00E02C4A" w:rsidRDefault="00E02C4A" w:rsidP="00E02C4A">
      <w:pPr>
        <w:pStyle w:val="Heading2"/>
        <w:rPr>
          <w:rFonts w:ascii="Verdana" w:hAnsi="Verdana"/>
          <w:sz w:val="23"/>
          <w:szCs w:val="23"/>
        </w:rPr>
      </w:pPr>
      <w:bookmarkStart w:id="111" w:name="_Toc492230572"/>
      <w:r w:rsidRPr="00E02C4A">
        <w:t>Serif</w:t>
      </w:r>
      <w:r>
        <w:t xml:space="preserve"> Fonts</w:t>
      </w:r>
      <w:bookmarkEnd w:id="111"/>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3956"/>
        <w:gridCol w:w="5133"/>
      </w:tblGrid>
      <w:tr w:rsidR="00E02C4A" w:rsidTr="00E02C4A">
        <w:tc>
          <w:tcPr>
            <w:tcW w:w="2176" w:type="pct"/>
            <w:shd w:val="clear" w:color="auto" w:fill="FFFFFF"/>
            <w:tcMar>
              <w:top w:w="150" w:type="dxa"/>
              <w:left w:w="299" w:type="dxa"/>
              <w:bottom w:w="150" w:type="dxa"/>
              <w:right w:w="150" w:type="dxa"/>
            </w:tcMar>
            <w:hideMark/>
          </w:tcPr>
          <w:p w:rsidR="00E02C4A" w:rsidRDefault="00E02C4A" w:rsidP="00E02C4A">
            <w:pPr>
              <w:rPr>
                <w:sz w:val="24"/>
                <w:szCs w:val="24"/>
              </w:rPr>
            </w:pPr>
            <w:r>
              <w:t>font-family</w:t>
            </w:r>
          </w:p>
        </w:tc>
        <w:tc>
          <w:tcPr>
            <w:tcW w:w="2824" w:type="pct"/>
            <w:shd w:val="clear" w:color="auto" w:fill="FFFFFF"/>
            <w:tcMar>
              <w:top w:w="150" w:type="dxa"/>
              <w:left w:w="150" w:type="dxa"/>
              <w:bottom w:w="150" w:type="dxa"/>
              <w:right w:w="150" w:type="dxa"/>
            </w:tcMar>
            <w:hideMark/>
          </w:tcPr>
          <w:p w:rsidR="00E02C4A" w:rsidRDefault="00E02C4A" w:rsidP="00E02C4A">
            <w:pPr>
              <w:rPr>
                <w:sz w:val="24"/>
                <w:szCs w:val="24"/>
              </w:rPr>
            </w:pPr>
            <w:r>
              <w:t>Example text</w:t>
            </w:r>
          </w:p>
        </w:tc>
      </w:tr>
      <w:tr w:rsidR="00E02C4A" w:rsidTr="00E02C4A">
        <w:tc>
          <w:tcPr>
            <w:tcW w:w="2176" w:type="pct"/>
            <w:shd w:val="clear" w:color="auto" w:fill="F1F1F1"/>
            <w:tcMar>
              <w:top w:w="150" w:type="dxa"/>
              <w:left w:w="299" w:type="dxa"/>
              <w:bottom w:w="150" w:type="dxa"/>
              <w:right w:w="150" w:type="dxa"/>
            </w:tcMar>
            <w:hideMark/>
          </w:tcPr>
          <w:p w:rsidR="00E02C4A" w:rsidRDefault="00E02C4A" w:rsidP="00E02C4A">
            <w:pPr>
              <w:rPr>
                <w:sz w:val="24"/>
                <w:szCs w:val="24"/>
              </w:rPr>
            </w:pPr>
            <w:r>
              <w:t>Georgia, serif</w:t>
            </w:r>
          </w:p>
        </w:tc>
        <w:tc>
          <w:tcPr>
            <w:tcW w:w="2824" w:type="pct"/>
            <w:shd w:val="clear" w:color="auto" w:fill="F1F1F1"/>
            <w:tcMar>
              <w:top w:w="150" w:type="dxa"/>
              <w:left w:w="150" w:type="dxa"/>
              <w:bottom w:w="150" w:type="dxa"/>
              <w:right w:w="150" w:type="dxa"/>
            </w:tcMar>
            <w:hideMark/>
          </w:tcPr>
          <w:p w:rsidR="00E02C4A" w:rsidRDefault="00E02C4A" w:rsidP="00E02C4A">
            <w:pPr>
              <w:rPr>
                <w:rFonts w:ascii="Georgia" w:hAnsi="Georgia"/>
                <w:sz w:val="56"/>
                <w:szCs w:val="56"/>
              </w:rPr>
            </w:pPr>
            <w:r>
              <w:rPr>
                <w:rFonts w:ascii="Georgia" w:hAnsi="Georgia"/>
                <w:sz w:val="56"/>
                <w:szCs w:val="56"/>
              </w:rPr>
              <w:t>This is a heading</w:t>
            </w:r>
          </w:p>
          <w:p w:rsidR="00E02C4A" w:rsidRDefault="00E02C4A" w:rsidP="00E02C4A">
            <w:pPr>
              <w:rPr>
                <w:rFonts w:ascii="Georgia" w:hAnsi="Georgia"/>
              </w:rPr>
            </w:pPr>
            <w:r>
              <w:rPr>
                <w:rFonts w:ascii="Georgia" w:hAnsi="Georgia"/>
              </w:rPr>
              <w:t>This is a paragraph</w:t>
            </w:r>
          </w:p>
        </w:tc>
      </w:tr>
      <w:tr w:rsidR="00E02C4A" w:rsidTr="00E02C4A">
        <w:tc>
          <w:tcPr>
            <w:tcW w:w="2176" w:type="pct"/>
            <w:shd w:val="clear" w:color="auto" w:fill="FFFFFF"/>
            <w:tcMar>
              <w:top w:w="150" w:type="dxa"/>
              <w:left w:w="299" w:type="dxa"/>
              <w:bottom w:w="150" w:type="dxa"/>
              <w:right w:w="150" w:type="dxa"/>
            </w:tcMar>
            <w:hideMark/>
          </w:tcPr>
          <w:p w:rsidR="00E02C4A" w:rsidRDefault="00E02C4A" w:rsidP="00E02C4A">
            <w:pPr>
              <w:rPr>
                <w:sz w:val="24"/>
                <w:szCs w:val="24"/>
              </w:rPr>
            </w:pPr>
            <w:r>
              <w:t>"Palatino Linotype", "Book Antiqua", Palatino, serif</w:t>
            </w:r>
          </w:p>
        </w:tc>
        <w:tc>
          <w:tcPr>
            <w:tcW w:w="2824" w:type="pct"/>
            <w:shd w:val="clear" w:color="auto" w:fill="FFFFFF"/>
            <w:tcMar>
              <w:top w:w="150" w:type="dxa"/>
              <w:left w:w="150" w:type="dxa"/>
              <w:bottom w:w="150" w:type="dxa"/>
              <w:right w:w="150" w:type="dxa"/>
            </w:tcMar>
            <w:hideMark/>
          </w:tcPr>
          <w:p w:rsidR="00E02C4A" w:rsidRDefault="00E02C4A" w:rsidP="00E02C4A">
            <w:pPr>
              <w:rPr>
                <w:rFonts w:ascii="Palatino Linotype" w:hAnsi="Palatino Linotype"/>
                <w:sz w:val="56"/>
                <w:szCs w:val="56"/>
              </w:rPr>
            </w:pPr>
            <w:r>
              <w:rPr>
                <w:rFonts w:ascii="Palatino Linotype" w:hAnsi="Palatino Linotype"/>
                <w:sz w:val="56"/>
                <w:szCs w:val="56"/>
              </w:rPr>
              <w:t>This is a heading</w:t>
            </w:r>
          </w:p>
          <w:p w:rsidR="00E02C4A" w:rsidRDefault="00E02C4A" w:rsidP="00E02C4A">
            <w:pPr>
              <w:rPr>
                <w:rFonts w:ascii="Palatino Linotype" w:hAnsi="Palatino Linotype"/>
              </w:rPr>
            </w:pPr>
            <w:r>
              <w:rPr>
                <w:rFonts w:ascii="Palatino Linotype" w:hAnsi="Palatino Linotype"/>
              </w:rPr>
              <w:t>This is a paragraph</w:t>
            </w:r>
          </w:p>
        </w:tc>
      </w:tr>
      <w:tr w:rsidR="00E02C4A" w:rsidTr="00E02C4A">
        <w:tc>
          <w:tcPr>
            <w:tcW w:w="2176" w:type="pct"/>
            <w:shd w:val="clear" w:color="auto" w:fill="F1F1F1"/>
            <w:tcMar>
              <w:top w:w="150" w:type="dxa"/>
              <w:left w:w="299" w:type="dxa"/>
              <w:bottom w:w="150" w:type="dxa"/>
              <w:right w:w="150" w:type="dxa"/>
            </w:tcMar>
            <w:hideMark/>
          </w:tcPr>
          <w:p w:rsidR="00E02C4A" w:rsidRDefault="00E02C4A" w:rsidP="00E02C4A">
            <w:pPr>
              <w:rPr>
                <w:sz w:val="24"/>
                <w:szCs w:val="24"/>
              </w:rPr>
            </w:pPr>
            <w:r>
              <w:t>"Times New Roman", Times, serif</w:t>
            </w:r>
          </w:p>
        </w:tc>
        <w:tc>
          <w:tcPr>
            <w:tcW w:w="2824" w:type="pct"/>
            <w:shd w:val="clear" w:color="auto" w:fill="F1F1F1"/>
            <w:tcMar>
              <w:top w:w="150" w:type="dxa"/>
              <w:left w:w="150" w:type="dxa"/>
              <w:bottom w:w="150" w:type="dxa"/>
              <w:right w:w="150" w:type="dxa"/>
            </w:tcMar>
            <w:hideMark/>
          </w:tcPr>
          <w:p w:rsidR="00E02C4A" w:rsidRDefault="00E02C4A" w:rsidP="00E02C4A">
            <w:pPr>
              <w:rPr>
                <w:sz w:val="56"/>
                <w:szCs w:val="56"/>
              </w:rPr>
            </w:pPr>
            <w:r>
              <w:rPr>
                <w:sz w:val="56"/>
                <w:szCs w:val="56"/>
              </w:rPr>
              <w:t>This is a heading</w:t>
            </w:r>
          </w:p>
          <w:p w:rsidR="00E02C4A" w:rsidRDefault="00E02C4A" w:rsidP="00E02C4A">
            <w:r>
              <w:t>This is a paragraph</w:t>
            </w:r>
          </w:p>
        </w:tc>
      </w:tr>
    </w:tbl>
    <w:p w:rsidR="00E02C4A" w:rsidRPr="00E02C4A" w:rsidRDefault="00E02C4A" w:rsidP="00E02C4A">
      <w:pPr>
        <w:pStyle w:val="Heading2"/>
        <w:rPr>
          <w:rFonts w:ascii="Times New Roman" w:hAnsi="Times New Roman" w:cs="Times New Roman"/>
          <w:color w:val="auto"/>
          <w:sz w:val="24"/>
          <w:szCs w:val="24"/>
        </w:rPr>
      </w:pPr>
      <w:bookmarkStart w:id="112" w:name="_Toc492230573"/>
      <w:r>
        <w:t>Sans-Serif Fonts</w:t>
      </w:r>
      <w:bookmarkEnd w:id="112"/>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3956"/>
        <w:gridCol w:w="5133"/>
      </w:tblGrid>
      <w:tr w:rsidR="00E02C4A" w:rsidTr="00E02C4A">
        <w:tc>
          <w:tcPr>
            <w:tcW w:w="2176" w:type="pct"/>
            <w:shd w:val="clear" w:color="auto" w:fill="FFFFFF"/>
            <w:tcMar>
              <w:top w:w="150" w:type="dxa"/>
              <w:left w:w="299" w:type="dxa"/>
              <w:bottom w:w="150" w:type="dxa"/>
              <w:right w:w="150" w:type="dxa"/>
            </w:tcMar>
            <w:hideMark/>
          </w:tcPr>
          <w:p w:rsidR="00E02C4A" w:rsidRDefault="00E02C4A" w:rsidP="00E02C4A">
            <w:pPr>
              <w:rPr>
                <w:sz w:val="24"/>
                <w:szCs w:val="24"/>
              </w:rPr>
            </w:pPr>
            <w:r>
              <w:t>font-family</w:t>
            </w:r>
          </w:p>
        </w:tc>
        <w:tc>
          <w:tcPr>
            <w:tcW w:w="2824" w:type="pct"/>
            <w:shd w:val="clear" w:color="auto" w:fill="FFFFFF"/>
            <w:tcMar>
              <w:top w:w="150" w:type="dxa"/>
              <w:left w:w="150" w:type="dxa"/>
              <w:bottom w:w="150" w:type="dxa"/>
              <w:right w:w="150" w:type="dxa"/>
            </w:tcMar>
            <w:hideMark/>
          </w:tcPr>
          <w:p w:rsidR="00E02C4A" w:rsidRDefault="00E02C4A" w:rsidP="00E02C4A">
            <w:pPr>
              <w:rPr>
                <w:sz w:val="24"/>
                <w:szCs w:val="24"/>
              </w:rPr>
            </w:pPr>
            <w:r>
              <w:t>Example text</w:t>
            </w:r>
          </w:p>
        </w:tc>
      </w:tr>
      <w:tr w:rsidR="00E02C4A" w:rsidTr="00E02C4A">
        <w:tc>
          <w:tcPr>
            <w:tcW w:w="2176" w:type="pct"/>
            <w:shd w:val="clear" w:color="auto" w:fill="F1F1F1"/>
            <w:tcMar>
              <w:top w:w="150" w:type="dxa"/>
              <w:left w:w="299" w:type="dxa"/>
              <w:bottom w:w="150" w:type="dxa"/>
              <w:right w:w="150" w:type="dxa"/>
            </w:tcMar>
            <w:hideMark/>
          </w:tcPr>
          <w:p w:rsidR="00E02C4A" w:rsidRDefault="00E02C4A" w:rsidP="00E02C4A">
            <w:pPr>
              <w:rPr>
                <w:sz w:val="24"/>
                <w:szCs w:val="24"/>
              </w:rPr>
            </w:pPr>
            <w:r>
              <w:t>Arial, Helvetica, sans-serif</w:t>
            </w:r>
          </w:p>
        </w:tc>
        <w:tc>
          <w:tcPr>
            <w:tcW w:w="2824" w:type="pct"/>
            <w:shd w:val="clear" w:color="auto" w:fill="F1F1F1"/>
            <w:tcMar>
              <w:top w:w="150" w:type="dxa"/>
              <w:left w:w="150" w:type="dxa"/>
              <w:bottom w:w="150" w:type="dxa"/>
              <w:right w:w="150" w:type="dxa"/>
            </w:tcMar>
            <w:hideMark/>
          </w:tcPr>
          <w:p w:rsidR="00E02C4A" w:rsidRDefault="00E02C4A" w:rsidP="00E02C4A">
            <w:pPr>
              <w:rPr>
                <w:rFonts w:ascii="Arial" w:hAnsi="Arial" w:cs="Arial"/>
                <w:sz w:val="56"/>
                <w:szCs w:val="56"/>
              </w:rPr>
            </w:pPr>
            <w:r>
              <w:rPr>
                <w:rFonts w:ascii="Arial" w:hAnsi="Arial" w:cs="Arial"/>
                <w:sz w:val="56"/>
                <w:szCs w:val="56"/>
              </w:rPr>
              <w:t>This is a heading</w:t>
            </w:r>
          </w:p>
          <w:p w:rsidR="00E02C4A" w:rsidRDefault="00E02C4A" w:rsidP="00E02C4A">
            <w:pPr>
              <w:rPr>
                <w:rFonts w:ascii="Arial" w:hAnsi="Arial" w:cs="Arial"/>
              </w:rPr>
            </w:pPr>
            <w:r>
              <w:rPr>
                <w:rFonts w:ascii="Arial" w:hAnsi="Arial" w:cs="Arial"/>
              </w:rPr>
              <w:t>This is a paragraph</w:t>
            </w:r>
          </w:p>
        </w:tc>
      </w:tr>
      <w:tr w:rsidR="00E02C4A" w:rsidTr="00E02C4A">
        <w:tc>
          <w:tcPr>
            <w:tcW w:w="2176" w:type="pct"/>
            <w:shd w:val="clear" w:color="auto" w:fill="FFFFFF"/>
            <w:tcMar>
              <w:top w:w="150" w:type="dxa"/>
              <w:left w:w="299" w:type="dxa"/>
              <w:bottom w:w="150" w:type="dxa"/>
              <w:right w:w="150" w:type="dxa"/>
            </w:tcMar>
            <w:hideMark/>
          </w:tcPr>
          <w:p w:rsidR="00E02C4A" w:rsidRDefault="00E02C4A" w:rsidP="00E02C4A">
            <w:pPr>
              <w:rPr>
                <w:sz w:val="24"/>
                <w:szCs w:val="24"/>
              </w:rPr>
            </w:pPr>
            <w:r>
              <w:t>"Arial Black", Gadget, sans-serif</w:t>
            </w:r>
          </w:p>
        </w:tc>
        <w:tc>
          <w:tcPr>
            <w:tcW w:w="2824" w:type="pct"/>
            <w:shd w:val="clear" w:color="auto" w:fill="FFFFFF"/>
            <w:tcMar>
              <w:top w:w="150" w:type="dxa"/>
              <w:left w:w="150" w:type="dxa"/>
              <w:bottom w:w="150" w:type="dxa"/>
              <w:right w:w="150" w:type="dxa"/>
            </w:tcMar>
            <w:hideMark/>
          </w:tcPr>
          <w:p w:rsidR="00E02C4A" w:rsidRDefault="00E02C4A" w:rsidP="00E02C4A">
            <w:pPr>
              <w:rPr>
                <w:rFonts w:ascii="Arial Black" w:hAnsi="Arial Black"/>
                <w:sz w:val="56"/>
                <w:szCs w:val="56"/>
              </w:rPr>
            </w:pPr>
            <w:r>
              <w:rPr>
                <w:rFonts w:ascii="Arial Black" w:hAnsi="Arial Black"/>
                <w:sz w:val="56"/>
                <w:szCs w:val="56"/>
              </w:rPr>
              <w:t>This is a heading</w:t>
            </w:r>
          </w:p>
          <w:p w:rsidR="00E02C4A" w:rsidRDefault="00E02C4A" w:rsidP="00E02C4A">
            <w:pPr>
              <w:rPr>
                <w:rFonts w:ascii="Arial Black" w:hAnsi="Arial Black"/>
              </w:rPr>
            </w:pPr>
            <w:r>
              <w:rPr>
                <w:rFonts w:ascii="Arial Black" w:hAnsi="Arial Black"/>
              </w:rPr>
              <w:t>This is a paragraph</w:t>
            </w:r>
          </w:p>
        </w:tc>
      </w:tr>
      <w:tr w:rsidR="00E02C4A" w:rsidTr="00E02C4A">
        <w:tc>
          <w:tcPr>
            <w:tcW w:w="2176" w:type="pct"/>
            <w:shd w:val="clear" w:color="auto" w:fill="F1F1F1"/>
            <w:tcMar>
              <w:top w:w="150" w:type="dxa"/>
              <w:left w:w="299" w:type="dxa"/>
              <w:bottom w:w="150" w:type="dxa"/>
              <w:right w:w="150" w:type="dxa"/>
            </w:tcMar>
            <w:hideMark/>
          </w:tcPr>
          <w:p w:rsidR="00E02C4A" w:rsidRDefault="00E02C4A" w:rsidP="00E02C4A">
            <w:pPr>
              <w:rPr>
                <w:sz w:val="24"/>
                <w:szCs w:val="24"/>
              </w:rPr>
            </w:pPr>
            <w:r>
              <w:t>"Comic Sans MS", cursive, sans-serif</w:t>
            </w:r>
          </w:p>
        </w:tc>
        <w:tc>
          <w:tcPr>
            <w:tcW w:w="2824" w:type="pct"/>
            <w:shd w:val="clear" w:color="auto" w:fill="F1F1F1"/>
            <w:tcMar>
              <w:top w:w="150" w:type="dxa"/>
              <w:left w:w="150" w:type="dxa"/>
              <w:bottom w:w="150" w:type="dxa"/>
              <w:right w:w="150" w:type="dxa"/>
            </w:tcMar>
            <w:hideMark/>
          </w:tcPr>
          <w:p w:rsidR="00E02C4A" w:rsidRDefault="00E02C4A" w:rsidP="00E02C4A">
            <w:pPr>
              <w:rPr>
                <w:rFonts w:ascii="Comic Sans MS" w:hAnsi="Comic Sans MS"/>
                <w:sz w:val="56"/>
                <w:szCs w:val="56"/>
              </w:rPr>
            </w:pPr>
            <w:r>
              <w:rPr>
                <w:rFonts w:ascii="Comic Sans MS" w:hAnsi="Comic Sans MS"/>
                <w:sz w:val="56"/>
                <w:szCs w:val="56"/>
              </w:rPr>
              <w:t>This is a heading</w:t>
            </w:r>
          </w:p>
          <w:p w:rsidR="00E02C4A" w:rsidRDefault="00E02C4A" w:rsidP="00E02C4A">
            <w:pPr>
              <w:rPr>
                <w:rFonts w:ascii="Comic Sans MS" w:hAnsi="Comic Sans MS"/>
              </w:rPr>
            </w:pPr>
            <w:r>
              <w:rPr>
                <w:rFonts w:ascii="Comic Sans MS" w:hAnsi="Comic Sans MS"/>
              </w:rPr>
              <w:t>This is a paragraph</w:t>
            </w:r>
          </w:p>
        </w:tc>
      </w:tr>
      <w:tr w:rsidR="00E02C4A" w:rsidTr="00E02C4A">
        <w:tc>
          <w:tcPr>
            <w:tcW w:w="2176" w:type="pct"/>
            <w:shd w:val="clear" w:color="auto" w:fill="FFFFFF"/>
            <w:tcMar>
              <w:top w:w="150" w:type="dxa"/>
              <w:left w:w="299" w:type="dxa"/>
              <w:bottom w:w="150" w:type="dxa"/>
              <w:right w:w="150" w:type="dxa"/>
            </w:tcMar>
            <w:hideMark/>
          </w:tcPr>
          <w:p w:rsidR="00E02C4A" w:rsidRDefault="00E02C4A" w:rsidP="00E02C4A">
            <w:pPr>
              <w:rPr>
                <w:sz w:val="24"/>
                <w:szCs w:val="24"/>
              </w:rPr>
            </w:pPr>
            <w:r>
              <w:t>Impact, Charcoal, sans-serif</w:t>
            </w:r>
          </w:p>
        </w:tc>
        <w:tc>
          <w:tcPr>
            <w:tcW w:w="2824" w:type="pct"/>
            <w:shd w:val="clear" w:color="auto" w:fill="FFFFFF"/>
            <w:tcMar>
              <w:top w:w="150" w:type="dxa"/>
              <w:left w:w="150" w:type="dxa"/>
              <w:bottom w:w="150" w:type="dxa"/>
              <w:right w:w="150" w:type="dxa"/>
            </w:tcMar>
            <w:hideMark/>
          </w:tcPr>
          <w:p w:rsidR="00E02C4A" w:rsidRDefault="00E02C4A" w:rsidP="00E02C4A">
            <w:pPr>
              <w:rPr>
                <w:rFonts w:ascii="Impact" w:hAnsi="Impact"/>
                <w:sz w:val="56"/>
                <w:szCs w:val="56"/>
              </w:rPr>
            </w:pPr>
            <w:r>
              <w:rPr>
                <w:rFonts w:ascii="Impact" w:hAnsi="Impact"/>
                <w:sz w:val="56"/>
                <w:szCs w:val="56"/>
              </w:rPr>
              <w:t>This is a heading</w:t>
            </w:r>
          </w:p>
          <w:p w:rsidR="00E02C4A" w:rsidRDefault="00E02C4A" w:rsidP="00E02C4A">
            <w:pPr>
              <w:rPr>
                <w:rFonts w:ascii="Impact" w:hAnsi="Impact"/>
              </w:rPr>
            </w:pPr>
            <w:r>
              <w:rPr>
                <w:rFonts w:ascii="Impact" w:hAnsi="Impact"/>
              </w:rPr>
              <w:t>This is a paragraph</w:t>
            </w:r>
          </w:p>
        </w:tc>
      </w:tr>
      <w:tr w:rsidR="00E02C4A" w:rsidTr="00E02C4A">
        <w:tc>
          <w:tcPr>
            <w:tcW w:w="2176" w:type="pct"/>
            <w:shd w:val="clear" w:color="auto" w:fill="F1F1F1"/>
            <w:tcMar>
              <w:top w:w="150" w:type="dxa"/>
              <w:left w:w="299" w:type="dxa"/>
              <w:bottom w:w="150" w:type="dxa"/>
              <w:right w:w="150" w:type="dxa"/>
            </w:tcMar>
            <w:hideMark/>
          </w:tcPr>
          <w:p w:rsidR="00E02C4A" w:rsidRDefault="00E02C4A" w:rsidP="00E02C4A">
            <w:pPr>
              <w:rPr>
                <w:sz w:val="24"/>
                <w:szCs w:val="24"/>
              </w:rPr>
            </w:pPr>
            <w:r>
              <w:t>"Lucida Sans Unicode", "Lucida Grande", sans-serif</w:t>
            </w:r>
          </w:p>
        </w:tc>
        <w:tc>
          <w:tcPr>
            <w:tcW w:w="2824" w:type="pct"/>
            <w:shd w:val="clear" w:color="auto" w:fill="F1F1F1"/>
            <w:tcMar>
              <w:top w:w="150" w:type="dxa"/>
              <w:left w:w="150" w:type="dxa"/>
              <w:bottom w:w="150" w:type="dxa"/>
              <w:right w:w="150" w:type="dxa"/>
            </w:tcMar>
            <w:hideMark/>
          </w:tcPr>
          <w:p w:rsidR="00E02C4A" w:rsidRDefault="00E02C4A" w:rsidP="00E02C4A">
            <w:pPr>
              <w:rPr>
                <w:rFonts w:ascii="Lucida Sans Unicode" w:hAnsi="Lucida Sans Unicode" w:cs="Lucida Sans Unicode"/>
                <w:sz w:val="56"/>
                <w:szCs w:val="56"/>
              </w:rPr>
            </w:pPr>
            <w:r>
              <w:rPr>
                <w:rFonts w:ascii="Lucida Sans Unicode" w:hAnsi="Lucida Sans Unicode" w:cs="Lucida Sans Unicode"/>
                <w:sz w:val="56"/>
                <w:szCs w:val="56"/>
              </w:rPr>
              <w:t>This is a heading</w:t>
            </w:r>
          </w:p>
          <w:p w:rsidR="00E02C4A" w:rsidRDefault="00E02C4A" w:rsidP="00E02C4A">
            <w:pPr>
              <w:rPr>
                <w:rFonts w:ascii="Lucida Sans Unicode" w:hAnsi="Lucida Sans Unicode" w:cs="Lucida Sans Unicode"/>
              </w:rPr>
            </w:pPr>
            <w:r>
              <w:rPr>
                <w:rFonts w:ascii="Lucida Sans Unicode" w:hAnsi="Lucida Sans Unicode" w:cs="Lucida Sans Unicode"/>
              </w:rPr>
              <w:t>This is a paragraph</w:t>
            </w:r>
          </w:p>
        </w:tc>
      </w:tr>
      <w:tr w:rsidR="00E02C4A" w:rsidTr="00E02C4A">
        <w:tc>
          <w:tcPr>
            <w:tcW w:w="2176" w:type="pct"/>
            <w:shd w:val="clear" w:color="auto" w:fill="FFFFFF"/>
            <w:tcMar>
              <w:top w:w="150" w:type="dxa"/>
              <w:left w:w="299" w:type="dxa"/>
              <w:bottom w:w="150" w:type="dxa"/>
              <w:right w:w="150" w:type="dxa"/>
            </w:tcMar>
            <w:hideMark/>
          </w:tcPr>
          <w:p w:rsidR="00E02C4A" w:rsidRDefault="00E02C4A" w:rsidP="00E02C4A">
            <w:pPr>
              <w:rPr>
                <w:sz w:val="24"/>
                <w:szCs w:val="24"/>
              </w:rPr>
            </w:pPr>
            <w:r>
              <w:t>Tahoma, Geneva, sans-serif</w:t>
            </w:r>
          </w:p>
        </w:tc>
        <w:tc>
          <w:tcPr>
            <w:tcW w:w="2824" w:type="pct"/>
            <w:shd w:val="clear" w:color="auto" w:fill="FFFFFF"/>
            <w:tcMar>
              <w:top w:w="150" w:type="dxa"/>
              <w:left w:w="150" w:type="dxa"/>
              <w:bottom w:w="150" w:type="dxa"/>
              <w:right w:w="150" w:type="dxa"/>
            </w:tcMar>
            <w:hideMark/>
          </w:tcPr>
          <w:p w:rsidR="00E02C4A" w:rsidRDefault="00E02C4A" w:rsidP="00E02C4A">
            <w:pPr>
              <w:rPr>
                <w:rFonts w:ascii="Tahoma" w:hAnsi="Tahoma" w:cs="Tahoma"/>
                <w:sz w:val="56"/>
                <w:szCs w:val="56"/>
              </w:rPr>
            </w:pPr>
            <w:r>
              <w:rPr>
                <w:rFonts w:ascii="Tahoma" w:hAnsi="Tahoma" w:cs="Tahoma"/>
                <w:sz w:val="56"/>
                <w:szCs w:val="56"/>
              </w:rPr>
              <w:t>This is a heading</w:t>
            </w:r>
          </w:p>
          <w:p w:rsidR="00E02C4A" w:rsidRDefault="00E02C4A" w:rsidP="00E02C4A">
            <w:pPr>
              <w:rPr>
                <w:rFonts w:ascii="Tahoma" w:hAnsi="Tahoma" w:cs="Tahoma"/>
              </w:rPr>
            </w:pPr>
            <w:r>
              <w:rPr>
                <w:rFonts w:ascii="Tahoma" w:hAnsi="Tahoma" w:cs="Tahoma"/>
              </w:rPr>
              <w:t>This is a paragraph</w:t>
            </w:r>
          </w:p>
        </w:tc>
      </w:tr>
      <w:tr w:rsidR="00E02C4A" w:rsidTr="00E02C4A">
        <w:tc>
          <w:tcPr>
            <w:tcW w:w="2176" w:type="pct"/>
            <w:shd w:val="clear" w:color="auto" w:fill="F1F1F1"/>
            <w:tcMar>
              <w:top w:w="150" w:type="dxa"/>
              <w:left w:w="299" w:type="dxa"/>
              <w:bottom w:w="150" w:type="dxa"/>
              <w:right w:w="150" w:type="dxa"/>
            </w:tcMar>
            <w:hideMark/>
          </w:tcPr>
          <w:p w:rsidR="00E02C4A" w:rsidRDefault="00E02C4A" w:rsidP="00E02C4A">
            <w:pPr>
              <w:rPr>
                <w:sz w:val="24"/>
                <w:szCs w:val="24"/>
              </w:rPr>
            </w:pPr>
            <w:r>
              <w:t>"Trebuchet MS", Helvetica, sans-serif</w:t>
            </w:r>
          </w:p>
        </w:tc>
        <w:tc>
          <w:tcPr>
            <w:tcW w:w="2824" w:type="pct"/>
            <w:shd w:val="clear" w:color="auto" w:fill="F1F1F1"/>
            <w:tcMar>
              <w:top w:w="150" w:type="dxa"/>
              <w:left w:w="150" w:type="dxa"/>
              <w:bottom w:w="150" w:type="dxa"/>
              <w:right w:w="150" w:type="dxa"/>
            </w:tcMar>
            <w:hideMark/>
          </w:tcPr>
          <w:p w:rsidR="00E02C4A" w:rsidRDefault="00E02C4A" w:rsidP="00E02C4A">
            <w:pPr>
              <w:rPr>
                <w:rFonts w:ascii="Trebuchet MS" w:hAnsi="Trebuchet MS"/>
                <w:sz w:val="56"/>
                <w:szCs w:val="56"/>
              </w:rPr>
            </w:pPr>
            <w:r>
              <w:rPr>
                <w:rFonts w:ascii="Trebuchet MS" w:hAnsi="Trebuchet MS"/>
                <w:sz w:val="56"/>
                <w:szCs w:val="56"/>
              </w:rPr>
              <w:t>This is a heading</w:t>
            </w:r>
          </w:p>
          <w:p w:rsidR="00E02C4A" w:rsidRDefault="00E02C4A" w:rsidP="00E02C4A">
            <w:pPr>
              <w:rPr>
                <w:rFonts w:ascii="Trebuchet MS" w:hAnsi="Trebuchet MS"/>
              </w:rPr>
            </w:pPr>
            <w:r>
              <w:rPr>
                <w:rFonts w:ascii="Trebuchet MS" w:hAnsi="Trebuchet MS"/>
              </w:rPr>
              <w:t>This is a paragraph</w:t>
            </w:r>
          </w:p>
        </w:tc>
      </w:tr>
      <w:tr w:rsidR="00E02C4A" w:rsidTr="00E02C4A">
        <w:tc>
          <w:tcPr>
            <w:tcW w:w="2176" w:type="pct"/>
            <w:shd w:val="clear" w:color="auto" w:fill="FFFFFF"/>
            <w:tcMar>
              <w:top w:w="150" w:type="dxa"/>
              <w:left w:w="299" w:type="dxa"/>
              <w:bottom w:w="150" w:type="dxa"/>
              <w:right w:w="150" w:type="dxa"/>
            </w:tcMar>
            <w:hideMark/>
          </w:tcPr>
          <w:p w:rsidR="00E02C4A" w:rsidRDefault="00E02C4A" w:rsidP="00E02C4A">
            <w:pPr>
              <w:rPr>
                <w:sz w:val="24"/>
                <w:szCs w:val="24"/>
              </w:rPr>
            </w:pPr>
            <w:r>
              <w:t>Verdana, Geneva, sans-serif</w:t>
            </w:r>
          </w:p>
        </w:tc>
        <w:tc>
          <w:tcPr>
            <w:tcW w:w="2824" w:type="pct"/>
            <w:shd w:val="clear" w:color="auto" w:fill="FFFFFF"/>
            <w:tcMar>
              <w:top w:w="150" w:type="dxa"/>
              <w:left w:w="150" w:type="dxa"/>
              <w:bottom w:w="150" w:type="dxa"/>
              <w:right w:w="150" w:type="dxa"/>
            </w:tcMar>
            <w:hideMark/>
          </w:tcPr>
          <w:p w:rsidR="00E02C4A" w:rsidRDefault="00E02C4A" w:rsidP="00E02C4A">
            <w:pPr>
              <w:rPr>
                <w:sz w:val="56"/>
                <w:szCs w:val="56"/>
              </w:rPr>
            </w:pPr>
            <w:r>
              <w:rPr>
                <w:sz w:val="56"/>
                <w:szCs w:val="56"/>
              </w:rPr>
              <w:t>This is a heading</w:t>
            </w:r>
          </w:p>
          <w:p w:rsidR="00E02C4A" w:rsidRDefault="00E02C4A" w:rsidP="00E02C4A">
            <w:r>
              <w:t>This is a paragraph</w:t>
            </w:r>
          </w:p>
        </w:tc>
      </w:tr>
    </w:tbl>
    <w:p w:rsidR="00E02C4A" w:rsidRDefault="00E02C4A" w:rsidP="00E02C4A">
      <w:pPr>
        <w:pStyle w:val="Heading2"/>
      </w:pPr>
      <w:bookmarkStart w:id="113" w:name="_Toc492230574"/>
      <w:r w:rsidRPr="00E02C4A">
        <w:t>Monospace</w:t>
      </w:r>
      <w:r>
        <w:t xml:space="preserve"> Fonts</w:t>
      </w:r>
      <w:bookmarkEnd w:id="113"/>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3956"/>
        <w:gridCol w:w="5133"/>
      </w:tblGrid>
      <w:tr w:rsidR="00E02C4A" w:rsidTr="00E02C4A">
        <w:tc>
          <w:tcPr>
            <w:tcW w:w="2176" w:type="pct"/>
            <w:shd w:val="clear" w:color="auto" w:fill="FFFFFF"/>
            <w:tcMar>
              <w:top w:w="150" w:type="dxa"/>
              <w:left w:w="299" w:type="dxa"/>
              <w:bottom w:w="150" w:type="dxa"/>
              <w:right w:w="150" w:type="dxa"/>
            </w:tcMar>
            <w:hideMark/>
          </w:tcPr>
          <w:p w:rsidR="00E02C4A" w:rsidRDefault="00E02C4A" w:rsidP="00E02C4A">
            <w:pPr>
              <w:rPr>
                <w:sz w:val="24"/>
                <w:szCs w:val="24"/>
              </w:rPr>
            </w:pPr>
            <w:r>
              <w:t>font-family</w:t>
            </w:r>
          </w:p>
        </w:tc>
        <w:tc>
          <w:tcPr>
            <w:tcW w:w="2824" w:type="pct"/>
            <w:shd w:val="clear" w:color="auto" w:fill="FFFFFF"/>
            <w:tcMar>
              <w:top w:w="150" w:type="dxa"/>
              <w:left w:w="150" w:type="dxa"/>
              <w:bottom w:w="150" w:type="dxa"/>
              <w:right w:w="150" w:type="dxa"/>
            </w:tcMar>
            <w:hideMark/>
          </w:tcPr>
          <w:p w:rsidR="00E02C4A" w:rsidRDefault="00E02C4A" w:rsidP="00E02C4A">
            <w:pPr>
              <w:rPr>
                <w:sz w:val="24"/>
                <w:szCs w:val="24"/>
              </w:rPr>
            </w:pPr>
            <w:r>
              <w:t>Example text</w:t>
            </w:r>
          </w:p>
        </w:tc>
      </w:tr>
      <w:tr w:rsidR="00E02C4A" w:rsidTr="00E02C4A">
        <w:tc>
          <w:tcPr>
            <w:tcW w:w="2176" w:type="pct"/>
            <w:shd w:val="clear" w:color="auto" w:fill="F1F1F1"/>
            <w:tcMar>
              <w:top w:w="150" w:type="dxa"/>
              <w:left w:w="299" w:type="dxa"/>
              <w:bottom w:w="150" w:type="dxa"/>
              <w:right w:w="150" w:type="dxa"/>
            </w:tcMar>
            <w:hideMark/>
          </w:tcPr>
          <w:p w:rsidR="00E02C4A" w:rsidRDefault="00E02C4A" w:rsidP="00E02C4A">
            <w:pPr>
              <w:rPr>
                <w:sz w:val="24"/>
                <w:szCs w:val="24"/>
              </w:rPr>
            </w:pPr>
            <w:r>
              <w:t>"Courier New", Courier, monospace</w:t>
            </w:r>
          </w:p>
        </w:tc>
        <w:tc>
          <w:tcPr>
            <w:tcW w:w="2824" w:type="pct"/>
            <w:shd w:val="clear" w:color="auto" w:fill="F1F1F1"/>
            <w:tcMar>
              <w:top w:w="150" w:type="dxa"/>
              <w:left w:w="150" w:type="dxa"/>
              <w:bottom w:w="150" w:type="dxa"/>
              <w:right w:w="150" w:type="dxa"/>
            </w:tcMar>
            <w:hideMark/>
          </w:tcPr>
          <w:p w:rsidR="00E02C4A" w:rsidRDefault="00E02C4A" w:rsidP="00E02C4A">
            <w:pPr>
              <w:rPr>
                <w:rFonts w:ascii="Courier New" w:hAnsi="Courier New" w:cs="Courier New"/>
                <w:sz w:val="56"/>
                <w:szCs w:val="56"/>
              </w:rPr>
            </w:pPr>
            <w:r>
              <w:rPr>
                <w:rFonts w:ascii="Courier New" w:hAnsi="Courier New" w:cs="Courier New"/>
                <w:sz w:val="56"/>
                <w:szCs w:val="56"/>
              </w:rPr>
              <w:t>This is a heading</w:t>
            </w:r>
          </w:p>
          <w:p w:rsidR="00E02C4A" w:rsidRDefault="00E02C4A" w:rsidP="00E02C4A">
            <w:pPr>
              <w:rPr>
                <w:rFonts w:ascii="Courier New" w:hAnsi="Courier New" w:cs="Courier New"/>
              </w:rPr>
            </w:pPr>
            <w:r>
              <w:rPr>
                <w:rFonts w:ascii="Courier New" w:hAnsi="Courier New" w:cs="Courier New"/>
              </w:rPr>
              <w:t>This is a paragraph</w:t>
            </w:r>
          </w:p>
        </w:tc>
      </w:tr>
      <w:tr w:rsidR="00E02C4A" w:rsidTr="00E02C4A">
        <w:tc>
          <w:tcPr>
            <w:tcW w:w="2176" w:type="pct"/>
            <w:shd w:val="clear" w:color="auto" w:fill="FFFFFF"/>
            <w:tcMar>
              <w:top w:w="150" w:type="dxa"/>
              <w:left w:w="299" w:type="dxa"/>
              <w:bottom w:w="150" w:type="dxa"/>
              <w:right w:w="150" w:type="dxa"/>
            </w:tcMar>
            <w:hideMark/>
          </w:tcPr>
          <w:p w:rsidR="00E02C4A" w:rsidRDefault="00E02C4A" w:rsidP="00E02C4A">
            <w:pPr>
              <w:rPr>
                <w:sz w:val="24"/>
                <w:szCs w:val="24"/>
              </w:rPr>
            </w:pPr>
            <w:r>
              <w:t>"Lucida Console", Monaco, monospace</w:t>
            </w:r>
          </w:p>
        </w:tc>
        <w:tc>
          <w:tcPr>
            <w:tcW w:w="2824" w:type="pct"/>
            <w:shd w:val="clear" w:color="auto" w:fill="FFFFFF"/>
            <w:tcMar>
              <w:top w:w="150" w:type="dxa"/>
              <w:left w:w="150" w:type="dxa"/>
              <w:bottom w:w="150" w:type="dxa"/>
              <w:right w:w="150" w:type="dxa"/>
            </w:tcMar>
            <w:hideMark/>
          </w:tcPr>
          <w:p w:rsidR="00E02C4A" w:rsidRDefault="00E02C4A" w:rsidP="00E02C4A">
            <w:pPr>
              <w:rPr>
                <w:rFonts w:ascii="Lucida Console" w:hAnsi="Lucida Console"/>
                <w:sz w:val="56"/>
                <w:szCs w:val="56"/>
              </w:rPr>
            </w:pPr>
            <w:r>
              <w:rPr>
                <w:rFonts w:ascii="Lucida Console" w:hAnsi="Lucida Console"/>
                <w:sz w:val="56"/>
                <w:szCs w:val="56"/>
              </w:rPr>
              <w:t>This is a heading</w:t>
            </w:r>
          </w:p>
          <w:p w:rsidR="00E02C4A" w:rsidRDefault="00E02C4A" w:rsidP="00E02C4A">
            <w:pPr>
              <w:rPr>
                <w:rFonts w:ascii="Lucida Console" w:hAnsi="Lucida Console"/>
              </w:rPr>
            </w:pPr>
            <w:r>
              <w:rPr>
                <w:rFonts w:ascii="Lucida Console" w:hAnsi="Lucida Console"/>
              </w:rPr>
              <w:t>This is a paragraph</w:t>
            </w:r>
          </w:p>
        </w:tc>
      </w:tr>
    </w:tbl>
    <w:p w:rsidR="00E02C4A" w:rsidRDefault="00E02C4A" w:rsidP="00E02C4A">
      <w:pPr>
        <w:pStyle w:val="Heading1"/>
        <w:rPr>
          <w:rStyle w:val="colorh1"/>
          <w:szCs w:val="67"/>
        </w:rPr>
      </w:pPr>
      <w:bookmarkStart w:id="114" w:name="_Toc492230575"/>
      <w:r>
        <w:t>CSS </w:t>
      </w:r>
      <w:r w:rsidRPr="00E02C4A">
        <w:rPr>
          <w:rStyle w:val="colorh1"/>
          <w:szCs w:val="67"/>
        </w:rPr>
        <w:t>Animatable</w:t>
      </w:r>
      <w:bookmarkEnd w:id="114"/>
    </w:p>
    <w:p w:rsidR="00E02C4A" w:rsidRPr="00E02C4A" w:rsidRDefault="00E02C4A" w:rsidP="00E02C4A">
      <w:pPr>
        <w:pStyle w:val="Heading2"/>
        <w:rPr>
          <w:sz w:val="45"/>
        </w:rPr>
      </w:pPr>
      <w:bookmarkStart w:id="115" w:name="_Toc492230576"/>
      <w:r>
        <w:t>Definition and Usage</w:t>
      </w:r>
      <w:bookmarkEnd w:id="115"/>
    </w:p>
    <w:p w:rsidR="00E02C4A" w:rsidRDefault="00E02C4A" w:rsidP="00E02C4A">
      <w:r>
        <w:t>Some CSS properties are </w:t>
      </w:r>
      <w:r w:rsidRPr="00E02C4A">
        <w:t>animatable</w:t>
      </w:r>
      <w:r>
        <w:t>, meaning that they can be used in animations and transitions.</w:t>
      </w:r>
    </w:p>
    <w:p w:rsidR="00E02C4A" w:rsidRDefault="00E02C4A" w:rsidP="00E02C4A">
      <w:r>
        <w:t>Animatable properties can change gradually from one value to another, like size, numbers, percentage and color.</w:t>
      </w:r>
    </w:p>
    <w:p w:rsidR="00E02C4A" w:rsidRPr="00E02C4A" w:rsidRDefault="00E02C4A" w:rsidP="00E02C4A">
      <w:pPr>
        <w:pStyle w:val="Heading2"/>
        <w:rPr>
          <w:rFonts w:ascii="Verdana" w:hAnsi="Verdana" w:cs="Times New Roman"/>
          <w:sz w:val="23"/>
          <w:szCs w:val="23"/>
        </w:rPr>
      </w:pPr>
      <w:bookmarkStart w:id="116" w:name="_Toc492230577"/>
      <w:r>
        <w:t>Browser Support</w:t>
      </w:r>
      <w:bookmarkEnd w:id="116"/>
    </w:p>
    <w:p w:rsidR="00E02C4A" w:rsidRDefault="00E02C4A" w:rsidP="00E02C4A">
      <w:r>
        <w:t>The numbers in the table specifies the first browser version that fully support CSS animations.</w:t>
      </w:r>
    </w:p>
    <w:p w:rsidR="00E02C4A" w:rsidRDefault="00E02C4A" w:rsidP="00E02C4A">
      <w:r>
        <w:t>Numbers followed by -webkit-, -moz-, or -o- specify the first version that worked with a prefix.</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827"/>
        <w:gridCol w:w="1827"/>
        <w:gridCol w:w="1818"/>
        <w:gridCol w:w="1818"/>
        <w:gridCol w:w="1818"/>
      </w:tblGrid>
      <w:tr w:rsidR="00E02C4A" w:rsidTr="003F5A4C">
        <w:trPr>
          <w:trHeight w:val="598"/>
        </w:trPr>
        <w:tc>
          <w:tcPr>
            <w:tcW w:w="1003" w:type="pct"/>
            <w:tcBorders>
              <w:top w:val="single" w:sz="8" w:space="0" w:color="D4D4D4"/>
              <w:left w:val="single" w:sz="8" w:space="0" w:color="D4D4D4"/>
              <w:bottom w:val="single" w:sz="8" w:space="0" w:color="D4D4D4"/>
              <w:right w:val="single" w:sz="8" w:space="0" w:color="D4D4D4"/>
            </w:tcBorders>
            <w:shd w:val="clear" w:color="auto" w:fill="FFFFFF"/>
            <w:tcMar>
              <w:top w:w="374" w:type="dxa"/>
              <w:left w:w="374" w:type="dxa"/>
              <w:bottom w:w="374" w:type="dxa"/>
              <w:right w:w="374" w:type="dxa"/>
            </w:tcMar>
            <w:vAlign w:val="center"/>
            <w:hideMark/>
          </w:tcPr>
          <w:p w:rsidR="00E02C4A" w:rsidRDefault="00E02C4A" w:rsidP="003F5A4C">
            <w:pPr>
              <w:jc w:val="center"/>
            </w:pPr>
            <w:r>
              <w:t>Chrome</w:t>
            </w:r>
          </w:p>
        </w:tc>
        <w:tc>
          <w:tcPr>
            <w:tcW w:w="1003" w:type="pct"/>
            <w:tcBorders>
              <w:top w:val="single" w:sz="8" w:space="0" w:color="D4D4D4"/>
              <w:left w:val="single" w:sz="8" w:space="0" w:color="D4D4D4"/>
              <w:bottom w:val="single" w:sz="8" w:space="0" w:color="D4D4D4"/>
              <w:right w:val="single" w:sz="8" w:space="0" w:color="D4D4D4"/>
            </w:tcBorders>
            <w:shd w:val="clear" w:color="auto" w:fill="FFFFFF"/>
            <w:tcMar>
              <w:top w:w="206" w:type="dxa"/>
              <w:left w:w="94" w:type="dxa"/>
              <w:bottom w:w="206" w:type="dxa"/>
              <w:right w:w="94" w:type="dxa"/>
            </w:tcMar>
            <w:vAlign w:val="center"/>
            <w:hideMark/>
          </w:tcPr>
          <w:p w:rsidR="00E02C4A" w:rsidRDefault="00E02C4A" w:rsidP="003F5A4C">
            <w:pPr>
              <w:jc w:val="center"/>
            </w:pPr>
            <w:r>
              <w:t>IE</w:t>
            </w:r>
          </w:p>
        </w:tc>
        <w:tc>
          <w:tcPr>
            <w:tcW w:w="998" w:type="pct"/>
            <w:tcBorders>
              <w:top w:val="single" w:sz="8" w:space="0" w:color="D4D4D4"/>
              <w:left w:val="single" w:sz="8" w:space="0" w:color="D4D4D4"/>
              <w:bottom w:val="single" w:sz="8" w:space="0" w:color="D4D4D4"/>
              <w:right w:val="single" w:sz="8" w:space="0" w:color="D4D4D4"/>
            </w:tcBorders>
            <w:shd w:val="clear" w:color="auto" w:fill="FFFFFF"/>
            <w:tcMar>
              <w:top w:w="206" w:type="dxa"/>
              <w:left w:w="94" w:type="dxa"/>
              <w:bottom w:w="206" w:type="dxa"/>
              <w:right w:w="94" w:type="dxa"/>
            </w:tcMar>
            <w:vAlign w:val="center"/>
            <w:hideMark/>
          </w:tcPr>
          <w:p w:rsidR="00E02C4A" w:rsidRDefault="00E02C4A" w:rsidP="003F5A4C">
            <w:pPr>
              <w:jc w:val="center"/>
            </w:pPr>
            <w:r>
              <w:t>Firefox</w:t>
            </w:r>
          </w:p>
        </w:tc>
        <w:tc>
          <w:tcPr>
            <w:tcW w:w="998" w:type="pct"/>
            <w:tcBorders>
              <w:top w:val="single" w:sz="8" w:space="0" w:color="D4D4D4"/>
              <w:left w:val="single" w:sz="8" w:space="0" w:color="D4D4D4"/>
              <w:bottom w:val="single" w:sz="8" w:space="0" w:color="D4D4D4"/>
              <w:right w:val="single" w:sz="8" w:space="0" w:color="D4D4D4"/>
            </w:tcBorders>
            <w:shd w:val="clear" w:color="auto" w:fill="FFFFFF"/>
            <w:tcMar>
              <w:top w:w="206" w:type="dxa"/>
              <w:left w:w="94" w:type="dxa"/>
              <w:bottom w:w="206" w:type="dxa"/>
              <w:right w:w="94" w:type="dxa"/>
            </w:tcMar>
            <w:vAlign w:val="center"/>
            <w:hideMark/>
          </w:tcPr>
          <w:p w:rsidR="00E02C4A" w:rsidRDefault="003F5A4C" w:rsidP="003F5A4C">
            <w:pPr>
              <w:jc w:val="center"/>
            </w:pPr>
            <w:r>
              <w:t>Safari</w:t>
            </w:r>
          </w:p>
        </w:tc>
        <w:tc>
          <w:tcPr>
            <w:tcW w:w="998" w:type="pct"/>
            <w:tcBorders>
              <w:top w:val="single" w:sz="8" w:space="0" w:color="D4D4D4"/>
              <w:left w:val="single" w:sz="8" w:space="0" w:color="D4D4D4"/>
              <w:bottom w:val="single" w:sz="8" w:space="0" w:color="D4D4D4"/>
              <w:right w:val="single" w:sz="8" w:space="0" w:color="D4D4D4"/>
            </w:tcBorders>
            <w:shd w:val="clear" w:color="auto" w:fill="FFFFFF"/>
            <w:tcMar>
              <w:top w:w="206" w:type="dxa"/>
              <w:left w:w="94" w:type="dxa"/>
              <w:bottom w:w="206" w:type="dxa"/>
              <w:right w:w="94" w:type="dxa"/>
            </w:tcMar>
            <w:vAlign w:val="center"/>
            <w:hideMark/>
          </w:tcPr>
          <w:p w:rsidR="00E02C4A" w:rsidRDefault="003F5A4C" w:rsidP="003F5A4C">
            <w:pPr>
              <w:jc w:val="center"/>
            </w:pPr>
            <w:r>
              <w:t>Opera</w:t>
            </w:r>
          </w:p>
        </w:tc>
      </w:tr>
      <w:tr w:rsidR="00E02C4A" w:rsidTr="00E02C4A">
        <w:tc>
          <w:tcPr>
            <w:tcW w:w="1003" w:type="pct"/>
            <w:tcBorders>
              <w:top w:val="single" w:sz="8" w:space="0" w:color="D4D4D4"/>
              <w:left w:val="single" w:sz="8" w:space="0" w:color="D4D4D4"/>
              <w:bottom w:val="single" w:sz="8" w:space="0" w:color="D4D4D4"/>
              <w:right w:val="single" w:sz="8" w:space="0" w:color="D4D4D4"/>
            </w:tcBorders>
            <w:shd w:val="clear" w:color="auto" w:fill="F1F1F1"/>
            <w:tcMar>
              <w:top w:w="150" w:type="dxa"/>
              <w:left w:w="299" w:type="dxa"/>
              <w:bottom w:w="150" w:type="dxa"/>
              <w:right w:w="150" w:type="dxa"/>
            </w:tcMar>
            <w:hideMark/>
          </w:tcPr>
          <w:p w:rsidR="00E02C4A" w:rsidRDefault="00E02C4A" w:rsidP="003F5A4C">
            <w:r>
              <w:t>43.0</w:t>
            </w:r>
            <w:r>
              <w:br/>
              <w:t>4.0 -webkit-</w:t>
            </w:r>
          </w:p>
        </w:tc>
        <w:tc>
          <w:tcPr>
            <w:tcW w:w="1003" w:type="pct"/>
            <w:tcBorders>
              <w:top w:val="single" w:sz="8" w:space="0" w:color="D4D4D4"/>
              <w:left w:val="single" w:sz="8" w:space="0" w:color="D4D4D4"/>
              <w:bottom w:val="single" w:sz="8" w:space="0" w:color="D4D4D4"/>
              <w:right w:val="single" w:sz="8" w:space="0" w:color="D4D4D4"/>
            </w:tcBorders>
            <w:shd w:val="clear" w:color="auto" w:fill="F1F1F1"/>
            <w:tcMar>
              <w:top w:w="150" w:type="dxa"/>
              <w:left w:w="150" w:type="dxa"/>
              <w:bottom w:w="150" w:type="dxa"/>
              <w:right w:w="150" w:type="dxa"/>
            </w:tcMar>
            <w:hideMark/>
          </w:tcPr>
          <w:p w:rsidR="00E02C4A" w:rsidRDefault="00E02C4A" w:rsidP="003F5A4C">
            <w:r>
              <w:t>10.0</w:t>
            </w:r>
          </w:p>
        </w:tc>
        <w:tc>
          <w:tcPr>
            <w:tcW w:w="998" w:type="pct"/>
            <w:tcBorders>
              <w:top w:val="single" w:sz="8" w:space="0" w:color="D4D4D4"/>
              <w:left w:val="single" w:sz="8" w:space="0" w:color="D4D4D4"/>
              <w:bottom w:val="single" w:sz="8" w:space="0" w:color="D4D4D4"/>
              <w:right w:val="single" w:sz="8" w:space="0" w:color="D4D4D4"/>
            </w:tcBorders>
            <w:shd w:val="clear" w:color="auto" w:fill="F1F1F1"/>
            <w:tcMar>
              <w:top w:w="150" w:type="dxa"/>
              <w:left w:w="150" w:type="dxa"/>
              <w:bottom w:w="150" w:type="dxa"/>
              <w:right w:w="150" w:type="dxa"/>
            </w:tcMar>
            <w:hideMark/>
          </w:tcPr>
          <w:p w:rsidR="00E02C4A" w:rsidRDefault="00E02C4A" w:rsidP="003F5A4C">
            <w:r>
              <w:t>16.0</w:t>
            </w:r>
            <w:r>
              <w:br/>
              <w:t>5.0 -moz-</w:t>
            </w:r>
          </w:p>
        </w:tc>
        <w:tc>
          <w:tcPr>
            <w:tcW w:w="998" w:type="pct"/>
            <w:tcBorders>
              <w:top w:val="single" w:sz="8" w:space="0" w:color="D4D4D4"/>
              <w:left w:val="single" w:sz="8" w:space="0" w:color="D4D4D4"/>
              <w:bottom w:val="single" w:sz="8" w:space="0" w:color="D4D4D4"/>
              <w:right w:val="single" w:sz="8" w:space="0" w:color="D4D4D4"/>
            </w:tcBorders>
            <w:shd w:val="clear" w:color="auto" w:fill="F1F1F1"/>
            <w:tcMar>
              <w:top w:w="150" w:type="dxa"/>
              <w:left w:w="150" w:type="dxa"/>
              <w:bottom w:w="150" w:type="dxa"/>
              <w:right w:w="150" w:type="dxa"/>
            </w:tcMar>
            <w:hideMark/>
          </w:tcPr>
          <w:p w:rsidR="00E02C4A" w:rsidRDefault="00E02C4A" w:rsidP="003F5A4C">
            <w:r>
              <w:t>9.0</w:t>
            </w:r>
            <w:r>
              <w:br/>
              <w:t>4.0 -webkit-</w:t>
            </w:r>
          </w:p>
        </w:tc>
        <w:tc>
          <w:tcPr>
            <w:tcW w:w="998" w:type="pct"/>
            <w:tcBorders>
              <w:top w:val="single" w:sz="8" w:space="0" w:color="D4D4D4"/>
              <w:left w:val="single" w:sz="8" w:space="0" w:color="D4D4D4"/>
              <w:bottom w:val="single" w:sz="8" w:space="0" w:color="D4D4D4"/>
              <w:right w:val="single" w:sz="8" w:space="0" w:color="D4D4D4"/>
            </w:tcBorders>
            <w:shd w:val="clear" w:color="auto" w:fill="F1F1F1"/>
            <w:tcMar>
              <w:top w:w="150" w:type="dxa"/>
              <w:left w:w="150" w:type="dxa"/>
              <w:bottom w:w="150" w:type="dxa"/>
              <w:right w:w="150" w:type="dxa"/>
            </w:tcMar>
            <w:hideMark/>
          </w:tcPr>
          <w:p w:rsidR="00E02C4A" w:rsidRDefault="00E02C4A" w:rsidP="003F5A4C">
            <w:r>
              <w:t>30.0</w:t>
            </w:r>
            <w:r>
              <w:br/>
              <w:t>15.0 -webkit-</w:t>
            </w:r>
            <w:r>
              <w:br/>
              <w:t>12.0 -o-</w:t>
            </w:r>
          </w:p>
        </w:tc>
      </w:tr>
    </w:tbl>
    <w:p w:rsidR="00E02C4A" w:rsidRDefault="00E02C4A" w:rsidP="003F5A4C">
      <w:r>
        <w:t>Animate the background-color from red to blue:</w:t>
      </w:r>
    </w:p>
    <w:tbl>
      <w:tblPr>
        <w:tblStyle w:val="TableGrid"/>
        <w:tblW w:w="5000" w:type="pct"/>
        <w:tblLook w:val="04A0" w:firstRow="1" w:lastRow="0" w:firstColumn="1" w:lastColumn="0" w:noHBand="0" w:noVBand="1"/>
      </w:tblPr>
      <w:tblGrid>
        <w:gridCol w:w="8856"/>
      </w:tblGrid>
      <w:tr w:rsidR="003F5A4C" w:rsidRPr="003F5A4C" w:rsidTr="003F5A4C">
        <w:tc>
          <w:tcPr>
            <w:tcW w:w="50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F5A4C" w:rsidRPr="003F5A4C" w:rsidRDefault="003F5A4C" w:rsidP="003F5A4C">
            <w:r w:rsidRPr="003F5A4C">
              <w:rPr>
                <w:rFonts w:ascii="Consolas" w:hAnsi="Consolas"/>
                <w:color w:val="008000"/>
              </w:rPr>
              <w:t>/* Code for old Chrome, Safari and Opera */</w:t>
            </w:r>
            <w:r w:rsidRPr="003F5A4C">
              <w:rPr>
                <w:rFonts w:ascii="Consolas" w:hAnsi="Consolas"/>
                <w:color w:val="A52A2A"/>
              </w:rPr>
              <w:br/>
              <w:t>@-webkit-keyframes mymove </w:t>
            </w:r>
            <w:r w:rsidRPr="003F5A4C">
              <w:rPr>
                <w:rFonts w:ascii="Consolas" w:hAnsi="Consolas"/>
              </w:rPr>
              <w:t>{</w:t>
            </w:r>
            <w:r w:rsidRPr="003F5A4C">
              <w:rPr>
                <w:rFonts w:ascii="Consolas" w:hAnsi="Consolas"/>
                <w:color w:val="A52A2A"/>
              </w:rPr>
              <w:br/>
              <w:t>    from </w:t>
            </w:r>
            <w:r w:rsidRPr="003F5A4C">
              <w:rPr>
                <w:rFonts w:ascii="Consolas" w:hAnsi="Consolas"/>
              </w:rPr>
              <w:t>{</w:t>
            </w:r>
            <w:r w:rsidRPr="003F5A4C">
              <w:rPr>
                <w:rFonts w:ascii="Consolas" w:hAnsi="Consolas"/>
                <w:color w:val="FF0000"/>
              </w:rPr>
              <w:t>background-color</w:t>
            </w:r>
            <w:r w:rsidRPr="003F5A4C">
              <w:rPr>
                <w:rFonts w:ascii="Consolas" w:hAnsi="Consolas"/>
              </w:rPr>
              <w:t>:</w:t>
            </w:r>
            <w:r w:rsidRPr="003F5A4C">
              <w:rPr>
                <w:rFonts w:ascii="Consolas" w:hAnsi="Consolas"/>
                <w:color w:val="0000CD"/>
              </w:rPr>
              <w:t> red</w:t>
            </w:r>
            <w:r w:rsidRPr="003F5A4C">
              <w:rPr>
                <w:rFonts w:ascii="Consolas" w:hAnsi="Consolas"/>
              </w:rPr>
              <w:t>;}</w:t>
            </w:r>
            <w:r w:rsidRPr="003F5A4C">
              <w:rPr>
                <w:rFonts w:ascii="Consolas" w:hAnsi="Consolas"/>
                <w:color w:val="A52A2A"/>
              </w:rPr>
              <w:br/>
              <w:t>    to </w:t>
            </w:r>
            <w:r w:rsidRPr="003F5A4C">
              <w:rPr>
                <w:rFonts w:ascii="Consolas" w:hAnsi="Consolas"/>
              </w:rPr>
              <w:t>{</w:t>
            </w:r>
            <w:r w:rsidRPr="003F5A4C">
              <w:rPr>
                <w:rFonts w:ascii="Consolas" w:hAnsi="Consolas"/>
                <w:color w:val="FF0000"/>
              </w:rPr>
              <w:t>background-color</w:t>
            </w:r>
            <w:r w:rsidRPr="003F5A4C">
              <w:rPr>
                <w:rFonts w:ascii="Consolas" w:hAnsi="Consolas"/>
              </w:rPr>
              <w:t>:</w:t>
            </w:r>
            <w:r w:rsidRPr="003F5A4C">
              <w:rPr>
                <w:rFonts w:ascii="Consolas" w:hAnsi="Consolas"/>
                <w:color w:val="0000CD"/>
              </w:rPr>
              <w:t> blue</w:t>
            </w:r>
            <w:r w:rsidRPr="003F5A4C">
              <w:rPr>
                <w:rFonts w:ascii="Consolas" w:hAnsi="Consolas"/>
              </w:rPr>
              <w:t>;}</w:t>
            </w:r>
            <w:r w:rsidRPr="003F5A4C">
              <w:rPr>
                <w:rFonts w:ascii="Consolas" w:hAnsi="Consolas"/>
                <w:color w:val="A52A2A"/>
              </w:rPr>
              <w:br/>
            </w:r>
            <w:r w:rsidRPr="003F5A4C">
              <w:rPr>
                <w:rFonts w:ascii="Consolas" w:hAnsi="Consolas"/>
              </w:rPr>
              <w:t>}</w:t>
            </w:r>
            <w:r w:rsidRPr="003F5A4C">
              <w:rPr>
                <w:rFonts w:ascii="Consolas" w:hAnsi="Consolas"/>
                <w:color w:val="A52A2A"/>
              </w:rPr>
              <w:br/>
            </w:r>
            <w:r w:rsidRPr="003F5A4C">
              <w:rPr>
                <w:rFonts w:ascii="Consolas" w:hAnsi="Consolas"/>
                <w:color w:val="A52A2A"/>
              </w:rPr>
              <w:br/>
            </w:r>
            <w:r w:rsidRPr="003F5A4C">
              <w:rPr>
                <w:rFonts w:ascii="Consolas" w:hAnsi="Consolas"/>
                <w:color w:val="008000"/>
              </w:rPr>
              <w:t>/* Standard syntax */</w:t>
            </w:r>
            <w:r w:rsidRPr="003F5A4C">
              <w:rPr>
                <w:rFonts w:ascii="Consolas" w:hAnsi="Consolas"/>
                <w:color w:val="A52A2A"/>
              </w:rPr>
              <w:br/>
              <w:t>@keyframes mymove </w:t>
            </w:r>
            <w:r w:rsidRPr="003F5A4C">
              <w:rPr>
                <w:rFonts w:ascii="Consolas" w:hAnsi="Consolas"/>
              </w:rPr>
              <w:t>{</w:t>
            </w:r>
            <w:r w:rsidRPr="003F5A4C">
              <w:rPr>
                <w:rFonts w:ascii="Consolas" w:hAnsi="Consolas"/>
                <w:color w:val="A52A2A"/>
              </w:rPr>
              <w:br/>
              <w:t>    from </w:t>
            </w:r>
            <w:r w:rsidRPr="003F5A4C">
              <w:rPr>
                <w:rFonts w:ascii="Consolas" w:hAnsi="Consolas"/>
              </w:rPr>
              <w:t>{</w:t>
            </w:r>
            <w:r w:rsidRPr="003F5A4C">
              <w:rPr>
                <w:rFonts w:ascii="Consolas" w:hAnsi="Consolas"/>
                <w:color w:val="FF0000"/>
              </w:rPr>
              <w:t>background-color</w:t>
            </w:r>
            <w:r w:rsidRPr="003F5A4C">
              <w:rPr>
                <w:rFonts w:ascii="Consolas" w:hAnsi="Consolas"/>
              </w:rPr>
              <w:t>:</w:t>
            </w:r>
            <w:r w:rsidRPr="003F5A4C">
              <w:rPr>
                <w:rFonts w:ascii="Consolas" w:hAnsi="Consolas"/>
                <w:color w:val="0000CD"/>
              </w:rPr>
              <w:t> red</w:t>
            </w:r>
            <w:r w:rsidRPr="003F5A4C">
              <w:rPr>
                <w:rFonts w:ascii="Consolas" w:hAnsi="Consolas"/>
              </w:rPr>
              <w:t>;}</w:t>
            </w:r>
            <w:r w:rsidRPr="003F5A4C">
              <w:rPr>
                <w:rFonts w:ascii="Consolas" w:hAnsi="Consolas"/>
                <w:color w:val="A52A2A"/>
              </w:rPr>
              <w:br/>
              <w:t>    to </w:t>
            </w:r>
            <w:r w:rsidRPr="003F5A4C">
              <w:rPr>
                <w:rFonts w:ascii="Consolas" w:hAnsi="Consolas"/>
              </w:rPr>
              <w:t>{</w:t>
            </w:r>
            <w:r w:rsidRPr="003F5A4C">
              <w:rPr>
                <w:rFonts w:ascii="Consolas" w:hAnsi="Consolas"/>
                <w:color w:val="FF0000"/>
              </w:rPr>
              <w:t>background-color</w:t>
            </w:r>
            <w:r w:rsidRPr="003F5A4C">
              <w:rPr>
                <w:rFonts w:ascii="Consolas" w:hAnsi="Consolas"/>
              </w:rPr>
              <w:t>:</w:t>
            </w:r>
            <w:r w:rsidRPr="003F5A4C">
              <w:rPr>
                <w:rFonts w:ascii="Consolas" w:hAnsi="Consolas"/>
                <w:color w:val="0000CD"/>
              </w:rPr>
              <w:t> blue</w:t>
            </w:r>
            <w:r w:rsidRPr="003F5A4C">
              <w:rPr>
                <w:rFonts w:ascii="Consolas" w:hAnsi="Consolas"/>
              </w:rPr>
              <w:t>;}</w:t>
            </w:r>
            <w:r w:rsidRPr="003F5A4C">
              <w:rPr>
                <w:rFonts w:ascii="Consolas" w:hAnsi="Consolas"/>
                <w:color w:val="A52A2A"/>
              </w:rPr>
              <w:br/>
            </w:r>
            <w:r w:rsidRPr="003F5A4C">
              <w:rPr>
                <w:rFonts w:ascii="Consolas" w:hAnsi="Consolas"/>
              </w:rPr>
              <w:t>}</w:t>
            </w:r>
          </w:p>
        </w:tc>
      </w:tr>
    </w:tbl>
    <w:p w:rsidR="00E02C4A" w:rsidRPr="003F5A4C" w:rsidRDefault="00E02C4A" w:rsidP="003F5A4C">
      <w:pPr>
        <w:pStyle w:val="Heading2"/>
        <w:rPr>
          <w:rFonts w:ascii="Consolas" w:hAnsi="Consolas"/>
          <w:sz w:val="30"/>
          <w:szCs w:val="30"/>
        </w:rPr>
      </w:pPr>
      <w:bookmarkStart w:id="117" w:name="_Toc492230578"/>
      <w:r>
        <w:t>Animatable Properties</w:t>
      </w:r>
      <w:bookmarkEnd w:id="117"/>
    </w:p>
    <w:p w:rsidR="00E02C4A" w:rsidRDefault="00E02C4A" w:rsidP="003F5A4C">
      <w:r>
        <w:t>These properties are </w:t>
      </w:r>
      <w:r>
        <w:rPr>
          <w:rStyle w:val="Emphasis"/>
          <w:sz w:val="28"/>
          <w:szCs w:val="28"/>
        </w:rPr>
        <w:t>animatable</w:t>
      </w:r>
      <w:r>
        <w:t> in CSS:</w:t>
      </w:r>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089"/>
      </w:tblGrid>
      <w:tr w:rsidR="00E02C4A" w:rsidTr="003F5A4C">
        <w:tc>
          <w:tcPr>
            <w:tcW w:w="5000" w:type="pct"/>
            <w:shd w:val="clear" w:color="auto" w:fill="FFFFFF"/>
            <w:tcMar>
              <w:top w:w="150" w:type="dxa"/>
              <w:left w:w="299" w:type="dxa"/>
              <w:bottom w:w="150" w:type="dxa"/>
              <w:right w:w="150" w:type="dxa"/>
            </w:tcMar>
            <w:hideMark/>
          </w:tcPr>
          <w:p w:rsidR="00E02C4A" w:rsidRDefault="00E02C4A" w:rsidP="003F5A4C">
            <w:r>
              <w:t>Property</w:t>
            </w:r>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757" w:history="1">
              <w:r w:rsidR="00E02C4A">
                <w:rPr>
                  <w:rStyle w:val="Hyperlink"/>
                  <w:sz w:val="28"/>
                  <w:szCs w:val="28"/>
                </w:rPr>
                <w:t>background</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758" w:history="1">
              <w:r w:rsidR="00E02C4A">
                <w:rPr>
                  <w:rStyle w:val="Hyperlink"/>
                  <w:sz w:val="28"/>
                  <w:szCs w:val="28"/>
                </w:rPr>
                <w:t>background-color</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759" w:history="1">
              <w:r w:rsidR="00E02C4A">
                <w:rPr>
                  <w:rStyle w:val="Hyperlink"/>
                  <w:sz w:val="28"/>
                  <w:szCs w:val="28"/>
                </w:rPr>
                <w:t>background-position</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760" w:history="1">
              <w:r w:rsidR="00E02C4A">
                <w:rPr>
                  <w:rStyle w:val="Hyperlink"/>
                  <w:sz w:val="28"/>
                  <w:szCs w:val="28"/>
                </w:rPr>
                <w:t>background-size</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761" w:history="1">
              <w:r w:rsidR="00E02C4A">
                <w:rPr>
                  <w:rStyle w:val="Hyperlink"/>
                  <w:sz w:val="28"/>
                  <w:szCs w:val="28"/>
                </w:rPr>
                <w:t>border</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762" w:history="1">
              <w:r w:rsidR="00E02C4A">
                <w:rPr>
                  <w:rStyle w:val="Hyperlink"/>
                  <w:sz w:val="28"/>
                  <w:szCs w:val="28"/>
                </w:rPr>
                <w:t>border-bottom</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763" w:history="1">
              <w:r w:rsidR="00E02C4A">
                <w:rPr>
                  <w:rStyle w:val="Hyperlink"/>
                  <w:sz w:val="28"/>
                  <w:szCs w:val="28"/>
                </w:rPr>
                <w:t>border-bottom-color</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E02C4A" w:rsidP="003F5A4C">
            <w:r w:rsidRPr="003F5A4C">
              <w:rPr>
                <w:sz w:val="28"/>
                <w:szCs w:val="28"/>
              </w:rPr>
              <w:t>border-bottom-left-radius</w:t>
            </w:r>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764" w:history="1">
              <w:r w:rsidR="00E02C4A">
                <w:rPr>
                  <w:rStyle w:val="Hyperlink"/>
                  <w:sz w:val="28"/>
                  <w:szCs w:val="28"/>
                </w:rPr>
                <w:t>border-bottom-right-radius</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765" w:history="1">
              <w:r w:rsidR="00E02C4A">
                <w:rPr>
                  <w:rStyle w:val="Hyperlink"/>
                  <w:sz w:val="28"/>
                  <w:szCs w:val="28"/>
                </w:rPr>
                <w:t>border-bottom-width</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766" w:history="1">
              <w:r w:rsidR="00E02C4A">
                <w:rPr>
                  <w:rStyle w:val="Hyperlink"/>
                  <w:sz w:val="28"/>
                  <w:szCs w:val="28"/>
                </w:rPr>
                <w:t>border-color</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767" w:history="1">
              <w:r w:rsidR="00E02C4A">
                <w:rPr>
                  <w:rStyle w:val="Hyperlink"/>
                  <w:sz w:val="28"/>
                  <w:szCs w:val="28"/>
                </w:rPr>
                <w:t>border-left</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768" w:history="1">
              <w:r w:rsidR="00E02C4A">
                <w:rPr>
                  <w:rStyle w:val="Hyperlink"/>
                  <w:sz w:val="28"/>
                  <w:szCs w:val="28"/>
                </w:rPr>
                <w:t>border-left-color</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769" w:history="1">
              <w:r w:rsidR="00E02C4A">
                <w:rPr>
                  <w:rStyle w:val="Hyperlink"/>
                  <w:sz w:val="28"/>
                  <w:szCs w:val="28"/>
                </w:rPr>
                <w:t>border-left-width</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770" w:history="1">
              <w:r w:rsidR="00E02C4A">
                <w:rPr>
                  <w:rStyle w:val="Hyperlink"/>
                  <w:sz w:val="28"/>
                  <w:szCs w:val="28"/>
                </w:rPr>
                <w:t>border-right</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771" w:history="1">
              <w:r w:rsidR="00E02C4A">
                <w:rPr>
                  <w:rStyle w:val="Hyperlink"/>
                  <w:sz w:val="28"/>
                  <w:szCs w:val="28"/>
                </w:rPr>
                <w:t>border-right-color</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772" w:history="1">
              <w:r w:rsidR="00E02C4A">
                <w:rPr>
                  <w:rStyle w:val="Hyperlink"/>
                  <w:sz w:val="28"/>
                  <w:szCs w:val="28"/>
                </w:rPr>
                <w:t>border-right-width</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773" w:history="1">
              <w:r w:rsidR="00E02C4A">
                <w:rPr>
                  <w:rStyle w:val="Hyperlink"/>
                  <w:sz w:val="28"/>
                  <w:szCs w:val="28"/>
                </w:rPr>
                <w:t>border-spacing</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774" w:history="1">
              <w:r w:rsidR="00E02C4A">
                <w:rPr>
                  <w:rStyle w:val="Hyperlink"/>
                  <w:sz w:val="28"/>
                  <w:szCs w:val="28"/>
                </w:rPr>
                <w:t>border-top</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775" w:history="1">
              <w:r w:rsidR="00E02C4A">
                <w:rPr>
                  <w:rStyle w:val="Hyperlink"/>
                  <w:sz w:val="28"/>
                  <w:szCs w:val="28"/>
                </w:rPr>
                <w:t>border-top-color</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776" w:history="1">
              <w:r w:rsidR="00E02C4A">
                <w:rPr>
                  <w:rStyle w:val="Hyperlink"/>
                  <w:sz w:val="28"/>
                  <w:szCs w:val="28"/>
                </w:rPr>
                <w:t>border-top-left-radius</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777" w:history="1">
              <w:r w:rsidR="00E02C4A">
                <w:rPr>
                  <w:rStyle w:val="Hyperlink"/>
                  <w:sz w:val="28"/>
                  <w:szCs w:val="28"/>
                </w:rPr>
                <w:t>border-top-right-radius</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778" w:history="1">
              <w:r w:rsidR="00E02C4A">
                <w:rPr>
                  <w:rStyle w:val="Hyperlink"/>
                  <w:sz w:val="28"/>
                  <w:szCs w:val="28"/>
                </w:rPr>
                <w:t>border-top-width</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779" w:history="1">
              <w:r w:rsidR="00E02C4A">
                <w:rPr>
                  <w:rStyle w:val="Hyperlink"/>
                  <w:sz w:val="28"/>
                  <w:szCs w:val="28"/>
                </w:rPr>
                <w:t>bottom</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780" w:history="1">
              <w:r w:rsidR="00E02C4A">
                <w:rPr>
                  <w:rStyle w:val="Hyperlink"/>
                  <w:sz w:val="28"/>
                  <w:szCs w:val="28"/>
                </w:rPr>
                <w:t>box-shadow</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781" w:history="1">
              <w:r w:rsidR="00E02C4A">
                <w:rPr>
                  <w:rStyle w:val="Hyperlink"/>
                  <w:sz w:val="28"/>
                  <w:szCs w:val="28"/>
                </w:rPr>
                <w:t>clip</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782" w:history="1">
              <w:r w:rsidR="00E02C4A">
                <w:rPr>
                  <w:rStyle w:val="Hyperlink"/>
                  <w:sz w:val="28"/>
                  <w:szCs w:val="28"/>
                </w:rPr>
                <w:t>color</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783" w:history="1">
              <w:r w:rsidR="00E02C4A">
                <w:rPr>
                  <w:rStyle w:val="Hyperlink"/>
                  <w:sz w:val="28"/>
                  <w:szCs w:val="28"/>
                </w:rPr>
                <w:t>column-count</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784" w:history="1">
              <w:r w:rsidR="00E02C4A">
                <w:rPr>
                  <w:rStyle w:val="Hyperlink"/>
                  <w:sz w:val="28"/>
                  <w:szCs w:val="28"/>
                </w:rPr>
                <w:t>column-gap</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785" w:history="1">
              <w:r w:rsidR="00E02C4A">
                <w:rPr>
                  <w:rStyle w:val="Hyperlink"/>
                  <w:sz w:val="28"/>
                  <w:szCs w:val="28"/>
                </w:rPr>
                <w:t>column-rule</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786" w:history="1">
              <w:r w:rsidR="00E02C4A">
                <w:rPr>
                  <w:rStyle w:val="Hyperlink"/>
                  <w:sz w:val="28"/>
                  <w:szCs w:val="28"/>
                </w:rPr>
                <w:t>column-rule-color</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787" w:history="1">
              <w:r w:rsidR="00E02C4A">
                <w:rPr>
                  <w:rStyle w:val="Hyperlink"/>
                  <w:sz w:val="28"/>
                  <w:szCs w:val="28"/>
                </w:rPr>
                <w:t>column-rule-width</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788" w:history="1">
              <w:r w:rsidR="00E02C4A">
                <w:rPr>
                  <w:rStyle w:val="Hyperlink"/>
                  <w:sz w:val="28"/>
                  <w:szCs w:val="28"/>
                </w:rPr>
                <w:t>column-width</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789" w:history="1">
              <w:r w:rsidR="00E02C4A">
                <w:rPr>
                  <w:rStyle w:val="Hyperlink"/>
                  <w:sz w:val="28"/>
                  <w:szCs w:val="28"/>
                </w:rPr>
                <w:t>columns</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790" w:history="1">
              <w:r w:rsidR="00E02C4A">
                <w:rPr>
                  <w:rStyle w:val="Hyperlink"/>
                  <w:sz w:val="28"/>
                  <w:szCs w:val="28"/>
                </w:rPr>
                <w:t>filter</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791" w:history="1">
              <w:r w:rsidR="00E02C4A">
                <w:rPr>
                  <w:rStyle w:val="Hyperlink"/>
                  <w:sz w:val="28"/>
                  <w:szCs w:val="28"/>
                </w:rPr>
                <w:t>flex</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792" w:history="1">
              <w:r w:rsidR="00E02C4A">
                <w:rPr>
                  <w:rStyle w:val="Hyperlink"/>
                  <w:sz w:val="28"/>
                  <w:szCs w:val="28"/>
                </w:rPr>
                <w:t>flex-basis</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793" w:history="1">
              <w:r w:rsidR="00E02C4A">
                <w:rPr>
                  <w:rStyle w:val="Hyperlink"/>
                  <w:sz w:val="28"/>
                  <w:szCs w:val="28"/>
                </w:rPr>
                <w:t>flex-grow</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794" w:history="1">
              <w:r w:rsidR="00E02C4A">
                <w:rPr>
                  <w:rStyle w:val="Hyperlink"/>
                  <w:sz w:val="28"/>
                  <w:szCs w:val="28"/>
                </w:rPr>
                <w:t>flex-shrink</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795" w:history="1">
              <w:r w:rsidR="00E02C4A">
                <w:rPr>
                  <w:rStyle w:val="Hyperlink"/>
                  <w:sz w:val="28"/>
                  <w:szCs w:val="28"/>
                </w:rPr>
                <w:t>font</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796" w:history="1">
              <w:r w:rsidR="00E02C4A">
                <w:rPr>
                  <w:rStyle w:val="Hyperlink"/>
                  <w:sz w:val="28"/>
                  <w:szCs w:val="28"/>
                </w:rPr>
                <w:t>font-size</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797" w:history="1">
              <w:r w:rsidR="00E02C4A">
                <w:rPr>
                  <w:rStyle w:val="Hyperlink"/>
                  <w:sz w:val="28"/>
                  <w:szCs w:val="28"/>
                </w:rPr>
                <w:t>font-size-adjust</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798" w:history="1">
              <w:r w:rsidR="00E02C4A">
                <w:rPr>
                  <w:rStyle w:val="Hyperlink"/>
                  <w:sz w:val="28"/>
                  <w:szCs w:val="28"/>
                </w:rPr>
                <w:t>font-stretch</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799" w:history="1">
              <w:r w:rsidR="00E02C4A">
                <w:rPr>
                  <w:rStyle w:val="Hyperlink"/>
                  <w:sz w:val="28"/>
                  <w:szCs w:val="28"/>
                </w:rPr>
                <w:t>font-weight</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800" w:history="1">
              <w:r w:rsidR="00E02C4A">
                <w:rPr>
                  <w:rStyle w:val="Hyperlink"/>
                  <w:sz w:val="28"/>
                  <w:szCs w:val="28"/>
                </w:rPr>
                <w:t>height</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801" w:history="1">
              <w:r w:rsidR="00E02C4A">
                <w:rPr>
                  <w:rStyle w:val="Hyperlink"/>
                  <w:sz w:val="28"/>
                  <w:szCs w:val="28"/>
                </w:rPr>
                <w:t>left</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802" w:history="1">
              <w:r w:rsidR="00E02C4A">
                <w:rPr>
                  <w:rStyle w:val="Hyperlink"/>
                  <w:sz w:val="28"/>
                  <w:szCs w:val="28"/>
                </w:rPr>
                <w:t>letter-spacing</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803" w:history="1">
              <w:r w:rsidR="00E02C4A">
                <w:rPr>
                  <w:rStyle w:val="Hyperlink"/>
                  <w:sz w:val="28"/>
                  <w:szCs w:val="28"/>
                </w:rPr>
                <w:t>line-height</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804" w:history="1">
              <w:r w:rsidR="00E02C4A">
                <w:rPr>
                  <w:rStyle w:val="Hyperlink"/>
                  <w:sz w:val="28"/>
                  <w:szCs w:val="28"/>
                </w:rPr>
                <w:t>margin</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805" w:history="1">
              <w:r w:rsidR="00E02C4A">
                <w:rPr>
                  <w:rStyle w:val="Hyperlink"/>
                  <w:sz w:val="28"/>
                  <w:szCs w:val="28"/>
                </w:rPr>
                <w:t>margin-bottom</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806" w:history="1">
              <w:r w:rsidR="00E02C4A">
                <w:rPr>
                  <w:rStyle w:val="Hyperlink"/>
                  <w:sz w:val="28"/>
                  <w:szCs w:val="28"/>
                </w:rPr>
                <w:t>margin-left</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807" w:history="1">
              <w:r w:rsidR="00E02C4A">
                <w:rPr>
                  <w:rStyle w:val="Hyperlink"/>
                  <w:sz w:val="28"/>
                  <w:szCs w:val="28"/>
                </w:rPr>
                <w:t>margin-right</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808" w:history="1">
              <w:r w:rsidR="00E02C4A">
                <w:rPr>
                  <w:rStyle w:val="Hyperlink"/>
                  <w:sz w:val="28"/>
                  <w:szCs w:val="28"/>
                </w:rPr>
                <w:t>margin-top</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809" w:history="1">
              <w:r w:rsidR="00E02C4A">
                <w:rPr>
                  <w:rStyle w:val="Hyperlink"/>
                  <w:sz w:val="28"/>
                  <w:szCs w:val="28"/>
                </w:rPr>
                <w:t>max-height</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810" w:history="1">
              <w:r w:rsidR="00E02C4A">
                <w:rPr>
                  <w:rStyle w:val="Hyperlink"/>
                  <w:sz w:val="28"/>
                  <w:szCs w:val="28"/>
                </w:rPr>
                <w:t>max-width</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811" w:history="1">
              <w:r w:rsidR="00E02C4A">
                <w:rPr>
                  <w:rStyle w:val="Hyperlink"/>
                  <w:sz w:val="28"/>
                  <w:szCs w:val="28"/>
                </w:rPr>
                <w:t>min-height</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812" w:history="1">
              <w:r w:rsidR="00E02C4A">
                <w:rPr>
                  <w:rStyle w:val="Hyperlink"/>
                  <w:sz w:val="28"/>
                  <w:szCs w:val="28"/>
                </w:rPr>
                <w:t>min-width</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813" w:history="1">
              <w:r w:rsidR="00E02C4A">
                <w:rPr>
                  <w:rStyle w:val="Hyperlink"/>
                  <w:sz w:val="28"/>
                  <w:szCs w:val="28"/>
                </w:rPr>
                <w:t>opacity</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814" w:history="1">
              <w:r w:rsidR="00E02C4A">
                <w:rPr>
                  <w:rStyle w:val="Hyperlink"/>
                  <w:sz w:val="28"/>
                  <w:szCs w:val="28"/>
                </w:rPr>
                <w:t>order</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815" w:history="1">
              <w:r w:rsidR="00E02C4A">
                <w:rPr>
                  <w:rStyle w:val="Hyperlink"/>
                  <w:sz w:val="28"/>
                  <w:szCs w:val="28"/>
                </w:rPr>
                <w:t>outline</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816" w:history="1">
              <w:r w:rsidR="00E02C4A">
                <w:rPr>
                  <w:rStyle w:val="Hyperlink"/>
                  <w:sz w:val="28"/>
                  <w:szCs w:val="28"/>
                </w:rPr>
                <w:t>outline-color</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817" w:history="1">
              <w:r w:rsidR="00E02C4A">
                <w:rPr>
                  <w:rStyle w:val="Hyperlink"/>
                  <w:sz w:val="28"/>
                  <w:szCs w:val="28"/>
                </w:rPr>
                <w:t>outline-offset</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818" w:history="1">
              <w:r w:rsidR="00E02C4A">
                <w:rPr>
                  <w:rStyle w:val="Hyperlink"/>
                  <w:sz w:val="28"/>
                  <w:szCs w:val="28"/>
                </w:rPr>
                <w:t>outline-width</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819" w:history="1">
              <w:r w:rsidR="00E02C4A">
                <w:rPr>
                  <w:rStyle w:val="Hyperlink"/>
                  <w:sz w:val="28"/>
                  <w:szCs w:val="28"/>
                </w:rPr>
                <w:t>padding</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820" w:history="1">
              <w:r w:rsidR="00E02C4A">
                <w:rPr>
                  <w:rStyle w:val="Hyperlink"/>
                  <w:sz w:val="28"/>
                  <w:szCs w:val="28"/>
                </w:rPr>
                <w:t>padding-bottom</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821" w:history="1">
              <w:r w:rsidR="00E02C4A">
                <w:rPr>
                  <w:rStyle w:val="Hyperlink"/>
                  <w:sz w:val="28"/>
                  <w:szCs w:val="28"/>
                </w:rPr>
                <w:t>padding-left</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822" w:history="1">
              <w:r w:rsidR="00E02C4A">
                <w:rPr>
                  <w:rStyle w:val="Hyperlink"/>
                  <w:sz w:val="28"/>
                  <w:szCs w:val="28"/>
                </w:rPr>
                <w:t>padding-right</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823" w:history="1">
              <w:r w:rsidR="00E02C4A">
                <w:rPr>
                  <w:rStyle w:val="Hyperlink"/>
                  <w:sz w:val="28"/>
                  <w:szCs w:val="28"/>
                </w:rPr>
                <w:t>padding-top</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824" w:history="1">
              <w:r w:rsidR="00E02C4A">
                <w:rPr>
                  <w:rStyle w:val="Hyperlink"/>
                  <w:sz w:val="28"/>
                  <w:szCs w:val="28"/>
                </w:rPr>
                <w:t>perspective</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825" w:history="1">
              <w:r w:rsidR="00E02C4A">
                <w:rPr>
                  <w:rStyle w:val="Hyperlink"/>
                  <w:sz w:val="28"/>
                  <w:szCs w:val="28"/>
                </w:rPr>
                <w:t>perspective-origin</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826" w:history="1">
              <w:r w:rsidR="00E02C4A">
                <w:rPr>
                  <w:rStyle w:val="Hyperlink"/>
                  <w:sz w:val="28"/>
                  <w:szCs w:val="28"/>
                </w:rPr>
                <w:t>right</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827" w:history="1">
              <w:r w:rsidR="00E02C4A">
                <w:rPr>
                  <w:rStyle w:val="Hyperlink"/>
                  <w:sz w:val="28"/>
                  <w:szCs w:val="28"/>
                </w:rPr>
                <w:t>text-decoration-color</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828" w:history="1">
              <w:r w:rsidR="00E02C4A">
                <w:rPr>
                  <w:rStyle w:val="Hyperlink"/>
                  <w:sz w:val="28"/>
                  <w:szCs w:val="28"/>
                </w:rPr>
                <w:t>text-indent</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829" w:history="1">
              <w:r w:rsidR="00E02C4A">
                <w:rPr>
                  <w:rStyle w:val="Hyperlink"/>
                  <w:sz w:val="28"/>
                  <w:szCs w:val="28"/>
                </w:rPr>
                <w:t>text-shadow</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830" w:history="1">
              <w:r w:rsidR="00E02C4A">
                <w:rPr>
                  <w:rStyle w:val="Hyperlink"/>
                  <w:sz w:val="28"/>
                  <w:szCs w:val="28"/>
                </w:rPr>
                <w:t>top</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831" w:history="1">
              <w:r w:rsidR="00E02C4A">
                <w:rPr>
                  <w:rStyle w:val="Hyperlink"/>
                  <w:sz w:val="28"/>
                  <w:szCs w:val="28"/>
                </w:rPr>
                <w:t>transform</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832" w:history="1">
              <w:r w:rsidR="00E02C4A">
                <w:rPr>
                  <w:rStyle w:val="Hyperlink"/>
                  <w:sz w:val="28"/>
                  <w:szCs w:val="28"/>
                </w:rPr>
                <w:t>transform-origin</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833" w:history="1">
              <w:r w:rsidR="00E02C4A">
                <w:rPr>
                  <w:rStyle w:val="Hyperlink"/>
                  <w:sz w:val="28"/>
                  <w:szCs w:val="28"/>
                </w:rPr>
                <w:t>vertical-align</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834" w:history="1">
              <w:r w:rsidR="00E02C4A">
                <w:rPr>
                  <w:rStyle w:val="Hyperlink"/>
                  <w:sz w:val="28"/>
                  <w:szCs w:val="28"/>
                </w:rPr>
                <w:t>visibility</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835" w:history="1">
              <w:r w:rsidR="00E02C4A">
                <w:rPr>
                  <w:rStyle w:val="Hyperlink"/>
                  <w:sz w:val="28"/>
                  <w:szCs w:val="28"/>
                </w:rPr>
                <w:t>width</w:t>
              </w:r>
            </w:hyperlink>
          </w:p>
        </w:tc>
      </w:tr>
      <w:tr w:rsidR="00E02C4A" w:rsidTr="003F5A4C">
        <w:tc>
          <w:tcPr>
            <w:tcW w:w="5000" w:type="pct"/>
            <w:shd w:val="clear" w:color="auto" w:fill="F1F1F1"/>
            <w:tcMar>
              <w:top w:w="150" w:type="dxa"/>
              <w:left w:w="299" w:type="dxa"/>
              <w:bottom w:w="150" w:type="dxa"/>
              <w:right w:w="150" w:type="dxa"/>
            </w:tcMar>
            <w:hideMark/>
          </w:tcPr>
          <w:p w:rsidR="00E02C4A" w:rsidRDefault="00CA242B" w:rsidP="003F5A4C">
            <w:hyperlink r:id="rId1836" w:history="1">
              <w:r w:rsidR="00E02C4A">
                <w:rPr>
                  <w:rStyle w:val="Hyperlink"/>
                  <w:sz w:val="28"/>
                  <w:szCs w:val="28"/>
                </w:rPr>
                <w:t>word-spacing</w:t>
              </w:r>
            </w:hyperlink>
          </w:p>
        </w:tc>
      </w:tr>
      <w:tr w:rsidR="00E02C4A" w:rsidTr="003F5A4C">
        <w:tc>
          <w:tcPr>
            <w:tcW w:w="5000" w:type="pct"/>
            <w:shd w:val="clear" w:color="auto" w:fill="FFFFFF"/>
            <w:tcMar>
              <w:top w:w="150" w:type="dxa"/>
              <w:left w:w="299" w:type="dxa"/>
              <w:bottom w:w="150" w:type="dxa"/>
              <w:right w:w="150" w:type="dxa"/>
            </w:tcMar>
            <w:hideMark/>
          </w:tcPr>
          <w:p w:rsidR="00E02C4A" w:rsidRDefault="00CA242B" w:rsidP="003F5A4C">
            <w:hyperlink r:id="rId1837" w:history="1">
              <w:r w:rsidR="00E02C4A">
                <w:rPr>
                  <w:rStyle w:val="Hyperlink"/>
                  <w:color w:val="4CAF50"/>
                  <w:sz w:val="28"/>
                  <w:szCs w:val="28"/>
                </w:rPr>
                <w:t>z-index</w:t>
              </w:r>
            </w:hyperlink>
          </w:p>
        </w:tc>
      </w:tr>
    </w:tbl>
    <w:p w:rsidR="003F5A4C" w:rsidRDefault="003F5A4C" w:rsidP="003F5A4C">
      <w:pPr>
        <w:pStyle w:val="Heading1"/>
      </w:pPr>
      <w:bookmarkStart w:id="118" w:name="_Toc492230579"/>
      <w:r>
        <w:t>CSS Units</w:t>
      </w:r>
      <w:bookmarkEnd w:id="118"/>
    </w:p>
    <w:p w:rsidR="003F5A4C" w:rsidRDefault="003F5A4C" w:rsidP="003F5A4C">
      <w:r>
        <w:t>CSS has several different units for expressing a length.</w:t>
      </w:r>
    </w:p>
    <w:p w:rsidR="003F5A4C" w:rsidRDefault="003F5A4C" w:rsidP="003F5A4C">
      <w:r>
        <w:t>Many CSS properties take "length" values, such as width, margin, padding, font-size, border-width, etc.</w:t>
      </w:r>
    </w:p>
    <w:p w:rsidR="003F5A4C" w:rsidRDefault="003F5A4C" w:rsidP="003F5A4C">
      <w:r>
        <w:t>Length is a number followed by a length unit, such as 10px, 2em, etc.</w:t>
      </w:r>
    </w:p>
    <w:p w:rsidR="003F5A4C" w:rsidRDefault="003F5A4C" w:rsidP="003F5A4C">
      <w:r>
        <w:t>A whitespace cannot appear between the number and the unit. However, if the value is 0, the unit can be omitted.</w:t>
      </w:r>
    </w:p>
    <w:p w:rsidR="003F5A4C" w:rsidRDefault="003F5A4C" w:rsidP="003F5A4C">
      <w:r>
        <w:t>For some CSS properties, negative lengths are allowed.</w:t>
      </w:r>
    </w:p>
    <w:p w:rsidR="003F5A4C" w:rsidRDefault="003F5A4C" w:rsidP="003F5A4C">
      <w:r>
        <w:t>There are two types of length units: relative and absolute.</w:t>
      </w:r>
    </w:p>
    <w:p w:rsidR="003F5A4C" w:rsidRPr="003F5A4C" w:rsidRDefault="003F5A4C" w:rsidP="003F5A4C">
      <w:pPr>
        <w:pStyle w:val="Heading2"/>
        <w:rPr>
          <w:rFonts w:ascii="Verdana" w:hAnsi="Verdana" w:cs="Times New Roman"/>
          <w:sz w:val="23"/>
          <w:szCs w:val="23"/>
        </w:rPr>
      </w:pPr>
      <w:bookmarkStart w:id="119" w:name="_Toc492230580"/>
      <w:r>
        <w:t>Browser Support</w:t>
      </w:r>
      <w:bookmarkEnd w:id="119"/>
    </w:p>
    <w:p w:rsidR="003F5A4C" w:rsidRDefault="003F5A4C" w:rsidP="003F5A4C">
      <w:r>
        <w:t>The numbers in the table specify the first browser version that fully supports the length unit.</w:t>
      </w:r>
    </w:p>
    <w:tbl>
      <w:tblPr>
        <w:tblW w:w="5000" w:type="pct"/>
        <w:tblCellMar>
          <w:top w:w="15" w:type="dxa"/>
          <w:left w:w="15" w:type="dxa"/>
          <w:bottom w:w="15" w:type="dxa"/>
          <w:right w:w="15" w:type="dxa"/>
        </w:tblCellMar>
        <w:tblLook w:val="04A0" w:firstRow="1" w:lastRow="0" w:firstColumn="1" w:lastColumn="0" w:noHBand="0" w:noVBand="1"/>
      </w:tblPr>
      <w:tblGrid>
        <w:gridCol w:w="2204"/>
        <w:gridCol w:w="1344"/>
        <w:gridCol w:w="1461"/>
        <w:gridCol w:w="1344"/>
        <w:gridCol w:w="1336"/>
        <w:gridCol w:w="1344"/>
      </w:tblGrid>
      <w:tr w:rsidR="003F5A4C" w:rsidTr="00266E58">
        <w:trPr>
          <w:trHeight w:val="598"/>
        </w:trPr>
        <w:tc>
          <w:tcPr>
            <w:tcW w:w="1228" w:type="pct"/>
            <w:tcBorders>
              <w:top w:val="single" w:sz="8" w:space="0" w:color="D4D4D4"/>
              <w:left w:val="single" w:sz="8" w:space="0" w:color="D4D4D4"/>
              <w:bottom w:val="single" w:sz="8" w:space="0" w:color="D4D4D4"/>
              <w:right w:val="single" w:sz="8" w:space="0" w:color="D4D4D4"/>
            </w:tcBorders>
            <w:shd w:val="clear" w:color="auto" w:fill="FFFFFF"/>
            <w:tcMar>
              <w:top w:w="206" w:type="dxa"/>
              <w:left w:w="299" w:type="dxa"/>
              <w:bottom w:w="206" w:type="dxa"/>
              <w:right w:w="94" w:type="dxa"/>
            </w:tcMar>
            <w:vAlign w:val="center"/>
            <w:hideMark/>
          </w:tcPr>
          <w:p w:rsidR="003F5A4C" w:rsidRDefault="003F5A4C" w:rsidP="00266E58">
            <w:pPr>
              <w:jc w:val="center"/>
            </w:pPr>
            <w:r>
              <w:t>Length Unit</w:t>
            </w:r>
          </w:p>
        </w:tc>
        <w:tc>
          <w:tcPr>
            <w:tcW w:w="752" w:type="pct"/>
            <w:tcBorders>
              <w:top w:val="single" w:sz="8" w:space="0" w:color="D4D4D4"/>
              <w:left w:val="single" w:sz="8" w:space="0" w:color="D4D4D4"/>
              <w:bottom w:val="single" w:sz="8" w:space="0" w:color="D4D4D4"/>
              <w:right w:val="single" w:sz="8" w:space="0" w:color="D4D4D4"/>
            </w:tcBorders>
            <w:shd w:val="clear" w:color="auto" w:fill="FFFFFF"/>
            <w:tcMar>
              <w:top w:w="206" w:type="dxa"/>
              <w:left w:w="94" w:type="dxa"/>
              <w:bottom w:w="206" w:type="dxa"/>
              <w:right w:w="94" w:type="dxa"/>
            </w:tcMar>
            <w:vAlign w:val="center"/>
            <w:hideMark/>
          </w:tcPr>
          <w:p w:rsidR="003F5A4C" w:rsidRDefault="00266E58" w:rsidP="00266E58">
            <w:pPr>
              <w:jc w:val="center"/>
              <w:rPr>
                <w:sz w:val="24"/>
                <w:szCs w:val="24"/>
              </w:rPr>
            </w:pPr>
            <w:r>
              <w:rPr>
                <w:sz w:val="24"/>
                <w:szCs w:val="24"/>
              </w:rPr>
              <w:t>Chrome</w:t>
            </w:r>
          </w:p>
        </w:tc>
        <w:tc>
          <w:tcPr>
            <w:tcW w:w="768" w:type="pct"/>
            <w:tcBorders>
              <w:top w:val="single" w:sz="8" w:space="0" w:color="D4D4D4"/>
              <w:left w:val="single" w:sz="8" w:space="0" w:color="D4D4D4"/>
              <w:bottom w:val="single" w:sz="8" w:space="0" w:color="D4D4D4"/>
              <w:right w:val="single" w:sz="8" w:space="0" w:color="D4D4D4"/>
            </w:tcBorders>
            <w:shd w:val="clear" w:color="auto" w:fill="FFFFFF"/>
            <w:tcMar>
              <w:top w:w="206" w:type="dxa"/>
              <w:left w:w="94" w:type="dxa"/>
              <w:bottom w:w="206" w:type="dxa"/>
              <w:right w:w="94" w:type="dxa"/>
            </w:tcMar>
            <w:vAlign w:val="center"/>
            <w:hideMark/>
          </w:tcPr>
          <w:p w:rsidR="003F5A4C" w:rsidRDefault="00266E58" w:rsidP="00266E58">
            <w:pPr>
              <w:jc w:val="center"/>
              <w:rPr>
                <w:sz w:val="24"/>
                <w:szCs w:val="24"/>
              </w:rPr>
            </w:pPr>
            <w:r>
              <w:rPr>
                <w:sz w:val="24"/>
                <w:szCs w:val="24"/>
              </w:rPr>
              <w:t>IE</w:t>
            </w:r>
          </w:p>
        </w:tc>
        <w:tc>
          <w:tcPr>
            <w:tcW w:w="752" w:type="pct"/>
            <w:tcBorders>
              <w:top w:val="single" w:sz="8" w:space="0" w:color="D4D4D4"/>
              <w:left w:val="single" w:sz="8" w:space="0" w:color="D4D4D4"/>
              <w:bottom w:val="single" w:sz="8" w:space="0" w:color="D4D4D4"/>
              <w:right w:val="single" w:sz="8" w:space="0" w:color="D4D4D4"/>
            </w:tcBorders>
            <w:shd w:val="clear" w:color="auto" w:fill="FFFFFF"/>
            <w:tcMar>
              <w:top w:w="206" w:type="dxa"/>
              <w:left w:w="94" w:type="dxa"/>
              <w:bottom w:w="206" w:type="dxa"/>
              <w:right w:w="94" w:type="dxa"/>
            </w:tcMar>
            <w:vAlign w:val="center"/>
            <w:hideMark/>
          </w:tcPr>
          <w:p w:rsidR="003F5A4C" w:rsidRDefault="00266E58" w:rsidP="00266E58">
            <w:pPr>
              <w:jc w:val="center"/>
              <w:rPr>
                <w:sz w:val="24"/>
                <w:szCs w:val="24"/>
              </w:rPr>
            </w:pPr>
            <w:r>
              <w:rPr>
                <w:sz w:val="24"/>
                <w:szCs w:val="24"/>
              </w:rPr>
              <w:t>Firefox</w:t>
            </w:r>
          </w:p>
        </w:tc>
        <w:tc>
          <w:tcPr>
            <w:tcW w:w="748" w:type="pct"/>
            <w:tcBorders>
              <w:top w:val="single" w:sz="8" w:space="0" w:color="D4D4D4"/>
              <w:left w:val="single" w:sz="8" w:space="0" w:color="D4D4D4"/>
              <w:bottom w:val="single" w:sz="8" w:space="0" w:color="D4D4D4"/>
              <w:right w:val="single" w:sz="8" w:space="0" w:color="D4D4D4"/>
            </w:tcBorders>
            <w:shd w:val="clear" w:color="auto" w:fill="FFFFFF"/>
            <w:tcMar>
              <w:top w:w="206" w:type="dxa"/>
              <w:left w:w="94" w:type="dxa"/>
              <w:bottom w:w="206" w:type="dxa"/>
              <w:right w:w="94" w:type="dxa"/>
            </w:tcMar>
            <w:vAlign w:val="center"/>
            <w:hideMark/>
          </w:tcPr>
          <w:p w:rsidR="003F5A4C" w:rsidRDefault="00266E58" w:rsidP="00266E58">
            <w:pPr>
              <w:jc w:val="center"/>
              <w:rPr>
                <w:sz w:val="24"/>
                <w:szCs w:val="24"/>
              </w:rPr>
            </w:pPr>
            <w:r>
              <w:rPr>
                <w:sz w:val="24"/>
                <w:szCs w:val="24"/>
              </w:rPr>
              <w:t>Safari</w:t>
            </w:r>
          </w:p>
        </w:tc>
        <w:tc>
          <w:tcPr>
            <w:tcW w:w="752" w:type="pct"/>
            <w:tcBorders>
              <w:top w:val="single" w:sz="8" w:space="0" w:color="D4D4D4"/>
              <w:left w:val="single" w:sz="8" w:space="0" w:color="D4D4D4"/>
              <w:bottom w:val="single" w:sz="8" w:space="0" w:color="D4D4D4"/>
              <w:right w:val="single" w:sz="8" w:space="0" w:color="D4D4D4"/>
            </w:tcBorders>
            <w:shd w:val="clear" w:color="auto" w:fill="FFFFFF"/>
            <w:tcMar>
              <w:top w:w="206" w:type="dxa"/>
              <w:left w:w="94" w:type="dxa"/>
              <w:bottom w:w="206" w:type="dxa"/>
              <w:right w:w="94" w:type="dxa"/>
            </w:tcMar>
            <w:vAlign w:val="center"/>
            <w:hideMark/>
          </w:tcPr>
          <w:p w:rsidR="003F5A4C" w:rsidRDefault="00266E58" w:rsidP="00266E58">
            <w:pPr>
              <w:jc w:val="center"/>
              <w:rPr>
                <w:sz w:val="24"/>
                <w:szCs w:val="24"/>
              </w:rPr>
            </w:pPr>
            <w:r>
              <w:rPr>
                <w:sz w:val="24"/>
                <w:szCs w:val="24"/>
              </w:rPr>
              <w:t>Opera</w:t>
            </w:r>
          </w:p>
        </w:tc>
      </w:tr>
      <w:tr w:rsidR="003F5A4C" w:rsidTr="003F5A4C">
        <w:tc>
          <w:tcPr>
            <w:tcW w:w="1228" w:type="pct"/>
            <w:tcBorders>
              <w:top w:val="single" w:sz="8" w:space="0" w:color="D4D4D4"/>
              <w:left w:val="single" w:sz="8" w:space="0" w:color="D4D4D4"/>
              <w:bottom w:val="single" w:sz="8" w:space="0" w:color="D4D4D4"/>
              <w:right w:val="single" w:sz="8" w:space="0" w:color="D4D4D4"/>
            </w:tcBorders>
            <w:shd w:val="clear" w:color="auto" w:fill="F1F1F1"/>
            <w:tcMar>
              <w:top w:w="150" w:type="dxa"/>
              <w:left w:w="299" w:type="dxa"/>
              <w:bottom w:w="150" w:type="dxa"/>
              <w:right w:w="150" w:type="dxa"/>
            </w:tcMar>
            <w:hideMark/>
          </w:tcPr>
          <w:p w:rsidR="003F5A4C" w:rsidRDefault="003F5A4C" w:rsidP="003F5A4C">
            <w:pPr>
              <w:rPr>
                <w:sz w:val="24"/>
                <w:szCs w:val="24"/>
              </w:rPr>
            </w:pPr>
            <w:r>
              <w:t>em, ex, %, px, cm, mm, in, pt, pc</w:t>
            </w:r>
          </w:p>
        </w:tc>
        <w:tc>
          <w:tcPr>
            <w:tcW w:w="752" w:type="pct"/>
            <w:tcBorders>
              <w:top w:val="single" w:sz="8" w:space="0" w:color="D4D4D4"/>
              <w:left w:val="single" w:sz="8" w:space="0" w:color="D4D4D4"/>
              <w:bottom w:val="single" w:sz="8" w:space="0" w:color="D4D4D4"/>
              <w:right w:val="single" w:sz="8" w:space="0" w:color="D4D4D4"/>
            </w:tcBorders>
            <w:shd w:val="clear" w:color="auto" w:fill="F1F1F1"/>
            <w:tcMar>
              <w:top w:w="150" w:type="dxa"/>
              <w:left w:w="150" w:type="dxa"/>
              <w:bottom w:w="150" w:type="dxa"/>
              <w:right w:w="150" w:type="dxa"/>
            </w:tcMar>
            <w:hideMark/>
          </w:tcPr>
          <w:p w:rsidR="003F5A4C" w:rsidRDefault="003F5A4C" w:rsidP="003F5A4C">
            <w:pPr>
              <w:rPr>
                <w:sz w:val="24"/>
                <w:szCs w:val="24"/>
              </w:rPr>
            </w:pPr>
            <w:r>
              <w:t>1.0</w:t>
            </w:r>
          </w:p>
        </w:tc>
        <w:tc>
          <w:tcPr>
            <w:tcW w:w="768" w:type="pct"/>
            <w:tcBorders>
              <w:top w:val="single" w:sz="8" w:space="0" w:color="D4D4D4"/>
              <w:left w:val="single" w:sz="8" w:space="0" w:color="D4D4D4"/>
              <w:bottom w:val="single" w:sz="8" w:space="0" w:color="D4D4D4"/>
              <w:right w:val="single" w:sz="8" w:space="0" w:color="D4D4D4"/>
            </w:tcBorders>
            <w:shd w:val="clear" w:color="auto" w:fill="F1F1F1"/>
            <w:tcMar>
              <w:top w:w="150" w:type="dxa"/>
              <w:left w:w="150" w:type="dxa"/>
              <w:bottom w:w="150" w:type="dxa"/>
              <w:right w:w="150" w:type="dxa"/>
            </w:tcMar>
            <w:hideMark/>
          </w:tcPr>
          <w:p w:rsidR="003F5A4C" w:rsidRDefault="003F5A4C" w:rsidP="003F5A4C">
            <w:pPr>
              <w:rPr>
                <w:sz w:val="24"/>
                <w:szCs w:val="24"/>
              </w:rPr>
            </w:pPr>
            <w:r>
              <w:t>3.0</w:t>
            </w:r>
          </w:p>
        </w:tc>
        <w:tc>
          <w:tcPr>
            <w:tcW w:w="752" w:type="pct"/>
            <w:tcBorders>
              <w:top w:val="single" w:sz="8" w:space="0" w:color="D4D4D4"/>
              <w:left w:val="single" w:sz="8" w:space="0" w:color="D4D4D4"/>
              <w:bottom w:val="single" w:sz="8" w:space="0" w:color="D4D4D4"/>
              <w:right w:val="single" w:sz="8" w:space="0" w:color="D4D4D4"/>
            </w:tcBorders>
            <w:shd w:val="clear" w:color="auto" w:fill="F1F1F1"/>
            <w:tcMar>
              <w:top w:w="150" w:type="dxa"/>
              <w:left w:w="150" w:type="dxa"/>
              <w:bottom w:w="150" w:type="dxa"/>
              <w:right w:w="150" w:type="dxa"/>
            </w:tcMar>
            <w:hideMark/>
          </w:tcPr>
          <w:p w:rsidR="003F5A4C" w:rsidRDefault="003F5A4C" w:rsidP="003F5A4C">
            <w:pPr>
              <w:rPr>
                <w:sz w:val="24"/>
                <w:szCs w:val="24"/>
              </w:rPr>
            </w:pPr>
            <w:r>
              <w:t>1.0</w:t>
            </w:r>
          </w:p>
        </w:tc>
        <w:tc>
          <w:tcPr>
            <w:tcW w:w="748" w:type="pct"/>
            <w:tcBorders>
              <w:top w:val="single" w:sz="8" w:space="0" w:color="D4D4D4"/>
              <w:left w:val="single" w:sz="8" w:space="0" w:color="D4D4D4"/>
              <w:bottom w:val="single" w:sz="8" w:space="0" w:color="D4D4D4"/>
              <w:right w:val="single" w:sz="8" w:space="0" w:color="D4D4D4"/>
            </w:tcBorders>
            <w:shd w:val="clear" w:color="auto" w:fill="F1F1F1"/>
            <w:tcMar>
              <w:top w:w="150" w:type="dxa"/>
              <w:left w:w="150" w:type="dxa"/>
              <w:bottom w:w="150" w:type="dxa"/>
              <w:right w:w="150" w:type="dxa"/>
            </w:tcMar>
            <w:hideMark/>
          </w:tcPr>
          <w:p w:rsidR="003F5A4C" w:rsidRDefault="003F5A4C" w:rsidP="003F5A4C">
            <w:pPr>
              <w:rPr>
                <w:sz w:val="24"/>
                <w:szCs w:val="24"/>
              </w:rPr>
            </w:pPr>
            <w:r>
              <w:t>1.0</w:t>
            </w:r>
          </w:p>
        </w:tc>
        <w:tc>
          <w:tcPr>
            <w:tcW w:w="752" w:type="pct"/>
            <w:tcBorders>
              <w:top w:val="single" w:sz="8" w:space="0" w:color="D4D4D4"/>
              <w:left w:val="single" w:sz="8" w:space="0" w:color="D4D4D4"/>
              <w:bottom w:val="single" w:sz="8" w:space="0" w:color="D4D4D4"/>
              <w:right w:val="single" w:sz="8" w:space="0" w:color="D4D4D4"/>
            </w:tcBorders>
            <w:shd w:val="clear" w:color="auto" w:fill="F1F1F1"/>
            <w:tcMar>
              <w:top w:w="150" w:type="dxa"/>
              <w:left w:w="150" w:type="dxa"/>
              <w:bottom w:w="150" w:type="dxa"/>
              <w:right w:w="150" w:type="dxa"/>
            </w:tcMar>
            <w:hideMark/>
          </w:tcPr>
          <w:p w:rsidR="003F5A4C" w:rsidRDefault="003F5A4C" w:rsidP="003F5A4C">
            <w:pPr>
              <w:rPr>
                <w:sz w:val="24"/>
                <w:szCs w:val="24"/>
              </w:rPr>
            </w:pPr>
            <w:r>
              <w:t>3.5</w:t>
            </w:r>
          </w:p>
        </w:tc>
      </w:tr>
      <w:tr w:rsidR="003F5A4C" w:rsidTr="003F5A4C">
        <w:tc>
          <w:tcPr>
            <w:tcW w:w="1228" w:type="pct"/>
            <w:tcBorders>
              <w:top w:val="single" w:sz="8" w:space="0" w:color="D4D4D4"/>
              <w:left w:val="single" w:sz="8" w:space="0" w:color="D4D4D4"/>
              <w:bottom w:val="single" w:sz="8" w:space="0" w:color="D4D4D4"/>
              <w:right w:val="single" w:sz="8" w:space="0" w:color="D4D4D4"/>
            </w:tcBorders>
            <w:shd w:val="clear" w:color="auto" w:fill="FFFFFF"/>
            <w:tcMar>
              <w:top w:w="150" w:type="dxa"/>
              <w:left w:w="299" w:type="dxa"/>
              <w:bottom w:w="150" w:type="dxa"/>
              <w:right w:w="150" w:type="dxa"/>
            </w:tcMar>
            <w:hideMark/>
          </w:tcPr>
          <w:p w:rsidR="003F5A4C" w:rsidRDefault="003F5A4C" w:rsidP="003F5A4C">
            <w:pPr>
              <w:rPr>
                <w:sz w:val="24"/>
                <w:szCs w:val="24"/>
              </w:rPr>
            </w:pPr>
            <w:r>
              <w:t>ch</w:t>
            </w:r>
          </w:p>
        </w:tc>
        <w:tc>
          <w:tcPr>
            <w:tcW w:w="752" w:type="pct"/>
            <w:tcBorders>
              <w:top w:val="single" w:sz="8" w:space="0" w:color="D4D4D4"/>
              <w:left w:val="single" w:sz="8" w:space="0" w:color="D4D4D4"/>
              <w:bottom w:val="single" w:sz="8" w:space="0" w:color="D4D4D4"/>
              <w:right w:val="single" w:sz="8" w:space="0" w:color="D4D4D4"/>
            </w:tcBorders>
            <w:shd w:val="clear" w:color="auto" w:fill="FFFFFF"/>
            <w:tcMar>
              <w:top w:w="150" w:type="dxa"/>
              <w:left w:w="150" w:type="dxa"/>
              <w:bottom w:w="150" w:type="dxa"/>
              <w:right w:w="150" w:type="dxa"/>
            </w:tcMar>
            <w:hideMark/>
          </w:tcPr>
          <w:p w:rsidR="003F5A4C" w:rsidRDefault="003F5A4C" w:rsidP="003F5A4C">
            <w:pPr>
              <w:rPr>
                <w:sz w:val="24"/>
                <w:szCs w:val="24"/>
              </w:rPr>
            </w:pPr>
            <w:r>
              <w:t>27.0</w:t>
            </w:r>
          </w:p>
        </w:tc>
        <w:tc>
          <w:tcPr>
            <w:tcW w:w="768" w:type="pct"/>
            <w:tcBorders>
              <w:top w:val="single" w:sz="8" w:space="0" w:color="D4D4D4"/>
              <w:left w:val="single" w:sz="8" w:space="0" w:color="D4D4D4"/>
              <w:bottom w:val="single" w:sz="8" w:space="0" w:color="D4D4D4"/>
              <w:right w:val="single" w:sz="8" w:space="0" w:color="D4D4D4"/>
            </w:tcBorders>
            <w:shd w:val="clear" w:color="auto" w:fill="FFFFFF"/>
            <w:tcMar>
              <w:top w:w="150" w:type="dxa"/>
              <w:left w:w="150" w:type="dxa"/>
              <w:bottom w:w="150" w:type="dxa"/>
              <w:right w:w="150" w:type="dxa"/>
            </w:tcMar>
            <w:hideMark/>
          </w:tcPr>
          <w:p w:rsidR="003F5A4C" w:rsidRDefault="003F5A4C" w:rsidP="003F5A4C">
            <w:pPr>
              <w:rPr>
                <w:sz w:val="24"/>
                <w:szCs w:val="24"/>
              </w:rPr>
            </w:pPr>
            <w:r>
              <w:t>9.0</w:t>
            </w:r>
          </w:p>
        </w:tc>
        <w:tc>
          <w:tcPr>
            <w:tcW w:w="752" w:type="pct"/>
            <w:tcBorders>
              <w:top w:val="single" w:sz="8" w:space="0" w:color="D4D4D4"/>
              <w:left w:val="single" w:sz="8" w:space="0" w:color="D4D4D4"/>
              <w:bottom w:val="single" w:sz="8" w:space="0" w:color="D4D4D4"/>
              <w:right w:val="single" w:sz="8" w:space="0" w:color="D4D4D4"/>
            </w:tcBorders>
            <w:shd w:val="clear" w:color="auto" w:fill="FFFFFF"/>
            <w:tcMar>
              <w:top w:w="150" w:type="dxa"/>
              <w:left w:w="150" w:type="dxa"/>
              <w:bottom w:w="150" w:type="dxa"/>
              <w:right w:w="150" w:type="dxa"/>
            </w:tcMar>
            <w:hideMark/>
          </w:tcPr>
          <w:p w:rsidR="003F5A4C" w:rsidRDefault="003F5A4C" w:rsidP="003F5A4C">
            <w:pPr>
              <w:rPr>
                <w:sz w:val="24"/>
                <w:szCs w:val="24"/>
              </w:rPr>
            </w:pPr>
            <w:r>
              <w:t>1.0</w:t>
            </w:r>
          </w:p>
        </w:tc>
        <w:tc>
          <w:tcPr>
            <w:tcW w:w="748" w:type="pct"/>
            <w:tcBorders>
              <w:top w:val="single" w:sz="8" w:space="0" w:color="D4D4D4"/>
              <w:left w:val="single" w:sz="8" w:space="0" w:color="D4D4D4"/>
              <w:bottom w:val="single" w:sz="8" w:space="0" w:color="D4D4D4"/>
              <w:right w:val="single" w:sz="8" w:space="0" w:color="D4D4D4"/>
            </w:tcBorders>
            <w:shd w:val="clear" w:color="auto" w:fill="FFFFFF"/>
            <w:tcMar>
              <w:top w:w="150" w:type="dxa"/>
              <w:left w:w="150" w:type="dxa"/>
              <w:bottom w:w="150" w:type="dxa"/>
              <w:right w:w="150" w:type="dxa"/>
            </w:tcMar>
            <w:hideMark/>
          </w:tcPr>
          <w:p w:rsidR="003F5A4C" w:rsidRDefault="003F5A4C" w:rsidP="003F5A4C">
            <w:pPr>
              <w:rPr>
                <w:sz w:val="24"/>
                <w:szCs w:val="24"/>
              </w:rPr>
            </w:pPr>
            <w:r>
              <w:t>7.0</w:t>
            </w:r>
          </w:p>
        </w:tc>
        <w:tc>
          <w:tcPr>
            <w:tcW w:w="752" w:type="pct"/>
            <w:tcBorders>
              <w:top w:val="single" w:sz="8" w:space="0" w:color="D4D4D4"/>
              <w:left w:val="single" w:sz="8" w:space="0" w:color="D4D4D4"/>
              <w:bottom w:val="single" w:sz="8" w:space="0" w:color="D4D4D4"/>
              <w:right w:val="single" w:sz="8" w:space="0" w:color="D4D4D4"/>
            </w:tcBorders>
            <w:shd w:val="clear" w:color="auto" w:fill="FFFFFF"/>
            <w:tcMar>
              <w:top w:w="150" w:type="dxa"/>
              <w:left w:w="150" w:type="dxa"/>
              <w:bottom w:w="150" w:type="dxa"/>
              <w:right w:w="150" w:type="dxa"/>
            </w:tcMar>
            <w:hideMark/>
          </w:tcPr>
          <w:p w:rsidR="003F5A4C" w:rsidRDefault="003F5A4C" w:rsidP="003F5A4C">
            <w:pPr>
              <w:rPr>
                <w:sz w:val="24"/>
                <w:szCs w:val="24"/>
              </w:rPr>
            </w:pPr>
            <w:r>
              <w:t>20.0</w:t>
            </w:r>
          </w:p>
        </w:tc>
      </w:tr>
      <w:tr w:rsidR="003F5A4C" w:rsidTr="003F5A4C">
        <w:tc>
          <w:tcPr>
            <w:tcW w:w="1228" w:type="pct"/>
            <w:tcBorders>
              <w:top w:val="single" w:sz="8" w:space="0" w:color="D4D4D4"/>
              <w:left w:val="single" w:sz="8" w:space="0" w:color="D4D4D4"/>
              <w:bottom w:val="single" w:sz="8" w:space="0" w:color="D4D4D4"/>
              <w:right w:val="single" w:sz="8" w:space="0" w:color="D4D4D4"/>
            </w:tcBorders>
            <w:shd w:val="clear" w:color="auto" w:fill="F1F1F1"/>
            <w:tcMar>
              <w:top w:w="150" w:type="dxa"/>
              <w:left w:w="299" w:type="dxa"/>
              <w:bottom w:w="150" w:type="dxa"/>
              <w:right w:w="150" w:type="dxa"/>
            </w:tcMar>
            <w:hideMark/>
          </w:tcPr>
          <w:p w:rsidR="003F5A4C" w:rsidRDefault="003F5A4C" w:rsidP="003F5A4C">
            <w:pPr>
              <w:rPr>
                <w:sz w:val="24"/>
                <w:szCs w:val="24"/>
              </w:rPr>
            </w:pPr>
            <w:r>
              <w:t>rem</w:t>
            </w:r>
          </w:p>
        </w:tc>
        <w:tc>
          <w:tcPr>
            <w:tcW w:w="752" w:type="pct"/>
            <w:tcBorders>
              <w:top w:val="single" w:sz="8" w:space="0" w:color="D4D4D4"/>
              <w:left w:val="single" w:sz="8" w:space="0" w:color="D4D4D4"/>
              <w:bottom w:val="single" w:sz="8" w:space="0" w:color="D4D4D4"/>
              <w:right w:val="single" w:sz="8" w:space="0" w:color="D4D4D4"/>
            </w:tcBorders>
            <w:shd w:val="clear" w:color="auto" w:fill="F1F1F1"/>
            <w:tcMar>
              <w:top w:w="150" w:type="dxa"/>
              <w:left w:w="150" w:type="dxa"/>
              <w:bottom w:w="150" w:type="dxa"/>
              <w:right w:w="150" w:type="dxa"/>
            </w:tcMar>
            <w:hideMark/>
          </w:tcPr>
          <w:p w:rsidR="003F5A4C" w:rsidRDefault="003F5A4C" w:rsidP="003F5A4C">
            <w:pPr>
              <w:rPr>
                <w:sz w:val="24"/>
                <w:szCs w:val="24"/>
              </w:rPr>
            </w:pPr>
            <w:r>
              <w:t>4.0</w:t>
            </w:r>
          </w:p>
        </w:tc>
        <w:tc>
          <w:tcPr>
            <w:tcW w:w="768" w:type="pct"/>
            <w:tcBorders>
              <w:top w:val="single" w:sz="8" w:space="0" w:color="D4D4D4"/>
              <w:left w:val="single" w:sz="8" w:space="0" w:color="D4D4D4"/>
              <w:bottom w:val="single" w:sz="8" w:space="0" w:color="D4D4D4"/>
              <w:right w:val="single" w:sz="8" w:space="0" w:color="D4D4D4"/>
            </w:tcBorders>
            <w:shd w:val="clear" w:color="auto" w:fill="F1F1F1"/>
            <w:tcMar>
              <w:top w:w="150" w:type="dxa"/>
              <w:left w:w="150" w:type="dxa"/>
              <w:bottom w:w="150" w:type="dxa"/>
              <w:right w:w="150" w:type="dxa"/>
            </w:tcMar>
            <w:hideMark/>
          </w:tcPr>
          <w:p w:rsidR="003F5A4C" w:rsidRDefault="003F5A4C" w:rsidP="003F5A4C">
            <w:pPr>
              <w:rPr>
                <w:sz w:val="24"/>
                <w:szCs w:val="24"/>
              </w:rPr>
            </w:pPr>
            <w:r>
              <w:t>9.0</w:t>
            </w:r>
          </w:p>
        </w:tc>
        <w:tc>
          <w:tcPr>
            <w:tcW w:w="752" w:type="pct"/>
            <w:tcBorders>
              <w:top w:val="single" w:sz="8" w:space="0" w:color="D4D4D4"/>
              <w:left w:val="single" w:sz="8" w:space="0" w:color="D4D4D4"/>
              <w:bottom w:val="single" w:sz="8" w:space="0" w:color="D4D4D4"/>
              <w:right w:val="single" w:sz="8" w:space="0" w:color="D4D4D4"/>
            </w:tcBorders>
            <w:shd w:val="clear" w:color="auto" w:fill="F1F1F1"/>
            <w:tcMar>
              <w:top w:w="150" w:type="dxa"/>
              <w:left w:w="150" w:type="dxa"/>
              <w:bottom w:w="150" w:type="dxa"/>
              <w:right w:w="150" w:type="dxa"/>
            </w:tcMar>
            <w:hideMark/>
          </w:tcPr>
          <w:p w:rsidR="003F5A4C" w:rsidRDefault="003F5A4C" w:rsidP="003F5A4C">
            <w:pPr>
              <w:rPr>
                <w:sz w:val="24"/>
                <w:szCs w:val="24"/>
              </w:rPr>
            </w:pPr>
            <w:r>
              <w:t>3.6</w:t>
            </w:r>
          </w:p>
        </w:tc>
        <w:tc>
          <w:tcPr>
            <w:tcW w:w="748" w:type="pct"/>
            <w:tcBorders>
              <w:top w:val="single" w:sz="8" w:space="0" w:color="D4D4D4"/>
              <w:left w:val="single" w:sz="8" w:space="0" w:color="D4D4D4"/>
              <w:bottom w:val="single" w:sz="8" w:space="0" w:color="D4D4D4"/>
              <w:right w:val="single" w:sz="8" w:space="0" w:color="D4D4D4"/>
            </w:tcBorders>
            <w:shd w:val="clear" w:color="auto" w:fill="F1F1F1"/>
            <w:tcMar>
              <w:top w:w="150" w:type="dxa"/>
              <w:left w:w="150" w:type="dxa"/>
              <w:bottom w:w="150" w:type="dxa"/>
              <w:right w:w="150" w:type="dxa"/>
            </w:tcMar>
            <w:hideMark/>
          </w:tcPr>
          <w:p w:rsidR="003F5A4C" w:rsidRDefault="003F5A4C" w:rsidP="003F5A4C">
            <w:pPr>
              <w:rPr>
                <w:sz w:val="24"/>
                <w:szCs w:val="24"/>
              </w:rPr>
            </w:pPr>
            <w:r>
              <w:t>4.1</w:t>
            </w:r>
          </w:p>
        </w:tc>
        <w:tc>
          <w:tcPr>
            <w:tcW w:w="752" w:type="pct"/>
            <w:tcBorders>
              <w:top w:val="single" w:sz="8" w:space="0" w:color="D4D4D4"/>
              <w:left w:val="single" w:sz="8" w:space="0" w:color="D4D4D4"/>
              <w:bottom w:val="single" w:sz="8" w:space="0" w:color="D4D4D4"/>
              <w:right w:val="single" w:sz="8" w:space="0" w:color="D4D4D4"/>
            </w:tcBorders>
            <w:shd w:val="clear" w:color="auto" w:fill="F1F1F1"/>
            <w:tcMar>
              <w:top w:w="150" w:type="dxa"/>
              <w:left w:w="150" w:type="dxa"/>
              <w:bottom w:w="150" w:type="dxa"/>
              <w:right w:w="150" w:type="dxa"/>
            </w:tcMar>
            <w:hideMark/>
          </w:tcPr>
          <w:p w:rsidR="003F5A4C" w:rsidRDefault="003F5A4C" w:rsidP="003F5A4C">
            <w:pPr>
              <w:rPr>
                <w:sz w:val="24"/>
                <w:szCs w:val="24"/>
              </w:rPr>
            </w:pPr>
            <w:r>
              <w:t>11.6</w:t>
            </w:r>
          </w:p>
        </w:tc>
      </w:tr>
      <w:tr w:rsidR="003F5A4C" w:rsidTr="003F5A4C">
        <w:tc>
          <w:tcPr>
            <w:tcW w:w="1228" w:type="pct"/>
            <w:tcBorders>
              <w:top w:val="single" w:sz="8" w:space="0" w:color="D4D4D4"/>
              <w:left w:val="single" w:sz="8" w:space="0" w:color="D4D4D4"/>
              <w:bottom w:val="single" w:sz="8" w:space="0" w:color="D4D4D4"/>
              <w:right w:val="single" w:sz="8" w:space="0" w:color="D4D4D4"/>
            </w:tcBorders>
            <w:shd w:val="clear" w:color="auto" w:fill="FFFFFF"/>
            <w:tcMar>
              <w:top w:w="150" w:type="dxa"/>
              <w:left w:w="299" w:type="dxa"/>
              <w:bottom w:w="150" w:type="dxa"/>
              <w:right w:w="150" w:type="dxa"/>
            </w:tcMar>
            <w:hideMark/>
          </w:tcPr>
          <w:p w:rsidR="003F5A4C" w:rsidRDefault="003F5A4C" w:rsidP="003F5A4C">
            <w:pPr>
              <w:rPr>
                <w:sz w:val="24"/>
                <w:szCs w:val="24"/>
              </w:rPr>
            </w:pPr>
            <w:r>
              <w:t>vh, vw</w:t>
            </w:r>
          </w:p>
        </w:tc>
        <w:tc>
          <w:tcPr>
            <w:tcW w:w="752" w:type="pct"/>
            <w:tcBorders>
              <w:top w:val="single" w:sz="8" w:space="0" w:color="D4D4D4"/>
              <w:left w:val="single" w:sz="8" w:space="0" w:color="D4D4D4"/>
              <w:bottom w:val="single" w:sz="8" w:space="0" w:color="D4D4D4"/>
              <w:right w:val="single" w:sz="8" w:space="0" w:color="D4D4D4"/>
            </w:tcBorders>
            <w:shd w:val="clear" w:color="auto" w:fill="FFFFFF"/>
            <w:tcMar>
              <w:top w:w="150" w:type="dxa"/>
              <w:left w:w="150" w:type="dxa"/>
              <w:bottom w:w="150" w:type="dxa"/>
              <w:right w:w="150" w:type="dxa"/>
            </w:tcMar>
            <w:hideMark/>
          </w:tcPr>
          <w:p w:rsidR="003F5A4C" w:rsidRDefault="003F5A4C" w:rsidP="003F5A4C">
            <w:pPr>
              <w:rPr>
                <w:sz w:val="24"/>
                <w:szCs w:val="24"/>
              </w:rPr>
            </w:pPr>
            <w:r>
              <w:t>20.0</w:t>
            </w:r>
          </w:p>
        </w:tc>
        <w:tc>
          <w:tcPr>
            <w:tcW w:w="768" w:type="pct"/>
            <w:tcBorders>
              <w:top w:val="single" w:sz="8" w:space="0" w:color="D4D4D4"/>
              <w:left w:val="single" w:sz="8" w:space="0" w:color="D4D4D4"/>
              <w:bottom w:val="single" w:sz="8" w:space="0" w:color="D4D4D4"/>
              <w:right w:val="single" w:sz="8" w:space="0" w:color="D4D4D4"/>
            </w:tcBorders>
            <w:shd w:val="clear" w:color="auto" w:fill="FFFFFF"/>
            <w:tcMar>
              <w:top w:w="150" w:type="dxa"/>
              <w:left w:w="150" w:type="dxa"/>
              <w:bottom w:w="150" w:type="dxa"/>
              <w:right w:w="150" w:type="dxa"/>
            </w:tcMar>
            <w:hideMark/>
          </w:tcPr>
          <w:p w:rsidR="003F5A4C" w:rsidRDefault="003F5A4C" w:rsidP="003F5A4C">
            <w:pPr>
              <w:rPr>
                <w:sz w:val="24"/>
                <w:szCs w:val="24"/>
              </w:rPr>
            </w:pPr>
            <w:r>
              <w:t>9.0</w:t>
            </w:r>
          </w:p>
        </w:tc>
        <w:tc>
          <w:tcPr>
            <w:tcW w:w="752" w:type="pct"/>
            <w:tcBorders>
              <w:top w:val="single" w:sz="8" w:space="0" w:color="D4D4D4"/>
              <w:left w:val="single" w:sz="8" w:space="0" w:color="D4D4D4"/>
              <w:bottom w:val="single" w:sz="8" w:space="0" w:color="D4D4D4"/>
              <w:right w:val="single" w:sz="8" w:space="0" w:color="D4D4D4"/>
            </w:tcBorders>
            <w:shd w:val="clear" w:color="auto" w:fill="FFFFFF"/>
            <w:tcMar>
              <w:top w:w="150" w:type="dxa"/>
              <w:left w:w="150" w:type="dxa"/>
              <w:bottom w:w="150" w:type="dxa"/>
              <w:right w:w="150" w:type="dxa"/>
            </w:tcMar>
            <w:hideMark/>
          </w:tcPr>
          <w:p w:rsidR="003F5A4C" w:rsidRDefault="003F5A4C" w:rsidP="003F5A4C">
            <w:pPr>
              <w:rPr>
                <w:sz w:val="24"/>
                <w:szCs w:val="24"/>
              </w:rPr>
            </w:pPr>
            <w:r>
              <w:t>19.0</w:t>
            </w:r>
          </w:p>
        </w:tc>
        <w:tc>
          <w:tcPr>
            <w:tcW w:w="748" w:type="pct"/>
            <w:tcBorders>
              <w:top w:val="single" w:sz="8" w:space="0" w:color="D4D4D4"/>
              <w:left w:val="single" w:sz="8" w:space="0" w:color="D4D4D4"/>
              <w:bottom w:val="single" w:sz="8" w:space="0" w:color="D4D4D4"/>
              <w:right w:val="single" w:sz="8" w:space="0" w:color="D4D4D4"/>
            </w:tcBorders>
            <w:shd w:val="clear" w:color="auto" w:fill="FFFFFF"/>
            <w:tcMar>
              <w:top w:w="150" w:type="dxa"/>
              <w:left w:w="150" w:type="dxa"/>
              <w:bottom w:w="150" w:type="dxa"/>
              <w:right w:w="150" w:type="dxa"/>
            </w:tcMar>
            <w:hideMark/>
          </w:tcPr>
          <w:p w:rsidR="003F5A4C" w:rsidRDefault="003F5A4C" w:rsidP="003F5A4C">
            <w:pPr>
              <w:rPr>
                <w:sz w:val="24"/>
                <w:szCs w:val="24"/>
              </w:rPr>
            </w:pPr>
            <w:r>
              <w:t>6.0</w:t>
            </w:r>
          </w:p>
        </w:tc>
        <w:tc>
          <w:tcPr>
            <w:tcW w:w="752" w:type="pct"/>
            <w:tcBorders>
              <w:top w:val="single" w:sz="8" w:space="0" w:color="D4D4D4"/>
              <w:left w:val="single" w:sz="8" w:space="0" w:color="D4D4D4"/>
              <w:bottom w:val="single" w:sz="8" w:space="0" w:color="D4D4D4"/>
              <w:right w:val="single" w:sz="8" w:space="0" w:color="D4D4D4"/>
            </w:tcBorders>
            <w:shd w:val="clear" w:color="auto" w:fill="FFFFFF"/>
            <w:tcMar>
              <w:top w:w="150" w:type="dxa"/>
              <w:left w:w="150" w:type="dxa"/>
              <w:bottom w:w="150" w:type="dxa"/>
              <w:right w:w="150" w:type="dxa"/>
            </w:tcMar>
            <w:hideMark/>
          </w:tcPr>
          <w:p w:rsidR="003F5A4C" w:rsidRDefault="003F5A4C" w:rsidP="003F5A4C">
            <w:pPr>
              <w:rPr>
                <w:sz w:val="24"/>
                <w:szCs w:val="24"/>
              </w:rPr>
            </w:pPr>
            <w:r>
              <w:t>20.0</w:t>
            </w:r>
          </w:p>
        </w:tc>
      </w:tr>
      <w:tr w:rsidR="003F5A4C" w:rsidTr="003F5A4C">
        <w:tc>
          <w:tcPr>
            <w:tcW w:w="1228" w:type="pct"/>
            <w:tcBorders>
              <w:top w:val="single" w:sz="8" w:space="0" w:color="D4D4D4"/>
              <w:left w:val="single" w:sz="8" w:space="0" w:color="D4D4D4"/>
              <w:bottom w:val="single" w:sz="8" w:space="0" w:color="D4D4D4"/>
              <w:right w:val="single" w:sz="8" w:space="0" w:color="D4D4D4"/>
            </w:tcBorders>
            <w:shd w:val="clear" w:color="auto" w:fill="F1F1F1"/>
            <w:tcMar>
              <w:top w:w="150" w:type="dxa"/>
              <w:left w:w="299" w:type="dxa"/>
              <w:bottom w:w="150" w:type="dxa"/>
              <w:right w:w="150" w:type="dxa"/>
            </w:tcMar>
            <w:hideMark/>
          </w:tcPr>
          <w:p w:rsidR="003F5A4C" w:rsidRDefault="003F5A4C" w:rsidP="003F5A4C">
            <w:pPr>
              <w:rPr>
                <w:sz w:val="24"/>
                <w:szCs w:val="24"/>
              </w:rPr>
            </w:pPr>
            <w:r>
              <w:t>vmin</w:t>
            </w:r>
          </w:p>
        </w:tc>
        <w:tc>
          <w:tcPr>
            <w:tcW w:w="752" w:type="pct"/>
            <w:tcBorders>
              <w:top w:val="single" w:sz="8" w:space="0" w:color="D4D4D4"/>
              <w:left w:val="single" w:sz="8" w:space="0" w:color="D4D4D4"/>
              <w:bottom w:val="single" w:sz="8" w:space="0" w:color="D4D4D4"/>
              <w:right w:val="single" w:sz="8" w:space="0" w:color="D4D4D4"/>
            </w:tcBorders>
            <w:shd w:val="clear" w:color="auto" w:fill="F1F1F1"/>
            <w:tcMar>
              <w:top w:w="150" w:type="dxa"/>
              <w:left w:w="150" w:type="dxa"/>
              <w:bottom w:w="150" w:type="dxa"/>
              <w:right w:w="150" w:type="dxa"/>
            </w:tcMar>
            <w:hideMark/>
          </w:tcPr>
          <w:p w:rsidR="003F5A4C" w:rsidRDefault="003F5A4C" w:rsidP="003F5A4C">
            <w:pPr>
              <w:rPr>
                <w:sz w:val="24"/>
                <w:szCs w:val="24"/>
              </w:rPr>
            </w:pPr>
            <w:r>
              <w:t>20.0</w:t>
            </w:r>
          </w:p>
        </w:tc>
        <w:tc>
          <w:tcPr>
            <w:tcW w:w="768" w:type="pct"/>
            <w:tcBorders>
              <w:top w:val="single" w:sz="8" w:space="0" w:color="D4D4D4"/>
              <w:left w:val="single" w:sz="8" w:space="0" w:color="D4D4D4"/>
              <w:bottom w:val="single" w:sz="8" w:space="0" w:color="D4D4D4"/>
              <w:right w:val="single" w:sz="8" w:space="0" w:color="D4D4D4"/>
            </w:tcBorders>
            <w:shd w:val="clear" w:color="auto" w:fill="F1F1F1"/>
            <w:tcMar>
              <w:top w:w="150" w:type="dxa"/>
              <w:left w:w="150" w:type="dxa"/>
              <w:bottom w:w="150" w:type="dxa"/>
              <w:right w:w="150" w:type="dxa"/>
            </w:tcMar>
            <w:hideMark/>
          </w:tcPr>
          <w:p w:rsidR="003F5A4C" w:rsidRDefault="003F5A4C" w:rsidP="003F5A4C">
            <w:pPr>
              <w:rPr>
                <w:sz w:val="24"/>
                <w:szCs w:val="24"/>
              </w:rPr>
            </w:pPr>
            <w:r>
              <w:t>9.0*</w:t>
            </w:r>
          </w:p>
        </w:tc>
        <w:tc>
          <w:tcPr>
            <w:tcW w:w="752" w:type="pct"/>
            <w:tcBorders>
              <w:top w:val="single" w:sz="8" w:space="0" w:color="D4D4D4"/>
              <w:left w:val="single" w:sz="8" w:space="0" w:color="D4D4D4"/>
              <w:bottom w:val="single" w:sz="8" w:space="0" w:color="D4D4D4"/>
              <w:right w:val="single" w:sz="8" w:space="0" w:color="D4D4D4"/>
            </w:tcBorders>
            <w:shd w:val="clear" w:color="auto" w:fill="F1F1F1"/>
            <w:tcMar>
              <w:top w:w="150" w:type="dxa"/>
              <w:left w:w="150" w:type="dxa"/>
              <w:bottom w:w="150" w:type="dxa"/>
              <w:right w:w="150" w:type="dxa"/>
            </w:tcMar>
            <w:hideMark/>
          </w:tcPr>
          <w:p w:rsidR="003F5A4C" w:rsidRDefault="003F5A4C" w:rsidP="003F5A4C">
            <w:pPr>
              <w:rPr>
                <w:sz w:val="24"/>
                <w:szCs w:val="24"/>
              </w:rPr>
            </w:pPr>
            <w:r>
              <w:t>19.0</w:t>
            </w:r>
          </w:p>
        </w:tc>
        <w:tc>
          <w:tcPr>
            <w:tcW w:w="748" w:type="pct"/>
            <w:tcBorders>
              <w:top w:val="single" w:sz="8" w:space="0" w:color="D4D4D4"/>
              <w:left w:val="single" w:sz="8" w:space="0" w:color="D4D4D4"/>
              <w:bottom w:val="single" w:sz="8" w:space="0" w:color="D4D4D4"/>
              <w:right w:val="single" w:sz="8" w:space="0" w:color="D4D4D4"/>
            </w:tcBorders>
            <w:shd w:val="clear" w:color="auto" w:fill="F1F1F1"/>
            <w:tcMar>
              <w:top w:w="150" w:type="dxa"/>
              <w:left w:w="150" w:type="dxa"/>
              <w:bottom w:w="150" w:type="dxa"/>
              <w:right w:w="150" w:type="dxa"/>
            </w:tcMar>
            <w:hideMark/>
          </w:tcPr>
          <w:p w:rsidR="003F5A4C" w:rsidRDefault="003F5A4C" w:rsidP="003F5A4C">
            <w:pPr>
              <w:rPr>
                <w:sz w:val="24"/>
                <w:szCs w:val="24"/>
              </w:rPr>
            </w:pPr>
            <w:r>
              <w:t>6.0</w:t>
            </w:r>
          </w:p>
        </w:tc>
        <w:tc>
          <w:tcPr>
            <w:tcW w:w="752" w:type="pct"/>
            <w:tcBorders>
              <w:top w:val="single" w:sz="8" w:space="0" w:color="D4D4D4"/>
              <w:left w:val="single" w:sz="8" w:space="0" w:color="D4D4D4"/>
              <w:bottom w:val="single" w:sz="8" w:space="0" w:color="D4D4D4"/>
              <w:right w:val="single" w:sz="8" w:space="0" w:color="D4D4D4"/>
            </w:tcBorders>
            <w:shd w:val="clear" w:color="auto" w:fill="F1F1F1"/>
            <w:tcMar>
              <w:top w:w="150" w:type="dxa"/>
              <w:left w:w="150" w:type="dxa"/>
              <w:bottom w:w="150" w:type="dxa"/>
              <w:right w:w="150" w:type="dxa"/>
            </w:tcMar>
            <w:hideMark/>
          </w:tcPr>
          <w:p w:rsidR="003F5A4C" w:rsidRDefault="003F5A4C" w:rsidP="003F5A4C">
            <w:pPr>
              <w:rPr>
                <w:sz w:val="24"/>
                <w:szCs w:val="24"/>
              </w:rPr>
            </w:pPr>
            <w:r>
              <w:t>20.0</w:t>
            </w:r>
          </w:p>
        </w:tc>
      </w:tr>
      <w:tr w:rsidR="003F5A4C" w:rsidTr="003F5A4C">
        <w:tc>
          <w:tcPr>
            <w:tcW w:w="1228" w:type="pct"/>
            <w:tcBorders>
              <w:top w:val="single" w:sz="8" w:space="0" w:color="D4D4D4"/>
              <w:left w:val="single" w:sz="8" w:space="0" w:color="D4D4D4"/>
              <w:bottom w:val="single" w:sz="8" w:space="0" w:color="D4D4D4"/>
              <w:right w:val="single" w:sz="8" w:space="0" w:color="D4D4D4"/>
            </w:tcBorders>
            <w:shd w:val="clear" w:color="auto" w:fill="FFFFFF"/>
            <w:tcMar>
              <w:top w:w="150" w:type="dxa"/>
              <w:left w:w="299" w:type="dxa"/>
              <w:bottom w:w="150" w:type="dxa"/>
              <w:right w:w="150" w:type="dxa"/>
            </w:tcMar>
            <w:hideMark/>
          </w:tcPr>
          <w:p w:rsidR="003F5A4C" w:rsidRDefault="003F5A4C" w:rsidP="003F5A4C">
            <w:pPr>
              <w:rPr>
                <w:sz w:val="24"/>
                <w:szCs w:val="24"/>
              </w:rPr>
            </w:pPr>
            <w:r>
              <w:t>vmax</w:t>
            </w:r>
          </w:p>
        </w:tc>
        <w:tc>
          <w:tcPr>
            <w:tcW w:w="752" w:type="pct"/>
            <w:tcBorders>
              <w:top w:val="single" w:sz="8" w:space="0" w:color="D4D4D4"/>
              <w:left w:val="single" w:sz="8" w:space="0" w:color="D4D4D4"/>
              <w:bottom w:val="single" w:sz="8" w:space="0" w:color="D4D4D4"/>
              <w:right w:val="single" w:sz="8" w:space="0" w:color="D4D4D4"/>
            </w:tcBorders>
            <w:shd w:val="clear" w:color="auto" w:fill="FFFFFF"/>
            <w:tcMar>
              <w:top w:w="150" w:type="dxa"/>
              <w:left w:w="150" w:type="dxa"/>
              <w:bottom w:w="150" w:type="dxa"/>
              <w:right w:w="150" w:type="dxa"/>
            </w:tcMar>
            <w:hideMark/>
          </w:tcPr>
          <w:p w:rsidR="003F5A4C" w:rsidRDefault="003F5A4C" w:rsidP="003F5A4C">
            <w:pPr>
              <w:rPr>
                <w:sz w:val="24"/>
                <w:szCs w:val="24"/>
              </w:rPr>
            </w:pPr>
            <w:r>
              <w:t>26.0</w:t>
            </w:r>
          </w:p>
        </w:tc>
        <w:tc>
          <w:tcPr>
            <w:tcW w:w="768" w:type="pct"/>
            <w:tcBorders>
              <w:top w:val="single" w:sz="8" w:space="0" w:color="D4D4D4"/>
              <w:left w:val="single" w:sz="8" w:space="0" w:color="D4D4D4"/>
              <w:bottom w:val="single" w:sz="8" w:space="0" w:color="D4D4D4"/>
              <w:right w:val="single" w:sz="8" w:space="0" w:color="D4D4D4"/>
            </w:tcBorders>
            <w:shd w:val="clear" w:color="auto" w:fill="FFFFFF"/>
            <w:tcMar>
              <w:top w:w="150" w:type="dxa"/>
              <w:left w:w="150" w:type="dxa"/>
              <w:bottom w:w="150" w:type="dxa"/>
              <w:right w:w="150" w:type="dxa"/>
            </w:tcMar>
            <w:hideMark/>
          </w:tcPr>
          <w:p w:rsidR="003F5A4C" w:rsidRDefault="003F5A4C" w:rsidP="003F5A4C">
            <w:pPr>
              <w:rPr>
                <w:sz w:val="24"/>
                <w:szCs w:val="24"/>
              </w:rPr>
            </w:pPr>
            <w:r>
              <w:rPr>
                <w:rStyle w:val="deprecated"/>
                <w:color w:val="E80000"/>
              </w:rPr>
              <w:t>Not supported</w:t>
            </w:r>
          </w:p>
        </w:tc>
        <w:tc>
          <w:tcPr>
            <w:tcW w:w="752" w:type="pct"/>
            <w:tcBorders>
              <w:top w:val="single" w:sz="8" w:space="0" w:color="D4D4D4"/>
              <w:left w:val="single" w:sz="8" w:space="0" w:color="D4D4D4"/>
              <w:bottom w:val="single" w:sz="8" w:space="0" w:color="D4D4D4"/>
              <w:right w:val="single" w:sz="8" w:space="0" w:color="D4D4D4"/>
            </w:tcBorders>
            <w:shd w:val="clear" w:color="auto" w:fill="FFFFFF"/>
            <w:tcMar>
              <w:top w:w="150" w:type="dxa"/>
              <w:left w:w="150" w:type="dxa"/>
              <w:bottom w:w="150" w:type="dxa"/>
              <w:right w:w="150" w:type="dxa"/>
            </w:tcMar>
            <w:hideMark/>
          </w:tcPr>
          <w:p w:rsidR="003F5A4C" w:rsidRDefault="003F5A4C" w:rsidP="003F5A4C">
            <w:pPr>
              <w:rPr>
                <w:sz w:val="24"/>
                <w:szCs w:val="24"/>
              </w:rPr>
            </w:pPr>
            <w:r>
              <w:t>19.0</w:t>
            </w:r>
          </w:p>
        </w:tc>
        <w:tc>
          <w:tcPr>
            <w:tcW w:w="748" w:type="pct"/>
            <w:tcBorders>
              <w:top w:val="single" w:sz="8" w:space="0" w:color="D4D4D4"/>
              <w:left w:val="single" w:sz="8" w:space="0" w:color="D4D4D4"/>
              <w:bottom w:val="single" w:sz="8" w:space="0" w:color="D4D4D4"/>
              <w:right w:val="single" w:sz="8" w:space="0" w:color="D4D4D4"/>
            </w:tcBorders>
            <w:shd w:val="clear" w:color="auto" w:fill="FFFFFF"/>
            <w:tcMar>
              <w:top w:w="150" w:type="dxa"/>
              <w:left w:w="150" w:type="dxa"/>
              <w:bottom w:w="150" w:type="dxa"/>
              <w:right w:w="150" w:type="dxa"/>
            </w:tcMar>
            <w:hideMark/>
          </w:tcPr>
          <w:p w:rsidR="003F5A4C" w:rsidRDefault="003F5A4C" w:rsidP="003F5A4C">
            <w:pPr>
              <w:rPr>
                <w:sz w:val="24"/>
                <w:szCs w:val="24"/>
              </w:rPr>
            </w:pPr>
            <w:r>
              <w:t>7.0</w:t>
            </w:r>
          </w:p>
        </w:tc>
        <w:tc>
          <w:tcPr>
            <w:tcW w:w="752" w:type="pct"/>
            <w:tcBorders>
              <w:top w:val="single" w:sz="8" w:space="0" w:color="D4D4D4"/>
              <w:left w:val="single" w:sz="8" w:space="0" w:color="D4D4D4"/>
              <w:bottom w:val="single" w:sz="8" w:space="0" w:color="D4D4D4"/>
              <w:right w:val="single" w:sz="8" w:space="0" w:color="D4D4D4"/>
            </w:tcBorders>
            <w:shd w:val="clear" w:color="auto" w:fill="FFFFFF"/>
            <w:tcMar>
              <w:top w:w="150" w:type="dxa"/>
              <w:left w:w="150" w:type="dxa"/>
              <w:bottom w:w="150" w:type="dxa"/>
              <w:right w:w="150" w:type="dxa"/>
            </w:tcMar>
            <w:hideMark/>
          </w:tcPr>
          <w:p w:rsidR="003F5A4C" w:rsidRDefault="003F5A4C" w:rsidP="003F5A4C">
            <w:pPr>
              <w:rPr>
                <w:sz w:val="24"/>
                <w:szCs w:val="24"/>
              </w:rPr>
            </w:pPr>
            <w:r>
              <w:t>20.0</w:t>
            </w:r>
          </w:p>
        </w:tc>
      </w:tr>
    </w:tbl>
    <w:p w:rsidR="003F5A4C" w:rsidRDefault="003F5A4C" w:rsidP="003F5A4C">
      <w:r>
        <w:rPr>
          <w:b/>
          <w:bCs/>
        </w:rPr>
        <w:t>Note:</w:t>
      </w:r>
      <w:r>
        <w:t> Internet Explorer 9 supports vmin with the non-standard name: vm.</w:t>
      </w:r>
    </w:p>
    <w:p w:rsidR="003F5A4C" w:rsidRPr="003F5A4C" w:rsidRDefault="003F5A4C" w:rsidP="003F5A4C">
      <w:pPr>
        <w:pStyle w:val="Heading2"/>
        <w:rPr>
          <w:rFonts w:ascii="Verdana" w:hAnsi="Verdana" w:cs="Times New Roman"/>
          <w:sz w:val="23"/>
          <w:szCs w:val="23"/>
        </w:rPr>
      </w:pPr>
      <w:bookmarkStart w:id="120" w:name="_Toc492230581"/>
      <w:r>
        <w:t>Relative Lengths</w:t>
      </w:r>
      <w:bookmarkEnd w:id="120"/>
    </w:p>
    <w:p w:rsidR="003F5A4C" w:rsidRDefault="003F5A4C" w:rsidP="003F5A4C">
      <w:r>
        <w:t>Relative length units specify a length relative to another length property. Relative length units scales better between different rendering mediums.</w:t>
      </w:r>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1084"/>
        <w:gridCol w:w="8005"/>
      </w:tblGrid>
      <w:tr w:rsidR="003F5A4C" w:rsidTr="003F5A4C">
        <w:tc>
          <w:tcPr>
            <w:tcW w:w="595" w:type="pct"/>
            <w:shd w:val="clear" w:color="auto" w:fill="FFFFFF"/>
            <w:tcMar>
              <w:top w:w="150" w:type="dxa"/>
              <w:left w:w="299" w:type="dxa"/>
              <w:bottom w:w="150" w:type="dxa"/>
              <w:right w:w="150" w:type="dxa"/>
            </w:tcMar>
            <w:hideMark/>
          </w:tcPr>
          <w:p w:rsidR="003F5A4C" w:rsidRDefault="003F5A4C" w:rsidP="003F5A4C">
            <w:pPr>
              <w:rPr>
                <w:sz w:val="24"/>
                <w:szCs w:val="24"/>
              </w:rPr>
            </w:pPr>
            <w:r>
              <w:t>Unit</w:t>
            </w:r>
          </w:p>
        </w:tc>
        <w:tc>
          <w:tcPr>
            <w:tcW w:w="4405" w:type="pct"/>
            <w:shd w:val="clear" w:color="auto" w:fill="FFFFFF"/>
            <w:tcMar>
              <w:top w:w="150" w:type="dxa"/>
              <w:left w:w="150" w:type="dxa"/>
              <w:bottom w:w="150" w:type="dxa"/>
              <w:right w:w="150" w:type="dxa"/>
            </w:tcMar>
            <w:hideMark/>
          </w:tcPr>
          <w:p w:rsidR="003F5A4C" w:rsidRDefault="003F5A4C" w:rsidP="003F5A4C">
            <w:pPr>
              <w:rPr>
                <w:sz w:val="24"/>
                <w:szCs w:val="24"/>
              </w:rPr>
            </w:pPr>
            <w:r>
              <w:t>Description</w:t>
            </w:r>
          </w:p>
        </w:tc>
      </w:tr>
      <w:tr w:rsidR="003F5A4C" w:rsidTr="003F5A4C">
        <w:tc>
          <w:tcPr>
            <w:tcW w:w="595" w:type="pct"/>
            <w:shd w:val="clear" w:color="auto" w:fill="F1F1F1"/>
            <w:tcMar>
              <w:top w:w="150" w:type="dxa"/>
              <w:left w:w="299" w:type="dxa"/>
              <w:bottom w:w="150" w:type="dxa"/>
              <w:right w:w="150" w:type="dxa"/>
            </w:tcMar>
            <w:hideMark/>
          </w:tcPr>
          <w:p w:rsidR="003F5A4C" w:rsidRDefault="003F5A4C" w:rsidP="003F5A4C">
            <w:pPr>
              <w:rPr>
                <w:sz w:val="24"/>
                <w:szCs w:val="24"/>
              </w:rPr>
            </w:pPr>
            <w:r>
              <w:t>em</w:t>
            </w:r>
          </w:p>
        </w:tc>
        <w:tc>
          <w:tcPr>
            <w:tcW w:w="4405" w:type="pct"/>
            <w:shd w:val="clear" w:color="auto" w:fill="F1F1F1"/>
            <w:tcMar>
              <w:top w:w="150" w:type="dxa"/>
              <w:left w:w="150" w:type="dxa"/>
              <w:bottom w:w="150" w:type="dxa"/>
              <w:right w:w="150" w:type="dxa"/>
            </w:tcMar>
            <w:hideMark/>
          </w:tcPr>
          <w:p w:rsidR="003F5A4C" w:rsidRDefault="003F5A4C" w:rsidP="003F5A4C">
            <w:pPr>
              <w:rPr>
                <w:sz w:val="24"/>
                <w:szCs w:val="24"/>
              </w:rPr>
            </w:pPr>
            <w:r>
              <w:t>Relative to the font-size of the element (2em means 2 times the size of the current font)</w:t>
            </w:r>
          </w:p>
        </w:tc>
      </w:tr>
      <w:tr w:rsidR="003F5A4C" w:rsidTr="003F5A4C">
        <w:tc>
          <w:tcPr>
            <w:tcW w:w="595" w:type="pct"/>
            <w:shd w:val="clear" w:color="auto" w:fill="FFFFFF"/>
            <w:tcMar>
              <w:top w:w="150" w:type="dxa"/>
              <w:left w:w="299" w:type="dxa"/>
              <w:bottom w:w="150" w:type="dxa"/>
              <w:right w:w="150" w:type="dxa"/>
            </w:tcMar>
            <w:hideMark/>
          </w:tcPr>
          <w:p w:rsidR="003F5A4C" w:rsidRDefault="003F5A4C" w:rsidP="003F5A4C">
            <w:pPr>
              <w:rPr>
                <w:sz w:val="24"/>
                <w:szCs w:val="24"/>
              </w:rPr>
            </w:pPr>
            <w:r>
              <w:t>ex</w:t>
            </w:r>
          </w:p>
        </w:tc>
        <w:tc>
          <w:tcPr>
            <w:tcW w:w="4405" w:type="pct"/>
            <w:shd w:val="clear" w:color="auto" w:fill="FFFFFF"/>
            <w:tcMar>
              <w:top w:w="150" w:type="dxa"/>
              <w:left w:w="150" w:type="dxa"/>
              <w:bottom w:w="150" w:type="dxa"/>
              <w:right w:w="150" w:type="dxa"/>
            </w:tcMar>
            <w:hideMark/>
          </w:tcPr>
          <w:p w:rsidR="003F5A4C" w:rsidRDefault="003F5A4C" w:rsidP="003F5A4C">
            <w:pPr>
              <w:rPr>
                <w:sz w:val="24"/>
                <w:szCs w:val="24"/>
              </w:rPr>
            </w:pPr>
            <w:r>
              <w:t>Relative to the x-height of the current font (rarely used)</w:t>
            </w:r>
          </w:p>
        </w:tc>
      </w:tr>
      <w:tr w:rsidR="003F5A4C" w:rsidTr="003F5A4C">
        <w:tc>
          <w:tcPr>
            <w:tcW w:w="595" w:type="pct"/>
            <w:shd w:val="clear" w:color="auto" w:fill="F1F1F1"/>
            <w:tcMar>
              <w:top w:w="150" w:type="dxa"/>
              <w:left w:w="299" w:type="dxa"/>
              <w:bottom w:w="150" w:type="dxa"/>
              <w:right w:w="150" w:type="dxa"/>
            </w:tcMar>
            <w:hideMark/>
          </w:tcPr>
          <w:p w:rsidR="003F5A4C" w:rsidRDefault="003F5A4C" w:rsidP="003F5A4C">
            <w:pPr>
              <w:rPr>
                <w:sz w:val="24"/>
                <w:szCs w:val="24"/>
              </w:rPr>
            </w:pPr>
            <w:r>
              <w:t>ch</w:t>
            </w:r>
          </w:p>
        </w:tc>
        <w:tc>
          <w:tcPr>
            <w:tcW w:w="4405" w:type="pct"/>
            <w:shd w:val="clear" w:color="auto" w:fill="F1F1F1"/>
            <w:tcMar>
              <w:top w:w="150" w:type="dxa"/>
              <w:left w:w="150" w:type="dxa"/>
              <w:bottom w:w="150" w:type="dxa"/>
              <w:right w:w="150" w:type="dxa"/>
            </w:tcMar>
            <w:hideMark/>
          </w:tcPr>
          <w:p w:rsidR="003F5A4C" w:rsidRDefault="003F5A4C" w:rsidP="003F5A4C">
            <w:pPr>
              <w:rPr>
                <w:sz w:val="24"/>
                <w:szCs w:val="24"/>
              </w:rPr>
            </w:pPr>
            <w:r>
              <w:t>Relative to width of the "0" (zero)</w:t>
            </w:r>
          </w:p>
        </w:tc>
      </w:tr>
      <w:tr w:rsidR="003F5A4C" w:rsidTr="003F5A4C">
        <w:tc>
          <w:tcPr>
            <w:tcW w:w="595" w:type="pct"/>
            <w:shd w:val="clear" w:color="auto" w:fill="FFFFFF"/>
            <w:tcMar>
              <w:top w:w="150" w:type="dxa"/>
              <w:left w:w="299" w:type="dxa"/>
              <w:bottom w:w="150" w:type="dxa"/>
              <w:right w:w="150" w:type="dxa"/>
            </w:tcMar>
            <w:hideMark/>
          </w:tcPr>
          <w:p w:rsidR="003F5A4C" w:rsidRDefault="003F5A4C" w:rsidP="003F5A4C">
            <w:pPr>
              <w:rPr>
                <w:sz w:val="24"/>
                <w:szCs w:val="24"/>
              </w:rPr>
            </w:pPr>
            <w:r>
              <w:t>rem</w:t>
            </w:r>
          </w:p>
        </w:tc>
        <w:tc>
          <w:tcPr>
            <w:tcW w:w="4405" w:type="pct"/>
            <w:shd w:val="clear" w:color="auto" w:fill="FFFFFF"/>
            <w:tcMar>
              <w:top w:w="150" w:type="dxa"/>
              <w:left w:w="150" w:type="dxa"/>
              <w:bottom w:w="150" w:type="dxa"/>
              <w:right w:w="150" w:type="dxa"/>
            </w:tcMar>
            <w:hideMark/>
          </w:tcPr>
          <w:p w:rsidR="003F5A4C" w:rsidRDefault="003F5A4C" w:rsidP="003F5A4C">
            <w:pPr>
              <w:rPr>
                <w:sz w:val="24"/>
                <w:szCs w:val="24"/>
              </w:rPr>
            </w:pPr>
            <w:r>
              <w:t>Relative to font-size of the root element</w:t>
            </w:r>
          </w:p>
        </w:tc>
      </w:tr>
      <w:tr w:rsidR="003F5A4C" w:rsidTr="003F5A4C">
        <w:tc>
          <w:tcPr>
            <w:tcW w:w="595" w:type="pct"/>
            <w:shd w:val="clear" w:color="auto" w:fill="F1F1F1"/>
            <w:tcMar>
              <w:top w:w="150" w:type="dxa"/>
              <w:left w:w="299" w:type="dxa"/>
              <w:bottom w:w="150" w:type="dxa"/>
              <w:right w:w="150" w:type="dxa"/>
            </w:tcMar>
            <w:hideMark/>
          </w:tcPr>
          <w:p w:rsidR="003F5A4C" w:rsidRDefault="003F5A4C" w:rsidP="003F5A4C">
            <w:pPr>
              <w:rPr>
                <w:sz w:val="24"/>
                <w:szCs w:val="24"/>
              </w:rPr>
            </w:pPr>
            <w:r>
              <w:t>vw</w:t>
            </w:r>
          </w:p>
        </w:tc>
        <w:tc>
          <w:tcPr>
            <w:tcW w:w="4405" w:type="pct"/>
            <w:shd w:val="clear" w:color="auto" w:fill="F1F1F1"/>
            <w:tcMar>
              <w:top w:w="150" w:type="dxa"/>
              <w:left w:w="150" w:type="dxa"/>
              <w:bottom w:w="150" w:type="dxa"/>
              <w:right w:w="150" w:type="dxa"/>
            </w:tcMar>
            <w:hideMark/>
          </w:tcPr>
          <w:p w:rsidR="003F5A4C" w:rsidRDefault="003F5A4C" w:rsidP="003F5A4C">
            <w:pPr>
              <w:rPr>
                <w:sz w:val="24"/>
                <w:szCs w:val="24"/>
              </w:rPr>
            </w:pPr>
            <w:r>
              <w:t>Relative to 1% of the width of the viewport*</w:t>
            </w:r>
          </w:p>
        </w:tc>
      </w:tr>
      <w:tr w:rsidR="003F5A4C" w:rsidTr="003F5A4C">
        <w:tc>
          <w:tcPr>
            <w:tcW w:w="595" w:type="pct"/>
            <w:shd w:val="clear" w:color="auto" w:fill="FFFFFF"/>
            <w:tcMar>
              <w:top w:w="150" w:type="dxa"/>
              <w:left w:w="299" w:type="dxa"/>
              <w:bottom w:w="150" w:type="dxa"/>
              <w:right w:w="150" w:type="dxa"/>
            </w:tcMar>
            <w:hideMark/>
          </w:tcPr>
          <w:p w:rsidR="003F5A4C" w:rsidRDefault="003F5A4C" w:rsidP="003F5A4C">
            <w:pPr>
              <w:rPr>
                <w:sz w:val="24"/>
                <w:szCs w:val="24"/>
              </w:rPr>
            </w:pPr>
            <w:r>
              <w:t>vh</w:t>
            </w:r>
          </w:p>
        </w:tc>
        <w:tc>
          <w:tcPr>
            <w:tcW w:w="4405" w:type="pct"/>
            <w:shd w:val="clear" w:color="auto" w:fill="FFFFFF"/>
            <w:tcMar>
              <w:top w:w="150" w:type="dxa"/>
              <w:left w:w="150" w:type="dxa"/>
              <w:bottom w:w="150" w:type="dxa"/>
              <w:right w:w="150" w:type="dxa"/>
            </w:tcMar>
            <w:hideMark/>
          </w:tcPr>
          <w:p w:rsidR="003F5A4C" w:rsidRDefault="003F5A4C" w:rsidP="003F5A4C">
            <w:pPr>
              <w:rPr>
                <w:sz w:val="24"/>
                <w:szCs w:val="24"/>
              </w:rPr>
            </w:pPr>
            <w:r>
              <w:t>Relative to 1% of the height of the viewport*</w:t>
            </w:r>
          </w:p>
        </w:tc>
      </w:tr>
      <w:tr w:rsidR="003F5A4C" w:rsidTr="003F5A4C">
        <w:tc>
          <w:tcPr>
            <w:tcW w:w="595" w:type="pct"/>
            <w:shd w:val="clear" w:color="auto" w:fill="F1F1F1"/>
            <w:tcMar>
              <w:top w:w="150" w:type="dxa"/>
              <w:left w:w="299" w:type="dxa"/>
              <w:bottom w:w="150" w:type="dxa"/>
              <w:right w:w="150" w:type="dxa"/>
            </w:tcMar>
            <w:hideMark/>
          </w:tcPr>
          <w:p w:rsidR="003F5A4C" w:rsidRDefault="003F5A4C" w:rsidP="003F5A4C">
            <w:pPr>
              <w:rPr>
                <w:sz w:val="24"/>
                <w:szCs w:val="24"/>
              </w:rPr>
            </w:pPr>
            <w:r>
              <w:t>vmin</w:t>
            </w:r>
          </w:p>
        </w:tc>
        <w:tc>
          <w:tcPr>
            <w:tcW w:w="4405" w:type="pct"/>
            <w:shd w:val="clear" w:color="auto" w:fill="F1F1F1"/>
            <w:tcMar>
              <w:top w:w="150" w:type="dxa"/>
              <w:left w:w="150" w:type="dxa"/>
              <w:bottom w:w="150" w:type="dxa"/>
              <w:right w:w="150" w:type="dxa"/>
            </w:tcMar>
            <w:hideMark/>
          </w:tcPr>
          <w:p w:rsidR="003F5A4C" w:rsidRDefault="003F5A4C" w:rsidP="003F5A4C">
            <w:pPr>
              <w:rPr>
                <w:sz w:val="24"/>
                <w:szCs w:val="24"/>
              </w:rPr>
            </w:pPr>
            <w:r>
              <w:t>Relative to 1% of viewport's* smaller dimension</w:t>
            </w:r>
          </w:p>
        </w:tc>
      </w:tr>
      <w:tr w:rsidR="003F5A4C" w:rsidTr="003F5A4C">
        <w:tc>
          <w:tcPr>
            <w:tcW w:w="595" w:type="pct"/>
            <w:shd w:val="clear" w:color="auto" w:fill="FFFFFF"/>
            <w:tcMar>
              <w:top w:w="150" w:type="dxa"/>
              <w:left w:w="299" w:type="dxa"/>
              <w:bottom w:w="150" w:type="dxa"/>
              <w:right w:w="150" w:type="dxa"/>
            </w:tcMar>
            <w:hideMark/>
          </w:tcPr>
          <w:p w:rsidR="003F5A4C" w:rsidRDefault="003F5A4C" w:rsidP="003F5A4C">
            <w:pPr>
              <w:rPr>
                <w:sz w:val="24"/>
                <w:szCs w:val="24"/>
              </w:rPr>
            </w:pPr>
            <w:r>
              <w:t>vmax</w:t>
            </w:r>
          </w:p>
        </w:tc>
        <w:tc>
          <w:tcPr>
            <w:tcW w:w="4405" w:type="pct"/>
            <w:shd w:val="clear" w:color="auto" w:fill="FFFFFF"/>
            <w:tcMar>
              <w:top w:w="150" w:type="dxa"/>
              <w:left w:w="150" w:type="dxa"/>
              <w:bottom w:w="150" w:type="dxa"/>
              <w:right w:w="150" w:type="dxa"/>
            </w:tcMar>
            <w:hideMark/>
          </w:tcPr>
          <w:p w:rsidR="003F5A4C" w:rsidRDefault="003F5A4C" w:rsidP="003F5A4C">
            <w:pPr>
              <w:rPr>
                <w:sz w:val="24"/>
                <w:szCs w:val="24"/>
              </w:rPr>
            </w:pPr>
            <w:r>
              <w:t>Relative to 1% of viewport's* larger dimension</w:t>
            </w:r>
          </w:p>
        </w:tc>
      </w:tr>
      <w:tr w:rsidR="003F5A4C" w:rsidTr="003F5A4C">
        <w:tc>
          <w:tcPr>
            <w:tcW w:w="595" w:type="pct"/>
            <w:shd w:val="clear" w:color="auto" w:fill="F1F1F1"/>
            <w:tcMar>
              <w:top w:w="150" w:type="dxa"/>
              <w:left w:w="299" w:type="dxa"/>
              <w:bottom w:w="150" w:type="dxa"/>
              <w:right w:w="150" w:type="dxa"/>
            </w:tcMar>
            <w:hideMark/>
          </w:tcPr>
          <w:p w:rsidR="003F5A4C" w:rsidRDefault="003F5A4C" w:rsidP="003F5A4C">
            <w:pPr>
              <w:rPr>
                <w:sz w:val="24"/>
                <w:szCs w:val="24"/>
              </w:rPr>
            </w:pPr>
            <w:r>
              <w:t>%</w:t>
            </w:r>
          </w:p>
        </w:tc>
        <w:tc>
          <w:tcPr>
            <w:tcW w:w="4405" w:type="pct"/>
            <w:shd w:val="clear" w:color="auto" w:fill="F1F1F1"/>
            <w:tcMar>
              <w:top w:w="150" w:type="dxa"/>
              <w:left w:w="150" w:type="dxa"/>
              <w:bottom w:w="150" w:type="dxa"/>
              <w:right w:w="150" w:type="dxa"/>
            </w:tcMar>
            <w:hideMark/>
          </w:tcPr>
          <w:p w:rsidR="003F5A4C" w:rsidRDefault="003F5A4C" w:rsidP="003F5A4C">
            <w:pPr>
              <w:rPr>
                <w:sz w:val="24"/>
                <w:szCs w:val="24"/>
              </w:rPr>
            </w:pPr>
            <w:r>
              <w:t> </w:t>
            </w:r>
          </w:p>
        </w:tc>
      </w:tr>
    </w:tbl>
    <w:p w:rsidR="003F5A4C" w:rsidRDefault="003F5A4C" w:rsidP="003F5A4C">
      <w:r>
        <w:rPr>
          <w:rStyle w:val="Strong"/>
          <w:sz w:val="28"/>
          <w:szCs w:val="28"/>
        </w:rPr>
        <w:t>Tip:</w:t>
      </w:r>
      <w:r>
        <w:t> The em and rem units are practical in creating perfectly scalable layout!</w:t>
      </w:r>
      <w:r>
        <w:br/>
        <w:t>* Viewport = the browser window size. If the viewport is 50cm wide, 1vw = 0.5cm.</w:t>
      </w:r>
    </w:p>
    <w:p w:rsidR="003F5A4C" w:rsidRPr="003F5A4C" w:rsidRDefault="003F5A4C" w:rsidP="003F5A4C">
      <w:pPr>
        <w:pStyle w:val="Heading2"/>
        <w:rPr>
          <w:rFonts w:ascii="Verdana" w:hAnsi="Verdana" w:cs="Times New Roman"/>
          <w:sz w:val="23"/>
          <w:szCs w:val="23"/>
        </w:rPr>
      </w:pPr>
      <w:bookmarkStart w:id="121" w:name="_Toc492230582"/>
      <w:r>
        <w:t>Absolute Lengths</w:t>
      </w:r>
      <w:bookmarkEnd w:id="121"/>
    </w:p>
    <w:p w:rsidR="003F5A4C" w:rsidRDefault="003F5A4C" w:rsidP="003F5A4C">
      <w:r>
        <w:t>The absolute length units are fixed and a length expressed in any of these will appear as exactly that size.</w:t>
      </w:r>
    </w:p>
    <w:p w:rsidR="003F5A4C" w:rsidRDefault="003F5A4C" w:rsidP="003F5A4C">
      <w:r>
        <w:t>Absolute length units are not recommended for use on screen, because screen sizes vary so much. However, they can be used if the output medium is known, such as for print layout.</w:t>
      </w:r>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1082"/>
        <w:gridCol w:w="8007"/>
      </w:tblGrid>
      <w:tr w:rsidR="003F5A4C" w:rsidTr="003F5A4C">
        <w:tc>
          <w:tcPr>
            <w:tcW w:w="595" w:type="pct"/>
            <w:shd w:val="clear" w:color="auto" w:fill="FFFFFF"/>
            <w:tcMar>
              <w:top w:w="150" w:type="dxa"/>
              <w:left w:w="299" w:type="dxa"/>
              <w:bottom w:w="150" w:type="dxa"/>
              <w:right w:w="150" w:type="dxa"/>
            </w:tcMar>
            <w:hideMark/>
          </w:tcPr>
          <w:p w:rsidR="003F5A4C" w:rsidRDefault="003F5A4C" w:rsidP="003F5A4C">
            <w:pPr>
              <w:rPr>
                <w:sz w:val="24"/>
                <w:szCs w:val="24"/>
              </w:rPr>
            </w:pPr>
            <w:r>
              <w:t>Unit</w:t>
            </w:r>
          </w:p>
        </w:tc>
        <w:tc>
          <w:tcPr>
            <w:tcW w:w="4405" w:type="pct"/>
            <w:shd w:val="clear" w:color="auto" w:fill="FFFFFF"/>
            <w:tcMar>
              <w:top w:w="150" w:type="dxa"/>
              <w:left w:w="150" w:type="dxa"/>
              <w:bottom w:w="150" w:type="dxa"/>
              <w:right w:w="150" w:type="dxa"/>
            </w:tcMar>
            <w:hideMark/>
          </w:tcPr>
          <w:p w:rsidR="003F5A4C" w:rsidRDefault="003F5A4C" w:rsidP="003F5A4C">
            <w:pPr>
              <w:rPr>
                <w:sz w:val="24"/>
                <w:szCs w:val="24"/>
              </w:rPr>
            </w:pPr>
            <w:r>
              <w:t>Description</w:t>
            </w:r>
          </w:p>
        </w:tc>
      </w:tr>
      <w:tr w:rsidR="003F5A4C" w:rsidTr="003F5A4C">
        <w:tc>
          <w:tcPr>
            <w:tcW w:w="595" w:type="pct"/>
            <w:shd w:val="clear" w:color="auto" w:fill="F1F1F1"/>
            <w:tcMar>
              <w:top w:w="150" w:type="dxa"/>
              <w:left w:w="299" w:type="dxa"/>
              <w:bottom w:w="150" w:type="dxa"/>
              <w:right w:w="150" w:type="dxa"/>
            </w:tcMar>
            <w:hideMark/>
          </w:tcPr>
          <w:p w:rsidR="003F5A4C" w:rsidRDefault="003F5A4C" w:rsidP="003F5A4C">
            <w:pPr>
              <w:rPr>
                <w:sz w:val="24"/>
                <w:szCs w:val="24"/>
              </w:rPr>
            </w:pPr>
            <w:r>
              <w:t>cm</w:t>
            </w:r>
          </w:p>
        </w:tc>
        <w:tc>
          <w:tcPr>
            <w:tcW w:w="4405" w:type="pct"/>
            <w:shd w:val="clear" w:color="auto" w:fill="F1F1F1"/>
            <w:tcMar>
              <w:top w:w="150" w:type="dxa"/>
              <w:left w:w="150" w:type="dxa"/>
              <w:bottom w:w="150" w:type="dxa"/>
              <w:right w:w="150" w:type="dxa"/>
            </w:tcMar>
            <w:hideMark/>
          </w:tcPr>
          <w:p w:rsidR="003F5A4C" w:rsidRDefault="003F5A4C" w:rsidP="003F5A4C">
            <w:pPr>
              <w:rPr>
                <w:sz w:val="24"/>
                <w:szCs w:val="24"/>
              </w:rPr>
            </w:pPr>
            <w:r>
              <w:t>centimeters</w:t>
            </w:r>
          </w:p>
        </w:tc>
      </w:tr>
      <w:tr w:rsidR="003F5A4C" w:rsidTr="003F5A4C">
        <w:tc>
          <w:tcPr>
            <w:tcW w:w="595" w:type="pct"/>
            <w:shd w:val="clear" w:color="auto" w:fill="FFFFFF"/>
            <w:tcMar>
              <w:top w:w="150" w:type="dxa"/>
              <w:left w:w="299" w:type="dxa"/>
              <w:bottom w:w="150" w:type="dxa"/>
              <w:right w:w="150" w:type="dxa"/>
            </w:tcMar>
            <w:hideMark/>
          </w:tcPr>
          <w:p w:rsidR="003F5A4C" w:rsidRDefault="003F5A4C" w:rsidP="003F5A4C">
            <w:pPr>
              <w:rPr>
                <w:sz w:val="24"/>
                <w:szCs w:val="24"/>
              </w:rPr>
            </w:pPr>
            <w:r>
              <w:t>mm</w:t>
            </w:r>
          </w:p>
        </w:tc>
        <w:tc>
          <w:tcPr>
            <w:tcW w:w="4405" w:type="pct"/>
            <w:shd w:val="clear" w:color="auto" w:fill="FFFFFF"/>
            <w:tcMar>
              <w:top w:w="150" w:type="dxa"/>
              <w:left w:w="150" w:type="dxa"/>
              <w:bottom w:w="150" w:type="dxa"/>
              <w:right w:w="150" w:type="dxa"/>
            </w:tcMar>
            <w:hideMark/>
          </w:tcPr>
          <w:p w:rsidR="003F5A4C" w:rsidRDefault="003F5A4C" w:rsidP="003F5A4C">
            <w:pPr>
              <w:rPr>
                <w:sz w:val="24"/>
                <w:szCs w:val="24"/>
              </w:rPr>
            </w:pPr>
            <w:r>
              <w:t>millimeters</w:t>
            </w:r>
          </w:p>
        </w:tc>
      </w:tr>
      <w:tr w:rsidR="003F5A4C" w:rsidTr="003F5A4C">
        <w:tc>
          <w:tcPr>
            <w:tcW w:w="595" w:type="pct"/>
            <w:shd w:val="clear" w:color="auto" w:fill="F1F1F1"/>
            <w:tcMar>
              <w:top w:w="150" w:type="dxa"/>
              <w:left w:w="299" w:type="dxa"/>
              <w:bottom w:w="150" w:type="dxa"/>
              <w:right w:w="150" w:type="dxa"/>
            </w:tcMar>
            <w:hideMark/>
          </w:tcPr>
          <w:p w:rsidR="003F5A4C" w:rsidRDefault="003F5A4C" w:rsidP="003F5A4C">
            <w:pPr>
              <w:rPr>
                <w:sz w:val="24"/>
                <w:szCs w:val="24"/>
              </w:rPr>
            </w:pPr>
            <w:r>
              <w:t>in</w:t>
            </w:r>
          </w:p>
        </w:tc>
        <w:tc>
          <w:tcPr>
            <w:tcW w:w="4405" w:type="pct"/>
            <w:shd w:val="clear" w:color="auto" w:fill="F1F1F1"/>
            <w:tcMar>
              <w:top w:w="150" w:type="dxa"/>
              <w:left w:w="150" w:type="dxa"/>
              <w:bottom w:w="150" w:type="dxa"/>
              <w:right w:w="150" w:type="dxa"/>
            </w:tcMar>
            <w:hideMark/>
          </w:tcPr>
          <w:p w:rsidR="003F5A4C" w:rsidRDefault="003F5A4C" w:rsidP="003F5A4C">
            <w:pPr>
              <w:rPr>
                <w:sz w:val="24"/>
                <w:szCs w:val="24"/>
              </w:rPr>
            </w:pPr>
            <w:r>
              <w:t>inches (1in = 96px = 2.54cm)</w:t>
            </w:r>
          </w:p>
        </w:tc>
      </w:tr>
      <w:tr w:rsidR="003F5A4C" w:rsidTr="003F5A4C">
        <w:tc>
          <w:tcPr>
            <w:tcW w:w="595" w:type="pct"/>
            <w:shd w:val="clear" w:color="auto" w:fill="FFFFFF"/>
            <w:tcMar>
              <w:top w:w="150" w:type="dxa"/>
              <w:left w:w="299" w:type="dxa"/>
              <w:bottom w:w="150" w:type="dxa"/>
              <w:right w:w="150" w:type="dxa"/>
            </w:tcMar>
            <w:hideMark/>
          </w:tcPr>
          <w:p w:rsidR="003F5A4C" w:rsidRDefault="003F5A4C" w:rsidP="003F5A4C">
            <w:pPr>
              <w:rPr>
                <w:sz w:val="24"/>
                <w:szCs w:val="24"/>
              </w:rPr>
            </w:pPr>
            <w:r>
              <w:t>px *</w:t>
            </w:r>
          </w:p>
        </w:tc>
        <w:tc>
          <w:tcPr>
            <w:tcW w:w="4405" w:type="pct"/>
            <w:shd w:val="clear" w:color="auto" w:fill="FFFFFF"/>
            <w:tcMar>
              <w:top w:w="150" w:type="dxa"/>
              <w:left w:w="150" w:type="dxa"/>
              <w:bottom w:w="150" w:type="dxa"/>
              <w:right w:w="150" w:type="dxa"/>
            </w:tcMar>
            <w:hideMark/>
          </w:tcPr>
          <w:p w:rsidR="003F5A4C" w:rsidRDefault="003F5A4C" w:rsidP="003F5A4C">
            <w:pPr>
              <w:rPr>
                <w:sz w:val="24"/>
                <w:szCs w:val="24"/>
              </w:rPr>
            </w:pPr>
            <w:r>
              <w:t>pixels (1px = 1/96th of 1in)</w:t>
            </w:r>
          </w:p>
        </w:tc>
      </w:tr>
      <w:tr w:rsidR="003F5A4C" w:rsidTr="003F5A4C">
        <w:tc>
          <w:tcPr>
            <w:tcW w:w="595" w:type="pct"/>
            <w:shd w:val="clear" w:color="auto" w:fill="F1F1F1"/>
            <w:tcMar>
              <w:top w:w="150" w:type="dxa"/>
              <w:left w:w="299" w:type="dxa"/>
              <w:bottom w:w="150" w:type="dxa"/>
              <w:right w:w="150" w:type="dxa"/>
            </w:tcMar>
            <w:hideMark/>
          </w:tcPr>
          <w:p w:rsidR="003F5A4C" w:rsidRDefault="003F5A4C" w:rsidP="003F5A4C">
            <w:pPr>
              <w:rPr>
                <w:sz w:val="24"/>
                <w:szCs w:val="24"/>
              </w:rPr>
            </w:pPr>
            <w:r>
              <w:t>pt</w:t>
            </w:r>
          </w:p>
        </w:tc>
        <w:tc>
          <w:tcPr>
            <w:tcW w:w="4405" w:type="pct"/>
            <w:shd w:val="clear" w:color="auto" w:fill="F1F1F1"/>
            <w:tcMar>
              <w:top w:w="150" w:type="dxa"/>
              <w:left w:w="150" w:type="dxa"/>
              <w:bottom w:w="150" w:type="dxa"/>
              <w:right w:w="150" w:type="dxa"/>
            </w:tcMar>
            <w:hideMark/>
          </w:tcPr>
          <w:p w:rsidR="003F5A4C" w:rsidRDefault="003F5A4C" w:rsidP="003F5A4C">
            <w:pPr>
              <w:rPr>
                <w:sz w:val="24"/>
                <w:szCs w:val="24"/>
              </w:rPr>
            </w:pPr>
            <w:r>
              <w:t>points (1pt = 1/72 of 1in)</w:t>
            </w:r>
          </w:p>
        </w:tc>
      </w:tr>
      <w:tr w:rsidR="003F5A4C" w:rsidTr="003F5A4C">
        <w:tc>
          <w:tcPr>
            <w:tcW w:w="595" w:type="pct"/>
            <w:shd w:val="clear" w:color="auto" w:fill="FFFFFF"/>
            <w:tcMar>
              <w:top w:w="150" w:type="dxa"/>
              <w:left w:w="299" w:type="dxa"/>
              <w:bottom w:w="150" w:type="dxa"/>
              <w:right w:w="150" w:type="dxa"/>
            </w:tcMar>
            <w:hideMark/>
          </w:tcPr>
          <w:p w:rsidR="003F5A4C" w:rsidRDefault="003F5A4C" w:rsidP="003F5A4C">
            <w:pPr>
              <w:rPr>
                <w:sz w:val="24"/>
                <w:szCs w:val="24"/>
              </w:rPr>
            </w:pPr>
            <w:r>
              <w:t>pc</w:t>
            </w:r>
          </w:p>
        </w:tc>
        <w:tc>
          <w:tcPr>
            <w:tcW w:w="4405" w:type="pct"/>
            <w:shd w:val="clear" w:color="auto" w:fill="FFFFFF"/>
            <w:tcMar>
              <w:top w:w="150" w:type="dxa"/>
              <w:left w:w="150" w:type="dxa"/>
              <w:bottom w:w="150" w:type="dxa"/>
              <w:right w:w="150" w:type="dxa"/>
            </w:tcMar>
            <w:hideMark/>
          </w:tcPr>
          <w:p w:rsidR="003F5A4C" w:rsidRDefault="003F5A4C" w:rsidP="003F5A4C">
            <w:pPr>
              <w:rPr>
                <w:sz w:val="24"/>
                <w:szCs w:val="24"/>
              </w:rPr>
            </w:pPr>
            <w:r>
              <w:t>picas (1pc = 12 pt)</w:t>
            </w:r>
          </w:p>
        </w:tc>
      </w:tr>
    </w:tbl>
    <w:p w:rsidR="00266E58" w:rsidRDefault="003F5A4C" w:rsidP="00266E58">
      <w:r>
        <w:t>* Pixels (px) are relative to the viewing device. For low-dpi devices, 1px is one device pixel (dot) of the display. For printers and high resolution screens 1px implies multiple device pixels.</w:t>
      </w:r>
    </w:p>
    <w:p w:rsidR="00266E58" w:rsidRDefault="00266E58" w:rsidP="00266E58">
      <w:pPr>
        <w:pStyle w:val="Heading1"/>
      </w:pPr>
      <w:bookmarkStart w:id="122" w:name="_Toc492230583"/>
      <w:r>
        <w:t>Default CSS Values for HTML Elements</w:t>
      </w:r>
      <w:bookmarkEnd w:id="122"/>
    </w:p>
    <w:p w:rsidR="00266E58" w:rsidRDefault="00266E58" w:rsidP="00266E58">
      <w:r>
        <w:t>The table below shows the default CSS browser values for all HTML elements.</w:t>
      </w:r>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2529"/>
        <w:gridCol w:w="6560"/>
      </w:tblGrid>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Element</w:t>
            </w:r>
          </w:p>
        </w:tc>
        <w:tc>
          <w:tcPr>
            <w:tcW w:w="3609" w:type="pct"/>
            <w:shd w:val="clear" w:color="auto" w:fill="FFFFFF"/>
            <w:tcMar>
              <w:top w:w="150" w:type="dxa"/>
              <w:left w:w="150" w:type="dxa"/>
              <w:bottom w:w="150" w:type="dxa"/>
              <w:right w:w="150" w:type="dxa"/>
            </w:tcMar>
            <w:hideMark/>
          </w:tcPr>
          <w:p w:rsidR="00111C4C" w:rsidRDefault="00111C4C" w:rsidP="00266E58">
            <w:pPr>
              <w:rPr>
                <w:sz w:val="24"/>
                <w:szCs w:val="24"/>
              </w:rPr>
            </w:pPr>
            <w:r>
              <w:t>Default CSS Value</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a:link</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color: (internal value);</w:t>
            </w:r>
            <w:r>
              <w:rPr>
                <w:rFonts w:ascii="Consolas" w:hAnsi="Consolas"/>
              </w:rPr>
              <w:br/>
              <w:t>text-decoration: underline;</w:t>
            </w:r>
            <w:r>
              <w:rPr>
                <w:rFonts w:ascii="Consolas" w:hAnsi="Consolas"/>
              </w:rPr>
              <w:br/>
              <w:t>cursor: auto;</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a:visited</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color: (internal value);</w:t>
            </w:r>
            <w:r>
              <w:rPr>
                <w:rFonts w:ascii="Consolas" w:hAnsi="Consolas"/>
              </w:rPr>
              <w:br/>
              <w:t>text-decoration: underline;</w:t>
            </w:r>
            <w:r>
              <w:rPr>
                <w:rFonts w:ascii="Consolas" w:hAnsi="Consolas"/>
              </w:rPr>
              <w:br/>
              <w:t>cursor: auto;</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a:link:active</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color: (internal value);</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a:visited:active</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color: (internal value);</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abbr</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None.</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address</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r>
              <w:rPr>
                <w:rFonts w:ascii="Consolas" w:hAnsi="Consolas"/>
              </w:rPr>
              <w:br/>
              <w:t>font-style: italic;</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area</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none;</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article</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aside</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audio</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None.</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b</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font-weight: bold;</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base</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None.</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bdi</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None.</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bdo</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unicode-bidi: bidi-override;</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blockquote</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r>
              <w:rPr>
                <w:rFonts w:ascii="Consolas" w:hAnsi="Consolas"/>
              </w:rPr>
              <w:br/>
              <w:t>margin-top: 1em;</w:t>
            </w:r>
            <w:r>
              <w:rPr>
                <w:rFonts w:ascii="Consolas" w:hAnsi="Consolas"/>
              </w:rPr>
              <w:br/>
              <w:t>margin-bottom: 1em;</w:t>
            </w:r>
            <w:r>
              <w:rPr>
                <w:rFonts w:ascii="Consolas" w:hAnsi="Consolas"/>
              </w:rPr>
              <w:br/>
              <w:t>margin-left: 40px;</w:t>
            </w:r>
            <w:r>
              <w:rPr>
                <w:rFonts w:ascii="Consolas" w:hAnsi="Consolas"/>
              </w:rPr>
              <w:br/>
              <w:t>margin-right: 40px;</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body</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r>
              <w:rPr>
                <w:rFonts w:ascii="Consolas" w:hAnsi="Consolas"/>
              </w:rPr>
              <w:br/>
              <w:t>margin: 8px;</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body:focus</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outline: none;</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br</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None.</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button</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None</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canvas</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None.</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caption</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table-caption;</w:t>
            </w:r>
            <w:r>
              <w:rPr>
                <w:rFonts w:ascii="Consolas" w:hAnsi="Consolas"/>
              </w:rPr>
              <w:br/>
              <w:t>text-align: center;</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cite</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font-style: italic;</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code</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font-family: monospace;</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col</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table-column;</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colgroup</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table-column-group</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datalist</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none;</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dd</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r>
              <w:rPr>
                <w:rFonts w:ascii="Consolas" w:hAnsi="Consolas"/>
              </w:rPr>
              <w:br/>
              <w:t>margin-left: 40px;</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del</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text-decoration: line-through;</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details</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dfn</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font-style: italic;</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dialog</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None.</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div</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dl</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r>
              <w:rPr>
                <w:rFonts w:ascii="Consolas" w:hAnsi="Consolas"/>
              </w:rPr>
              <w:br/>
              <w:t>margin-top: 1em;</w:t>
            </w:r>
            <w:r>
              <w:rPr>
                <w:rFonts w:ascii="Consolas" w:hAnsi="Consolas"/>
              </w:rPr>
              <w:br/>
              <w:t>margin-bottom: 1em;</w:t>
            </w:r>
            <w:r>
              <w:rPr>
                <w:rFonts w:ascii="Consolas" w:hAnsi="Consolas"/>
              </w:rPr>
              <w:br/>
              <w:t>margin-left: 0;</w:t>
            </w:r>
            <w:r>
              <w:rPr>
                <w:rFonts w:ascii="Consolas" w:hAnsi="Consolas"/>
              </w:rPr>
              <w:br/>
              <w:t>margin-right: 0;</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dt</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em</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font-style: italic;</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embed:focus</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outline: none;</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fieldset</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r>
              <w:rPr>
                <w:rFonts w:ascii="Consolas" w:hAnsi="Consolas"/>
              </w:rPr>
              <w:br/>
              <w:t>margin-left: 2px;</w:t>
            </w:r>
            <w:r>
              <w:rPr>
                <w:rFonts w:ascii="Consolas" w:hAnsi="Consolas"/>
              </w:rPr>
              <w:br/>
              <w:t>margin-right: 2px;</w:t>
            </w:r>
            <w:r>
              <w:rPr>
                <w:rFonts w:ascii="Consolas" w:hAnsi="Consolas"/>
              </w:rPr>
              <w:br/>
              <w:t>padding-top: 0.35em;</w:t>
            </w:r>
            <w:r>
              <w:rPr>
                <w:rFonts w:ascii="Consolas" w:hAnsi="Consolas"/>
              </w:rPr>
              <w:br/>
              <w:t>padding-bottom: 0.625em;</w:t>
            </w:r>
            <w:r>
              <w:rPr>
                <w:rFonts w:ascii="Consolas" w:hAnsi="Consolas"/>
              </w:rPr>
              <w:br/>
              <w:t>padding-left: 0.75em;</w:t>
            </w:r>
            <w:r>
              <w:rPr>
                <w:rFonts w:ascii="Consolas" w:hAnsi="Consolas"/>
              </w:rPr>
              <w:br/>
              <w:t>padding-right: 0.75em;</w:t>
            </w:r>
            <w:r>
              <w:rPr>
                <w:rFonts w:ascii="Consolas" w:hAnsi="Consolas"/>
              </w:rPr>
              <w:br/>
              <w:t>border: 2px groove (internal value);</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figcaption</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figure</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r>
              <w:rPr>
                <w:rFonts w:ascii="Consolas" w:hAnsi="Consolas"/>
              </w:rPr>
              <w:br/>
              <w:t>margin-top: 1em;</w:t>
            </w:r>
            <w:r>
              <w:rPr>
                <w:rFonts w:ascii="Consolas" w:hAnsi="Consolas"/>
              </w:rPr>
              <w:br/>
              <w:t>margin-bottom: 1em;</w:t>
            </w:r>
            <w:r>
              <w:rPr>
                <w:rFonts w:ascii="Consolas" w:hAnsi="Consolas"/>
              </w:rPr>
              <w:br/>
              <w:t>margin-left: 40px;</w:t>
            </w:r>
            <w:r>
              <w:rPr>
                <w:rFonts w:ascii="Consolas" w:hAnsi="Consolas"/>
              </w:rPr>
              <w:br/>
              <w:t>margin-right: 40px;</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footer</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form</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r>
              <w:rPr>
                <w:rFonts w:ascii="Consolas" w:hAnsi="Consolas"/>
              </w:rPr>
              <w:br/>
              <w:t>margin-top: 0em;</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h1</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r>
              <w:rPr>
                <w:rFonts w:ascii="Consolas" w:hAnsi="Consolas"/>
              </w:rPr>
              <w:br/>
              <w:t>font-size: 2em;</w:t>
            </w:r>
            <w:r>
              <w:rPr>
                <w:rFonts w:ascii="Consolas" w:hAnsi="Consolas"/>
              </w:rPr>
              <w:br/>
              <w:t>margin-top: 0.67em;</w:t>
            </w:r>
            <w:r>
              <w:rPr>
                <w:rFonts w:ascii="Consolas" w:hAnsi="Consolas"/>
              </w:rPr>
              <w:br/>
              <w:t>margin-bottom: 0.67em;</w:t>
            </w:r>
            <w:r>
              <w:rPr>
                <w:rFonts w:ascii="Consolas" w:hAnsi="Consolas"/>
              </w:rPr>
              <w:br/>
              <w:t>margin-left: 0;</w:t>
            </w:r>
            <w:r>
              <w:rPr>
                <w:rFonts w:ascii="Consolas" w:hAnsi="Consolas"/>
              </w:rPr>
              <w:br/>
              <w:t>margin-right: 0;</w:t>
            </w:r>
            <w:r>
              <w:rPr>
                <w:rFonts w:ascii="Consolas" w:hAnsi="Consolas"/>
              </w:rPr>
              <w:br/>
              <w:t>font-weight: bold;</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h2</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r>
              <w:rPr>
                <w:rFonts w:ascii="Consolas" w:hAnsi="Consolas"/>
              </w:rPr>
              <w:br/>
              <w:t>font-size: 1.5em;</w:t>
            </w:r>
            <w:r>
              <w:rPr>
                <w:rFonts w:ascii="Consolas" w:hAnsi="Consolas"/>
              </w:rPr>
              <w:br/>
              <w:t>margin-top: 0.83em;</w:t>
            </w:r>
            <w:r>
              <w:rPr>
                <w:rFonts w:ascii="Consolas" w:hAnsi="Consolas"/>
              </w:rPr>
              <w:br/>
              <w:t>margin-bottom: 0.83em;</w:t>
            </w:r>
            <w:r>
              <w:rPr>
                <w:rFonts w:ascii="Consolas" w:hAnsi="Consolas"/>
              </w:rPr>
              <w:br/>
              <w:t>margin-left: 0;</w:t>
            </w:r>
            <w:r>
              <w:rPr>
                <w:rFonts w:ascii="Consolas" w:hAnsi="Consolas"/>
              </w:rPr>
              <w:br/>
              <w:t>margin-right: 0;</w:t>
            </w:r>
            <w:r>
              <w:rPr>
                <w:rFonts w:ascii="Consolas" w:hAnsi="Consolas"/>
              </w:rPr>
              <w:br/>
              <w:t>font-weight: bold;</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h3</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r>
              <w:rPr>
                <w:rFonts w:ascii="Consolas" w:hAnsi="Consolas"/>
              </w:rPr>
              <w:br/>
              <w:t>font-size: 1.17em;</w:t>
            </w:r>
            <w:r>
              <w:rPr>
                <w:rFonts w:ascii="Consolas" w:hAnsi="Consolas"/>
              </w:rPr>
              <w:br/>
              <w:t>margin-top: 1em;</w:t>
            </w:r>
            <w:r>
              <w:rPr>
                <w:rFonts w:ascii="Consolas" w:hAnsi="Consolas"/>
              </w:rPr>
              <w:br/>
              <w:t>margin-bottom: 1em;</w:t>
            </w:r>
            <w:r>
              <w:rPr>
                <w:rFonts w:ascii="Consolas" w:hAnsi="Consolas"/>
              </w:rPr>
              <w:br/>
              <w:t>margin-left: 0;</w:t>
            </w:r>
            <w:r>
              <w:rPr>
                <w:rFonts w:ascii="Consolas" w:hAnsi="Consolas"/>
              </w:rPr>
              <w:br/>
              <w:t>margin-right: 0;</w:t>
            </w:r>
            <w:r>
              <w:rPr>
                <w:rFonts w:ascii="Consolas" w:hAnsi="Consolas"/>
              </w:rPr>
              <w:br/>
              <w:t>font-weight: bold;</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h4</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r>
              <w:rPr>
                <w:rFonts w:ascii="Consolas" w:hAnsi="Consolas"/>
              </w:rPr>
              <w:br/>
              <w:t>margin-top: 1.33em;</w:t>
            </w:r>
            <w:r>
              <w:rPr>
                <w:rFonts w:ascii="Consolas" w:hAnsi="Consolas"/>
              </w:rPr>
              <w:br/>
              <w:t>margin-bottom: 1.33em;</w:t>
            </w:r>
            <w:r>
              <w:rPr>
                <w:rFonts w:ascii="Consolas" w:hAnsi="Consolas"/>
              </w:rPr>
              <w:br/>
              <w:t>margin-left: 0;</w:t>
            </w:r>
            <w:r>
              <w:rPr>
                <w:rFonts w:ascii="Consolas" w:hAnsi="Consolas"/>
              </w:rPr>
              <w:br/>
              <w:t>margin-right: 0;</w:t>
            </w:r>
            <w:r>
              <w:rPr>
                <w:rFonts w:ascii="Consolas" w:hAnsi="Consolas"/>
              </w:rPr>
              <w:br/>
              <w:t>font-weight: bold;</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h5</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r>
              <w:rPr>
                <w:rFonts w:ascii="Consolas" w:hAnsi="Consolas"/>
              </w:rPr>
              <w:br/>
              <w:t>font-size: .83em;</w:t>
            </w:r>
            <w:r>
              <w:rPr>
                <w:rFonts w:ascii="Consolas" w:hAnsi="Consolas"/>
              </w:rPr>
              <w:br/>
              <w:t>margin-top: 1.67em;</w:t>
            </w:r>
            <w:r>
              <w:rPr>
                <w:rFonts w:ascii="Consolas" w:hAnsi="Consolas"/>
              </w:rPr>
              <w:br/>
              <w:t>margin-bottom: 1.67em;</w:t>
            </w:r>
            <w:r>
              <w:rPr>
                <w:rFonts w:ascii="Consolas" w:hAnsi="Consolas"/>
              </w:rPr>
              <w:br/>
              <w:t>margin-left: 0;</w:t>
            </w:r>
            <w:r>
              <w:rPr>
                <w:rFonts w:ascii="Consolas" w:hAnsi="Consolas"/>
              </w:rPr>
              <w:br/>
              <w:t>margin-right: 0;</w:t>
            </w:r>
            <w:r>
              <w:rPr>
                <w:rFonts w:ascii="Consolas" w:hAnsi="Consolas"/>
              </w:rPr>
              <w:br/>
              <w:t>font-weight: bold;</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h6</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r>
              <w:rPr>
                <w:rFonts w:ascii="Consolas" w:hAnsi="Consolas"/>
              </w:rPr>
              <w:br/>
              <w:t>font-size: .67em;</w:t>
            </w:r>
            <w:r>
              <w:rPr>
                <w:rFonts w:ascii="Consolas" w:hAnsi="Consolas"/>
              </w:rPr>
              <w:br/>
              <w:t>margin-top: 2.33em;</w:t>
            </w:r>
            <w:r>
              <w:rPr>
                <w:rFonts w:ascii="Consolas" w:hAnsi="Consolas"/>
              </w:rPr>
              <w:br/>
              <w:t>margin-bottom: 2.33em;</w:t>
            </w:r>
            <w:r>
              <w:rPr>
                <w:rFonts w:ascii="Consolas" w:hAnsi="Consolas"/>
              </w:rPr>
              <w:br/>
              <w:t>margin-left: 0;</w:t>
            </w:r>
            <w:r>
              <w:rPr>
                <w:rFonts w:ascii="Consolas" w:hAnsi="Consolas"/>
              </w:rPr>
              <w:br/>
              <w:t>margin-right: 0;</w:t>
            </w:r>
            <w:r>
              <w:rPr>
                <w:rFonts w:ascii="Consolas" w:hAnsi="Consolas"/>
              </w:rPr>
              <w:br/>
              <w:t>font-weight: bold;</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head</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none;</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header</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hr</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r>
              <w:rPr>
                <w:rFonts w:ascii="Consolas" w:hAnsi="Consolas"/>
              </w:rPr>
              <w:br/>
              <w:t>margin-top: 0.5em;</w:t>
            </w:r>
            <w:r>
              <w:rPr>
                <w:rFonts w:ascii="Consolas" w:hAnsi="Consolas"/>
              </w:rPr>
              <w:br/>
              <w:t>margin-bottom: 0.5em;</w:t>
            </w:r>
            <w:r>
              <w:rPr>
                <w:rFonts w:ascii="Consolas" w:hAnsi="Consolas"/>
              </w:rPr>
              <w:br/>
              <w:t>margin-left: auto;</w:t>
            </w:r>
            <w:r>
              <w:rPr>
                <w:rFonts w:ascii="Consolas" w:hAnsi="Consolas"/>
              </w:rPr>
              <w:br/>
              <w:t>margin-right: auto;</w:t>
            </w:r>
            <w:r>
              <w:rPr>
                <w:rFonts w:ascii="Consolas" w:hAnsi="Consolas"/>
              </w:rPr>
              <w:br/>
              <w:t>border-style: inset;</w:t>
            </w:r>
            <w:r>
              <w:rPr>
                <w:rFonts w:ascii="Consolas" w:hAnsi="Consolas"/>
              </w:rPr>
              <w:br/>
              <w:t>border-width: 1px;</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html</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html:focus</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outline: none;</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i</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font-style: italic;</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iframe:focus</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outline: none;</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iframe[seamless]</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img</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inline-block;</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input</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None.</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ins</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text-decoration: underline;</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kbd</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font-family: monospace;</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keygen</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None.</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label</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cursor: default;</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legend</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r>
              <w:rPr>
                <w:rFonts w:ascii="Consolas" w:hAnsi="Consolas"/>
              </w:rPr>
              <w:br/>
              <w:t>padding-left: 2px;</w:t>
            </w:r>
            <w:r>
              <w:rPr>
                <w:rFonts w:ascii="Consolas" w:hAnsi="Consolas"/>
              </w:rPr>
              <w:br/>
              <w:t>padding-right: 2px;</w:t>
            </w:r>
            <w:r>
              <w:rPr>
                <w:rFonts w:ascii="Consolas" w:hAnsi="Consolas"/>
              </w:rPr>
              <w:br/>
              <w:t>border: none;</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li</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list-item;</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link</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none;</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main</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None.</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map</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inline;</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mark</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background-color: yellow;</w:t>
            </w:r>
            <w:r>
              <w:rPr>
                <w:rFonts w:ascii="Consolas" w:hAnsi="Consolas"/>
              </w:rPr>
              <w:br/>
              <w:t>color: black;</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menu</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r>
              <w:rPr>
                <w:rFonts w:ascii="Consolas" w:hAnsi="Consolas"/>
              </w:rPr>
              <w:br/>
              <w:t>list-style-type: disc;</w:t>
            </w:r>
            <w:r>
              <w:rPr>
                <w:rFonts w:ascii="Consolas" w:hAnsi="Consolas"/>
              </w:rPr>
              <w:br/>
              <w:t>margin-top: 1em;</w:t>
            </w:r>
            <w:r>
              <w:rPr>
                <w:rFonts w:ascii="Consolas" w:hAnsi="Consolas"/>
              </w:rPr>
              <w:br/>
              <w:t>margin-bottom: 1em;</w:t>
            </w:r>
            <w:r>
              <w:rPr>
                <w:rFonts w:ascii="Consolas" w:hAnsi="Consolas"/>
              </w:rPr>
              <w:br/>
              <w:t>margin-left: 0;</w:t>
            </w:r>
            <w:r>
              <w:rPr>
                <w:rFonts w:ascii="Consolas" w:hAnsi="Consolas"/>
              </w:rPr>
              <w:br/>
              <w:t>margin-right: 0;</w:t>
            </w:r>
            <w:r>
              <w:rPr>
                <w:rFonts w:ascii="Consolas" w:hAnsi="Consolas"/>
              </w:rPr>
              <w:br/>
              <w:t>padding-left: 40px;</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menuitem</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None.</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meta</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None.</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meter</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None.</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nav</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noscript</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None.</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object:focus</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outline: none;</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ol</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r>
              <w:rPr>
                <w:rFonts w:ascii="Consolas" w:hAnsi="Consolas"/>
              </w:rPr>
              <w:br/>
              <w:t>list-style-type: decimal;</w:t>
            </w:r>
            <w:r>
              <w:rPr>
                <w:rFonts w:ascii="Consolas" w:hAnsi="Consolas"/>
              </w:rPr>
              <w:br/>
              <w:t>margin-top: 1em;</w:t>
            </w:r>
            <w:r>
              <w:rPr>
                <w:rFonts w:ascii="Consolas" w:hAnsi="Consolas"/>
              </w:rPr>
              <w:br/>
              <w:t>margin-bottom: 1em;</w:t>
            </w:r>
            <w:r>
              <w:rPr>
                <w:rFonts w:ascii="Consolas" w:hAnsi="Consolas"/>
              </w:rPr>
              <w:br/>
              <w:t>margin-left: 0;</w:t>
            </w:r>
            <w:r>
              <w:rPr>
                <w:rFonts w:ascii="Consolas" w:hAnsi="Consolas"/>
              </w:rPr>
              <w:br/>
              <w:t>margin-right: 0;</w:t>
            </w:r>
            <w:r>
              <w:rPr>
                <w:rFonts w:ascii="Consolas" w:hAnsi="Consolas"/>
              </w:rPr>
              <w:br/>
              <w:t>padding-left: 40px;</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optgroup</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None.</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option</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None.</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output</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inline;</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p</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r>
              <w:rPr>
                <w:rFonts w:ascii="Consolas" w:hAnsi="Consolas"/>
              </w:rPr>
              <w:br/>
              <w:t>margin-top: 1em;</w:t>
            </w:r>
            <w:r>
              <w:rPr>
                <w:rFonts w:ascii="Consolas" w:hAnsi="Consolas"/>
              </w:rPr>
              <w:br/>
              <w:t>margin-bottom: 1em;</w:t>
            </w:r>
            <w:r>
              <w:rPr>
                <w:rFonts w:ascii="Consolas" w:hAnsi="Consolas"/>
              </w:rPr>
              <w:br/>
              <w:t>margin-left: 0;</w:t>
            </w:r>
            <w:r>
              <w:rPr>
                <w:rFonts w:ascii="Consolas" w:hAnsi="Consolas"/>
              </w:rPr>
              <w:br/>
              <w:t>margin-right: 0;</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param</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none;</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pre</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r>
              <w:rPr>
                <w:rFonts w:ascii="Consolas" w:hAnsi="Consolas"/>
              </w:rPr>
              <w:br/>
              <w:t>font-family: monospace;</w:t>
            </w:r>
            <w:r>
              <w:rPr>
                <w:rFonts w:ascii="Consolas" w:hAnsi="Consolas"/>
              </w:rPr>
              <w:br/>
              <w:t>white-space: pre;</w:t>
            </w:r>
            <w:r>
              <w:rPr>
                <w:rFonts w:ascii="Consolas" w:hAnsi="Consolas"/>
              </w:rPr>
              <w:br/>
              <w:t>margin: 1em 0;</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progress</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None.</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q</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inline;</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q::before</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content: open-quote;</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q::after</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content: close-quote;</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rp</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None.</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rt</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line-height: normal;</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ruby</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None.</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s</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text-decoration: line-through;</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samp</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font-family: monospace;</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script</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none;</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section</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select</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None.</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small</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font-size: smaller;</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source</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None.</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span</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None.</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strong</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font-weight: bold;</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style</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none;</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sub</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vertical-align: sub;</w:t>
            </w:r>
            <w:r>
              <w:rPr>
                <w:rFonts w:ascii="Consolas" w:hAnsi="Consolas"/>
              </w:rPr>
              <w:br/>
              <w:t>font-size: smaller;</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summary</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sup</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vertical-align: super;</w:t>
            </w:r>
            <w:r>
              <w:rPr>
                <w:rFonts w:ascii="Consolas" w:hAnsi="Consolas"/>
              </w:rPr>
              <w:br/>
              <w:t>font-size: smaller;</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table</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table;</w:t>
            </w:r>
            <w:r>
              <w:rPr>
                <w:rFonts w:ascii="Consolas" w:hAnsi="Consolas"/>
              </w:rPr>
              <w:br/>
              <w:t>border-collapse: separate;</w:t>
            </w:r>
            <w:r>
              <w:rPr>
                <w:rFonts w:ascii="Consolas" w:hAnsi="Consolas"/>
              </w:rPr>
              <w:br/>
              <w:t>border-spacing: 2px;</w:t>
            </w:r>
            <w:r>
              <w:rPr>
                <w:rFonts w:ascii="Consolas" w:hAnsi="Consolas"/>
              </w:rPr>
              <w:br/>
              <w:t>border-color: gray;</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tbody</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table-row-group;</w:t>
            </w:r>
            <w:r>
              <w:rPr>
                <w:rFonts w:ascii="Consolas" w:hAnsi="Consolas"/>
              </w:rPr>
              <w:br/>
              <w:t>vertical-align: middle;</w:t>
            </w:r>
            <w:r>
              <w:rPr>
                <w:rFonts w:ascii="Consolas" w:hAnsi="Consolas"/>
              </w:rPr>
              <w:br/>
              <w:t>border-color: inherit;</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td</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table-cell;</w:t>
            </w:r>
            <w:r>
              <w:rPr>
                <w:rFonts w:ascii="Consolas" w:hAnsi="Consolas"/>
              </w:rPr>
              <w:br/>
              <w:t>vertical-align: inherit;</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textarea</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None.</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tfoot</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table-footer-group;</w:t>
            </w:r>
            <w:r>
              <w:rPr>
                <w:rFonts w:ascii="Consolas" w:hAnsi="Consolas"/>
              </w:rPr>
              <w:br/>
              <w:t>vertical-align: middle;</w:t>
            </w:r>
            <w:r>
              <w:rPr>
                <w:rFonts w:ascii="Consolas" w:hAnsi="Consolas"/>
              </w:rPr>
              <w:br/>
              <w:t>border-color: inherit;</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th</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table-cell;</w:t>
            </w:r>
            <w:r>
              <w:rPr>
                <w:rFonts w:ascii="Consolas" w:hAnsi="Consolas"/>
              </w:rPr>
              <w:br/>
              <w:t>vertical-align: inherit;</w:t>
            </w:r>
            <w:r>
              <w:rPr>
                <w:rFonts w:ascii="Consolas" w:hAnsi="Consolas"/>
              </w:rPr>
              <w:br/>
              <w:t>font-weight: bold;</w:t>
            </w:r>
            <w:r>
              <w:rPr>
                <w:rFonts w:ascii="Consolas" w:hAnsi="Consolas"/>
              </w:rPr>
              <w:br/>
              <w:t>text-align: center;</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thead</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table-header-group;</w:t>
            </w:r>
            <w:r>
              <w:rPr>
                <w:rFonts w:ascii="Consolas" w:hAnsi="Consolas"/>
              </w:rPr>
              <w:br/>
              <w:t>vertical-align: middle;</w:t>
            </w:r>
            <w:r>
              <w:rPr>
                <w:rFonts w:ascii="Consolas" w:hAnsi="Consolas"/>
              </w:rPr>
              <w:br/>
              <w:t>border-color: inherit;</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time</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None.</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title</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none;</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tr</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table-row;</w:t>
            </w:r>
            <w:r>
              <w:rPr>
                <w:rFonts w:ascii="Consolas" w:hAnsi="Consolas"/>
              </w:rPr>
              <w:br/>
              <w:t>vertical-align: inherit;</w:t>
            </w:r>
            <w:r>
              <w:rPr>
                <w:rFonts w:ascii="Consolas" w:hAnsi="Consolas"/>
              </w:rPr>
              <w:br/>
              <w:t>border-color: inherit;</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track</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None.</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u</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text-decoration: underline;</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ul</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display: block;</w:t>
            </w:r>
            <w:r>
              <w:rPr>
                <w:rFonts w:ascii="Consolas" w:hAnsi="Consolas"/>
              </w:rPr>
              <w:br/>
              <w:t>list-style-type: disc;</w:t>
            </w:r>
            <w:r>
              <w:rPr>
                <w:rFonts w:ascii="Consolas" w:hAnsi="Consolas"/>
              </w:rPr>
              <w:br/>
              <w:t>margin-top: 1em;</w:t>
            </w:r>
            <w:r>
              <w:rPr>
                <w:rFonts w:ascii="Consolas" w:hAnsi="Consolas"/>
              </w:rPr>
              <w:br/>
              <w:t>margin-bottom: 1 em;</w:t>
            </w:r>
            <w:r>
              <w:rPr>
                <w:rFonts w:ascii="Consolas" w:hAnsi="Consolas"/>
              </w:rPr>
              <w:br/>
              <w:t>margin-left: 0;</w:t>
            </w:r>
            <w:r>
              <w:rPr>
                <w:rFonts w:ascii="Consolas" w:hAnsi="Consolas"/>
              </w:rPr>
              <w:br/>
              <w:t>margin-right: 0;</w:t>
            </w:r>
            <w:r>
              <w:rPr>
                <w:rFonts w:ascii="Consolas" w:hAnsi="Consolas"/>
              </w:rPr>
              <w:br/>
              <w:t>padding-left: 40px;</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var</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font-style: italic;</w:t>
            </w:r>
          </w:p>
        </w:tc>
      </w:tr>
      <w:tr w:rsidR="00111C4C" w:rsidTr="00111C4C">
        <w:tc>
          <w:tcPr>
            <w:tcW w:w="1391" w:type="pct"/>
            <w:shd w:val="clear" w:color="auto" w:fill="FFFFFF"/>
            <w:tcMar>
              <w:top w:w="150" w:type="dxa"/>
              <w:left w:w="299" w:type="dxa"/>
              <w:bottom w:w="150" w:type="dxa"/>
              <w:right w:w="150" w:type="dxa"/>
            </w:tcMar>
            <w:hideMark/>
          </w:tcPr>
          <w:p w:rsidR="00111C4C" w:rsidRDefault="00111C4C" w:rsidP="00266E58">
            <w:pPr>
              <w:rPr>
                <w:sz w:val="24"/>
                <w:szCs w:val="24"/>
              </w:rPr>
            </w:pPr>
            <w:r>
              <w:t>video</w:t>
            </w:r>
          </w:p>
        </w:tc>
        <w:tc>
          <w:tcPr>
            <w:tcW w:w="3609" w:type="pct"/>
            <w:shd w:val="clear" w:color="auto" w:fill="FFFFFF"/>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None.</w:t>
            </w:r>
          </w:p>
        </w:tc>
      </w:tr>
      <w:tr w:rsidR="00111C4C" w:rsidTr="00111C4C">
        <w:tc>
          <w:tcPr>
            <w:tcW w:w="1391" w:type="pct"/>
            <w:shd w:val="clear" w:color="auto" w:fill="F1F1F1"/>
            <w:tcMar>
              <w:top w:w="150" w:type="dxa"/>
              <w:left w:w="299" w:type="dxa"/>
              <w:bottom w:w="150" w:type="dxa"/>
              <w:right w:w="150" w:type="dxa"/>
            </w:tcMar>
            <w:hideMark/>
          </w:tcPr>
          <w:p w:rsidR="00111C4C" w:rsidRDefault="00111C4C" w:rsidP="00266E58">
            <w:pPr>
              <w:rPr>
                <w:sz w:val="24"/>
                <w:szCs w:val="24"/>
              </w:rPr>
            </w:pPr>
            <w:r>
              <w:t>wbr</w:t>
            </w:r>
          </w:p>
        </w:tc>
        <w:tc>
          <w:tcPr>
            <w:tcW w:w="3609" w:type="pct"/>
            <w:shd w:val="clear" w:color="auto" w:fill="F1F1F1"/>
            <w:tcMar>
              <w:top w:w="150" w:type="dxa"/>
              <w:left w:w="150" w:type="dxa"/>
              <w:bottom w:w="150" w:type="dxa"/>
              <w:right w:w="150" w:type="dxa"/>
            </w:tcMar>
            <w:hideMark/>
          </w:tcPr>
          <w:p w:rsidR="00111C4C" w:rsidRDefault="00111C4C" w:rsidP="00266E58">
            <w:pPr>
              <w:rPr>
                <w:rFonts w:ascii="Consolas" w:hAnsi="Consolas"/>
                <w:sz w:val="24"/>
                <w:szCs w:val="24"/>
              </w:rPr>
            </w:pPr>
            <w:r>
              <w:rPr>
                <w:rFonts w:ascii="Consolas" w:hAnsi="Consolas"/>
              </w:rPr>
              <w:t>None.</w:t>
            </w:r>
          </w:p>
        </w:tc>
      </w:tr>
    </w:tbl>
    <w:p w:rsidR="00266E58" w:rsidRPr="00266E58" w:rsidRDefault="00266E58" w:rsidP="00266E58">
      <w:pPr>
        <w:rPr>
          <w:sz w:val="45"/>
          <w:szCs w:val="45"/>
        </w:rPr>
      </w:pPr>
    </w:p>
    <w:p w:rsidR="00111C4C" w:rsidRDefault="00111C4C" w:rsidP="00111C4C">
      <w:pPr>
        <w:pStyle w:val="Heading1"/>
      </w:pPr>
      <w:bookmarkStart w:id="123" w:name="_Toc492230584"/>
      <w:r>
        <w:t>CSS3 Browser support</w:t>
      </w:r>
      <w:bookmarkEnd w:id="123"/>
    </w:p>
    <w:p w:rsidR="00111C4C" w:rsidRDefault="00111C4C" w:rsidP="00111C4C">
      <w:r>
        <w:t>The table below lists all CSS3 properties and their browser support:</w:t>
      </w:r>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4009"/>
        <w:gridCol w:w="896"/>
        <w:gridCol w:w="1097"/>
        <w:gridCol w:w="1166"/>
        <w:gridCol w:w="947"/>
        <w:gridCol w:w="974"/>
      </w:tblGrid>
      <w:tr w:rsidR="00111C4C" w:rsidTr="00111C4C">
        <w:tc>
          <w:tcPr>
            <w:tcW w:w="1917" w:type="pct"/>
            <w:shd w:val="clear" w:color="auto" w:fill="FFFFFF"/>
            <w:tcMar>
              <w:top w:w="150" w:type="dxa"/>
              <w:left w:w="299" w:type="dxa"/>
              <w:bottom w:w="150" w:type="dxa"/>
              <w:right w:w="150" w:type="dxa"/>
            </w:tcMar>
            <w:hideMark/>
          </w:tcPr>
          <w:p w:rsidR="00111C4C" w:rsidRDefault="00111C4C" w:rsidP="00111C4C">
            <w:pPr>
              <w:rPr>
                <w:sz w:val="24"/>
                <w:szCs w:val="24"/>
              </w:rPr>
            </w:pPr>
            <w:r>
              <w:t>Property</w:t>
            </w:r>
          </w:p>
        </w:tc>
        <w:tc>
          <w:tcPr>
            <w:tcW w:w="551" w:type="pct"/>
            <w:shd w:val="clear" w:color="auto" w:fill="FFFFFF"/>
            <w:tcMar>
              <w:top w:w="150" w:type="dxa"/>
              <w:left w:w="150" w:type="dxa"/>
              <w:bottom w:w="150" w:type="dxa"/>
              <w:right w:w="150" w:type="dxa"/>
            </w:tcMar>
            <w:hideMark/>
          </w:tcPr>
          <w:p w:rsidR="00111C4C" w:rsidRDefault="00111C4C" w:rsidP="00111C4C">
            <w:pPr>
              <w:rPr>
                <w:sz w:val="22"/>
                <w:szCs w:val="22"/>
              </w:rPr>
            </w:pPr>
            <w:r>
              <w:rPr>
                <w:sz w:val="22"/>
                <w:szCs w:val="22"/>
              </w:rPr>
              <w:t>IE</w:t>
            </w:r>
          </w:p>
        </w:tc>
        <w:tc>
          <w:tcPr>
            <w:tcW w:w="661" w:type="pct"/>
            <w:shd w:val="clear" w:color="auto" w:fill="FFFFFF"/>
            <w:tcMar>
              <w:top w:w="150" w:type="dxa"/>
              <w:left w:w="150" w:type="dxa"/>
              <w:bottom w:w="150" w:type="dxa"/>
              <w:right w:w="150" w:type="dxa"/>
            </w:tcMar>
            <w:hideMark/>
          </w:tcPr>
          <w:p w:rsidR="00111C4C" w:rsidRDefault="00111C4C" w:rsidP="00111C4C">
            <w:pPr>
              <w:rPr>
                <w:sz w:val="22"/>
                <w:szCs w:val="22"/>
              </w:rPr>
            </w:pPr>
            <w:r>
              <w:rPr>
                <w:sz w:val="22"/>
                <w:szCs w:val="22"/>
              </w:rPr>
              <w:t>Firefox</w:t>
            </w:r>
          </w:p>
        </w:tc>
        <w:tc>
          <w:tcPr>
            <w:tcW w:w="661" w:type="pct"/>
            <w:shd w:val="clear" w:color="auto" w:fill="FFFFFF"/>
            <w:tcMar>
              <w:top w:w="150" w:type="dxa"/>
              <w:left w:w="150" w:type="dxa"/>
              <w:bottom w:w="150" w:type="dxa"/>
              <w:right w:w="150" w:type="dxa"/>
            </w:tcMar>
            <w:hideMark/>
          </w:tcPr>
          <w:p w:rsidR="00111C4C" w:rsidRDefault="00111C4C" w:rsidP="00111C4C">
            <w:pPr>
              <w:rPr>
                <w:sz w:val="22"/>
                <w:szCs w:val="22"/>
              </w:rPr>
            </w:pPr>
            <w:r>
              <w:rPr>
                <w:sz w:val="22"/>
                <w:szCs w:val="22"/>
              </w:rPr>
              <w:t>Chrome</w:t>
            </w:r>
          </w:p>
        </w:tc>
        <w:tc>
          <w:tcPr>
            <w:tcW w:w="551" w:type="pct"/>
            <w:shd w:val="clear" w:color="auto" w:fill="FFFFFF"/>
            <w:tcMar>
              <w:top w:w="150" w:type="dxa"/>
              <w:left w:w="150" w:type="dxa"/>
              <w:bottom w:w="150" w:type="dxa"/>
              <w:right w:w="150" w:type="dxa"/>
            </w:tcMar>
            <w:hideMark/>
          </w:tcPr>
          <w:p w:rsidR="00111C4C" w:rsidRDefault="00111C4C" w:rsidP="00111C4C">
            <w:pPr>
              <w:rPr>
                <w:sz w:val="22"/>
                <w:szCs w:val="22"/>
              </w:rPr>
            </w:pPr>
            <w:r>
              <w:rPr>
                <w:sz w:val="22"/>
                <w:szCs w:val="22"/>
              </w:rPr>
              <w:t>Safari</w:t>
            </w:r>
          </w:p>
        </w:tc>
        <w:tc>
          <w:tcPr>
            <w:tcW w:w="661" w:type="pct"/>
            <w:shd w:val="clear" w:color="auto" w:fill="FFFFFF"/>
            <w:tcMar>
              <w:top w:w="150" w:type="dxa"/>
              <w:left w:w="150" w:type="dxa"/>
              <w:bottom w:w="150" w:type="dxa"/>
              <w:right w:w="150" w:type="dxa"/>
            </w:tcMar>
            <w:hideMark/>
          </w:tcPr>
          <w:p w:rsidR="00111C4C" w:rsidRDefault="00111C4C" w:rsidP="00111C4C">
            <w:pPr>
              <w:rPr>
                <w:sz w:val="22"/>
                <w:szCs w:val="22"/>
              </w:rPr>
            </w:pPr>
            <w:r>
              <w:rPr>
                <w:sz w:val="22"/>
                <w:szCs w:val="22"/>
              </w:rPr>
              <w:t>Opera</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838" w:history="1">
              <w:r w:rsidR="00111C4C">
                <w:rPr>
                  <w:rStyle w:val="Hyperlink"/>
                  <w:sz w:val="26"/>
                  <w:szCs w:val="26"/>
                </w:rPr>
                <w:t>align-content</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11</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28</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21</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12.1</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839" w:history="1">
              <w:r w:rsidR="00111C4C">
                <w:rPr>
                  <w:rStyle w:val="Hyperlink"/>
                  <w:sz w:val="26"/>
                  <w:szCs w:val="26"/>
                </w:rPr>
                <w:t>align-items</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11</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20</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21</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12.1</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840" w:history="1">
              <w:r w:rsidR="00111C4C">
                <w:rPr>
                  <w:rStyle w:val="Hyperlink"/>
                  <w:sz w:val="26"/>
                  <w:szCs w:val="26"/>
                </w:rPr>
                <w:t>align-self</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11</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20</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21</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12.1</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841" w:history="1">
              <w:r w:rsidR="00111C4C">
                <w:rPr>
                  <w:rStyle w:val="Hyperlink"/>
                  <w:sz w:val="26"/>
                  <w:szCs w:val="26"/>
                </w:rPr>
                <w:t>all</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27</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37</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24</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842" w:history="1">
              <w:r w:rsidR="00111C4C">
                <w:rPr>
                  <w:rStyle w:val="Hyperlink"/>
                  <w:sz w:val="26"/>
                  <w:szCs w:val="26"/>
                </w:rPr>
                <w:t>@keyframes</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16</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43</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30</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843" w:history="1">
              <w:r w:rsidR="00111C4C">
                <w:rPr>
                  <w:rStyle w:val="Hyperlink"/>
                  <w:sz w:val="26"/>
                  <w:szCs w:val="26"/>
                </w:rPr>
                <w:t>animation</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16</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43</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30</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844" w:history="1">
              <w:r w:rsidR="00111C4C">
                <w:rPr>
                  <w:rStyle w:val="Hyperlink"/>
                  <w:sz w:val="26"/>
                  <w:szCs w:val="26"/>
                </w:rPr>
                <w:t>animation-name</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16</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43</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30</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845" w:history="1">
              <w:r w:rsidR="00111C4C">
                <w:rPr>
                  <w:rStyle w:val="Hyperlink"/>
                  <w:sz w:val="26"/>
                  <w:szCs w:val="26"/>
                </w:rPr>
                <w:t>animation-duration</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16</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43</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30</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846" w:history="1">
              <w:r w:rsidR="00111C4C">
                <w:rPr>
                  <w:rStyle w:val="Hyperlink"/>
                  <w:sz w:val="26"/>
                  <w:szCs w:val="26"/>
                </w:rPr>
                <w:t>animation-timing-function</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16</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43</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30</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847" w:history="1">
              <w:r w:rsidR="00111C4C">
                <w:rPr>
                  <w:rStyle w:val="Hyperlink"/>
                  <w:sz w:val="26"/>
                  <w:szCs w:val="26"/>
                </w:rPr>
                <w:t>animation-delay</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16</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43</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30</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848" w:history="1">
              <w:r w:rsidR="00111C4C">
                <w:rPr>
                  <w:rStyle w:val="Hyperlink"/>
                  <w:sz w:val="26"/>
                  <w:szCs w:val="26"/>
                </w:rPr>
                <w:t>animation-iteration-count</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16</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43</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30</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849" w:history="1">
              <w:r w:rsidR="00111C4C">
                <w:rPr>
                  <w:rStyle w:val="Hyperlink"/>
                  <w:sz w:val="26"/>
                  <w:szCs w:val="26"/>
                </w:rPr>
                <w:t>animation-direction</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16</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43</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30</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850" w:history="1">
              <w:r w:rsidR="00111C4C">
                <w:rPr>
                  <w:rStyle w:val="Hyperlink"/>
                  <w:sz w:val="26"/>
                  <w:szCs w:val="26"/>
                </w:rPr>
                <w:t>animation-play-state</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16</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43</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30</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851" w:history="1">
              <w:r w:rsidR="00111C4C">
                <w:rPr>
                  <w:rStyle w:val="Hyperlink"/>
                  <w:sz w:val="26"/>
                  <w:szCs w:val="26"/>
                </w:rPr>
                <w:t>backface-visibility</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16</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36</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23</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852" w:history="1">
              <w:r w:rsidR="00111C4C">
                <w:rPr>
                  <w:rStyle w:val="Hyperlink"/>
                  <w:sz w:val="26"/>
                  <w:szCs w:val="26"/>
                </w:rPr>
                <w:t>background-clip</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4</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4</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3</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10.5</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853" w:history="1">
              <w:r w:rsidR="00111C4C">
                <w:rPr>
                  <w:rStyle w:val="Hyperlink"/>
                  <w:sz w:val="26"/>
                  <w:szCs w:val="26"/>
                </w:rPr>
                <w:t>background-origin</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4</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4</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3</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10.5</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854" w:history="1">
              <w:r w:rsidR="00111C4C">
                <w:rPr>
                  <w:rStyle w:val="Hyperlink"/>
                  <w:sz w:val="26"/>
                  <w:szCs w:val="26"/>
                </w:rPr>
                <w:t>background-size</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4</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4</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4.1</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855" w:history="1">
              <w:r w:rsidR="00111C4C">
                <w:rPr>
                  <w:rStyle w:val="Hyperlink"/>
                  <w:sz w:val="26"/>
                  <w:szCs w:val="26"/>
                </w:rPr>
                <w:t>border-bottom-left-radius</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4</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5</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5</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10.5</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856" w:history="1">
              <w:r w:rsidR="00111C4C">
                <w:rPr>
                  <w:rStyle w:val="Hyperlink"/>
                  <w:sz w:val="26"/>
                  <w:szCs w:val="26"/>
                </w:rPr>
                <w:t>border-bottom-right-radius</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4</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5</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5</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10.5</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857" w:history="1">
              <w:r w:rsidR="00111C4C">
                <w:rPr>
                  <w:rStyle w:val="Hyperlink"/>
                  <w:sz w:val="26"/>
                  <w:szCs w:val="26"/>
                </w:rPr>
                <w:t>border-image</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11</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15</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16</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6</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15</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858" w:history="1">
              <w:r w:rsidR="00111C4C">
                <w:rPr>
                  <w:rStyle w:val="Hyperlink"/>
                  <w:sz w:val="26"/>
                  <w:szCs w:val="26"/>
                </w:rPr>
                <w:t>border-image-outset</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11</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15</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15</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6</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15</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859" w:history="1">
              <w:r w:rsidR="00111C4C">
                <w:rPr>
                  <w:rStyle w:val="Hyperlink"/>
                  <w:sz w:val="26"/>
                  <w:szCs w:val="26"/>
                </w:rPr>
                <w:t>border-image-repeat</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11</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15</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15</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6</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15</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860" w:history="1">
              <w:r w:rsidR="00111C4C">
                <w:rPr>
                  <w:rStyle w:val="Hyperlink"/>
                  <w:sz w:val="26"/>
                  <w:szCs w:val="26"/>
                </w:rPr>
                <w:t>border-image-slice</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11</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15</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15</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6</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15</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861" w:history="1">
              <w:r w:rsidR="00111C4C">
                <w:rPr>
                  <w:rStyle w:val="Hyperlink"/>
                  <w:sz w:val="26"/>
                  <w:szCs w:val="26"/>
                </w:rPr>
                <w:t>border-image-source</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11</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15</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15</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6</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15</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862" w:history="1">
              <w:r w:rsidR="00111C4C">
                <w:rPr>
                  <w:rStyle w:val="Hyperlink"/>
                  <w:sz w:val="26"/>
                  <w:szCs w:val="26"/>
                </w:rPr>
                <w:t>border-image-width</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11</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13</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15</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6</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15</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863" w:history="1">
              <w:r w:rsidR="00111C4C">
                <w:rPr>
                  <w:rStyle w:val="Hyperlink"/>
                  <w:sz w:val="26"/>
                  <w:szCs w:val="26"/>
                </w:rPr>
                <w:t>border-radius</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4</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5</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5</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10.5</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864" w:history="1">
              <w:r w:rsidR="00111C4C">
                <w:rPr>
                  <w:rStyle w:val="Hyperlink"/>
                  <w:sz w:val="26"/>
                  <w:szCs w:val="26"/>
                </w:rPr>
                <w:t>border-top-left-radius</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4</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5</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5</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10.5</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865" w:history="1">
              <w:r w:rsidR="00111C4C">
                <w:rPr>
                  <w:rStyle w:val="Hyperlink"/>
                  <w:sz w:val="26"/>
                  <w:szCs w:val="26"/>
                </w:rPr>
                <w:t>border-top-right-radius</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4</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5</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5</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10.5</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box-decoration-break</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32</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22</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6.1</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15</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866" w:history="1">
              <w:r w:rsidR="00111C4C">
                <w:rPr>
                  <w:rStyle w:val="Hyperlink"/>
                  <w:sz w:val="26"/>
                  <w:szCs w:val="26"/>
                </w:rPr>
                <w:t>box-shadow</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4</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5.1</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10.5</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867" w:history="1">
              <w:r w:rsidR="00111C4C">
                <w:rPr>
                  <w:rStyle w:val="Hyperlink"/>
                  <w:sz w:val="26"/>
                  <w:szCs w:val="26"/>
                </w:rPr>
                <w:t>box-sizing</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8</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29</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10 </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5.1</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9.5</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break-after</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11.1</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break-before</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11.1</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break-inside</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868" w:history="1">
              <w:r w:rsidR="00111C4C">
                <w:rPr>
                  <w:rStyle w:val="Hyperlink"/>
                  <w:sz w:val="26"/>
                  <w:szCs w:val="26"/>
                </w:rPr>
                <w:t>column-count</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2</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50</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37</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869" w:history="1">
              <w:r w:rsidR="00111C4C">
                <w:rPr>
                  <w:rStyle w:val="Hyperlink"/>
                  <w:sz w:val="26"/>
                  <w:szCs w:val="26"/>
                </w:rPr>
                <w:t>column-fill</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13</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870" w:history="1">
              <w:r w:rsidR="00111C4C">
                <w:rPr>
                  <w:rStyle w:val="Hyperlink"/>
                  <w:sz w:val="26"/>
                  <w:szCs w:val="26"/>
                </w:rPr>
                <w:t>column-gap</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2</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50</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37</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871" w:history="1">
              <w:r w:rsidR="00111C4C">
                <w:rPr>
                  <w:rStyle w:val="Hyperlink"/>
                  <w:sz w:val="26"/>
                  <w:szCs w:val="26"/>
                </w:rPr>
                <w:t>column-rule</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2</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50</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37</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872" w:history="1">
              <w:r w:rsidR="00111C4C">
                <w:rPr>
                  <w:rStyle w:val="Hyperlink"/>
                  <w:sz w:val="26"/>
                  <w:szCs w:val="26"/>
                </w:rPr>
                <w:t>column-rule-color</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2</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50</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37</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873" w:history="1">
              <w:r w:rsidR="00111C4C">
                <w:rPr>
                  <w:rStyle w:val="Hyperlink"/>
                  <w:sz w:val="26"/>
                  <w:szCs w:val="26"/>
                </w:rPr>
                <w:t>column-rule-style</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2</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50</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37</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874" w:history="1">
              <w:r w:rsidR="00111C4C">
                <w:rPr>
                  <w:rStyle w:val="Hyperlink"/>
                  <w:sz w:val="26"/>
                  <w:szCs w:val="26"/>
                </w:rPr>
                <w:t>column-rule-width</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2</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50</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37</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875" w:history="1">
              <w:r w:rsidR="00111C4C">
                <w:rPr>
                  <w:rStyle w:val="Hyperlink"/>
                  <w:sz w:val="26"/>
                  <w:szCs w:val="26"/>
                </w:rPr>
                <w:t>column-span</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50</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37</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876" w:history="1">
              <w:r w:rsidR="00111C4C">
                <w:rPr>
                  <w:rStyle w:val="Hyperlink"/>
                  <w:sz w:val="26"/>
                  <w:szCs w:val="26"/>
                </w:rPr>
                <w:t>column-width</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2</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50</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37</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877" w:history="1">
              <w:r w:rsidR="00111C4C">
                <w:rPr>
                  <w:rStyle w:val="Hyperlink"/>
                  <w:sz w:val="26"/>
                  <w:szCs w:val="26"/>
                </w:rPr>
                <w:t>columns</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50</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37</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878" w:history="1">
              <w:r w:rsidR="00111C4C">
                <w:rPr>
                  <w:rStyle w:val="Hyperlink"/>
                  <w:sz w:val="26"/>
                  <w:szCs w:val="26"/>
                </w:rPr>
                <w:t>filter</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13</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35</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18</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9.1</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15</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fit</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879" w:history="1">
              <w:r w:rsidR="00111C4C">
                <w:rPr>
                  <w:rStyle w:val="Hyperlink"/>
                  <w:sz w:val="26"/>
                  <w:szCs w:val="26"/>
                </w:rPr>
                <w:t>flex</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11</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28</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29</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17</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880" w:history="1">
              <w:r w:rsidR="00111C4C">
                <w:rPr>
                  <w:rStyle w:val="Hyperlink"/>
                  <w:sz w:val="26"/>
                  <w:szCs w:val="26"/>
                </w:rPr>
                <w:t>flex-basis</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11</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28</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29</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17</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881" w:history="1">
              <w:r w:rsidR="00111C4C">
                <w:rPr>
                  <w:rStyle w:val="Hyperlink"/>
                  <w:sz w:val="26"/>
                  <w:szCs w:val="26"/>
                </w:rPr>
                <w:t>flex-direction</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11</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28</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29</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17</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882" w:history="1">
              <w:r w:rsidR="00111C4C">
                <w:rPr>
                  <w:rStyle w:val="Hyperlink"/>
                  <w:sz w:val="26"/>
                  <w:szCs w:val="26"/>
                </w:rPr>
                <w:t>flex-flow</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11</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28</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29</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17</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883" w:history="1">
              <w:r w:rsidR="00111C4C">
                <w:rPr>
                  <w:rStyle w:val="Hyperlink"/>
                  <w:sz w:val="26"/>
                  <w:szCs w:val="26"/>
                </w:rPr>
                <w:t>flex-grow</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11</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28</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29</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17</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884" w:history="1">
              <w:r w:rsidR="00111C4C">
                <w:rPr>
                  <w:rStyle w:val="Hyperlink"/>
                  <w:sz w:val="26"/>
                  <w:szCs w:val="26"/>
                </w:rPr>
                <w:t>flex-shrink</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11</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28</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29</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17</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885" w:history="1">
              <w:r w:rsidR="00111C4C">
                <w:rPr>
                  <w:rStyle w:val="Hyperlink"/>
                  <w:sz w:val="26"/>
                  <w:szCs w:val="26"/>
                </w:rPr>
                <w:t>flex-wrap</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11</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28</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29</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17</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886" w:history="1">
              <w:r w:rsidR="00111C4C">
                <w:rPr>
                  <w:rStyle w:val="Hyperlink"/>
                  <w:sz w:val="26"/>
                  <w:szCs w:val="26"/>
                </w:rPr>
                <w:t>@font-face</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3.6</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4</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3</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@font-feature-values</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font-feature-settings</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34</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16</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25</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font-kerning</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font-language-override</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887" w:history="1">
              <w:r w:rsidR="00111C4C">
                <w:rPr>
                  <w:rStyle w:val="Hyperlink"/>
                  <w:sz w:val="26"/>
                  <w:szCs w:val="26"/>
                </w:rPr>
                <w:t>font-size-adjust</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3</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888" w:history="1">
              <w:r w:rsidR="00111C4C">
                <w:rPr>
                  <w:rStyle w:val="Hyperlink"/>
                  <w:sz w:val="26"/>
                  <w:szCs w:val="26"/>
                </w:rPr>
                <w:t>font-stretch</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font-synthesis</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font-variant</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font-variant-alternates</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font-variant-caps</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font-variant-east-asian</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font-variant-ligatures</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font-variant-numeric</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font-variant-position</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889" w:history="1">
              <w:r w:rsidR="00111C4C">
                <w:rPr>
                  <w:rStyle w:val="Hyperlink"/>
                  <w:sz w:val="26"/>
                  <w:szCs w:val="26"/>
                </w:rPr>
                <w:t>hanging-punctuation</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hyphens</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6</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13</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5.1</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image-orientation</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26</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image-rendering</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11.6</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image-resolution</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890" w:history="1">
              <w:r w:rsidR="00111C4C">
                <w:rPr>
                  <w:rStyle w:val="Hyperlink"/>
                  <w:sz w:val="26"/>
                  <w:szCs w:val="26"/>
                </w:rPr>
                <w:t>justify-content</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11</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28</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29</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17</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line-break</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5.5</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mark</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mark-after</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mark-before</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marks</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marquee-direction</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marquee-play-count</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marquee-speed</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marquee-style</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891" w:history="1">
              <w:r w:rsidR="00111C4C">
                <w:rPr>
                  <w:rStyle w:val="Hyperlink"/>
                  <w:sz w:val="26"/>
                  <w:szCs w:val="26"/>
                </w:rPr>
                <w:t>nav-down</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11.5</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892" w:history="1">
              <w:r w:rsidR="00111C4C">
                <w:rPr>
                  <w:rStyle w:val="Hyperlink"/>
                  <w:sz w:val="26"/>
                  <w:szCs w:val="26"/>
                </w:rPr>
                <w:t>nav-index</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11.5</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893" w:history="1">
              <w:r w:rsidR="00111C4C">
                <w:rPr>
                  <w:rStyle w:val="Hyperlink"/>
                  <w:sz w:val="26"/>
                  <w:szCs w:val="26"/>
                </w:rPr>
                <w:t>nav-left</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11.5</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894" w:history="1">
              <w:r w:rsidR="00111C4C">
                <w:rPr>
                  <w:rStyle w:val="Hyperlink"/>
                  <w:sz w:val="26"/>
                  <w:szCs w:val="26"/>
                </w:rPr>
                <w:t>nav-right</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11.5</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895" w:history="1">
              <w:r w:rsidR="00111C4C">
                <w:rPr>
                  <w:rStyle w:val="Hyperlink"/>
                  <w:sz w:val="26"/>
                  <w:szCs w:val="26"/>
                </w:rPr>
                <w:t>nav-up</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11.5</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object-fit</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36</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31</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7.1</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19</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object-position</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36</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31</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19</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896" w:history="1">
              <w:r w:rsidR="00111C4C">
                <w:rPr>
                  <w:rStyle w:val="Hyperlink"/>
                  <w:sz w:val="26"/>
                  <w:szCs w:val="26"/>
                </w:rPr>
                <w:t>opacity</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2</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4</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3.1</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897" w:history="1">
              <w:r w:rsidR="00111C4C">
                <w:rPr>
                  <w:rStyle w:val="Hyperlink"/>
                  <w:sz w:val="26"/>
                  <w:szCs w:val="26"/>
                </w:rPr>
                <w:t>order</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11</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28</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29</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17</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898" w:history="1">
              <w:r w:rsidR="00111C4C">
                <w:rPr>
                  <w:rStyle w:val="Hyperlink"/>
                  <w:sz w:val="26"/>
                  <w:szCs w:val="26"/>
                </w:rPr>
                <w:t>outline-offset</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3.5</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4</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3</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10.5</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overflow-wrap</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3.5</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3</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9.5</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899" w:history="1">
              <w:r w:rsidR="00111C4C">
                <w:rPr>
                  <w:rStyle w:val="Hyperlink"/>
                  <w:sz w:val="26"/>
                  <w:szCs w:val="26"/>
                </w:rPr>
                <w:t>overflow-x</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3.5</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4</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3</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9.5</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900" w:history="1">
              <w:r w:rsidR="00111C4C">
                <w:rPr>
                  <w:rStyle w:val="Hyperlink"/>
                  <w:sz w:val="26"/>
                  <w:szCs w:val="26"/>
                </w:rPr>
                <w:t>overflow-y</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4</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3</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9.5</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@page</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8</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19</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5</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6</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901" w:history="1">
              <w:r w:rsidR="00111C4C">
                <w:rPr>
                  <w:rStyle w:val="Hyperlink"/>
                  <w:sz w:val="26"/>
                  <w:szCs w:val="26"/>
                </w:rPr>
                <w:t>perspective</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16</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36</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23</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902" w:history="1">
              <w:r w:rsidR="00111C4C">
                <w:rPr>
                  <w:rStyle w:val="Hyperlink"/>
                  <w:sz w:val="26"/>
                  <w:szCs w:val="26"/>
                </w:rPr>
                <w:t>perspective-origin</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16</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36</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23</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903" w:history="1">
              <w:r w:rsidR="00111C4C">
                <w:rPr>
                  <w:rStyle w:val="Hyperlink"/>
                  <w:sz w:val="26"/>
                  <w:szCs w:val="26"/>
                </w:rPr>
                <w:t>resize</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5</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4</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4</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15</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rest</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rest-after</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rest-before</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ruby-align</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38</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904" w:history="1">
              <w:r w:rsidR="00111C4C">
                <w:rPr>
                  <w:rStyle w:val="Hyperlink"/>
                  <w:sz w:val="26"/>
                  <w:szCs w:val="26"/>
                </w:rPr>
                <w:t>tab-size</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4</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21</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6.1</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15</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905" w:history="1">
              <w:r w:rsidR="00111C4C">
                <w:rPr>
                  <w:rStyle w:val="Hyperlink"/>
                  <w:sz w:val="26"/>
                  <w:szCs w:val="26"/>
                </w:rPr>
                <w:t>text-align-last</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5.5</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12</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35</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text-combine-upright</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11</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48</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48</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34</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906" w:history="1">
              <w:r w:rsidR="00111C4C">
                <w:rPr>
                  <w:rStyle w:val="Hyperlink"/>
                  <w:sz w:val="26"/>
                  <w:szCs w:val="26"/>
                </w:rPr>
                <w:t>text-decoration-color</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6</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907" w:history="1">
              <w:r w:rsidR="00111C4C">
                <w:rPr>
                  <w:rStyle w:val="Hyperlink"/>
                  <w:sz w:val="26"/>
                  <w:szCs w:val="26"/>
                </w:rPr>
                <w:t>text-decoration-line</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6</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908" w:history="1">
              <w:r w:rsidR="00111C4C">
                <w:rPr>
                  <w:rStyle w:val="Hyperlink"/>
                  <w:sz w:val="26"/>
                  <w:szCs w:val="26"/>
                </w:rPr>
                <w:t>text-decoration-style</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6</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909" w:history="1">
              <w:r w:rsidR="00111C4C">
                <w:rPr>
                  <w:rStyle w:val="Hyperlink"/>
                  <w:sz w:val="26"/>
                  <w:szCs w:val="26"/>
                </w:rPr>
                <w:t>text-justify</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5.5</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text-orientation</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48</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34</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910" w:history="1">
              <w:r w:rsidR="00111C4C">
                <w:rPr>
                  <w:rStyle w:val="Hyperlink"/>
                  <w:sz w:val="26"/>
                  <w:szCs w:val="26"/>
                </w:rPr>
                <w:t>text-overflow</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6</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7</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4</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3.1</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11</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911" w:history="1">
              <w:r w:rsidR="00111C4C">
                <w:rPr>
                  <w:rStyle w:val="Hyperlink"/>
                  <w:sz w:val="26"/>
                  <w:szCs w:val="26"/>
                </w:rPr>
                <w:t>text-shadow</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3.5</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4</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4</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9.6</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text-underline-position</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912" w:history="1">
              <w:r w:rsidR="00111C4C">
                <w:rPr>
                  <w:rStyle w:val="Hyperlink"/>
                  <w:sz w:val="26"/>
                  <w:szCs w:val="26"/>
                </w:rPr>
                <w:t>transform</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16</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36</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23</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913" w:history="1">
              <w:r w:rsidR="00111C4C">
                <w:rPr>
                  <w:rStyle w:val="Hyperlink"/>
                  <w:sz w:val="26"/>
                  <w:szCs w:val="26"/>
                </w:rPr>
                <w:t>transform-origin</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16</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36</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23</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914" w:history="1">
              <w:r w:rsidR="00111C4C">
                <w:rPr>
                  <w:rStyle w:val="Hyperlink"/>
                  <w:sz w:val="26"/>
                  <w:szCs w:val="26"/>
                </w:rPr>
                <w:t>transform-style</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11</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16</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36</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9</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23</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915" w:history="1">
              <w:r w:rsidR="00111C4C">
                <w:rPr>
                  <w:rStyle w:val="Hyperlink"/>
                  <w:sz w:val="26"/>
                  <w:szCs w:val="26"/>
                </w:rPr>
                <w:t>transition</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16</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26</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6.1</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12.1</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916" w:history="1">
              <w:r w:rsidR="00111C4C">
                <w:rPr>
                  <w:rStyle w:val="Hyperlink"/>
                  <w:sz w:val="26"/>
                  <w:szCs w:val="26"/>
                </w:rPr>
                <w:t>transition-delay</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16</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26</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6.1</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12.1</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917" w:history="1">
              <w:r w:rsidR="00111C4C">
                <w:rPr>
                  <w:rStyle w:val="Hyperlink"/>
                  <w:sz w:val="26"/>
                  <w:szCs w:val="26"/>
                </w:rPr>
                <w:t>transition-duration</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16</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26</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6.1</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12.1</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918" w:history="1">
              <w:r w:rsidR="00111C4C">
                <w:rPr>
                  <w:rStyle w:val="Hyperlink"/>
                  <w:sz w:val="26"/>
                  <w:szCs w:val="26"/>
                </w:rPr>
                <w:t>transition-property</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16</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26</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6.1</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12.1</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919" w:history="1">
              <w:r w:rsidR="00111C4C">
                <w:rPr>
                  <w:rStyle w:val="Hyperlink"/>
                  <w:sz w:val="26"/>
                  <w:szCs w:val="26"/>
                </w:rPr>
                <w:t>transition-timing-function</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10</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16</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26</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6.1</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12.1</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CA242B" w:rsidP="00111C4C">
            <w:pPr>
              <w:rPr>
                <w:sz w:val="26"/>
                <w:szCs w:val="26"/>
              </w:rPr>
            </w:pPr>
            <w:hyperlink r:id="rId1920" w:history="1">
              <w:r w:rsidR="00111C4C">
                <w:rPr>
                  <w:rStyle w:val="Hyperlink"/>
                  <w:sz w:val="26"/>
                  <w:szCs w:val="26"/>
                </w:rPr>
                <w:t>word-break</w:t>
              </w:r>
            </w:hyperlink>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5.5</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15</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4</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3.1</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15</w:t>
            </w:r>
          </w:p>
        </w:tc>
      </w:tr>
      <w:tr w:rsidR="00111C4C" w:rsidTr="00111C4C">
        <w:tc>
          <w:tcPr>
            <w:tcW w:w="1917" w:type="pct"/>
            <w:shd w:val="clear" w:color="auto" w:fill="F1F1F1"/>
            <w:noWrap/>
            <w:tcMar>
              <w:top w:w="150" w:type="dxa"/>
              <w:left w:w="299" w:type="dxa"/>
              <w:bottom w:w="150" w:type="dxa"/>
              <w:right w:w="150" w:type="dxa"/>
            </w:tcMar>
            <w:vAlign w:val="center"/>
            <w:hideMark/>
          </w:tcPr>
          <w:p w:rsidR="00111C4C" w:rsidRDefault="00CA242B" w:rsidP="00111C4C">
            <w:pPr>
              <w:rPr>
                <w:sz w:val="26"/>
                <w:szCs w:val="26"/>
              </w:rPr>
            </w:pPr>
            <w:hyperlink r:id="rId1921" w:history="1">
              <w:r w:rsidR="00111C4C">
                <w:rPr>
                  <w:rStyle w:val="Hyperlink"/>
                  <w:sz w:val="26"/>
                  <w:szCs w:val="26"/>
                </w:rPr>
                <w:t>word-wrap</w:t>
              </w:r>
            </w:hyperlink>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5.5</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3.5</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4</w:t>
            </w:r>
          </w:p>
        </w:tc>
        <w:tc>
          <w:tcPr>
            <w:tcW w:w="55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3.1</w:t>
            </w:r>
          </w:p>
        </w:tc>
        <w:tc>
          <w:tcPr>
            <w:tcW w:w="661" w:type="pct"/>
            <w:shd w:val="clear" w:color="auto" w:fill="F1F1F1"/>
            <w:tcMar>
              <w:top w:w="150" w:type="dxa"/>
              <w:left w:w="150" w:type="dxa"/>
              <w:bottom w:w="150" w:type="dxa"/>
              <w:right w:w="150" w:type="dxa"/>
            </w:tcMar>
            <w:vAlign w:val="center"/>
            <w:hideMark/>
          </w:tcPr>
          <w:p w:rsidR="00111C4C" w:rsidRDefault="00111C4C" w:rsidP="00111C4C">
            <w:pPr>
              <w:rPr>
                <w:sz w:val="19"/>
                <w:szCs w:val="19"/>
              </w:rPr>
            </w:pPr>
            <w:r>
              <w:rPr>
                <w:sz w:val="19"/>
                <w:szCs w:val="19"/>
              </w:rPr>
              <w:t>10.5</w:t>
            </w:r>
          </w:p>
        </w:tc>
      </w:tr>
      <w:tr w:rsidR="00111C4C" w:rsidTr="00111C4C">
        <w:tc>
          <w:tcPr>
            <w:tcW w:w="1917" w:type="pct"/>
            <w:shd w:val="clear" w:color="auto" w:fill="FFFFFF"/>
            <w:noWrap/>
            <w:tcMar>
              <w:top w:w="150" w:type="dxa"/>
              <w:left w:w="299" w:type="dxa"/>
              <w:bottom w:w="150" w:type="dxa"/>
              <w:right w:w="150" w:type="dxa"/>
            </w:tcMar>
            <w:vAlign w:val="center"/>
            <w:hideMark/>
          </w:tcPr>
          <w:p w:rsidR="00111C4C" w:rsidRDefault="00111C4C" w:rsidP="00111C4C">
            <w:pPr>
              <w:rPr>
                <w:sz w:val="26"/>
                <w:szCs w:val="26"/>
              </w:rPr>
            </w:pPr>
            <w:r>
              <w:rPr>
                <w:sz w:val="26"/>
                <w:szCs w:val="26"/>
              </w:rPr>
              <w:t>writing-mode</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9.0</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41</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8.0</w:t>
            </w:r>
          </w:p>
        </w:tc>
        <w:tc>
          <w:tcPr>
            <w:tcW w:w="55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5.1</w:t>
            </w:r>
          </w:p>
        </w:tc>
        <w:tc>
          <w:tcPr>
            <w:tcW w:w="661" w:type="pct"/>
            <w:shd w:val="clear" w:color="auto" w:fill="FFFFFF"/>
            <w:tcMar>
              <w:top w:w="150" w:type="dxa"/>
              <w:left w:w="150" w:type="dxa"/>
              <w:bottom w:w="150" w:type="dxa"/>
              <w:right w:w="150" w:type="dxa"/>
            </w:tcMar>
            <w:vAlign w:val="center"/>
            <w:hideMark/>
          </w:tcPr>
          <w:p w:rsidR="00111C4C" w:rsidRDefault="00111C4C" w:rsidP="00111C4C">
            <w:pPr>
              <w:rPr>
                <w:sz w:val="19"/>
                <w:szCs w:val="19"/>
              </w:rPr>
            </w:pPr>
            <w:r>
              <w:rPr>
                <w:sz w:val="19"/>
                <w:szCs w:val="19"/>
              </w:rPr>
              <w:t>15.0</w:t>
            </w:r>
          </w:p>
        </w:tc>
      </w:tr>
    </w:tbl>
    <w:p w:rsidR="00155517" w:rsidRDefault="00155517" w:rsidP="00155517"/>
    <w:p w:rsidR="00111C4C" w:rsidRDefault="00111C4C" w:rsidP="00111C4C">
      <w:pPr>
        <w:pStyle w:val="Heading1"/>
      </w:pPr>
      <w:bookmarkStart w:id="124" w:name="_Toc492230585"/>
      <w:r>
        <w:t>Keyboard Shortcuts For Windows and Mac</w:t>
      </w:r>
      <w:bookmarkEnd w:id="124"/>
    </w:p>
    <w:p w:rsidR="00111C4C" w:rsidRDefault="00111C4C" w:rsidP="00111C4C">
      <w:r>
        <w:t>Keyboard shortcuts are often used in modern operating systems and computer software programs.</w:t>
      </w:r>
    </w:p>
    <w:p w:rsidR="00111C4C" w:rsidRDefault="00111C4C" w:rsidP="00111C4C">
      <w:r>
        <w:t>Using keyboard shortcuts could save you a lot of time.</w:t>
      </w:r>
    </w:p>
    <w:p w:rsidR="00111C4C" w:rsidRDefault="00CA242B" w:rsidP="00111C4C">
      <w:pPr>
        <w:spacing w:before="374" w:after="374"/>
        <w:rPr>
          <w:rFonts w:ascii="Times New Roman" w:hAnsi="Times New Roman"/>
          <w:color w:val="auto"/>
          <w:sz w:val="24"/>
          <w:szCs w:val="24"/>
        </w:rPr>
      </w:pPr>
      <w:r>
        <w:pict>
          <v:rect id="_x0000_i1031" style="width:0;height:0" o:hralign="center" o:hrstd="t" o:hrnoshade="t" o:hr="t" fillcolor="black" stroked="f"/>
        </w:pict>
      </w:r>
    </w:p>
    <w:p w:rsidR="00111C4C" w:rsidRDefault="00111C4C" w:rsidP="00111C4C">
      <w:pPr>
        <w:pStyle w:val="Heading2"/>
      </w:pPr>
      <w:bookmarkStart w:id="125" w:name="_Toc492230586"/>
      <w:r>
        <w:t xml:space="preserve">Basic </w:t>
      </w:r>
      <w:r w:rsidRPr="00111C4C">
        <w:t>Shortcuts</w:t>
      </w:r>
      <w:bookmarkEnd w:id="125"/>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009"/>
        <w:gridCol w:w="2546"/>
        <w:gridCol w:w="2534"/>
      </w:tblGrid>
      <w:tr w:rsidR="00111C4C" w:rsidTr="00111C4C">
        <w:tc>
          <w:tcPr>
            <w:tcW w:w="2205" w:type="pct"/>
            <w:shd w:val="clear" w:color="auto" w:fill="FFFFFF"/>
            <w:tcMar>
              <w:top w:w="150" w:type="dxa"/>
              <w:left w:w="299" w:type="dxa"/>
              <w:bottom w:w="150" w:type="dxa"/>
              <w:right w:w="150" w:type="dxa"/>
            </w:tcMar>
            <w:hideMark/>
          </w:tcPr>
          <w:p w:rsidR="00111C4C" w:rsidRDefault="00111C4C" w:rsidP="00111C4C">
            <w:r>
              <w:t>Description</w:t>
            </w:r>
          </w:p>
        </w:tc>
        <w:tc>
          <w:tcPr>
            <w:tcW w:w="1400" w:type="pct"/>
            <w:shd w:val="clear" w:color="auto" w:fill="FFFFFF"/>
            <w:tcMar>
              <w:top w:w="150" w:type="dxa"/>
              <w:left w:w="150" w:type="dxa"/>
              <w:bottom w:w="150" w:type="dxa"/>
              <w:right w:w="150" w:type="dxa"/>
            </w:tcMar>
            <w:hideMark/>
          </w:tcPr>
          <w:p w:rsidR="00111C4C" w:rsidRDefault="00111C4C" w:rsidP="00111C4C">
            <w:r>
              <w:t>Windows</w:t>
            </w:r>
          </w:p>
        </w:tc>
        <w:tc>
          <w:tcPr>
            <w:tcW w:w="1394" w:type="pct"/>
            <w:shd w:val="clear" w:color="auto" w:fill="FFFFFF"/>
            <w:tcMar>
              <w:top w:w="150" w:type="dxa"/>
              <w:left w:w="150" w:type="dxa"/>
              <w:bottom w:w="150" w:type="dxa"/>
              <w:right w:w="150" w:type="dxa"/>
            </w:tcMar>
            <w:hideMark/>
          </w:tcPr>
          <w:p w:rsidR="00111C4C" w:rsidRDefault="00111C4C" w:rsidP="00111C4C">
            <w:r>
              <w:t>Mac OS</w:t>
            </w:r>
          </w:p>
        </w:tc>
      </w:tr>
      <w:tr w:rsidR="00111C4C" w:rsidTr="00111C4C">
        <w:tc>
          <w:tcPr>
            <w:tcW w:w="2205" w:type="pct"/>
            <w:shd w:val="clear" w:color="auto" w:fill="F1F1F1"/>
            <w:tcMar>
              <w:top w:w="150" w:type="dxa"/>
              <w:left w:w="299" w:type="dxa"/>
              <w:bottom w:w="150" w:type="dxa"/>
              <w:right w:w="150" w:type="dxa"/>
            </w:tcMar>
            <w:hideMark/>
          </w:tcPr>
          <w:p w:rsidR="00111C4C" w:rsidRDefault="00111C4C" w:rsidP="00111C4C">
            <w:r>
              <w:t>Edit menu</w:t>
            </w:r>
          </w:p>
        </w:tc>
        <w:tc>
          <w:tcPr>
            <w:tcW w:w="1400" w:type="pct"/>
            <w:shd w:val="clear" w:color="auto" w:fill="F1F1F1"/>
            <w:tcMar>
              <w:top w:w="150" w:type="dxa"/>
              <w:left w:w="150" w:type="dxa"/>
              <w:bottom w:w="150" w:type="dxa"/>
              <w:right w:w="150" w:type="dxa"/>
            </w:tcMar>
            <w:hideMark/>
          </w:tcPr>
          <w:p w:rsidR="00111C4C" w:rsidRDefault="00111C4C" w:rsidP="00111C4C">
            <w:r>
              <w:t>Alt + E</w:t>
            </w:r>
          </w:p>
        </w:tc>
        <w:tc>
          <w:tcPr>
            <w:tcW w:w="1394" w:type="pct"/>
            <w:shd w:val="clear" w:color="auto" w:fill="F1F1F1"/>
            <w:tcMar>
              <w:top w:w="150" w:type="dxa"/>
              <w:left w:w="150" w:type="dxa"/>
              <w:bottom w:w="150" w:type="dxa"/>
              <w:right w:w="150" w:type="dxa"/>
            </w:tcMar>
            <w:hideMark/>
          </w:tcPr>
          <w:p w:rsidR="00111C4C" w:rsidRDefault="00111C4C" w:rsidP="00111C4C">
            <w:r>
              <w:t>Ctrl + F2 + F</w:t>
            </w:r>
          </w:p>
        </w:tc>
      </w:tr>
      <w:tr w:rsidR="00111C4C" w:rsidTr="00111C4C">
        <w:tc>
          <w:tcPr>
            <w:tcW w:w="2205" w:type="pct"/>
            <w:shd w:val="clear" w:color="auto" w:fill="FFFFFF"/>
            <w:tcMar>
              <w:top w:w="150" w:type="dxa"/>
              <w:left w:w="299" w:type="dxa"/>
              <w:bottom w:w="150" w:type="dxa"/>
              <w:right w:w="150" w:type="dxa"/>
            </w:tcMar>
            <w:hideMark/>
          </w:tcPr>
          <w:p w:rsidR="00111C4C" w:rsidRDefault="00111C4C" w:rsidP="00111C4C">
            <w:r>
              <w:t>File menu</w:t>
            </w:r>
          </w:p>
        </w:tc>
        <w:tc>
          <w:tcPr>
            <w:tcW w:w="1400" w:type="pct"/>
            <w:shd w:val="clear" w:color="auto" w:fill="FFFFFF"/>
            <w:tcMar>
              <w:top w:w="150" w:type="dxa"/>
              <w:left w:w="150" w:type="dxa"/>
              <w:bottom w:w="150" w:type="dxa"/>
              <w:right w:w="150" w:type="dxa"/>
            </w:tcMar>
            <w:hideMark/>
          </w:tcPr>
          <w:p w:rsidR="00111C4C" w:rsidRDefault="00111C4C" w:rsidP="00111C4C">
            <w:r>
              <w:t>Alt + F</w:t>
            </w:r>
          </w:p>
        </w:tc>
        <w:tc>
          <w:tcPr>
            <w:tcW w:w="1394" w:type="pct"/>
            <w:shd w:val="clear" w:color="auto" w:fill="FFFFFF"/>
            <w:tcMar>
              <w:top w:w="150" w:type="dxa"/>
              <w:left w:w="150" w:type="dxa"/>
              <w:bottom w:w="150" w:type="dxa"/>
              <w:right w:w="150" w:type="dxa"/>
            </w:tcMar>
            <w:hideMark/>
          </w:tcPr>
          <w:p w:rsidR="00111C4C" w:rsidRDefault="00111C4C" w:rsidP="00111C4C">
            <w:r>
              <w:t>Ctrl + F2 + E</w:t>
            </w:r>
          </w:p>
        </w:tc>
      </w:tr>
      <w:tr w:rsidR="00111C4C" w:rsidTr="00111C4C">
        <w:tc>
          <w:tcPr>
            <w:tcW w:w="2205" w:type="pct"/>
            <w:shd w:val="clear" w:color="auto" w:fill="F1F1F1"/>
            <w:tcMar>
              <w:top w:w="150" w:type="dxa"/>
              <w:left w:w="299" w:type="dxa"/>
              <w:bottom w:w="150" w:type="dxa"/>
              <w:right w:w="150" w:type="dxa"/>
            </w:tcMar>
            <w:hideMark/>
          </w:tcPr>
          <w:p w:rsidR="00111C4C" w:rsidRDefault="00111C4C" w:rsidP="00111C4C">
            <w:r>
              <w:t>View menu</w:t>
            </w:r>
          </w:p>
        </w:tc>
        <w:tc>
          <w:tcPr>
            <w:tcW w:w="1400" w:type="pct"/>
            <w:shd w:val="clear" w:color="auto" w:fill="F1F1F1"/>
            <w:tcMar>
              <w:top w:w="150" w:type="dxa"/>
              <w:left w:w="150" w:type="dxa"/>
              <w:bottom w:w="150" w:type="dxa"/>
              <w:right w:w="150" w:type="dxa"/>
            </w:tcMar>
            <w:hideMark/>
          </w:tcPr>
          <w:p w:rsidR="00111C4C" w:rsidRDefault="00111C4C" w:rsidP="00111C4C">
            <w:r>
              <w:t>Alt + V</w:t>
            </w:r>
          </w:p>
        </w:tc>
        <w:tc>
          <w:tcPr>
            <w:tcW w:w="1394" w:type="pct"/>
            <w:shd w:val="clear" w:color="auto" w:fill="F1F1F1"/>
            <w:tcMar>
              <w:top w:w="150" w:type="dxa"/>
              <w:left w:w="150" w:type="dxa"/>
              <w:bottom w:w="150" w:type="dxa"/>
              <w:right w:w="150" w:type="dxa"/>
            </w:tcMar>
            <w:hideMark/>
          </w:tcPr>
          <w:p w:rsidR="00111C4C" w:rsidRDefault="00111C4C" w:rsidP="00111C4C">
            <w:r>
              <w:t>Ctrl + F2 + V</w:t>
            </w:r>
          </w:p>
        </w:tc>
      </w:tr>
      <w:tr w:rsidR="00111C4C" w:rsidTr="00111C4C">
        <w:tc>
          <w:tcPr>
            <w:tcW w:w="2205" w:type="pct"/>
            <w:shd w:val="clear" w:color="auto" w:fill="FFFFFF"/>
            <w:tcMar>
              <w:top w:w="150" w:type="dxa"/>
              <w:left w:w="299" w:type="dxa"/>
              <w:bottom w:w="150" w:type="dxa"/>
              <w:right w:w="150" w:type="dxa"/>
            </w:tcMar>
            <w:hideMark/>
          </w:tcPr>
          <w:p w:rsidR="00111C4C" w:rsidRDefault="00111C4C" w:rsidP="00111C4C">
            <w:r>
              <w:t>Select all text</w:t>
            </w:r>
          </w:p>
        </w:tc>
        <w:tc>
          <w:tcPr>
            <w:tcW w:w="1400" w:type="pct"/>
            <w:shd w:val="clear" w:color="auto" w:fill="FFFFFF"/>
            <w:tcMar>
              <w:top w:w="150" w:type="dxa"/>
              <w:left w:w="150" w:type="dxa"/>
              <w:bottom w:w="150" w:type="dxa"/>
              <w:right w:w="150" w:type="dxa"/>
            </w:tcMar>
            <w:hideMark/>
          </w:tcPr>
          <w:p w:rsidR="00111C4C" w:rsidRDefault="00111C4C" w:rsidP="00111C4C">
            <w:r>
              <w:t>Ctrl + A</w:t>
            </w:r>
          </w:p>
        </w:tc>
        <w:tc>
          <w:tcPr>
            <w:tcW w:w="1394" w:type="pct"/>
            <w:shd w:val="clear" w:color="auto" w:fill="FFFFFF"/>
            <w:tcMar>
              <w:top w:w="150" w:type="dxa"/>
              <w:left w:w="150" w:type="dxa"/>
              <w:bottom w:w="150" w:type="dxa"/>
              <w:right w:w="150" w:type="dxa"/>
            </w:tcMar>
            <w:hideMark/>
          </w:tcPr>
          <w:p w:rsidR="00111C4C" w:rsidRDefault="00111C4C" w:rsidP="00111C4C">
            <w:r>
              <w:t>Cmd + A</w:t>
            </w:r>
          </w:p>
        </w:tc>
      </w:tr>
      <w:tr w:rsidR="00111C4C" w:rsidTr="00111C4C">
        <w:tc>
          <w:tcPr>
            <w:tcW w:w="2205" w:type="pct"/>
            <w:shd w:val="clear" w:color="auto" w:fill="F1F1F1"/>
            <w:tcMar>
              <w:top w:w="150" w:type="dxa"/>
              <w:left w:w="299" w:type="dxa"/>
              <w:bottom w:w="150" w:type="dxa"/>
              <w:right w:w="150" w:type="dxa"/>
            </w:tcMar>
            <w:hideMark/>
          </w:tcPr>
          <w:p w:rsidR="00111C4C" w:rsidRDefault="00111C4C" w:rsidP="00111C4C">
            <w:r>
              <w:t>Copy text</w:t>
            </w:r>
          </w:p>
        </w:tc>
        <w:tc>
          <w:tcPr>
            <w:tcW w:w="1400" w:type="pct"/>
            <w:shd w:val="clear" w:color="auto" w:fill="F1F1F1"/>
            <w:tcMar>
              <w:top w:w="150" w:type="dxa"/>
              <w:left w:w="150" w:type="dxa"/>
              <w:bottom w:w="150" w:type="dxa"/>
              <w:right w:w="150" w:type="dxa"/>
            </w:tcMar>
            <w:hideMark/>
          </w:tcPr>
          <w:p w:rsidR="00111C4C" w:rsidRDefault="00111C4C" w:rsidP="00111C4C">
            <w:r>
              <w:t>Ctrl + C</w:t>
            </w:r>
          </w:p>
        </w:tc>
        <w:tc>
          <w:tcPr>
            <w:tcW w:w="1394" w:type="pct"/>
            <w:shd w:val="clear" w:color="auto" w:fill="F1F1F1"/>
            <w:tcMar>
              <w:top w:w="150" w:type="dxa"/>
              <w:left w:w="150" w:type="dxa"/>
              <w:bottom w:w="150" w:type="dxa"/>
              <w:right w:w="150" w:type="dxa"/>
            </w:tcMar>
            <w:hideMark/>
          </w:tcPr>
          <w:p w:rsidR="00111C4C" w:rsidRDefault="00111C4C" w:rsidP="00111C4C">
            <w:r>
              <w:t>Cmd + C</w:t>
            </w:r>
          </w:p>
        </w:tc>
      </w:tr>
      <w:tr w:rsidR="00111C4C" w:rsidTr="00111C4C">
        <w:tc>
          <w:tcPr>
            <w:tcW w:w="2205" w:type="pct"/>
            <w:shd w:val="clear" w:color="auto" w:fill="FFFFFF"/>
            <w:tcMar>
              <w:top w:w="150" w:type="dxa"/>
              <w:left w:w="299" w:type="dxa"/>
              <w:bottom w:w="150" w:type="dxa"/>
              <w:right w:w="150" w:type="dxa"/>
            </w:tcMar>
            <w:hideMark/>
          </w:tcPr>
          <w:p w:rsidR="00111C4C" w:rsidRDefault="00111C4C" w:rsidP="00111C4C">
            <w:r>
              <w:t>Find text</w:t>
            </w:r>
          </w:p>
        </w:tc>
        <w:tc>
          <w:tcPr>
            <w:tcW w:w="1400" w:type="pct"/>
            <w:shd w:val="clear" w:color="auto" w:fill="FFFFFF"/>
            <w:tcMar>
              <w:top w:w="150" w:type="dxa"/>
              <w:left w:w="150" w:type="dxa"/>
              <w:bottom w:w="150" w:type="dxa"/>
              <w:right w:w="150" w:type="dxa"/>
            </w:tcMar>
            <w:hideMark/>
          </w:tcPr>
          <w:p w:rsidR="00111C4C" w:rsidRDefault="00111C4C" w:rsidP="00111C4C">
            <w:r>
              <w:t>Ctrl + F</w:t>
            </w:r>
          </w:p>
        </w:tc>
        <w:tc>
          <w:tcPr>
            <w:tcW w:w="1394" w:type="pct"/>
            <w:shd w:val="clear" w:color="auto" w:fill="FFFFFF"/>
            <w:tcMar>
              <w:top w:w="150" w:type="dxa"/>
              <w:left w:w="150" w:type="dxa"/>
              <w:bottom w:w="150" w:type="dxa"/>
              <w:right w:w="150" w:type="dxa"/>
            </w:tcMar>
            <w:hideMark/>
          </w:tcPr>
          <w:p w:rsidR="00111C4C" w:rsidRDefault="00111C4C" w:rsidP="00111C4C">
            <w:r>
              <w:t>Cmd + F</w:t>
            </w:r>
          </w:p>
        </w:tc>
      </w:tr>
      <w:tr w:rsidR="00111C4C" w:rsidTr="00111C4C">
        <w:tc>
          <w:tcPr>
            <w:tcW w:w="2205" w:type="pct"/>
            <w:shd w:val="clear" w:color="auto" w:fill="F1F1F1"/>
            <w:tcMar>
              <w:top w:w="150" w:type="dxa"/>
              <w:left w:w="299" w:type="dxa"/>
              <w:bottom w:w="150" w:type="dxa"/>
              <w:right w:w="150" w:type="dxa"/>
            </w:tcMar>
            <w:hideMark/>
          </w:tcPr>
          <w:p w:rsidR="00111C4C" w:rsidRDefault="00111C4C" w:rsidP="00111C4C">
            <w:r>
              <w:t>Find and replace text</w:t>
            </w:r>
          </w:p>
        </w:tc>
        <w:tc>
          <w:tcPr>
            <w:tcW w:w="1400" w:type="pct"/>
            <w:shd w:val="clear" w:color="auto" w:fill="F1F1F1"/>
            <w:tcMar>
              <w:top w:w="150" w:type="dxa"/>
              <w:left w:w="150" w:type="dxa"/>
              <w:bottom w:w="150" w:type="dxa"/>
              <w:right w:w="150" w:type="dxa"/>
            </w:tcMar>
            <w:hideMark/>
          </w:tcPr>
          <w:p w:rsidR="00111C4C" w:rsidRDefault="00111C4C" w:rsidP="00111C4C">
            <w:r>
              <w:t>Ctrl + H</w:t>
            </w:r>
          </w:p>
        </w:tc>
        <w:tc>
          <w:tcPr>
            <w:tcW w:w="1394" w:type="pct"/>
            <w:shd w:val="clear" w:color="auto" w:fill="F1F1F1"/>
            <w:tcMar>
              <w:top w:w="150" w:type="dxa"/>
              <w:left w:w="150" w:type="dxa"/>
              <w:bottom w:w="150" w:type="dxa"/>
              <w:right w:w="150" w:type="dxa"/>
            </w:tcMar>
            <w:hideMark/>
          </w:tcPr>
          <w:p w:rsidR="00111C4C" w:rsidRDefault="00111C4C" w:rsidP="00111C4C">
            <w:r>
              <w:t>Cmd + F</w:t>
            </w:r>
          </w:p>
        </w:tc>
      </w:tr>
      <w:tr w:rsidR="00111C4C" w:rsidTr="00111C4C">
        <w:tc>
          <w:tcPr>
            <w:tcW w:w="2205" w:type="pct"/>
            <w:shd w:val="clear" w:color="auto" w:fill="FFFFFF"/>
            <w:tcMar>
              <w:top w:w="150" w:type="dxa"/>
              <w:left w:w="299" w:type="dxa"/>
              <w:bottom w:w="150" w:type="dxa"/>
              <w:right w:w="150" w:type="dxa"/>
            </w:tcMar>
            <w:hideMark/>
          </w:tcPr>
          <w:p w:rsidR="00111C4C" w:rsidRDefault="00111C4C" w:rsidP="00111C4C">
            <w:r>
              <w:t>New Document</w:t>
            </w:r>
          </w:p>
        </w:tc>
        <w:tc>
          <w:tcPr>
            <w:tcW w:w="1400" w:type="pct"/>
            <w:shd w:val="clear" w:color="auto" w:fill="FFFFFF"/>
            <w:tcMar>
              <w:top w:w="150" w:type="dxa"/>
              <w:left w:w="150" w:type="dxa"/>
              <w:bottom w:w="150" w:type="dxa"/>
              <w:right w:w="150" w:type="dxa"/>
            </w:tcMar>
            <w:hideMark/>
          </w:tcPr>
          <w:p w:rsidR="00111C4C" w:rsidRDefault="00111C4C" w:rsidP="00111C4C">
            <w:r>
              <w:t>Ctrl + N</w:t>
            </w:r>
          </w:p>
        </w:tc>
        <w:tc>
          <w:tcPr>
            <w:tcW w:w="1394" w:type="pct"/>
            <w:shd w:val="clear" w:color="auto" w:fill="FFFFFF"/>
            <w:tcMar>
              <w:top w:w="150" w:type="dxa"/>
              <w:left w:w="150" w:type="dxa"/>
              <w:bottom w:w="150" w:type="dxa"/>
              <w:right w:w="150" w:type="dxa"/>
            </w:tcMar>
            <w:hideMark/>
          </w:tcPr>
          <w:p w:rsidR="00111C4C" w:rsidRDefault="00111C4C" w:rsidP="00111C4C">
            <w:r>
              <w:t>Cmd + N</w:t>
            </w:r>
          </w:p>
        </w:tc>
      </w:tr>
      <w:tr w:rsidR="00111C4C" w:rsidTr="00111C4C">
        <w:tc>
          <w:tcPr>
            <w:tcW w:w="2205" w:type="pct"/>
            <w:shd w:val="clear" w:color="auto" w:fill="F1F1F1"/>
            <w:tcMar>
              <w:top w:w="150" w:type="dxa"/>
              <w:left w:w="299" w:type="dxa"/>
              <w:bottom w:w="150" w:type="dxa"/>
              <w:right w:w="150" w:type="dxa"/>
            </w:tcMar>
            <w:hideMark/>
          </w:tcPr>
          <w:p w:rsidR="00111C4C" w:rsidRDefault="00111C4C" w:rsidP="00111C4C">
            <w:r>
              <w:t>Open a file</w:t>
            </w:r>
          </w:p>
        </w:tc>
        <w:tc>
          <w:tcPr>
            <w:tcW w:w="1400" w:type="pct"/>
            <w:shd w:val="clear" w:color="auto" w:fill="F1F1F1"/>
            <w:tcMar>
              <w:top w:w="150" w:type="dxa"/>
              <w:left w:w="150" w:type="dxa"/>
              <w:bottom w:w="150" w:type="dxa"/>
              <w:right w:w="150" w:type="dxa"/>
            </w:tcMar>
            <w:hideMark/>
          </w:tcPr>
          <w:p w:rsidR="00111C4C" w:rsidRDefault="00111C4C" w:rsidP="00111C4C">
            <w:r>
              <w:t>Ctrl + O</w:t>
            </w:r>
          </w:p>
        </w:tc>
        <w:tc>
          <w:tcPr>
            <w:tcW w:w="1394" w:type="pct"/>
            <w:shd w:val="clear" w:color="auto" w:fill="F1F1F1"/>
            <w:tcMar>
              <w:top w:w="150" w:type="dxa"/>
              <w:left w:w="150" w:type="dxa"/>
              <w:bottom w:w="150" w:type="dxa"/>
              <w:right w:w="150" w:type="dxa"/>
            </w:tcMar>
            <w:hideMark/>
          </w:tcPr>
          <w:p w:rsidR="00111C4C" w:rsidRDefault="00111C4C" w:rsidP="00111C4C">
            <w:r>
              <w:t>Cmd + O</w:t>
            </w:r>
          </w:p>
        </w:tc>
      </w:tr>
      <w:tr w:rsidR="00111C4C" w:rsidTr="00111C4C">
        <w:tc>
          <w:tcPr>
            <w:tcW w:w="2205" w:type="pct"/>
            <w:shd w:val="clear" w:color="auto" w:fill="FFFFFF"/>
            <w:tcMar>
              <w:top w:w="150" w:type="dxa"/>
              <w:left w:w="299" w:type="dxa"/>
              <w:bottom w:w="150" w:type="dxa"/>
              <w:right w:w="150" w:type="dxa"/>
            </w:tcMar>
            <w:hideMark/>
          </w:tcPr>
          <w:p w:rsidR="00111C4C" w:rsidRDefault="00111C4C" w:rsidP="00111C4C">
            <w:r>
              <w:t>Print options</w:t>
            </w:r>
          </w:p>
        </w:tc>
        <w:tc>
          <w:tcPr>
            <w:tcW w:w="1400" w:type="pct"/>
            <w:shd w:val="clear" w:color="auto" w:fill="FFFFFF"/>
            <w:tcMar>
              <w:top w:w="150" w:type="dxa"/>
              <w:left w:w="150" w:type="dxa"/>
              <w:bottom w:w="150" w:type="dxa"/>
              <w:right w:w="150" w:type="dxa"/>
            </w:tcMar>
            <w:hideMark/>
          </w:tcPr>
          <w:p w:rsidR="00111C4C" w:rsidRDefault="00111C4C" w:rsidP="00111C4C">
            <w:r>
              <w:t>Ctrl + P</w:t>
            </w:r>
          </w:p>
        </w:tc>
        <w:tc>
          <w:tcPr>
            <w:tcW w:w="1394" w:type="pct"/>
            <w:shd w:val="clear" w:color="auto" w:fill="FFFFFF"/>
            <w:tcMar>
              <w:top w:w="150" w:type="dxa"/>
              <w:left w:w="150" w:type="dxa"/>
              <w:bottom w:w="150" w:type="dxa"/>
              <w:right w:w="150" w:type="dxa"/>
            </w:tcMar>
            <w:hideMark/>
          </w:tcPr>
          <w:p w:rsidR="00111C4C" w:rsidRDefault="00111C4C" w:rsidP="00111C4C">
            <w:r>
              <w:t>Cmd + P</w:t>
            </w:r>
          </w:p>
        </w:tc>
      </w:tr>
      <w:tr w:rsidR="00111C4C" w:rsidTr="00111C4C">
        <w:tc>
          <w:tcPr>
            <w:tcW w:w="2205" w:type="pct"/>
            <w:shd w:val="clear" w:color="auto" w:fill="F1F1F1"/>
            <w:tcMar>
              <w:top w:w="150" w:type="dxa"/>
              <w:left w:w="299" w:type="dxa"/>
              <w:bottom w:w="150" w:type="dxa"/>
              <w:right w:w="150" w:type="dxa"/>
            </w:tcMar>
            <w:hideMark/>
          </w:tcPr>
          <w:p w:rsidR="00111C4C" w:rsidRDefault="00111C4C" w:rsidP="00111C4C">
            <w:r>
              <w:t>Save file</w:t>
            </w:r>
          </w:p>
        </w:tc>
        <w:tc>
          <w:tcPr>
            <w:tcW w:w="1400" w:type="pct"/>
            <w:shd w:val="clear" w:color="auto" w:fill="F1F1F1"/>
            <w:tcMar>
              <w:top w:w="150" w:type="dxa"/>
              <w:left w:w="150" w:type="dxa"/>
              <w:bottom w:w="150" w:type="dxa"/>
              <w:right w:w="150" w:type="dxa"/>
            </w:tcMar>
            <w:hideMark/>
          </w:tcPr>
          <w:p w:rsidR="00111C4C" w:rsidRDefault="00111C4C" w:rsidP="00111C4C">
            <w:r>
              <w:t>Ctrl + S</w:t>
            </w:r>
          </w:p>
        </w:tc>
        <w:tc>
          <w:tcPr>
            <w:tcW w:w="1394" w:type="pct"/>
            <w:shd w:val="clear" w:color="auto" w:fill="F1F1F1"/>
            <w:tcMar>
              <w:top w:w="150" w:type="dxa"/>
              <w:left w:w="150" w:type="dxa"/>
              <w:bottom w:w="150" w:type="dxa"/>
              <w:right w:w="150" w:type="dxa"/>
            </w:tcMar>
            <w:hideMark/>
          </w:tcPr>
          <w:p w:rsidR="00111C4C" w:rsidRDefault="00111C4C" w:rsidP="00111C4C">
            <w:r>
              <w:t>Cmd + S</w:t>
            </w:r>
          </w:p>
        </w:tc>
      </w:tr>
      <w:tr w:rsidR="00111C4C" w:rsidTr="00111C4C">
        <w:tc>
          <w:tcPr>
            <w:tcW w:w="2205" w:type="pct"/>
            <w:shd w:val="clear" w:color="auto" w:fill="FFFFFF"/>
            <w:tcMar>
              <w:top w:w="150" w:type="dxa"/>
              <w:left w:w="299" w:type="dxa"/>
              <w:bottom w:w="150" w:type="dxa"/>
              <w:right w:w="150" w:type="dxa"/>
            </w:tcMar>
            <w:hideMark/>
          </w:tcPr>
          <w:p w:rsidR="00111C4C" w:rsidRDefault="00111C4C" w:rsidP="00111C4C">
            <w:r>
              <w:t>Paste text</w:t>
            </w:r>
          </w:p>
        </w:tc>
        <w:tc>
          <w:tcPr>
            <w:tcW w:w="1400" w:type="pct"/>
            <w:shd w:val="clear" w:color="auto" w:fill="FFFFFF"/>
            <w:tcMar>
              <w:top w:w="150" w:type="dxa"/>
              <w:left w:w="150" w:type="dxa"/>
              <w:bottom w:w="150" w:type="dxa"/>
              <w:right w:w="150" w:type="dxa"/>
            </w:tcMar>
            <w:hideMark/>
          </w:tcPr>
          <w:p w:rsidR="00111C4C" w:rsidRDefault="00111C4C" w:rsidP="00111C4C">
            <w:r>
              <w:t>Ctrl + V</w:t>
            </w:r>
          </w:p>
        </w:tc>
        <w:tc>
          <w:tcPr>
            <w:tcW w:w="1394" w:type="pct"/>
            <w:shd w:val="clear" w:color="auto" w:fill="FFFFFF"/>
            <w:tcMar>
              <w:top w:w="150" w:type="dxa"/>
              <w:left w:w="150" w:type="dxa"/>
              <w:bottom w:w="150" w:type="dxa"/>
              <w:right w:w="150" w:type="dxa"/>
            </w:tcMar>
            <w:hideMark/>
          </w:tcPr>
          <w:p w:rsidR="00111C4C" w:rsidRDefault="00111C4C" w:rsidP="00111C4C">
            <w:r>
              <w:t>Cmd + V</w:t>
            </w:r>
          </w:p>
        </w:tc>
      </w:tr>
      <w:tr w:rsidR="00111C4C" w:rsidTr="00111C4C">
        <w:tc>
          <w:tcPr>
            <w:tcW w:w="2205" w:type="pct"/>
            <w:shd w:val="clear" w:color="auto" w:fill="F1F1F1"/>
            <w:tcMar>
              <w:top w:w="150" w:type="dxa"/>
              <w:left w:w="299" w:type="dxa"/>
              <w:bottom w:w="150" w:type="dxa"/>
              <w:right w:w="150" w:type="dxa"/>
            </w:tcMar>
            <w:hideMark/>
          </w:tcPr>
          <w:p w:rsidR="00111C4C" w:rsidRDefault="00111C4C" w:rsidP="00111C4C">
            <w:r>
              <w:t>Cut text</w:t>
            </w:r>
          </w:p>
        </w:tc>
        <w:tc>
          <w:tcPr>
            <w:tcW w:w="1400" w:type="pct"/>
            <w:shd w:val="clear" w:color="auto" w:fill="F1F1F1"/>
            <w:tcMar>
              <w:top w:w="150" w:type="dxa"/>
              <w:left w:w="150" w:type="dxa"/>
              <w:bottom w:w="150" w:type="dxa"/>
              <w:right w:w="150" w:type="dxa"/>
            </w:tcMar>
            <w:hideMark/>
          </w:tcPr>
          <w:p w:rsidR="00111C4C" w:rsidRDefault="00111C4C" w:rsidP="00111C4C">
            <w:r>
              <w:t>Ctrl + X</w:t>
            </w:r>
          </w:p>
        </w:tc>
        <w:tc>
          <w:tcPr>
            <w:tcW w:w="1394" w:type="pct"/>
            <w:shd w:val="clear" w:color="auto" w:fill="F1F1F1"/>
            <w:tcMar>
              <w:top w:w="150" w:type="dxa"/>
              <w:left w:w="150" w:type="dxa"/>
              <w:bottom w:w="150" w:type="dxa"/>
              <w:right w:w="150" w:type="dxa"/>
            </w:tcMar>
            <w:hideMark/>
          </w:tcPr>
          <w:p w:rsidR="00111C4C" w:rsidRDefault="00111C4C" w:rsidP="00111C4C">
            <w:r>
              <w:t>Cmd + X</w:t>
            </w:r>
          </w:p>
        </w:tc>
      </w:tr>
      <w:tr w:rsidR="00111C4C" w:rsidTr="00111C4C">
        <w:tc>
          <w:tcPr>
            <w:tcW w:w="2205" w:type="pct"/>
            <w:shd w:val="clear" w:color="auto" w:fill="FFFFFF"/>
            <w:tcMar>
              <w:top w:w="150" w:type="dxa"/>
              <w:left w:w="299" w:type="dxa"/>
              <w:bottom w:w="150" w:type="dxa"/>
              <w:right w:w="150" w:type="dxa"/>
            </w:tcMar>
            <w:hideMark/>
          </w:tcPr>
          <w:p w:rsidR="00111C4C" w:rsidRDefault="00111C4C" w:rsidP="00111C4C">
            <w:r>
              <w:t>Redo text</w:t>
            </w:r>
          </w:p>
        </w:tc>
        <w:tc>
          <w:tcPr>
            <w:tcW w:w="1400" w:type="pct"/>
            <w:shd w:val="clear" w:color="auto" w:fill="FFFFFF"/>
            <w:tcMar>
              <w:top w:w="150" w:type="dxa"/>
              <w:left w:w="150" w:type="dxa"/>
              <w:bottom w:w="150" w:type="dxa"/>
              <w:right w:w="150" w:type="dxa"/>
            </w:tcMar>
            <w:hideMark/>
          </w:tcPr>
          <w:p w:rsidR="00111C4C" w:rsidRDefault="00111C4C" w:rsidP="00111C4C">
            <w:r>
              <w:t>Ctrl + Y</w:t>
            </w:r>
          </w:p>
        </w:tc>
        <w:tc>
          <w:tcPr>
            <w:tcW w:w="1394" w:type="pct"/>
            <w:shd w:val="clear" w:color="auto" w:fill="FFFFFF"/>
            <w:tcMar>
              <w:top w:w="150" w:type="dxa"/>
              <w:left w:w="150" w:type="dxa"/>
              <w:bottom w:w="150" w:type="dxa"/>
              <w:right w:w="150" w:type="dxa"/>
            </w:tcMar>
            <w:hideMark/>
          </w:tcPr>
          <w:p w:rsidR="00111C4C" w:rsidRDefault="00111C4C" w:rsidP="00111C4C">
            <w:r>
              <w:t>Shift + Cmd + Z</w:t>
            </w:r>
          </w:p>
        </w:tc>
      </w:tr>
      <w:tr w:rsidR="00111C4C" w:rsidTr="00111C4C">
        <w:tc>
          <w:tcPr>
            <w:tcW w:w="2205" w:type="pct"/>
            <w:shd w:val="clear" w:color="auto" w:fill="F1F1F1"/>
            <w:tcMar>
              <w:top w:w="150" w:type="dxa"/>
              <w:left w:w="299" w:type="dxa"/>
              <w:bottom w:w="150" w:type="dxa"/>
              <w:right w:w="150" w:type="dxa"/>
            </w:tcMar>
            <w:hideMark/>
          </w:tcPr>
          <w:p w:rsidR="00111C4C" w:rsidRDefault="00111C4C" w:rsidP="00111C4C">
            <w:r>
              <w:t>Undo text</w:t>
            </w:r>
          </w:p>
        </w:tc>
        <w:tc>
          <w:tcPr>
            <w:tcW w:w="1400" w:type="pct"/>
            <w:shd w:val="clear" w:color="auto" w:fill="F1F1F1"/>
            <w:tcMar>
              <w:top w:w="150" w:type="dxa"/>
              <w:left w:w="150" w:type="dxa"/>
              <w:bottom w:w="150" w:type="dxa"/>
              <w:right w:w="150" w:type="dxa"/>
            </w:tcMar>
            <w:hideMark/>
          </w:tcPr>
          <w:p w:rsidR="00111C4C" w:rsidRDefault="00111C4C" w:rsidP="00111C4C">
            <w:r>
              <w:t>Ctrl + Z</w:t>
            </w:r>
          </w:p>
        </w:tc>
        <w:tc>
          <w:tcPr>
            <w:tcW w:w="1394" w:type="pct"/>
            <w:shd w:val="clear" w:color="auto" w:fill="F1F1F1"/>
            <w:tcMar>
              <w:top w:w="150" w:type="dxa"/>
              <w:left w:w="150" w:type="dxa"/>
              <w:bottom w:w="150" w:type="dxa"/>
              <w:right w:w="150" w:type="dxa"/>
            </w:tcMar>
            <w:hideMark/>
          </w:tcPr>
          <w:p w:rsidR="00111C4C" w:rsidRDefault="00111C4C" w:rsidP="00111C4C">
            <w:r>
              <w:t>Cmd + Z</w:t>
            </w:r>
          </w:p>
        </w:tc>
      </w:tr>
    </w:tbl>
    <w:p w:rsidR="00111C4C" w:rsidRDefault="00111C4C" w:rsidP="00111C4C">
      <w:pPr>
        <w:pStyle w:val="Heading2"/>
      </w:pPr>
      <w:bookmarkStart w:id="126" w:name="_Toc492230587"/>
      <w:r w:rsidRPr="00111C4C">
        <w:t>Text</w:t>
      </w:r>
      <w:r>
        <w:t xml:space="preserve"> Editing</w:t>
      </w:r>
      <w:bookmarkEnd w:id="126"/>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01"/>
        <w:gridCol w:w="1863"/>
        <w:gridCol w:w="3325"/>
      </w:tblGrid>
      <w:tr w:rsidR="00111C4C" w:rsidTr="00111C4C">
        <w:tc>
          <w:tcPr>
            <w:tcW w:w="2146" w:type="pct"/>
            <w:shd w:val="clear" w:color="auto" w:fill="FFFFFF"/>
            <w:tcMar>
              <w:top w:w="150" w:type="dxa"/>
              <w:left w:w="299" w:type="dxa"/>
              <w:bottom w:w="150" w:type="dxa"/>
              <w:right w:w="150" w:type="dxa"/>
            </w:tcMar>
            <w:hideMark/>
          </w:tcPr>
          <w:p w:rsidR="00111C4C" w:rsidRDefault="00111C4C" w:rsidP="00111C4C">
            <w:r>
              <w:t>Description</w:t>
            </w:r>
          </w:p>
        </w:tc>
        <w:tc>
          <w:tcPr>
            <w:tcW w:w="1025" w:type="pct"/>
            <w:shd w:val="clear" w:color="auto" w:fill="FFFFFF"/>
            <w:tcMar>
              <w:top w:w="150" w:type="dxa"/>
              <w:left w:w="150" w:type="dxa"/>
              <w:bottom w:w="150" w:type="dxa"/>
              <w:right w:w="150" w:type="dxa"/>
            </w:tcMar>
            <w:hideMark/>
          </w:tcPr>
          <w:p w:rsidR="00111C4C" w:rsidRDefault="00111C4C" w:rsidP="00111C4C">
            <w:r>
              <w:t>Windows</w:t>
            </w:r>
          </w:p>
        </w:tc>
        <w:tc>
          <w:tcPr>
            <w:tcW w:w="1829" w:type="pct"/>
            <w:shd w:val="clear" w:color="auto" w:fill="FFFFFF"/>
            <w:tcMar>
              <w:top w:w="150" w:type="dxa"/>
              <w:left w:w="150" w:type="dxa"/>
              <w:bottom w:w="150" w:type="dxa"/>
              <w:right w:w="150" w:type="dxa"/>
            </w:tcMar>
            <w:hideMark/>
          </w:tcPr>
          <w:p w:rsidR="00111C4C" w:rsidRDefault="00111C4C" w:rsidP="00111C4C">
            <w:r>
              <w:t>Mac OS</w:t>
            </w:r>
          </w:p>
        </w:tc>
      </w:tr>
      <w:tr w:rsidR="00111C4C" w:rsidTr="00111C4C">
        <w:trPr>
          <w:trHeight w:val="468"/>
        </w:trPr>
        <w:tc>
          <w:tcPr>
            <w:tcW w:w="2146" w:type="pct"/>
            <w:shd w:val="clear" w:color="auto" w:fill="F1F1F1"/>
            <w:tcMar>
              <w:top w:w="150" w:type="dxa"/>
              <w:left w:w="299" w:type="dxa"/>
              <w:bottom w:w="150" w:type="dxa"/>
              <w:right w:w="150" w:type="dxa"/>
            </w:tcMar>
            <w:hideMark/>
          </w:tcPr>
          <w:p w:rsidR="00111C4C" w:rsidRDefault="00111C4C" w:rsidP="00111C4C">
            <w:r>
              <w:rPr>
                <w:rStyle w:val="Strong"/>
                <w:sz w:val="28"/>
                <w:szCs w:val="28"/>
              </w:rPr>
              <w:t>Cursor Movement</w:t>
            </w:r>
          </w:p>
        </w:tc>
        <w:tc>
          <w:tcPr>
            <w:tcW w:w="1025" w:type="pct"/>
            <w:shd w:val="clear" w:color="auto" w:fill="F1F1F1"/>
            <w:tcMar>
              <w:top w:w="150" w:type="dxa"/>
              <w:left w:w="150" w:type="dxa"/>
              <w:bottom w:w="150" w:type="dxa"/>
              <w:right w:w="150" w:type="dxa"/>
            </w:tcMar>
            <w:hideMark/>
          </w:tcPr>
          <w:p w:rsidR="00111C4C" w:rsidRDefault="00111C4C" w:rsidP="00111C4C"/>
        </w:tc>
        <w:tc>
          <w:tcPr>
            <w:tcW w:w="1829" w:type="pct"/>
            <w:shd w:val="clear" w:color="auto" w:fill="F1F1F1"/>
            <w:tcMar>
              <w:top w:w="150" w:type="dxa"/>
              <w:left w:w="150" w:type="dxa"/>
              <w:bottom w:w="150" w:type="dxa"/>
              <w:right w:w="150" w:type="dxa"/>
            </w:tcMar>
            <w:hideMark/>
          </w:tcPr>
          <w:p w:rsidR="00111C4C" w:rsidRDefault="00111C4C" w:rsidP="00111C4C"/>
        </w:tc>
      </w:tr>
      <w:tr w:rsidR="00111C4C" w:rsidTr="00111C4C">
        <w:tc>
          <w:tcPr>
            <w:tcW w:w="2146" w:type="pct"/>
            <w:shd w:val="clear" w:color="auto" w:fill="FFFFFF"/>
            <w:tcMar>
              <w:top w:w="150" w:type="dxa"/>
              <w:left w:w="299" w:type="dxa"/>
              <w:bottom w:w="150" w:type="dxa"/>
              <w:right w:w="150" w:type="dxa"/>
            </w:tcMar>
            <w:hideMark/>
          </w:tcPr>
          <w:p w:rsidR="00111C4C" w:rsidRDefault="00111C4C" w:rsidP="00111C4C">
            <w:r>
              <w:t>Go to the right or to the beginning of next line break</w:t>
            </w:r>
          </w:p>
        </w:tc>
        <w:tc>
          <w:tcPr>
            <w:tcW w:w="1025" w:type="pct"/>
            <w:shd w:val="clear" w:color="auto" w:fill="FFFFFF"/>
            <w:tcMar>
              <w:top w:w="150" w:type="dxa"/>
              <w:left w:w="150" w:type="dxa"/>
              <w:bottom w:w="150" w:type="dxa"/>
              <w:right w:w="150" w:type="dxa"/>
            </w:tcMar>
            <w:hideMark/>
          </w:tcPr>
          <w:p w:rsidR="00111C4C" w:rsidRDefault="00111C4C" w:rsidP="00111C4C">
            <w:r>
              <w:t>Right Arrow</w:t>
            </w:r>
          </w:p>
        </w:tc>
        <w:tc>
          <w:tcPr>
            <w:tcW w:w="1829" w:type="pct"/>
            <w:shd w:val="clear" w:color="auto" w:fill="FFFFFF"/>
            <w:tcMar>
              <w:top w:w="150" w:type="dxa"/>
              <w:left w:w="150" w:type="dxa"/>
              <w:bottom w:w="150" w:type="dxa"/>
              <w:right w:w="150" w:type="dxa"/>
            </w:tcMar>
            <w:hideMark/>
          </w:tcPr>
          <w:p w:rsidR="00111C4C" w:rsidRDefault="00111C4C" w:rsidP="00111C4C">
            <w:r>
              <w:t>Right Arrow</w:t>
            </w:r>
          </w:p>
        </w:tc>
      </w:tr>
      <w:tr w:rsidR="00111C4C" w:rsidTr="00111C4C">
        <w:tc>
          <w:tcPr>
            <w:tcW w:w="2146" w:type="pct"/>
            <w:shd w:val="clear" w:color="auto" w:fill="F1F1F1"/>
            <w:tcMar>
              <w:top w:w="150" w:type="dxa"/>
              <w:left w:w="299" w:type="dxa"/>
              <w:bottom w:w="150" w:type="dxa"/>
              <w:right w:w="150" w:type="dxa"/>
            </w:tcMar>
            <w:hideMark/>
          </w:tcPr>
          <w:p w:rsidR="00111C4C" w:rsidRDefault="00111C4C" w:rsidP="00111C4C">
            <w:r>
              <w:t>Go to the left or to the end of previous line break</w:t>
            </w:r>
          </w:p>
        </w:tc>
        <w:tc>
          <w:tcPr>
            <w:tcW w:w="1025" w:type="pct"/>
            <w:shd w:val="clear" w:color="auto" w:fill="F1F1F1"/>
            <w:tcMar>
              <w:top w:w="150" w:type="dxa"/>
              <w:left w:w="150" w:type="dxa"/>
              <w:bottom w:w="150" w:type="dxa"/>
              <w:right w:w="150" w:type="dxa"/>
            </w:tcMar>
            <w:hideMark/>
          </w:tcPr>
          <w:p w:rsidR="00111C4C" w:rsidRDefault="00111C4C" w:rsidP="00111C4C">
            <w:r>
              <w:t>Left Arrow</w:t>
            </w:r>
          </w:p>
        </w:tc>
        <w:tc>
          <w:tcPr>
            <w:tcW w:w="1829" w:type="pct"/>
            <w:shd w:val="clear" w:color="auto" w:fill="F1F1F1"/>
            <w:tcMar>
              <w:top w:w="150" w:type="dxa"/>
              <w:left w:w="150" w:type="dxa"/>
              <w:bottom w:w="150" w:type="dxa"/>
              <w:right w:w="150" w:type="dxa"/>
            </w:tcMar>
            <w:hideMark/>
          </w:tcPr>
          <w:p w:rsidR="00111C4C" w:rsidRDefault="00111C4C" w:rsidP="00111C4C">
            <w:r>
              <w:t>Left Arrow</w:t>
            </w:r>
          </w:p>
        </w:tc>
      </w:tr>
      <w:tr w:rsidR="00111C4C" w:rsidTr="00111C4C">
        <w:tc>
          <w:tcPr>
            <w:tcW w:w="2146" w:type="pct"/>
            <w:shd w:val="clear" w:color="auto" w:fill="FFFFFF"/>
            <w:tcMar>
              <w:top w:w="150" w:type="dxa"/>
              <w:left w:w="299" w:type="dxa"/>
              <w:bottom w:w="150" w:type="dxa"/>
              <w:right w:w="150" w:type="dxa"/>
            </w:tcMar>
            <w:hideMark/>
          </w:tcPr>
          <w:p w:rsidR="00111C4C" w:rsidRDefault="00111C4C" w:rsidP="00111C4C">
            <w:r>
              <w:t>Go up one row</w:t>
            </w:r>
          </w:p>
        </w:tc>
        <w:tc>
          <w:tcPr>
            <w:tcW w:w="1025" w:type="pct"/>
            <w:shd w:val="clear" w:color="auto" w:fill="FFFFFF"/>
            <w:tcMar>
              <w:top w:w="150" w:type="dxa"/>
              <w:left w:w="150" w:type="dxa"/>
              <w:bottom w:w="150" w:type="dxa"/>
              <w:right w:w="150" w:type="dxa"/>
            </w:tcMar>
            <w:hideMark/>
          </w:tcPr>
          <w:p w:rsidR="00111C4C" w:rsidRDefault="00111C4C" w:rsidP="00111C4C">
            <w:r>
              <w:t>Up Arrow</w:t>
            </w:r>
          </w:p>
        </w:tc>
        <w:tc>
          <w:tcPr>
            <w:tcW w:w="1829" w:type="pct"/>
            <w:shd w:val="clear" w:color="auto" w:fill="FFFFFF"/>
            <w:tcMar>
              <w:top w:w="150" w:type="dxa"/>
              <w:left w:w="150" w:type="dxa"/>
              <w:bottom w:w="150" w:type="dxa"/>
              <w:right w:w="150" w:type="dxa"/>
            </w:tcMar>
            <w:hideMark/>
          </w:tcPr>
          <w:p w:rsidR="00111C4C" w:rsidRDefault="00111C4C" w:rsidP="00111C4C">
            <w:r>
              <w:t>Up Arrow</w:t>
            </w:r>
          </w:p>
        </w:tc>
      </w:tr>
      <w:tr w:rsidR="00111C4C" w:rsidTr="00111C4C">
        <w:tc>
          <w:tcPr>
            <w:tcW w:w="2146" w:type="pct"/>
            <w:shd w:val="clear" w:color="auto" w:fill="F1F1F1"/>
            <w:tcMar>
              <w:top w:w="150" w:type="dxa"/>
              <w:left w:w="299" w:type="dxa"/>
              <w:bottom w:w="150" w:type="dxa"/>
              <w:right w:w="150" w:type="dxa"/>
            </w:tcMar>
            <w:hideMark/>
          </w:tcPr>
          <w:p w:rsidR="00111C4C" w:rsidRDefault="00111C4C" w:rsidP="00111C4C">
            <w:r>
              <w:t>Go down one row</w:t>
            </w:r>
          </w:p>
        </w:tc>
        <w:tc>
          <w:tcPr>
            <w:tcW w:w="1025" w:type="pct"/>
            <w:shd w:val="clear" w:color="auto" w:fill="F1F1F1"/>
            <w:tcMar>
              <w:top w:w="150" w:type="dxa"/>
              <w:left w:w="150" w:type="dxa"/>
              <w:bottom w:w="150" w:type="dxa"/>
              <w:right w:w="150" w:type="dxa"/>
            </w:tcMar>
            <w:hideMark/>
          </w:tcPr>
          <w:p w:rsidR="00111C4C" w:rsidRDefault="00111C4C" w:rsidP="00111C4C">
            <w:r>
              <w:t>Down Arrow</w:t>
            </w:r>
          </w:p>
        </w:tc>
        <w:tc>
          <w:tcPr>
            <w:tcW w:w="1829" w:type="pct"/>
            <w:shd w:val="clear" w:color="auto" w:fill="F1F1F1"/>
            <w:tcMar>
              <w:top w:w="150" w:type="dxa"/>
              <w:left w:w="150" w:type="dxa"/>
              <w:bottom w:w="150" w:type="dxa"/>
              <w:right w:w="150" w:type="dxa"/>
            </w:tcMar>
            <w:hideMark/>
          </w:tcPr>
          <w:p w:rsidR="00111C4C" w:rsidRDefault="00111C4C" w:rsidP="00111C4C">
            <w:r>
              <w:t>Down Arrow</w:t>
            </w:r>
          </w:p>
        </w:tc>
      </w:tr>
      <w:tr w:rsidR="00111C4C" w:rsidTr="00111C4C">
        <w:tc>
          <w:tcPr>
            <w:tcW w:w="2146" w:type="pct"/>
            <w:shd w:val="clear" w:color="auto" w:fill="FFFFFF"/>
            <w:tcMar>
              <w:top w:w="150" w:type="dxa"/>
              <w:left w:w="299" w:type="dxa"/>
              <w:bottom w:w="150" w:type="dxa"/>
              <w:right w:w="150" w:type="dxa"/>
            </w:tcMar>
            <w:hideMark/>
          </w:tcPr>
          <w:p w:rsidR="00111C4C" w:rsidRDefault="00111C4C" w:rsidP="00111C4C">
            <w:r>
              <w:t>Go to the beginning of the current line</w:t>
            </w:r>
          </w:p>
        </w:tc>
        <w:tc>
          <w:tcPr>
            <w:tcW w:w="1025" w:type="pct"/>
            <w:shd w:val="clear" w:color="auto" w:fill="FFFFFF"/>
            <w:tcMar>
              <w:top w:w="150" w:type="dxa"/>
              <w:left w:w="150" w:type="dxa"/>
              <w:bottom w:w="150" w:type="dxa"/>
              <w:right w:w="150" w:type="dxa"/>
            </w:tcMar>
            <w:hideMark/>
          </w:tcPr>
          <w:p w:rsidR="00111C4C" w:rsidRDefault="00111C4C" w:rsidP="00111C4C">
            <w:r>
              <w:t>Home</w:t>
            </w:r>
          </w:p>
        </w:tc>
        <w:tc>
          <w:tcPr>
            <w:tcW w:w="1829" w:type="pct"/>
            <w:shd w:val="clear" w:color="auto" w:fill="FFFFFF"/>
            <w:tcMar>
              <w:top w:w="150" w:type="dxa"/>
              <w:left w:w="150" w:type="dxa"/>
              <w:bottom w:w="150" w:type="dxa"/>
              <w:right w:w="150" w:type="dxa"/>
            </w:tcMar>
            <w:hideMark/>
          </w:tcPr>
          <w:p w:rsidR="00111C4C" w:rsidRDefault="00111C4C" w:rsidP="00111C4C">
            <w:r>
              <w:t>Cmd + Left Arrow</w:t>
            </w:r>
          </w:p>
        </w:tc>
      </w:tr>
      <w:tr w:rsidR="00111C4C" w:rsidTr="00111C4C">
        <w:tc>
          <w:tcPr>
            <w:tcW w:w="2146" w:type="pct"/>
            <w:shd w:val="clear" w:color="auto" w:fill="F1F1F1"/>
            <w:tcMar>
              <w:top w:w="150" w:type="dxa"/>
              <w:left w:w="299" w:type="dxa"/>
              <w:bottom w:w="150" w:type="dxa"/>
              <w:right w:w="150" w:type="dxa"/>
            </w:tcMar>
            <w:hideMark/>
          </w:tcPr>
          <w:p w:rsidR="00111C4C" w:rsidRDefault="00111C4C" w:rsidP="00111C4C">
            <w:r>
              <w:t>Go to the end of the current line</w:t>
            </w:r>
          </w:p>
        </w:tc>
        <w:tc>
          <w:tcPr>
            <w:tcW w:w="1025" w:type="pct"/>
            <w:shd w:val="clear" w:color="auto" w:fill="F1F1F1"/>
            <w:tcMar>
              <w:top w:w="150" w:type="dxa"/>
              <w:left w:w="150" w:type="dxa"/>
              <w:bottom w:w="150" w:type="dxa"/>
              <w:right w:w="150" w:type="dxa"/>
            </w:tcMar>
            <w:hideMark/>
          </w:tcPr>
          <w:p w:rsidR="00111C4C" w:rsidRDefault="00111C4C" w:rsidP="00111C4C">
            <w:r>
              <w:t>End</w:t>
            </w:r>
          </w:p>
        </w:tc>
        <w:tc>
          <w:tcPr>
            <w:tcW w:w="1829" w:type="pct"/>
            <w:shd w:val="clear" w:color="auto" w:fill="F1F1F1"/>
            <w:tcMar>
              <w:top w:w="150" w:type="dxa"/>
              <w:left w:w="150" w:type="dxa"/>
              <w:bottom w:w="150" w:type="dxa"/>
              <w:right w:w="150" w:type="dxa"/>
            </w:tcMar>
            <w:hideMark/>
          </w:tcPr>
          <w:p w:rsidR="00111C4C" w:rsidRDefault="00111C4C" w:rsidP="00111C4C">
            <w:r>
              <w:t>Cmd + Right Arrow</w:t>
            </w:r>
          </w:p>
        </w:tc>
      </w:tr>
      <w:tr w:rsidR="00111C4C" w:rsidTr="00111C4C">
        <w:tc>
          <w:tcPr>
            <w:tcW w:w="2146" w:type="pct"/>
            <w:shd w:val="clear" w:color="auto" w:fill="FFFFFF"/>
            <w:tcMar>
              <w:top w:w="150" w:type="dxa"/>
              <w:left w:w="299" w:type="dxa"/>
              <w:bottom w:w="150" w:type="dxa"/>
              <w:right w:w="150" w:type="dxa"/>
            </w:tcMar>
            <w:hideMark/>
          </w:tcPr>
          <w:p w:rsidR="00111C4C" w:rsidRDefault="00111C4C" w:rsidP="00111C4C">
            <w:r>
              <w:t>Go to the beginning of the document</w:t>
            </w:r>
          </w:p>
        </w:tc>
        <w:tc>
          <w:tcPr>
            <w:tcW w:w="1025" w:type="pct"/>
            <w:shd w:val="clear" w:color="auto" w:fill="FFFFFF"/>
            <w:tcMar>
              <w:top w:w="150" w:type="dxa"/>
              <w:left w:w="150" w:type="dxa"/>
              <w:bottom w:w="150" w:type="dxa"/>
              <w:right w:w="150" w:type="dxa"/>
            </w:tcMar>
            <w:hideMark/>
          </w:tcPr>
          <w:p w:rsidR="00111C4C" w:rsidRDefault="00111C4C" w:rsidP="00111C4C">
            <w:r>
              <w:t>Ctrl + Home</w:t>
            </w:r>
          </w:p>
        </w:tc>
        <w:tc>
          <w:tcPr>
            <w:tcW w:w="1829" w:type="pct"/>
            <w:shd w:val="clear" w:color="auto" w:fill="FFFFFF"/>
            <w:tcMar>
              <w:top w:w="150" w:type="dxa"/>
              <w:left w:w="150" w:type="dxa"/>
              <w:bottom w:w="150" w:type="dxa"/>
              <w:right w:w="150" w:type="dxa"/>
            </w:tcMar>
            <w:hideMark/>
          </w:tcPr>
          <w:p w:rsidR="00111C4C" w:rsidRDefault="00111C4C" w:rsidP="00111C4C">
            <w:r>
              <w:t>Cmd + Up Arrow</w:t>
            </w:r>
          </w:p>
        </w:tc>
      </w:tr>
      <w:tr w:rsidR="00111C4C" w:rsidTr="00111C4C">
        <w:tc>
          <w:tcPr>
            <w:tcW w:w="2146" w:type="pct"/>
            <w:shd w:val="clear" w:color="auto" w:fill="F1F1F1"/>
            <w:tcMar>
              <w:top w:w="150" w:type="dxa"/>
              <w:left w:w="299" w:type="dxa"/>
              <w:bottom w:w="150" w:type="dxa"/>
              <w:right w:w="150" w:type="dxa"/>
            </w:tcMar>
            <w:hideMark/>
          </w:tcPr>
          <w:p w:rsidR="00111C4C" w:rsidRDefault="00111C4C" w:rsidP="00111C4C">
            <w:r>
              <w:t>Go to the end of the document</w:t>
            </w:r>
          </w:p>
        </w:tc>
        <w:tc>
          <w:tcPr>
            <w:tcW w:w="1025" w:type="pct"/>
            <w:shd w:val="clear" w:color="auto" w:fill="F1F1F1"/>
            <w:tcMar>
              <w:top w:w="150" w:type="dxa"/>
              <w:left w:w="150" w:type="dxa"/>
              <w:bottom w:w="150" w:type="dxa"/>
              <w:right w:w="150" w:type="dxa"/>
            </w:tcMar>
            <w:hideMark/>
          </w:tcPr>
          <w:p w:rsidR="00111C4C" w:rsidRDefault="00111C4C" w:rsidP="00111C4C">
            <w:r>
              <w:t>Ctrl + End</w:t>
            </w:r>
          </w:p>
        </w:tc>
        <w:tc>
          <w:tcPr>
            <w:tcW w:w="1829" w:type="pct"/>
            <w:shd w:val="clear" w:color="auto" w:fill="F1F1F1"/>
            <w:tcMar>
              <w:top w:w="150" w:type="dxa"/>
              <w:left w:w="150" w:type="dxa"/>
              <w:bottom w:w="150" w:type="dxa"/>
              <w:right w:w="150" w:type="dxa"/>
            </w:tcMar>
            <w:hideMark/>
          </w:tcPr>
          <w:p w:rsidR="00111C4C" w:rsidRDefault="00111C4C" w:rsidP="00111C4C">
            <w:r>
              <w:t>Cmd + Down Arrow</w:t>
            </w:r>
          </w:p>
        </w:tc>
      </w:tr>
      <w:tr w:rsidR="00111C4C" w:rsidTr="00111C4C">
        <w:tc>
          <w:tcPr>
            <w:tcW w:w="2146" w:type="pct"/>
            <w:shd w:val="clear" w:color="auto" w:fill="FFFFFF"/>
            <w:tcMar>
              <w:top w:w="150" w:type="dxa"/>
              <w:left w:w="299" w:type="dxa"/>
              <w:bottom w:w="150" w:type="dxa"/>
              <w:right w:w="150" w:type="dxa"/>
            </w:tcMar>
            <w:hideMark/>
          </w:tcPr>
          <w:p w:rsidR="00111C4C" w:rsidRDefault="00111C4C" w:rsidP="00111C4C">
            <w:r>
              <w:t>Move up one frame</w:t>
            </w:r>
          </w:p>
        </w:tc>
        <w:tc>
          <w:tcPr>
            <w:tcW w:w="1025" w:type="pct"/>
            <w:shd w:val="clear" w:color="auto" w:fill="FFFFFF"/>
            <w:tcMar>
              <w:top w:w="150" w:type="dxa"/>
              <w:left w:w="150" w:type="dxa"/>
              <w:bottom w:w="150" w:type="dxa"/>
              <w:right w:w="150" w:type="dxa"/>
            </w:tcMar>
            <w:hideMark/>
          </w:tcPr>
          <w:p w:rsidR="00111C4C" w:rsidRDefault="00111C4C" w:rsidP="00111C4C">
            <w:r>
              <w:t>Page Up</w:t>
            </w:r>
          </w:p>
        </w:tc>
        <w:tc>
          <w:tcPr>
            <w:tcW w:w="1829" w:type="pct"/>
            <w:shd w:val="clear" w:color="auto" w:fill="FFFFFF"/>
            <w:tcMar>
              <w:top w:w="150" w:type="dxa"/>
              <w:left w:w="150" w:type="dxa"/>
              <w:bottom w:w="150" w:type="dxa"/>
              <w:right w:w="150" w:type="dxa"/>
            </w:tcMar>
            <w:hideMark/>
          </w:tcPr>
          <w:p w:rsidR="00111C4C" w:rsidRDefault="00111C4C" w:rsidP="00111C4C">
            <w:r>
              <w:t>Fn + Up Arrow</w:t>
            </w:r>
          </w:p>
        </w:tc>
      </w:tr>
      <w:tr w:rsidR="00111C4C" w:rsidTr="00111C4C">
        <w:tc>
          <w:tcPr>
            <w:tcW w:w="2146" w:type="pct"/>
            <w:shd w:val="clear" w:color="auto" w:fill="F1F1F1"/>
            <w:tcMar>
              <w:top w:w="150" w:type="dxa"/>
              <w:left w:w="299" w:type="dxa"/>
              <w:bottom w:w="150" w:type="dxa"/>
              <w:right w:w="150" w:type="dxa"/>
            </w:tcMar>
            <w:hideMark/>
          </w:tcPr>
          <w:p w:rsidR="00111C4C" w:rsidRDefault="00111C4C" w:rsidP="00111C4C">
            <w:r>
              <w:t>Move down one frame</w:t>
            </w:r>
          </w:p>
        </w:tc>
        <w:tc>
          <w:tcPr>
            <w:tcW w:w="1025" w:type="pct"/>
            <w:shd w:val="clear" w:color="auto" w:fill="F1F1F1"/>
            <w:tcMar>
              <w:top w:w="150" w:type="dxa"/>
              <w:left w:w="150" w:type="dxa"/>
              <w:bottom w:w="150" w:type="dxa"/>
              <w:right w:w="150" w:type="dxa"/>
            </w:tcMar>
            <w:hideMark/>
          </w:tcPr>
          <w:p w:rsidR="00111C4C" w:rsidRDefault="00111C4C" w:rsidP="00111C4C">
            <w:r>
              <w:t>Page Down</w:t>
            </w:r>
          </w:p>
        </w:tc>
        <w:tc>
          <w:tcPr>
            <w:tcW w:w="1829" w:type="pct"/>
            <w:shd w:val="clear" w:color="auto" w:fill="F1F1F1"/>
            <w:tcMar>
              <w:top w:w="150" w:type="dxa"/>
              <w:left w:w="150" w:type="dxa"/>
              <w:bottom w:w="150" w:type="dxa"/>
              <w:right w:w="150" w:type="dxa"/>
            </w:tcMar>
            <w:hideMark/>
          </w:tcPr>
          <w:p w:rsidR="00111C4C" w:rsidRDefault="00111C4C" w:rsidP="00111C4C">
            <w:r>
              <w:t>Fn + Down Arrow</w:t>
            </w:r>
          </w:p>
        </w:tc>
      </w:tr>
      <w:tr w:rsidR="00111C4C" w:rsidTr="00111C4C">
        <w:tc>
          <w:tcPr>
            <w:tcW w:w="2146" w:type="pct"/>
            <w:shd w:val="clear" w:color="auto" w:fill="FFFFFF"/>
            <w:tcMar>
              <w:top w:w="150" w:type="dxa"/>
              <w:left w:w="299" w:type="dxa"/>
              <w:bottom w:w="150" w:type="dxa"/>
              <w:right w:w="150" w:type="dxa"/>
            </w:tcMar>
            <w:hideMark/>
          </w:tcPr>
          <w:p w:rsidR="00111C4C" w:rsidRDefault="00111C4C" w:rsidP="00111C4C">
            <w:r>
              <w:t>Go to beginning of previous word</w:t>
            </w:r>
          </w:p>
        </w:tc>
        <w:tc>
          <w:tcPr>
            <w:tcW w:w="1025" w:type="pct"/>
            <w:shd w:val="clear" w:color="auto" w:fill="FFFFFF"/>
            <w:tcMar>
              <w:top w:w="150" w:type="dxa"/>
              <w:left w:w="150" w:type="dxa"/>
              <w:bottom w:w="150" w:type="dxa"/>
              <w:right w:w="150" w:type="dxa"/>
            </w:tcMar>
            <w:hideMark/>
          </w:tcPr>
          <w:p w:rsidR="00111C4C" w:rsidRDefault="00111C4C" w:rsidP="00111C4C">
            <w:r>
              <w:t>Ctrl + Left Arrow</w:t>
            </w:r>
          </w:p>
        </w:tc>
        <w:tc>
          <w:tcPr>
            <w:tcW w:w="1829" w:type="pct"/>
            <w:shd w:val="clear" w:color="auto" w:fill="FFFFFF"/>
            <w:tcMar>
              <w:top w:w="150" w:type="dxa"/>
              <w:left w:w="150" w:type="dxa"/>
              <w:bottom w:w="150" w:type="dxa"/>
              <w:right w:w="150" w:type="dxa"/>
            </w:tcMar>
            <w:hideMark/>
          </w:tcPr>
          <w:p w:rsidR="00111C4C" w:rsidRDefault="00111C4C" w:rsidP="00111C4C">
            <w:r>
              <w:t>Option + Left Arrow</w:t>
            </w:r>
          </w:p>
        </w:tc>
      </w:tr>
      <w:tr w:rsidR="00111C4C" w:rsidTr="00111C4C">
        <w:tc>
          <w:tcPr>
            <w:tcW w:w="2146" w:type="pct"/>
            <w:shd w:val="clear" w:color="auto" w:fill="F1F1F1"/>
            <w:tcMar>
              <w:top w:w="150" w:type="dxa"/>
              <w:left w:w="299" w:type="dxa"/>
              <w:bottom w:w="150" w:type="dxa"/>
              <w:right w:w="150" w:type="dxa"/>
            </w:tcMar>
            <w:hideMark/>
          </w:tcPr>
          <w:p w:rsidR="00111C4C" w:rsidRDefault="00111C4C" w:rsidP="00111C4C">
            <w:r>
              <w:t>Go to beginning of next word</w:t>
            </w:r>
          </w:p>
        </w:tc>
        <w:tc>
          <w:tcPr>
            <w:tcW w:w="1025" w:type="pct"/>
            <w:shd w:val="clear" w:color="auto" w:fill="F1F1F1"/>
            <w:tcMar>
              <w:top w:w="150" w:type="dxa"/>
              <w:left w:w="150" w:type="dxa"/>
              <w:bottom w:w="150" w:type="dxa"/>
              <w:right w:w="150" w:type="dxa"/>
            </w:tcMar>
            <w:hideMark/>
          </w:tcPr>
          <w:p w:rsidR="00111C4C" w:rsidRDefault="00111C4C" w:rsidP="00111C4C">
            <w:r>
              <w:t>Ctrl + Right Arrow</w:t>
            </w:r>
          </w:p>
        </w:tc>
        <w:tc>
          <w:tcPr>
            <w:tcW w:w="1829" w:type="pct"/>
            <w:shd w:val="clear" w:color="auto" w:fill="F1F1F1"/>
            <w:tcMar>
              <w:top w:w="150" w:type="dxa"/>
              <w:left w:w="150" w:type="dxa"/>
              <w:bottom w:w="150" w:type="dxa"/>
              <w:right w:w="150" w:type="dxa"/>
            </w:tcMar>
            <w:hideMark/>
          </w:tcPr>
          <w:p w:rsidR="00111C4C" w:rsidRDefault="00111C4C" w:rsidP="00111C4C">
            <w:r>
              <w:t>Option + Right Arrow</w:t>
            </w:r>
          </w:p>
        </w:tc>
      </w:tr>
      <w:tr w:rsidR="00111C4C" w:rsidTr="00111C4C">
        <w:tc>
          <w:tcPr>
            <w:tcW w:w="2146" w:type="pct"/>
            <w:shd w:val="clear" w:color="auto" w:fill="FFFFFF"/>
            <w:tcMar>
              <w:top w:w="150" w:type="dxa"/>
              <w:left w:w="299" w:type="dxa"/>
              <w:bottom w:w="150" w:type="dxa"/>
              <w:right w:w="150" w:type="dxa"/>
            </w:tcMar>
            <w:hideMark/>
          </w:tcPr>
          <w:p w:rsidR="00111C4C" w:rsidRDefault="00111C4C" w:rsidP="00111C4C">
            <w:r>
              <w:t>Go to beginning of line break</w:t>
            </w:r>
          </w:p>
        </w:tc>
        <w:tc>
          <w:tcPr>
            <w:tcW w:w="1025" w:type="pct"/>
            <w:shd w:val="clear" w:color="auto" w:fill="FFFFFF"/>
            <w:tcMar>
              <w:top w:w="150" w:type="dxa"/>
              <w:left w:w="150" w:type="dxa"/>
              <w:bottom w:w="150" w:type="dxa"/>
              <w:right w:w="150" w:type="dxa"/>
            </w:tcMar>
            <w:hideMark/>
          </w:tcPr>
          <w:p w:rsidR="00111C4C" w:rsidRDefault="00111C4C" w:rsidP="00111C4C">
            <w:r>
              <w:t>Ctrl + Up Arrow</w:t>
            </w:r>
          </w:p>
        </w:tc>
        <w:tc>
          <w:tcPr>
            <w:tcW w:w="1829" w:type="pct"/>
            <w:shd w:val="clear" w:color="auto" w:fill="FFFFFF"/>
            <w:tcMar>
              <w:top w:w="150" w:type="dxa"/>
              <w:left w:w="150" w:type="dxa"/>
              <w:bottom w:w="150" w:type="dxa"/>
              <w:right w:w="150" w:type="dxa"/>
            </w:tcMar>
            <w:hideMark/>
          </w:tcPr>
          <w:p w:rsidR="00111C4C" w:rsidRDefault="00111C4C" w:rsidP="00111C4C">
            <w:r>
              <w:t>Cmd + Left Arrow</w:t>
            </w:r>
          </w:p>
        </w:tc>
      </w:tr>
      <w:tr w:rsidR="00111C4C" w:rsidTr="00111C4C">
        <w:tc>
          <w:tcPr>
            <w:tcW w:w="2146" w:type="pct"/>
            <w:shd w:val="clear" w:color="auto" w:fill="F1F1F1"/>
            <w:tcMar>
              <w:top w:w="150" w:type="dxa"/>
              <w:left w:w="299" w:type="dxa"/>
              <w:bottom w:w="150" w:type="dxa"/>
              <w:right w:w="150" w:type="dxa"/>
            </w:tcMar>
            <w:hideMark/>
          </w:tcPr>
          <w:p w:rsidR="00111C4C" w:rsidRDefault="00111C4C" w:rsidP="00111C4C">
            <w:r>
              <w:t>Go to end of line break</w:t>
            </w:r>
          </w:p>
        </w:tc>
        <w:tc>
          <w:tcPr>
            <w:tcW w:w="1025" w:type="pct"/>
            <w:shd w:val="clear" w:color="auto" w:fill="F1F1F1"/>
            <w:tcMar>
              <w:top w:w="150" w:type="dxa"/>
              <w:left w:w="150" w:type="dxa"/>
              <w:bottom w:w="150" w:type="dxa"/>
              <w:right w:w="150" w:type="dxa"/>
            </w:tcMar>
            <w:hideMark/>
          </w:tcPr>
          <w:p w:rsidR="00111C4C" w:rsidRDefault="00111C4C" w:rsidP="00111C4C">
            <w:r>
              <w:t>Ctrl + Down Arrow</w:t>
            </w:r>
          </w:p>
        </w:tc>
        <w:tc>
          <w:tcPr>
            <w:tcW w:w="1829" w:type="pct"/>
            <w:shd w:val="clear" w:color="auto" w:fill="F1F1F1"/>
            <w:tcMar>
              <w:top w:w="150" w:type="dxa"/>
              <w:left w:w="150" w:type="dxa"/>
              <w:bottom w:w="150" w:type="dxa"/>
              <w:right w:w="150" w:type="dxa"/>
            </w:tcMar>
            <w:hideMark/>
          </w:tcPr>
          <w:p w:rsidR="00111C4C" w:rsidRDefault="00111C4C" w:rsidP="00111C4C">
            <w:r>
              <w:t>Cmd + Right Arrow</w:t>
            </w:r>
          </w:p>
        </w:tc>
      </w:tr>
      <w:tr w:rsidR="00111C4C" w:rsidTr="00111C4C">
        <w:tc>
          <w:tcPr>
            <w:tcW w:w="2146" w:type="pct"/>
            <w:shd w:val="clear" w:color="auto" w:fill="FFFFFF"/>
            <w:tcMar>
              <w:top w:w="150" w:type="dxa"/>
              <w:left w:w="299" w:type="dxa"/>
              <w:bottom w:w="150" w:type="dxa"/>
              <w:right w:w="150" w:type="dxa"/>
            </w:tcMar>
            <w:hideMark/>
          </w:tcPr>
          <w:p w:rsidR="00111C4C" w:rsidRDefault="00111C4C" w:rsidP="00111C4C">
            <w:r>
              <w:t> </w:t>
            </w:r>
          </w:p>
        </w:tc>
        <w:tc>
          <w:tcPr>
            <w:tcW w:w="1025" w:type="pct"/>
            <w:shd w:val="clear" w:color="auto" w:fill="FFFFFF"/>
            <w:tcMar>
              <w:top w:w="150" w:type="dxa"/>
              <w:left w:w="150" w:type="dxa"/>
              <w:bottom w:w="150" w:type="dxa"/>
              <w:right w:w="150" w:type="dxa"/>
            </w:tcMar>
            <w:hideMark/>
          </w:tcPr>
          <w:p w:rsidR="00111C4C" w:rsidRDefault="00111C4C" w:rsidP="00111C4C">
            <w:r>
              <w:t> </w:t>
            </w:r>
          </w:p>
        </w:tc>
        <w:tc>
          <w:tcPr>
            <w:tcW w:w="1829" w:type="pct"/>
            <w:shd w:val="clear" w:color="auto" w:fill="FFFFFF"/>
            <w:tcMar>
              <w:top w:w="150" w:type="dxa"/>
              <w:left w:w="150" w:type="dxa"/>
              <w:bottom w:w="150" w:type="dxa"/>
              <w:right w:w="150" w:type="dxa"/>
            </w:tcMar>
            <w:hideMark/>
          </w:tcPr>
          <w:p w:rsidR="00111C4C" w:rsidRDefault="00111C4C" w:rsidP="00111C4C">
            <w:r>
              <w:t> </w:t>
            </w:r>
          </w:p>
        </w:tc>
      </w:tr>
      <w:tr w:rsidR="00111C4C" w:rsidTr="00111C4C">
        <w:trPr>
          <w:trHeight w:val="468"/>
        </w:trPr>
        <w:tc>
          <w:tcPr>
            <w:tcW w:w="2146" w:type="pct"/>
            <w:shd w:val="clear" w:color="auto" w:fill="F1F1F1"/>
            <w:tcMar>
              <w:top w:w="150" w:type="dxa"/>
              <w:left w:w="299" w:type="dxa"/>
              <w:bottom w:w="150" w:type="dxa"/>
              <w:right w:w="150" w:type="dxa"/>
            </w:tcMar>
            <w:hideMark/>
          </w:tcPr>
          <w:p w:rsidR="00111C4C" w:rsidRDefault="00111C4C" w:rsidP="00111C4C">
            <w:r>
              <w:rPr>
                <w:rStyle w:val="Strong"/>
                <w:sz w:val="28"/>
                <w:szCs w:val="28"/>
              </w:rPr>
              <w:t>Text Selection</w:t>
            </w:r>
          </w:p>
        </w:tc>
        <w:tc>
          <w:tcPr>
            <w:tcW w:w="1025" w:type="pct"/>
            <w:shd w:val="clear" w:color="auto" w:fill="F1F1F1"/>
            <w:tcMar>
              <w:top w:w="150" w:type="dxa"/>
              <w:left w:w="150" w:type="dxa"/>
              <w:bottom w:w="150" w:type="dxa"/>
              <w:right w:w="150" w:type="dxa"/>
            </w:tcMar>
            <w:hideMark/>
          </w:tcPr>
          <w:p w:rsidR="00111C4C" w:rsidRDefault="00111C4C" w:rsidP="00111C4C"/>
        </w:tc>
        <w:tc>
          <w:tcPr>
            <w:tcW w:w="1829" w:type="pct"/>
            <w:shd w:val="clear" w:color="auto" w:fill="F1F1F1"/>
            <w:tcMar>
              <w:top w:w="150" w:type="dxa"/>
              <w:left w:w="150" w:type="dxa"/>
              <w:bottom w:w="150" w:type="dxa"/>
              <w:right w:w="150" w:type="dxa"/>
            </w:tcMar>
            <w:hideMark/>
          </w:tcPr>
          <w:p w:rsidR="00111C4C" w:rsidRDefault="00111C4C" w:rsidP="00111C4C"/>
        </w:tc>
      </w:tr>
      <w:tr w:rsidR="00111C4C" w:rsidTr="00111C4C">
        <w:tc>
          <w:tcPr>
            <w:tcW w:w="2146" w:type="pct"/>
            <w:shd w:val="clear" w:color="auto" w:fill="FFFFFF"/>
            <w:tcMar>
              <w:top w:w="150" w:type="dxa"/>
              <w:left w:w="299" w:type="dxa"/>
              <w:bottom w:w="150" w:type="dxa"/>
              <w:right w:w="150" w:type="dxa"/>
            </w:tcMar>
            <w:hideMark/>
          </w:tcPr>
          <w:p w:rsidR="00111C4C" w:rsidRDefault="00111C4C" w:rsidP="00111C4C">
            <w:r>
              <w:t>Select characters to the left</w:t>
            </w:r>
          </w:p>
        </w:tc>
        <w:tc>
          <w:tcPr>
            <w:tcW w:w="1025" w:type="pct"/>
            <w:shd w:val="clear" w:color="auto" w:fill="FFFFFF"/>
            <w:tcMar>
              <w:top w:w="150" w:type="dxa"/>
              <w:left w:w="150" w:type="dxa"/>
              <w:bottom w:w="150" w:type="dxa"/>
              <w:right w:w="150" w:type="dxa"/>
            </w:tcMar>
            <w:hideMark/>
          </w:tcPr>
          <w:p w:rsidR="00111C4C" w:rsidRDefault="00111C4C" w:rsidP="00111C4C">
            <w:r>
              <w:t>Shift + Left Arrow</w:t>
            </w:r>
          </w:p>
        </w:tc>
        <w:tc>
          <w:tcPr>
            <w:tcW w:w="1829" w:type="pct"/>
            <w:shd w:val="clear" w:color="auto" w:fill="FFFFFF"/>
            <w:tcMar>
              <w:top w:w="150" w:type="dxa"/>
              <w:left w:w="150" w:type="dxa"/>
              <w:bottom w:w="150" w:type="dxa"/>
              <w:right w:w="150" w:type="dxa"/>
            </w:tcMar>
            <w:hideMark/>
          </w:tcPr>
          <w:p w:rsidR="00111C4C" w:rsidRDefault="00111C4C" w:rsidP="00111C4C">
            <w:r>
              <w:t>Shift + Left Arrow</w:t>
            </w:r>
          </w:p>
        </w:tc>
      </w:tr>
      <w:tr w:rsidR="00111C4C" w:rsidTr="00111C4C">
        <w:tc>
          <w:tcPr>
            <w:tcW w:w="2146" w:type="pct"/>
            <w:shd w:val="clear" w:color="auto" w:fill="F1F1F1"/>
            <w:tcMar>
              <w:top w:w="150" w:type="dxa"/>
              <w:left w:w="299" w:type="dxa"/>
              <w:bottom w:w="150" w:type="dxa"/>
              <w:right w:w="150" w:type="dxa"/>
            </w:tcMar>
            <w:hideMark/>
          </w:tcPr>
          <w:p w:rsidR="00111C4C" w:rsidRDefault="00111C4C" w:rsidP="00111C4C">
            <w:r>
              <w:t>Select characters to the right</w:t>
            </w:r>
          </w:p>
        </w:tc>
        <w:tc>
          <w:tcPr>
            <w:tcW w:w="1025" w:type="pct"/>
            <w:shd w:val="clear" w:color="auto" w:fill="F1F1F1"/>
            <w:tcMar>
              <w:top w:w="150" w:type="dxa"/>
              <w:left w:w="150" w:type="dxa"/>
              <w:bottom w:w="150" w:type="dxa"/>
              <w:right w:w="150" w:type="dxa"/>
            </w:tcMar>
            <w:hideMark/>
          </w:tcPr>
          <w:p w:rsidR="00111C4C" w:rsidRDefault="00111C4C" w:rsidP="00111C4C">
            <w:r>
              <w:t>Shift + Right Arrow</w:t>
            </w:r>
          </w:p>
        </w:tc>
        <w:tc>
          <w:tcPr>
            <w:tcW w:w="1829" w:type="pct"/>
            <w:shd w:val="clear" w:color="auto" w:fill="F1F1F1"/>
            <w:tcMar>
              <w:top w:w="150" w:type="dxa"/>
              <w:left w:w="150" w:type="dxa"/>
              <w:bottom w:w="150" w:type="dxa"/>
              <w:right w:w="150" w:type="dxa"/>
            </w:tcMar>
            <w:hideMark/>
          </w:tcPr>
          <w:p w:rsidR="00111C4C" w:rsidRDefault="00111C4C" w:rsidP="00111C4C">
            <w:r>
              <w:t>Shift + Right Arrow</w:t>
            </w:r>
          </w:p>
        </w:tc>
      </w:tr>
      <w:tr w:rsidR="00111C4C" w:rsidTr="00111C4C">
        <w:tc>
          <w:tcPr>
            <w:tcW w:w="2146" w:type="pct"/>
            <w:shd w:val="clear" w:color="auto" w:fill="FFFFFF"/>
            <w:tcMar>
              <w:top w:w="150" w:type="dxa"/>
              <w:left w:w="299" w:type="dxa"/>
              <w:bottom w:w="150" w:type="dxa"/>
              <w:right w:w="150" w:type="dxa"/>
            </w:tcMar>
            <w:hideMark/>
          </w:tcPr>
          <w:p w:rsidR="00111C4C" w:rsidRDefault="00111C4C" w:rsidP="00111C4C">
            <w:r>
              <w:t>Select lines upwards</w:t>
            </w:r>
          </w:p>
        </w:tc>
        <w:tc>
          <w:tcPr>
            <w:tcW w:w="1025" w:type="pct"/>
            <w:shd w:val="clear" w:color="auto" w:fill="FFFFFF"/>
            <w:tcMar>
              <w:top w:w="150" w:type="dxa"/>
              <w:left w:w="150" w:type="dxa"/>
              <w:bottom w:w="150" w:type="dxa"/>
              <w:right w:w="150" w:type="dxa"/>
            </w:tcMar>
            <w:hideMark/>
          </w:tcPr>
          <w:p w:rsidR="00111C4C" w:rsidRDefault="00111C4C" w:rsidP="00111C4C">
            <w:r>
              <w:t>Shift + Up Arrow</w:t>
            </w:r>
          </w:p>
        </w:tc>
        <w:tc>
          <w:tcPr>
            <w:tcW w:w="1829" w:type="pct"/>
            <w:shd w:val="clear" w:color="auto" w:fill="FFFFFF"/>
            <w:tcMar>
              <w:top w:w="150" w:type="dxa"/>
              <w:left w:w="150" w:type="dxa"/>
              <w:bottom w:w="150" w:type="dxa"/>
              <w:right w:w="150" w:type="dxa"/>
            </w:tcMar>
            <w:hideMark/>
          </w:tcPr>
          <w:p w:rsidR="00111C4C" w:rsidRDefault="00111C4C" w:rsidP="00111C4C">
            <w:r>
              <w:t>Shift + Up Arrow</w:t>
            </w:r>
          </w:p>
        </w:tc>
      </w:tr>
      <w:tr w:rsidR="00111C4C" w:rsidTr="00111C4C">
        <w:tc>
          <w:tcPr>
            <w:tcW w:w="2146" w:type="pct"/>
            <w:shd w:val="clear" w:color="auto" w:fill="F1F1F1"/>
            <w:tcMar>
              <w:top w:w="150" w:type="dxa"/>
              <w:left w:w="299" w:type="dxa"/>
              <w:bottom w:w="150" w:type="dxa"/>
              <w:right w:w="150" w:type="dxa"/>
            </w:tcMar>
            <w:hideMark/>
          </w:tcPr>
          <w:p w:rsidR="00111C4C" w:rsidRDefault="00111C4C" w:rsidP="00111C4C">
            <w:r>
              <w:t>Select lines downwards</w:t>
            </w:r>
          </w:p>
        </w:tc>
        <w:tc>
          <w:tcPr>
            <w:tcW w:w="1025" w:type="pct"/>
            <w:shd w:val="clear" w:color="auto" w:fill="F1F1F1"/>
            <w:tcMar>
              <w:top w:w="150" w:type="dxa"/>
              <w:left w:w="150" w:type="dxa"/>
              <w:bottom w:w="150" w:type="dxa"/>
              <w:right w:w="150" w:type="dxa"/>
            </w:tcMar>
            <w:hideMark/>
          </w:tcPr>
          <w:p w:rsidR="00111C4C" w:rsidRDefault="00111C4C" w:rsidP="00111C4C">
            <w:r>
              <w:t>Shift + Down Arrow</w:t>
            </w:r>
          </w:p>
        </w:tc>
        <w:tc>
          <w:tcPr>
            <w:tcW w:w="1829" w:type="pct"/>
            <w:shd w:val="clear" w:color="auto" w:fill="F1F1F1"/>
            <w:tcMar>
              <w:top w:w="150" w:type="dxa"/>
              <w:left w:w="150" w:type="dxa"/>
              <w:bottom w:w="150" w:type="dxa"/>
              <w:right w:w="150" w:type="dxa"/>
            </w:tcMar>
            <w:hideMark/>
          </w:tcPr>
          <w:p w:rsidR="00111C4C" w:rsidRDefault="00111C4C" w:rsidP="00111C4C">
            <w:r>
              <w:t>Shift + Down Arrow</w:t>
            </w:r>
          </w:p>
        </w:tc>
      </w:tr>
      <w:tr w:rsidR="00111C4C" w:rsidTr="00111C4C">
        <w:tc>
          <w:tcPr>
            <w:tcW w:w="2146" w:type="pct"/>
            <w:shd w:val="clear" w:color="auto" w:fill="FFFFFF"/>
            <w:tcMar>
              <w:top w:w="150" w:type="dxa"/>
              <w:left w:w="299" w:type="dxa"/>
              <w:bottom w:w="150" w:type="dxa"/>
              <w:right w:w="150" w:type="dxa"/>
            </w:tcMar>
            <w:hideMark/>
          </w:tcPr>
          <w:p w:rsidR="00111C4C" w:rsidRDefault="00111C4C" w:rsidP="00111C4C">
            <w:r>
              <w:t>Select words to the left</w:t>
            </w:r>
          </w:p>
        </w:tc>
        <w:tc>
          <w:tcPr>
            <w:tcW w:w="1025" w:type="pct"/>
            <w:shd w:val="clear" w:color="auto" w:fill="FFFFFF"/>
            <w:tcMar>
              <w:top w:w="150" w:type="dxa"/>
              <w:left w:w="150" w:type="dxa"/>
              <w:bottom w:w="150" w:type="dxa"/>
              <w:right w:w="150" w:type="dxa"/>
            </w:tcMar>
            <w:hideMark/>
          </w:tcPr>
          <w:p w:rsidR="00111C4C" w:rsidRDefault="00111C4C" w:rsidP="00111C4C">
            <w:r>
              <w:t>Shift + Ctrl + Left</w:t>
            </w:r>
          </w:p>
        </w:tc>
        <w:tc>
          <w:tcPr>
            <w:tcW w:w="1829" w:type="pct"/>
            <w:shd w:val="clear" w:color="auto" w:fill="FFFFFF"/>
            <w:tcMar>
              <w:top w:w="150" w:type="dxa"/>
              <w:left w:w="150" w:type="dxa"/>
              <w:bottom w:w="150" w:type="dxa"/>
              <w:right w:w="150" w:type="dxa"/>
            </w:tcMar>
            <w:hideMark/>
          </w:tcPr>
          <w:p w:rsidR="00111C4C" w:rsidRDefault="00111C4C" w:rsidP="00111C4C">
            <w:r>
              <w:t>Shift + Opt + Left</w:t>
            </w:r>
          </w:p>
        </w:tc>
      </w:tr>
      <w:tr w:rsidR="00111C4C" w:rsidTr="00111C4C">
        <w:tc>
          <w:tcPr>
            <w:tcW w:w="2146" w:type="pct"/>
            <w:shd w:val="clear" w:color="auto" w:fill="F1F1F1"/>
            <w:tcMar>
              <w:top w:w="150" w:type="dxa"/>
              <w:left w:w="299" w:type="dxa"/>
              <w:bottom w:w="150" w:type="dxa"/>
              <w:right w:w="150" w:type="dxa"/>
            </w:tcMar>
            <w:hideMark/>
          </w:tcPr>
          <w:p w:rsidR="00111C4C" w:rsidRDefault="00111C4C" w:rsidP="00111C4C">
            <w:r>
              <w:t>Select words to the right</w:t>
            </w:r>
          </w:p>
        </w:tc>
        <w:tc>
          <w:tcPr>
            <w:tcW w:w="1025" w:type="pct"/>
            <w:shd w:val="clear" w:color="auto" w:fill="F1F1F1"/>
            <w:tcMar>
              <w:top w:w="150" w:type="dxa"/>
              <w:left w:w="150" w:type="dxa"/>
              <w:bottom w:w="150" w:type="dxa"/>
              <w:right w:w="150" w:type="dxa"/>
            </w:tcMar>
            <w:hideMark/>
          </w:tcPr>
          <w:p w:rsidR="00111C4C" w:rsidRDefault="00111C4C" w:rsidP="00111C4C">
            <w:r>
              <w:t>Shift + Ctrl + Right</w:t>
            </w:r>
          </w:p>
        </w:tc>
        <w:tc>
          <w:tcPr>
            <w:tcW w:w="1829" w:type="pct"/>
            <w:shd w:val="clear" w:color="auto" w:fill="F1F1F1"/>
            <w:tcMar>
              <w:top w:w="150" w:type="dxa"/>
              <w:left w:w="150" w:type="dxa"/>
              <w:bottom w:w="150" w:type="dxa"/>
              <w:right w:w="150" w:type="dxa"/>
            </w:tcMar>
            <w:hideMark/>
          </w:tcPr>
          <w:p w:rsidR="00111C4C" w:rsidRDefault="00111C4C" w:rsidP="00111C4C">
            <w:r>
              <w:t>Shift + Opt + Right</w:t>
            </w:r>
          </w:p>
        </w:tc>
      </w:tr>
      <w:tr w:rsidR="00111C4C" w:rsidTr="00111C4C">
        <w:tc>
          <w:tcPr>
            <w:tcW w:w="2146" w:type="pct"/>
            <w:shd w:val="clear" w:color="auto" w:fill="FFFFFF"/>
            <w:tcMar>
              <w:top w:w="150" w:type="dxa"/>
              <w:left w:w="299" w:type="dxa"/>
              <w:bottom w:w="150" w:type="dxa"/>
              <w:right w:w="150" w:type="dxa"/>
            </w:tcMar>
            <w:hideMark/>
          </w:tcPr>
          <w:p w:rsidR="00111C4C" w:rsidRDefault="00111C4C" w:rsidP="00111C4C">
            <w:r>
              <w:t>Select paragraphs to the left</w:t>
            </w:r>
          </w:p>
        </w:tc>
        <w:tc>
          <w:tcPr>
            <w:tcW w:w="1025" w:type="pct"/>
            <w:shd w:val="clear" w:color="auto" w:fill="FFFFFF"/>
            <w:tcMar>
              <w:top w:w="150" w:type="dxa"/>
              <w:left w:w="150" w:type="dxa"/>
              <w:bottom w:w="150" w:type="dxa"/>
              <w:right w:w="150" w:type="dxa"/>
            </w:tcMar>
            <w:hideMark/>
          </w:tcPr>
          <w:p w:rsidR="00111C4C" w:rsidRDefault="00111C4C" w:rsidP="00111C4C">
            <w:r>
              <w:t>Shift + Ctrl + Up</w:t>
            </w:r>
          </w:p>
        </w:tc>
        <w:tc>
          <w:tcPr>
            <w:tcW w:w="1829" w:type="pct"/>
            <w:shd w:val="clear" w:color="auto" w:fill="FFFFFF"/>
            <w:tcMar>
              <w:top w:w="150" w:type="dxa"/>
              <w:left w:w="150" w:type="dxa"/>
              <w:bottom w:w="150" w:type="dxa"/>
              <w:right w:w="150" w:type="dxa"/>
            </w:tcMar>
            <w:hideMark/>
          </w:tcPr>
          <w:p w:rsidR="00111C4C" w:rsidRDefault="00111C4C" w:rsidP="00111C4C">
            <w:r>
              <w:t>Shift + Opt + Up</w:t>
            </w:r>
          </w:p>
        </w:tc>
      </w:tr>
      <w:tr w:rsidR="00111C4C" w:rsidTr="00111C4C">
        <w:tc>
          <w:tcPr>
            <w:tcW w:w="2146" w:type="pct"/>
            <w:shd w:val="clear" w:color="auto" w:fill="F1F1F1"/>
            <w:tcMar>
              <w:top w:w="150" w:type="dxa"/>
              <w:left w:w="299" w:type="dxa"/>
              <w:bottom w:w="150" w:type="dxa"/>
              <w:right w:w="150" w:type="dxa"/>
            </w:tcMar>
            <w:hideMark/>
          </w:tcPr>
          <w:p w:rsidR="00111C4C" w:rsidRDefault="00111C4C" w:rsidP="00111C4C">
            <w:r>
              <w:t>Select paragraphs to the right</w:t>
            </w:r>
          </w:p>
        </w:tc>
        <w:tc>
          <w:tcPr>
            <w:tcW w:w="1025" w:type="pct"/>
            <w:shd w:val="clear" w:color="auto" w:fill="F1F1F1"/>
            <w:tcMar>
              <w:top w:w="150" w:type="dxa"/>
              <w:left w:w="150" w:type="dxa"/>
              <w:bottom w:w="150" w:type="dxa"/>
              <w:right w:w="150" w:type="dxa"/>
            </w:tcMar>
            <w:hideMark/>
          </w:tcPr>
          <w:p w:rsidR="00111C4C" w:rsidRDefault="00111C4C" w:rsidP="00111C4C">
            <w:r>
              <w:t>Shift + Ctrl + Down</w:t>
            </w:r>
          </w:p>
        </w:tc>
        <w:tc>
          <w:tcPr>
            <w:tcW w:w="1829" w:type="pct"/>
            <w:shd w:val="clear" w:color="auto" w:fill="F1F1F1"/>
            <w:tcMar>
              <w:top w:w="150" w:type="dxa"/>
              <w:left w:w="150" w:type="dxa"/>
              <w:bottom w:w="150" w:type="dxa"/>
              <w:right w:w="150" w:type="dxa"/>
            </w:tcMar>
            <w:hideMark/>
          </w:tcPr>
          <w:p w:rsidR="00111C4C" w:rsidRDefault="00111C4C" w:rsidP="00111C4C">
            <w:r>
              <w:t>Shift + Opt + Down</w:t>
            </w:r>
          </w:p>
        </w:tc>
      </w:tr>
      <w:tr w:rsidR="00111C4C" w:rsidTr="00111C4C">
        <w:tc>
          <w:tcPr>
            <w:tcW w:w="2146" w:type="pct"/>
            <w:shd w:val="clear" w:color="auto" w:fill="FFFFFF"/>
            <w:tcMar>
              <w:top w:w="150" w:type="dxa"/>
              <w:left w:w="299" w:type="dxa"/>
              <w:bottom w:w="150" w:type="dxa"/>
              <w:right w:w="150" w:type="dxa"/>
            </w:tcMar>
            <w:hideMark/>
          </w:tcPr>
          <w:p w:rsidR="00111C4C" w:rsidRDefault="00111C4C" w:rsidP="00111C4C">
            <w:r>
              <w:t>Select text between the cursor and the beginning of the current line</w:t>
            </w:r>
          </w:p>
        </w:tc>
        <w:tc>
          <w:tcPr>
            <w:tcW w:w="1025" w:type="pct"/>
            <w:shd w:val="clear" w:color="auto" w:fill="FFFFFF"/>
            <w:tcMar>
              <w:top w:w="150" w:type="dxa"/>
              <w:left w:w="150" w:type="dxa"/>
              <w:bottom w:w="150" w:type="dxa"/>
              <w:right w:w="150" w:type="dxa"/>
            </w:tcMar>
            <w:hideMark/>
          </w:tcPr>
          <w:p w:rsidR="00111C4C" w:rsidRDefault="00111C4C" w:rsidP="00111C4C">
            <w:r>
              <w:t>Shift + Home</w:t>
            </w:r>
          </w:p>
        </w:tc>
        <w:tc>
          <w:tcPr>
            <w:tcW w:w="1829" w:type="pct"/>
            <w:shd w:val="clear" w:color="auto" w:fill="FFFFFF"/>
            <w:tcMar>
              <w:top w:w="150" w:type="dxa"/>
              <w:left w:w="150" w:type="dxa"/>
              <w:bottom w:w="150" w:type="dxa"/>
              <w:right w:w="150" w:type="dxa"/>
            </w:tcMar>
            <w:hideMark/>
          </w:tcPr>
          <w:p w:rsidR="00111C4C" w:rsidRDefault="00111C4C" w:rsidP="00111C4C">
            <w:r>
              <w:t>Cmd + Shift + Left Arrow</w:t>
            </w:r>
          </w:p>
        </w:tc>
      </w:tr>
      <w:tr w:rsidR="00111C4C" w:rsidTr="00111C4C">
        <w:tc>
          <w:tcPr>
            <w:tcW w:w="2146" w:type="pct"/>
            <w:shd w:val="clear" w:color="auto" w:fill="F1F1F1"/>
            <w:tcMar>
              <w:top w:w="150" w:type="dxa"/>
              <w:left w:w="299" w:type="dxa"/>
              <w:bottom w:w="150" w:type="dxa"/>
              <w:right w:w="150" w:type="dxa"/>
            </w:tcMar>
            <w:hideMark/>
          </w:tcPr>
          <w:p w:rsidR="00111C4C" w:rsidRDefault="00111C4C" w:rsidP="00111C4C">
            <w:r>
              <w:t>Select text between the cursor and the end of the current line</w:t>
            </w:r>
          </w:p>
        </w:tc>
        <w:tc>
          <w:tcPr>
            <w:tcW w:w="1025" w:type="pct"/>
            <w:shd w:val="clear" w:color="auto" w:fill="F1F1F1"/>
            <w:tcMar>
              <w:top w:w="150" w:type="dxa"/>
              <w:left w:w="150" w:type="dxa"/>
              <w:bottom w:w="150" w:type="dxa"/>
              <w:right w:w="150" w:type="dxa"/>
            </w:tcMar>
            <w:hideMark/>
          </w:tcPr>
          <w:p w:rsidR="00111C4C" w:rsidRDefault="00111C4C" w:rsidP="00111C4C">
            <w:r>
              <w:t>Shift + End</w:t>
            </w:r>
          </w:p>
        </w:tc>
        <w:tc>
          <w:tcPr>
            <w:tcW w:w="1829" w:type="pct"/>
            <w:shd w:val="clear" w:color="auto" w:fill="F1F1F1"/>
            <w:tcMar>
              <w:top w:w="150" w:type="dxa"/>
              <w:left w:w="150" w:type="dxa"/>
              <w:bottom w:w="150" w:type="dxa"/>
              <w:right w:w="150" w:type="dxa"/>
            </w:tcMar>
            <w:hideMark/>
          </w:tcPr>
          <w:p w:rsidR="00111C4C" w:rsidRDefault="00111C4C" w:rsidP="00111C4C">
            <w:r>
              <w:t>Cmd + Shift + Right Arrow</w:t>
            </w:r>
          </w:p>
        </w:tc>
      </w:tr>
      <w:tr w:rsidR="00111C4C" w:rsidTr="00111C4C">
        <w:tc>
          <w:tcPr>
            <w:tcW w:w="2146" w:type="pct"/>
            <w:shd w:val="clear" w:color="auto" w:fill="FFFFFF"/>
            <w:tcMar>
              <w:top w:w="150" w:type="dxa"/>
              <w:left w:w="299" w:type="dxa"/>
              <w:bottom w:w="150" w:type="dxa"/>
              <w:right w:w="150" w:type="dxa"/>
            </w:tcMar>
            <w:hideMark/>
          </w:tcPr>
          <w:p w:rsidR="00111C4C" w:rsidRDefault="00111C4C" w:rsidP="00111C4C">
            <w:r>
              <w:t>Select text between the cursor and the beginning of the document</w:t>
            </w:r>
          </w:p>
        </w:tc>
        <w:tc>
          <w:tcPr>
            <w:tcW w:w="1025" w:type="pct"/>
            <w:shd w:val="clear" w:color="auto" w:fill="FFFFFF"/>
            <w:tcMar>
              <w:top w:w="150" w:type="dxa"/>
              <w:left w:w="150" w:type="dxa"/>
              <w:bottom w:w="150" w:type="dxa"/>
              <w:right w:w="150" w:type="dxa"/>
            </w:tcMar>
            <w:hideMark/>
          </w:tcPr>
          <w:p w:rsidR="00111C4C" w:rsidRDefault="00111C4C" w:rsidP="00111C4C">
            <w:r>
              <w:t>Shift + Ctrl + Home</w:t>
            </w:r>
          </w:p>
        </w:tc>
        <w:tc>
          <w:tcPr>
            <w:tcW w:w="1829" w:type="pct"/>
            <w:shd w:val="clear" w:color="auto" w:fill="FFFFFF"/>
            <w:tcMar>
              <w:top w:w="150" w:type="dxa"/>
              <w:left w:w="150" w:type="dxa"/>
              <w:bottom w:w="150" w:type="dxa"/>
              <w:right w:w="150" w:type="dxa"/>
            </w:tcMar>
            <w:hideMark/>
          </w:tcPr>
          <w:p w:rsidR="00111C4C" w:rsidRDefault="00111C4C" w:rsidP="00111C4C">
            <w:r>
              <w:t>Cmd + Shift + Up Arrow or Cmd + Shift + Fn + Left Arrow</w:t>
            </w:r>
          </w:p>
        </w:tc>
      </w:tr>
      <w:tr w:rsidR="00111C4C" w:rsidTr="00111C4C">
        <w:tc>
          <w:tcPr>
            <w:tcW w:w="2146" w:type="pct"/>
            <w:shd w:val="clear" w:color="auto" w:fill="F1F1F1"/>
            <w:tcMar>
              <w:top w:w="150" w:type="dxa"/>
              <w:left w:w="299" w:type="dxa"/>
              <w:bottom w:w="150" w:type="dxa"/>
              <w:right w:w="150" w:type="dxa"/>
            </w:tcMar>
            <w:hideMark/>
          </w:tcPr>
          <w:p w:rsidR="00111C4C" w:rsidRDefault="00111C4C" w:rsidP="00111C4C">
            <w:r>
              <w:t>Select text between the cursor and the end of the document</w:t>
            </w:r>
          </w:p>
        </w:tc>
        <w:tc>
          <w:tcPr>
            <w:tcW w:w="1025" w:type="pct"/>
            <w:shd w:val="clear" w:color="auto" w:fill="F1F1F1"/>
            <w:tcMar>
              <w:top w:w="150" w:type="dxa"/>
              <w:left w:w="150" w:type="dxa"/>
              <w:bottom w:w="150" w:type="dxa"/>
              <w:right w:w="150" w:type="dxa"/>
            </w:tcMar>
            <w:hideMark/>
          </w:tcPr>
          <w:p w:rsidR="00111C4C" w:rsidRDefault="00111C4C" w:rsidP="00111C4C">
            <w:r>
              <w:t>Shift + Ctrl + End</w:t>
            </w:r>
          </w:p>
        </w:tc>
        <w:tc>
          <w:tcPr>
            <w:tcW w:w="1829" w:type="pct"/>
            <w:shd w:val="clear" w:color="auto" w:fill="F1F1F1"/>
            <w:tcMar>
              <w:top w:w="150" w:type="dxa"/>
              <w:left w:w="150" w:type="dxa"/>
              <w:bottom w:w="150" w:type="dxa"/>
              <w:right w:w="150" w:type="dxa"/>
            </w:tcMar>
            <w:hideMark/>
          </w:tcPr>
          <w:p w:rsidR="00111C4C" w:rsidRDefault="00111C4C" w:rsidP="00111C4C">
            <w:r>
              <w:t>Cmd + Shift + Down Arrow or Cmd + Shift + Fn + Right Arrow</w:t>
            </w:r>
          </w:p>
        </w:tc>
      </w:tr>
      <w:tr w:rsidR="00111C4C" w:rsidTr="00111C4C">
        <w:tc>
          <w:tcPr>
            <w:tcW w:w="2146" w:type="pct"/>
            <w:shd w:val="clear" w:color="auto" w:fill="FFFFFF"/>
            <w:tcMar>
              <w:top w:w="150" w:type="dxa"/>
              <w:left w:w="299" w:type="dxa"/>
              <w:bottom w:w="150" w:type="dxa"/>
              <w:right w:w="150" w:type="dxa"/>
            </w:tcMar>
            <w:hideMark/>
          </w:tcPr>
          <w:p w:rsidR="00111C4C" w:rsidRDefault="00111C4C" w:rsidP="00111C4C">
            <w:r>
              <w:t>Select one frame at a time of text above the cursor</w:t>
            </w:r>
          </w:p>
        </w:tc>
        <w:tc>
          <w:tcPr>
            <w:tcW w:w="1025" w:type="pct"/>
            <w:shd w:val="clear" w:color="auto" w:fill="FFFFFF"/>
            <w:tcMar>
              <w:top w:w="150" w:type="dxa"/>
              <w:left w:w="150" w:type="dxa"/>
              <w:bottom w:w="150" w:type="dxa"/>
              <w:right w:w="150" w:type="dxa"/>
            </w:tcMar>
            <w:hideMark/>
          </w:tcPr>
          <w:p w:rsidR="00111C4C" w:rsidRDefault="00111C4C" w:rsidP="00111C4C">
            <w:r>
              <w:t>Shift + Page Up</w:t>
            </w:r>
          </w:p>
        </w:tc>
        <w:tc>
          <w:tcPr>
            <w:tcW w:w="1829" w:type="pct"/>
            <w:shd w:val="clear" w:color="auto" w:fill="FFFFFF"/>
            <w:tcMar>
              <w:top w:w="150" w:type="dxa"/>
              <w:left w:w="150" w:type="dxa"/>
              <w:bottom w:w="150" w:type="dxa"/>
              <w:right w:w="150" w:type="dxa"/>
            </w:tcMar>
            <w:hideMark/>
          </w:tcPr>
          <w:p w:rsidR="00111C4C" w:rsidRDefault="00111C4C" w:rsidP="00111C4C">
            <w:r>
              <w:t>Shift + Fn + Up Arrow</w:t>
            </w:r>
          </w:p>
        </w:tc>
      </w:tr>
      <w:tr w:rsidR="00111C4C" w:rsidTr="00111C4C">
        <w:tc>
          <w:tcPr>
            <w:tcW w:w="2146" w:type="pct"/>
            <w:shd w:val="clear" w:color="auto" w:fill="F1F1F1"/>
            <w:tcMar>
              <w:top w:w="150" w:type="dxa"/>
              <w:left w:w="299" w:type="dxa"/>
              <w:bottom w:w="150" w:type="dxa"/>
              <w:right w:w="150" w:type="dxa"/>
            </w:tcMar>
            <w:hideMark/>
          </w:tcPr>
          <w:p w:rsidR="00111C4C" w:rsidRDefault="00111C4C" w:rsidP="00111C4C">
            <w:r>
              <w:t>Select one frame at a time of text below the cursor</w:t>
            </w:r>
          </w:p>
        </w:tc>
        <w:tc>
          <w:tcPr>
            <w:tcW w:w="1025" w:type="pct"/>
            <w:shd w:val="clear" w:color="auto" w:fill="F1F1F1"/>
            <w:tcMar>
              <w:top w:w="150" w:type="dxa"/>
              <w:left w:w="150" w:type="dxa"/>
              <w:bottom w:w="150" w:type="dxa"/>
              <w:right w:w="150" w:type="dxa"/>
            </w:tcMar>
            <w:hideMark/>
          </w:tcPr>
          <w:p w:rsidR="00111C4C" w:rsidRDefault="00111C4C" w:rsidP="00111C4C">
            <w:r>
              <w:t>Shift + Page Down</w:t>
            </w:r>
          </w:p>
        </w:tc>
        <w:tc>
          <w:tcPr>
            <w:tcW w:w="1829" w:type="pct"/>
            <w:shd w:val="clear" w:color="auto" w:fill="F1F1F1"/>
            <w:tcMar>
              <w:top w:w="150" w:type="dxa"/>
              <w:left w:w="150" w:type="dxa"/>
              <w:bottom w:w="150" w:type="dxa"/>
              <w:right w:w="150" w:type="dxa"/>
            </w:tcMar>
            <w:hideMark/>
          </w:tcPr>
          <w:p w:rsidR="00111C4C" w:rsidRDefault="00111C4C" w:rsidP="00111C4C">
            <w:r>
              <w:t>Shift + Fn + Down Arrow</w:t>
            </w:r>
          </w:p>
        </w:tc>
      </w:tr>
      <w:tr w:rsidR="00111C4C" w:rsidTr="00111C4C">
        <w:tc>
          <w:tcPr>
            <w:tcW w:w="2146" w:type="pct"/>
            <w:shd w:val="clear" w:color="auto" w:fill="FFFFFF"/>
            <w:tcMar>
              <w:top w:w="150" w:type="dxa"/>
              <w:left w:w="299" w:type="dxa"/>
              <w:bottom w:w="150" w:type="dxa"/>
              <w:right w:w="150" w:type="dxa"/>
            </w:tcMar>
            <w:hideMark/>
          </w:tcPr>
          <w:p w:rsidR="00111C4C" w:rsidRDefault="00111C4C" w:rsidP="00111C4C">
            <w:r>
              <w:t>Select all text</w:t>
            </w:r>
          </w:p>
        </w:tc>
        <w:tc>
          <w:tcPr>
            <w:tcW w:w="1025" w:type="pct"/>
            <w:shd w:val="clear" w:color="auto" w:fill="FFFFFF"/>
            <w:tcMar>
              <w:top w:w="150" w:type="dxa"/>
              <w:left w:w="150" w:type="dxa"/>
              <w:bottom w:w="150" w:type="dxa"/>
              <w:right w:w="150" w:type="dxa"/>
            </w:tcMar>
            <w:hideMark/>
          </w:tcPr>
          <w:p w:rsidR="00111C4C" w:rsidRDefault="00111C4C" w:rsidP="00111C4C">
            <w:r>
              <w:t>Ctrl + A</w:t>
            </w:r>
          </w:p>
        </w:tc>
        <w:tc>
          <w:tcPr>
            <w:tcW w:w="1829" w:type="pct"/>
            <w:shd w:val="clear" w:color="auto" w:fill="FFFFFF"/>
            <w:tcMar>
              <w:top w:w="150" w:type="dxa"/>
              <w:left w:w="150" w:type="dxa"/>
              <w:bottom w:w="150" w:type="dxa"/>
              <w:right w:w="150" w:type="dxa"/>
            </w:tcMar>
            <w:hideMark/>
          </w:tcPr>
          <w:p w:rsidR="00111C4C" w:rsidRDefault="00111C4C" w:rsidP="00111C4C">
            <w:r>
              <w:t>Cmd + A</w:t>
            </w:r>
          </w:p>
        </w:tc>
      </w:tr>
      <w:tr w:rsidR="00111C4C" w:rsidTr="00111C4C">
        <w:tc>
          <w:tcPr>
            <w:tcW w:w="2146" w:type="pct"/>
            <w:shd w:val="clear" w:color="auto" w:fill="F1F1F1"/>
            <w:tcMar>
              <w:top w:w="150" w:type="dxa"/>
              <w:left w:w="299" w:type="dxa"/>
              <w:bottom w:w="150" w:type="dxa"/>
              <w:right w:w="150" w:type="dxa"/>
            </w:tcMar>
            <w:hideMark/>
          </w:tcPr>
          <w:p w:rsidR="00111C4C" w:rsidRDefault="00111C4C" w:rsidP="00111C4C">
            <w:r>
              <w:t>Find text</w:t>
            </w:r>
          </w:p>
        </w:tc>
        <w:tc>
          <w:tcPr>
            <w:tcW w:w="1025" w:type="pct"/>
            <w:shd w:val="clear" w:color="auto" w:fill="F1F1F1"/>
            <w:tcMar>
              <w:top w:w="150" w:type="dxa"/>
              <w:left w:w="150" w:type="dxa"/>
              <w:bottom w:w="150" w:type="dxa"/>
              <w:right w:w="150" w:type="dxa"/>
            </w:tcMar>
            <w:hideMark/>
          </w:tcPr>
          <w:p w:rsidR="00111C4C" w:rsidRDefault="00111C4C" w:rsidP="00111C4C">
            <w:r>
              <w:t>Ctrl + F</w:t>
            </w:r>
          </w:p>
        </w:tc>
        <w:tc>
          <w:tcPr>
            <w:tcW w:w="1829" w:type="pct"/>
            <w:shd w:val="clear" w:color="auto" w:fill="F1F1F1"/>
            <w:tcMar>
              <w:top w:w="150" w:type="dxa"/>
              <w:left w:w="150" w:type="dxa"/>
              <w:bottom w:w="150" w:type="dxa"/>
              <w:right w:w="150" w:type="dxa"/>
            </w:tcMar>
            <w:hideMark/>
          </w:tcPr>
          <w:p w:rsidR="00111C4C" w:rsidRDefault="00111C4C" w:rsidP="00111C4C">
            <w:r>
              <w:t>Cmd + F</w:t>
            </w:r>
          </w:p>
        </w:tc>
      </w:tr>
      <w:tr w:rsidR="00111C4C" w:rsidTr="00111C4C">
        <w:tc>
          <w:tcPr>
            <w:tcW w:w="2146" w:type="pct"/>
            <w:shd w:val="clear" w:color="auto" w:fill="FFFFFF"/>
            <w:tcMar>
              <w:top w:w="150" w:type="dxa"/>
              <w:left w:w="299" w:type="dxa"/>
              <w:bottom w:w="150" w:type="dxa"/>
              <w:right w:w="150" w:type="dxa"/>
            </w:tcMar>
            <w:hideMark/>
          </w:tcPr>
          <w:p w:rsidR="00111C4C" w:rsidRDefault="00111C4C" w:rsidP="00111C4C">
            <w:r>
              <w:t> </w:t>
            </w:r>
          </w:p>
        </w:tc>
        <w:tc>
          <w:tcPr>
            <w:tcW w:w="1025" w:type="pct"/>
            <w:shd w:val="clear" w:color="auto" w:fill="FFFFFF"/>
            <w:tcMar>
              <w:top w:w="150" w:type="dxa"/>
              <w:left w:w="150" w:type="dxa"/>
              <w:bottom w:w="150" w:type="dxa"/>
              <w:right w:w="150" w:type="dxa"/>
            </w:tcMar>
            <w:hideMark/>
          </w:tcPr>
          <w:p w:rsidR="00111C4C" w:rsidRDefault="00111C4C" w:rsidP="00111C4C">
            <w:r>
              <w:t> </w:t>
            </w:r>
          </w:p>
        </w:tc>
        <w:tc>
          <w:tcPr>
            <w:tcW w:w="1829" w:type="pct"/>
            <w:shd w:val="clear" w:color="auto" w:fill="FFFFFF"/>
            <w:tcMar>
              <w:top w:w="150" w:type="dxa"/>
              <w:left w:w="150" w:type="dxa"/>
              <w:bottom w:w="150" w:type="dxa"/>
              <w:right w:w="150" w:type="dxa"/>
            </w:tcMar>
            <w:hideMark/>
          </w:tcPr>
          <w:p w:rsidR="00111C4C" w:rsidRDefault="00111C4C" w:rsidP="00111C4C">
            <w:r>
              <w:t> </w:t>
            </w:r>
          </w:p>
        </w:tc>
      </w:tr>
      <w:tr w:rsidR="00111C4C" w:rsidTr="00111C4C">
        <w:trPr>
          <w:trHeight w:val="468"/>
        </w:trPr>
        <w:tc>
          <w:tcPr>
            <w:tcW w:w="2146" w:type="pct"/>
            <w:shd w:val="clear" w:color="auto" w:fill="F1F1F1"/>
            <w:tcMar>
              <w:top w:w="150" w:type="dxa"/>
              <w:left w:w="299" w:type="dxa"/>
              <w:bottom w:w="150" w:type="dxa"/>
              <w:right w:w="150" w:type="dxa"/>
            </w:tcMar>
            <w:hideMark/>
          </w:tcPr>
          <w:p w:rsidR="00111C4C" w:rsidRDefault="00111C4C" w:rsidP="00111C4C">
            <w:r>
              <w:rPr>
                <w:rStyle w:val="Strong"/>
                <w:sz w:val="28"/>
                <w:szCs w:val="28"/>
              </w:rPr>
              <w:t>Text Formatting</w:t>
            </w:r>
          </w:p>
        </w:tc>
        <w:tc>
          <w:tcPr>
            <w:tcW w:w="1025" w:type="pct"/>
            <w:shd w:val="clear" w:color="auto" w:fill="F1F1F1"/>
            <w:tcMar>
              <w:top w:w="150" w:type="dxa"/>
              <w:left w:w="150" w:type="dxa"/>
              <w:bottom w:w="150" w:type="dxa"/>
              <w:right w:w="150" w:type="dxa"/>
            </w:tcMar>
            <w:hideMark/>
          </w:tcPr>
          <w:p w:rsidR="00111C4C" w:rsidRDefault="00111C4C" w:rsidP="00111C4C"/>
        </w:tc>
        <w:tc>
          <w:tcPr>
            <w:tcW w:w="1829" w:type="pct"/>
            <w:shd w:val="clear" w:color="auto" w:fill="F1F1F1"/>
            <w:tcMar>
              <w:top w:w="150" w:type="dxa"/>
              <w:left w:w="150" w:type="dxa"/>
              <w:bottom w:w="150" w:type="dxa"/>
              <w:right w:w="150" w:type="dxa"/>
            </w:tcMar>
            <w:hideMark/>
          </w:tcPr>
          <w:p w:rsidR="00111C4C" w:rsidRDefault="00111C4C" w:rsidP="00111C4C"/>
        </w:tc>
      </w:tr>
      <w:tr w:rsidR="00111C4C" w:rsidTr="00111C4C">
        <w:tc>
          <w:tcPr>
            <w:tcW w:w="2146" w:type="pct"/>
            <w:shd w:val="clear" w:color="auto" w:fill="FFFFFF"/>
            <w:tcMar>
              <w:top w:w="150" w:type="dxa"/>
              <w:left w:w="299" w:type="dxa"/>
              <w:bottom w:w="150" w:type="dxa"/>
              <w:right w:w="150" w:type="dxa"/>
            </w:tcMar>
            <w:hideMark/>
          </w:tcPr>
          <w:p w:rsidR="00111C4C" w:rsidRDefault="00111C4C" w:rsidP="00111C4C">
            <w:r>
              <w:t>Make selected text bold</w:t>
            </w:r>
          </w:p>
        </w:tc>
        <w:tc>
          <w:tcPr>
            <w:tcW w:w="1025" w:type="pct"/>
            <w:shd w:val="clear" w:color="auto" w:fill="FFFFFF"/>
            <w:tcMar>
              <w:top w:w="150" w:type="dxa"/>
              <w:left w:w="150" w:type="dxa"/>
              <w:bottom w:w="150" w:type="dxa"/>
              <w:right w:w="150" w:type="dxa"/>
            </w:tcMar>
            <w:hideMark/>
          </w:tcPr>
          <w:p w:rsidR="00111C4C" w:rsidRDefault="00111C4C" w:rsidP="00111C4C">
            <w:r>
              <w:t>Ctrl + B</w:t>
            </w:r>
          </w:p>
        </w:tc>
        <w:tc>
          <w:tcPr>
            <w:tcW w:w="1829" w:type="pct"/>
            <w:shd w:val="clear" w:color="auto" w:fill="FFFFFF"/>
            <w:tcMar>
              <w:top w:w="150" w:type="dxa"/>
              <w:left w:w="150" w:type="dxa"/>
              <w:bottom w:w="150" w:type="dxa"/>
              <w:right w:w="150" w:type="dxa"/>
            </w:tcMar>
            <w:hideMark/>
          </w:tcPr>
          <w:p w:rsidR="00111C4C" w:rsidRDefault="00111C4C" w:rsidP="00111C4C">
            <w:r>
              <w:t>Cmd + B</w:t>
            </w:r>
          </w:p>
        </w:tc>
      </w:tr>
      <w:tr w:rsidR="00111C4C" w:rsidTr="00111C4C">
        <w:tc>
          <w:tcPr>
            <w:tcW w:w="2146" w:type="pct"/>
            <w:shd w:val="clear" w:color="auto" w:fill="F1F1F1"/>
            <w:tcMar>
              <w:top w:w="150" w:type="dxa"/>
              <w:left w:w="299" w:type="dxa"/>
              <w:bottom w:w="150" w:type="dxa"/>
              <w:right w:w="150" w:type="dxa"/>
            </w:tcMar>
            <w:hideMark/>
          </w:tcPr>
          <w:p w:rsidR="00111C4C" w:rsidRDefault="00111C4C" w:rsidP="00111C4C">
            <w:r>
              <w:t>Make selected text italic</w:t>
            </w:r>
          </w:p>
        </w:tc>
        <w:tc>
          <w:tcPr>
            <w:tcW w:w="1025" w:type="pct"/>
            <w:shd w:val="clear" w:color="auto" w:fill="F1F1F1"/>
            <w:tcMar>
              <w:top w:w="150" w:type="dxa"/>
              <w:left w:w="150" w:type="dxa"/>
              <w:bottom w:w="150" w:type="dxa"/>
              <w:right w:w="150" w:type="dxa"/>
            </w:tcMar>
            <w:hideMark/>
          </w:tcPr>
          <w:p w:rsidR="00111C4C" w:rsidRDefault="00111C4C" w:rsidP="00111C4C">
            <w:r>
              <w:t>Ctrl + I</w:t>
            </w:r>
          </w:p>
        </w:tc>
        <w:tc>
          <w:tcPr>
            <w:tcW w:w="1829" w:type="pct"/>
            <w:shd w:val="clear" w:color="auto" w:fill="F1F1F1"/>
            <w:tcMar>
              <w:top w:w="150" w:type="dxa"/>
              <w:left w:w="150" w:type="dxa"/>
              <w:bottom w:w="150" w:type="dxa"/>
              <w:right w:w="150" w:type="dxa"/>
            </w:tcMar>
            <w:hideMark/>
          </w:tcPr>
          <w:p w:rsidR="00111C4C" w:rsidRDefault="00111C4C" w:rsidP="00111C4C">
            <w:r>
              <w:t>Cmd + I</w:t>
            </w:r>
          </w:p>
        </w:tc>
      </w:tr>
      <w:tr w:rsidR="00111C4C" w:rsidTr="00111C4C">
        <w:tc>
          <w:tcPr>
            <w:tcW w:w="2146" w:type="pct"/>
            <w:shd w:val="clear" w:color="auto" w:fill="FFFFFF"/>
            <w:tcMar>
              <w:top w:w="150" w:type="dxa"/>
              <w:left w:w="299" w:type="dxa"/>
              <w:bottom w:w="150" w:type="dxa"/>
              <w:right w:w="150" w:type="dxa"/>
            </w:tcMar>
            <w:hideMark/>
          </w:tcPr>
          <w:p w:rsidR="00111C4C" w:rsidRDefault="00111C4C" w:rsidP="00111C4C">
            <w:r>
              <w:t>Underline selected text</w:t>
            </w:r>
          </w:p>
        </w:tc>
        <w:tc>
          <w:tcPr>
            <w:tcW w:w="1025" w:type="pct"/>
            <w:shd w:val="clear" w:color="auto" w:fill="FFFFFF"/>
            <w:tcMar>
              <w:top w:w="150" w:type="dxa"/>
              <w:left w:w="150" w:type="dxa"/>
              <w:bottom w:w="150" w:type="dxa"/>
              <w:right w:w="150" w:type="dxa"/>
            </w:tcMar>
            <w:hideMark/>
          </w:tcPr>
          <w:p w:rsidR="00111C4C" w:rsidRDefault="00111C4C" w:rsidP="00111C4C">
            <w:r>
              <w:t>Ctrl + U</w:t>
            </w:r>
          </w:p>
        </w:tc>
        <w:tc>
          <w:tcPr>
            <w:tcW w:w="1829" w:type="pct"/>
            <w:shd w:val="clear" w:color="auto" w:fill="FFFFFF"/>
            <w:tcMar>
              <w:top w:w="150" w:type="dxa"/>
              <w:left w:w="150" w:type="dxa"/>
              <w:bottom w:w="150" w:type="dxa"/>
              <w:right w:w="150" w:type="dxa"/>
            </w:tcMar>
            <w:hideMark/>
          </w:tcPr>
          <w:p w:rsidR="00111C4C" w:rsidRDefault="00111C4C" w:rsidP="00111C4C">
            <w:r>
              <w:t>Cmd + U</w:t>
            </w:r>
          </w:p>
        </w:tc>
      </w:tr>
      <w:tr w:rsidR="00111C4C" w:rsidTr="00111C4C">
        <w:tc>
          <w:tcPr>
            <w:tcW w:w="2146" w:type="pct"/>
            <w:shd w:val="clear" w:color="auto" w:fill="F1F1F1"/>
            <w:tcMar>
              <w:top w:w="150" w:type="dxa"/>
              <w:left w:w="299" w:type="dxa"/>
              <w:bottom w:w="150" w:type="dxa"/>
              <w:right w:w="150" w:type="dxa"/>
            </w:tcMar>
            <w:hideMark/>
          </w:tcPr>
          <w:p w:rsidR="00111C4C" w:rsidRDefault="00111C4C" w:rsidP="00111C4C">
            <w:r>
              <w:t>Make selected text superscript</w:t>
            </w:r>
          </w:p>
        </w:tc>
        <w:tc>
          <w:tcPr>
            <w:tcW w:w="1025" w:type="pct"/>
            <w:shd w:val="clear" w:color="auto" w:fill="F1F1F1"/>
            <w:tcMar>
              <w:top w:w="150" w:type="dxa"/>
              <w:left w:w="150" w:type="dxa"/>
              <w:bottom w:w="150" w:type="dxa"/>
              <w:right w:w="150" w:type="dxa"/>
            </w:tcMar>
            <w:hideMark/>
          </w:tcPr>
          <w:p w:rsidR="00111C4C" w:rsidRDefault="00111C4C" w:rsidP="00111C4C">
            <w:r>
              <w:t>Ctrl + Shift + =</w:t>
            </w:r>
          </w:p>
        </w:tc>
        <w:tc>
          <w:tcPr>
            <w:tcW w:w="1829" w:type="pct"/>
            <w:shd w:val="clear" w:color="auto" w:fill="F1F1F1"/>
            <w:tcMar>
              <w:top w:w="150" w:type="dxa"/>
              <w:left w:w="150" w:type="dxa"/>
              <w:bottom w:w="150" w:type="dxa"/>
              <w:right w:w="150" w:type="dxa"/>
            </w:tcMar>
            <w:hideMark/>
          </w:tcPr>
          <w:p w:rsidR="00111C4C" w:rsidRDefault="00111C4C" w:rsidP="00111C4C">
            <w:r>
              <w:t>Cmd + Shift + =</w:t>
            </w:r>
          </w:p>
        </w:tc>
      </w:tr>
      <w:tr w:rsidR="00111C4C" w:rsidTr="00111C4C">
        <w:tc>
          <w:tcPr>
            <w:tcW w:w="2146" w:type="pct"/>
            <w:shd w:val="clear" w:color="auto" w:fill="FFFFFF"/>
            <w:tcMar>
              <w:top w:w="150" w:type="dxa"/>
              <w:left w:w="299" w:type="dxa"/>
              <w:bottom w:w="150" w:type="dxa"/>
              <w:right w:w="150" w:type="dxa"/>
            </w:tcMar>
            <w:hideMark/>
          </w:tcPr>
          <w:p w:rsidR="00111C4C" w:rsidRDefault="00111C4C" w:rsidP="00111C4C">
            <w:r>
              <w:t>Make selected text subscript</w:t>
            </w:r>
          </w:p>
        </w:tc>
        <w:tc>
          <w:tcPr>
            <w:tcW w:w="1025" w:type="pct"/>
            <w:shd w:val="clear" w:color="auto" w:fill="FFFFFF"/>
            <w:tcMar>
              <w:top w:w="150" w:type="dxa"/>
              <w:left w:w="150" w:type="dxa"/>
              <w:bottom w:w="150" w:type="dxa"/>
              <w:right w:w="150" w:type="dxa"/>
            </w:tcMar>
            <w:hideMark/>
          </w:tcPr>
          <w:p w:rsidR="00111C4C" w:rsidRDefault="00111C4C" w:rsidP="00111C4C">
            <w:r>
              <w:t>Ctrl + =</w:t>
            </w:r>
          </w:p>
        </w:tc>
        <w:tc>
          <w:tcPr>
            <w:tcW w:w="1829" w:type="pct"/>
            <w:shd w:val="clear" w:color="auto" w:fill="FFFFFF"/>
            <w:tcMar>
              <w:top w:w="150" w:type="dxa"/>
              <w:left w:w="150" w:type="dxa"/>
              <w:bottom w:w="150" w:type="dxa"/>
              <w:right w:w="150" w:type="dxa"/>
            </w:tcMar>
            <w:hideMark/>
          </w:tcPr>
          <w:p w:rsidR="00111C4C" w:rsidRDefault="00111C4C" w:rsidP="00111C4C">
            <w:r>
              <w:t>Cmd + =</w:t>
            </w:r>
          </w:p>
        </w:tc>
      </w:tr>
      <w:tr w:rsidR="00111C4C" w:rsidTr="00111C4C">
        <w:tc>
          <w:tcPr>
            <w:tcW w:w="2146" w:type="pct"/>
            <w:shd w:val="clear" w:color="auto" w:fill="F1F1F1"/>
            <w:tcMar>
              <w:top w:w="150" w:type="dxa"/>
              <w:left w:w="299" w:type="dxa"/>
              <w:bottom w:w="150" w:type="dxa"/>
              <w:right w:w="150" w:type="dxa"/>
            </w:tcMar>
            <w:hideMark/>
          </w:tcPr>
          <w:p w:rsidR="00111C4C" w:rsidRDefault="00111C4C" w:rsidP="00111C4C">
            <w:r>
              <w:t> </w:t>
            </w:r>
          </w:p>
        </w:tc>
        <w:tc>
          <w:tcPr>
            <w:tcW w:w="1025" w:type="pct"/>
            <w:shd w:val="clear" w:color="auto" w:fill="F1F1F1"/>
            <w:tcMar>
              <w:top w:w="150" w:type="dxa"/>
              <w:left w:w="150" w:type="dxa"/>
              <w:bottom w:w="150" w:type="dxa"/>
              <w:right w:w="150" w:type="dxa"/>
            </w:tcMar>
            <w:hideMark/>
          </w:tcPr>
          <w:p w:rsidR="00111C4C" w:rsidRDefault="00111C4C" w:rsidP="00111C4C">
            <w:r>
              <w:t> </w:t>
            </w:r>
          </w:p>
        </w:tc>
        <w:tc>
          <w:tcPr>
            <w:tcW w:w="1829" w:type="pct"/>
            <w:shd w:val="clear" w:color="auto" w:fill="F1F1F1"/>
            <w:tcMar>
              <w:top w:w="150" w:type="dxa"/>
              <w:left w:w="150" w:type="dxa"/>
              <w:bottom w:w="150" w:type="dxa"/>
              <w:right w:w="150" w:type="dxa"/>
            </w:tcMar>
            <w:hideMark/>
          </w:tcPr>
          <w:p w:rsidR="00111C4C" w:rsidRDefault="00111C4C" w:rsidP="00111C4C">
            <w:r>
              <w:t> </w:t>
            </w:r>
          </w:p>
        </w:tc>
      </w:tr>
      <w:tr w:rsidR="00111C4C" w:rsidTr="00111C4C">
        <w:trPr>
          <w:trHeight w:val="468"/>
        </w:trPr>
        <w:tc>
          <w:tcPr>
            <w:tcW w:w="2146" w:type="pct"/>
            <w:shd w:val="clear" w:color="auto" w:fill="FFFFFF"/>
            <w:tcMar>
              <w:top w:w="150" w:type="dxa"/>
              <w:left w:w="299" w:type="dxa"/>
              <w:bottom w:w="150" w:type="dxa"/>
              <w:right w:w="150" w:type="dxa"/>
            </w:tcMar>
            <w:hideMark/>
          </w:tcPr>
          <w:p w:rsidR="00111C4C" w:rsidRDefault="00111C4C" w:rsidP="00111C4C">
            <w:r>
              <w:rPr>
                <w:rStyle w:val="Strong"/>
                <w:sz w:val="28"/>
                <w:szCs w:val="28"/>
              </w:rPr>
              <w:t>Text Editing</w:t>
            </w:r>
          </w:p>
        </w:tc>
        <w:tc>
          <w:tcPr>
            <w:tcW w:w="1025" w:type="pct"/>
            <w:shd w:val="clear" w:color="auto" w:fill="FFFFFF"/>
            <w:tcMar>
              <w:top w:w="150" w:type="dxa"/>
              <w:left w:w="150" w:type="dxa"/>
              <w:bottom w:w="150" w:type="dxa"/>
              <w:right w:w="150" w:type="dxa"/>
            </w:tcMar>
            <w:hideMark/>
          </w:tcPr>
          <w:p w:rsidR="00111C4C" w:rsidRDefault="00111C4C" w:rsidP="00111C4C"/>
        </w:tc>
        <w:tc>
          <w:tcPr>
            <w:tcW w:w="1829" w:type="pct"/>
            <w:shd w:val="clear" w:color="auto" w:fill="FFFFFF"/>
            <w:tcMar>
              <w:top w:w="150" w:type="dxa"/>
              <w:left w:w="150" w:type="dxa"/>
              <w:bottom w:w="150" w:type="dxa"/>
              <w:right w:w="150" w:type="dxa"/>
            </w:tcMar>
            <w:hideMark/>
          </w:tcPr>
          <w:p w:rsidR="00111C4C" w:rsidRDefault="00111C4C" w:rsidP="00111C4C"/>
        </w:tc>
      </w:tr>
      <w:tr w:rsidR="00111C4C" w:rsidTr="00111C4C">
        <w:tc>
          <w:tcPr>
            <w:tcW w:w="2146" w:type="pct"/>
            <w:shd w:val="clear" w:color="auto" w:fill="F1F1F1"/>
            <w:tcMar>
              <w:top w:w="150" w:type="dxa"/>
              <w:left w:w="299" w:type="dxa"/>
              <w:bottom w:w="150" w:type="dxa"/>
              <w:right w:w="150" w:type="dxa"/>
            </w:tcMar>
            <w:hideMark/>
          </w:tcPr>
          <w:p w:rsidR="00111C4C" w:rsidRDefault="00111C4C" w:rsidP="00111C4C">
            <w:r>
              <w:t>Delete characters to the left</w:t>
            </w:r>
          </w:p>
        </w:tc>
        <w:tc>
          <w:tcPr>
            <w:tcW w:w="1025" w:type="pct"/>
            <w:shd w:val="clear" w:color="auto" w:fill="F1F1F1"/>
            <w:tcMar>
              <w:top w:w="150" w:type="dxa"/>
              <w:left w:w="150" w:type="dxa"/>
              <w:bottom w:w="150" w:type="dxa"/>
              <w:right w:w="150" w:type="dxa"/>
            </w:tcMar>
            <w:hideMark/>
          </w:tcPr>
          <w:p w:rsidR="00111C4C" w:rsidRDefault="00111C4C" w:rsidP="00111C4C">
            <w:r>
              <w:t>Backspace</w:t>
            </w:r>
          </w:p>
        </w:tc>
        <w:tc>
          <w:tcPr>
            <w:tcW w:w="1829" w:type="pct"/>
            <w:shd w:val="clear" w:color="auto" w:fill="F1F1F1"/>
            <w:tcMar>
              <w:top w:w="150" w:type="dxa"/>
              <w:left w:w="150" w:type="dxa"/>
              <w:bottom w:w="150" w:type="dxa"/>
              <w:right w:w="150" w:type="dxa"/>
            </w:tcMar>
            <w:hideMark/>
          </w:tcPr>
          <w:p w:rsidR="00111C4C" w:rsidRDefault="00111C4C" w:rsidP="00111C4C">
            <w:r>
              <w:t>Backspace</w:t>
            </w:r>
          </w:p>
        </w:tc>
      </w:tr>
      <w:tr w:rsidR="00111C4C" w:rsidTr="00111C4C">
        <w:tc>
          <w:tcPr>
            <w:tcW w:w="2146" w:type="pct"/>
            <w:shd w:val="clear" w:color="auto" w:fill="FFFFFF"/>
            <w:tcMar>
              <w:top w:w="150" w:type="dxa"/>
              <w:left w:w="299" w:type="dxa"/>
              <w:bottom w:w="150" w:type="dxa"/>
              <w:right w:w="150" w:type="dxa"/>
            </w:tcMar>
            <w:hideMark/>
          </w:tcPr>
          <w:p w:rsidR="00111C4C" w:rsidRDefault="00111C4C" w:rsidP="00111C4C">
            <w:r>
              <w:t>Delete characters to the right</w:t>
            </w:r>
          </w:p>
        </w:tc>
        <w:tc>
          <w:tcPr>
            <w:tcW w:w="1025" w:type="pct"/>
            <w:shd w:val="clear" w:color="auto" w:fill="FFFFFF"/>
            <w:tcMar>
              <w:top w:w="150" w:type="dxa"/>
              <w:left w:w="150" w:type="dxa"/>
              <w:bottom w:w="150" w:type="dxa"/>
              <w:right w:w="150" w:type="dxa"/>
            </w:tcMar>
            <w:hideMark/>
          </w:tcPr>
          <w:p w:rsidR="00111C4C" w:rsidRDefault="00111C4C" w:rsidP="00111C4C">
            <w:r>
              <w:t>Delete</w:t>
            </w:r>
          </w:p>
        </w:tc>
        <w:tc>
          <w:tcPr>
            <w:tcW w:w="1829" w:type="pct"/>
            <w:shd w:val="clear" w:color="auto" w:fill="FFFFFF"/>
            <w:tcMar>
              <w:top w:w="150" w:type="dxa"/>
              <w:left w:w="150" w:type="dxa"/>
              <w:bottom w:w="150" w:type="dxa"/>
              <w:right w:w="150" w:type="dxa"/>
            </w:tcMar>
            <w:hideMark/>
          </w:tcPr>
          <w:p w:rsidR="00111C4C" w:rsidRDefault="00111C4C" w:rsidP="00111C4C">
            <w:r>
              <w:t>Fn + Backspace</w:t>
            </w:r>
          </w:p>
        </w:tc>
      </w:tr>
      <w:tr w:rsidR="00111C4C" w:rsidTr="00111C4C">
        <w:tc>
          <w:tcPr>
            <w:tcW w:w="2146" w:type="pct"/>
            <w:shd w:val="clear" w:color="auto" w:fill="F1F1F1"/>
            <w:tcMar>
              <w:top w:w="150" w:type="dxa"/>
              <w:left w:w="299" w:type="dxa"/>
              <w:bottom w:w="150" w:type="dxa"/>
              <w:right w:w="150" w:type="dxa"/>
            </w:tcMar>
            <w:hideMark/>
          </w:tcPr>
          <w:p w:rsidR="00111C4C" w:rsidRDefault="00111C4C" w:rsidP="00111C4C">
            <w:r>
              <w:t>Delete words to the right</w:t>
            </w:r>
          </w:p>
        </w:tc>
        <w:tc>
          <w:tcPr>
            <w:tcW w:w="1025" w:type="pct"/>
            <w:shd w:val="clear" w:color="auto" w:fill="F1F1F1"/>
            <w:tcMar>
              <w:top w:w="150" w:type="dxa"/>
              <w:left w:w="150" w:type="dxa"/>
              <w:bottom w:w="150" w:type="dxa"/>
              <w:right w:w="150" w:type="dxa"/>
            </w:tcMar>
            <w:hideMark/>
          </w:tcPr>
          <w:p w:rsidR="00111C4C" w:rsidRDefault="00111C4C" w:rsidP="00111C4C">
            <w:r>
              <w:t>Ctrl + Del</w:t>
            </w:r>
          </w:p>
        </w:tc>
        <w:tc>
          <w:tcPr>
            <w:tcW w:w="1829" w:type="pct"/>
            <w:shd w:val="clear" w:color="auto" w:fill="F1F1F1"/>
            <w:tcMar>
              <w:top w:w="150" w:type="dxa"/>
              <w:left w:w="150" w:type="dxa"/>
              <w:bottom w:w="150" w:type="dxa"/>
              <w:right w:w="150" w:type="dxa"/>
            </w:tcMar>
            <w:hideMark/>
          </w:tcPr>
          <w:p w:rsidR="00111C4C" w:rsidRDefault="00111C4C" w:rsidP="00111C4C">
            <w:r>
              <w:t>Cmd + Backspace</w:t>
            </w:r>
          </w:p>
        </w:tc>
      </w:tr>
      <w:tr w:rsidR="00111C4C" w:rsidTr="00111C4C">
        <w:tc>
          <w:tcPr>
            <w:tcW w:w="2146" w:type="pct"/>
            <w:shd w:val="clear" w:color="auto" w:fill="FFFFFF"/>
            <w:tcMar>
              <w:top w:w="150" w:type="dxa"/>
              <w:left w:w="299" w:type="dxa"/>
              <w:bottom w:w="150" w:type="dxa"/>
              <w:right w:w="150" w:type="dxa"/>
            </w:tcMar>
            <w:hideMark/>
          </w:tcPr>
          <w:p w:rsidR="00111C4C" w:rsidRDefault="00111C4C" w:rsidP="00111C4C">
            <w:r>
              <w:t>Delete words to the left</w:t>
            </w:r>
          </w:p>
        </w:tc>
        <w:tc>
          <w:tcPr>
            <w:tcW w:w="1025" w:type="pct"/>
            <w:shd w:val="clear" w:color="auto" w:fill="FFFFFF"/>
            <w:tcMar>
              <w:top w:w="150" w:type="dxa"/>
              <w:left w:w="150" w:type="dxa"/>
              <w:bottom w:w="150" w:type="dxa"/>
              <w:right w:w="150" w:type="dxa"/>
            </w:tcMar>
            <w:hideMark/>
          </w:tcPr>
          <w:p w:rsidR="00111C4C" w:rsidRDefault="00111C4C" w:rsidP="00111C4C">
            <w:r>
              <w:t>Ctrl + Backspace</w:t>
            </w:r>
          </w:p>
        </w:tc>
        <w:tc>
          <w:tcPr>
            <w:tcW w:w="1829" w:type="pct"/>
            <w:shd w:val="clear" w:color="auto" w:fill="FFFFFF"/>
            <w:tcMar>
              <w:top w:w="150" w:type="dxa"/>
              <w:left w:w="150" w:type="dxa"/>
              <w:bottom w:w="150" w:type="dxa"/>
              <w:right w:w="150" w:type="dxa"/>
            </w:tcMar>
            <w:hideMark/>
          </w:tcPr>
          <w:p w:rsidR="00111C4C" w:rsidRDefault="00111C4C" w:rsidP="00111C4C">
            <w:r>
              <w:t>Cmd + Fn + Backspace</w:t>
            </w:r>
          </w:p>
        </w:tc>
      </w:tr>
      <w:tr w:rsidR="00111C4C" w:rsidTr="00111C4C">
        <w:tc>
          <w:tcPr>
            <w:tcW w:w="2146" w:type="pct"/>
            <w:shd w:val="clear" w:color="auto" w:fill="F1F1F1"/>
            <w:tcMar>
              <w:top w:w="150" w:type="dxa"/>
              <w:left w:w="299" w:type="dxa"/>
              <w:bottom w:w="150" w:type="dxa"/>
              <w:right w:w="150" w:type="dxa"/>
            </w:tcMar>
            <w:hideMark/>
          </w:tcPr>
          <w:p w:rsidR="00111C4C" w:rsidRDefault="00111C4C" w:rsidP="00111C4C">
            <w:r>
              <w:t>Indent</w:t>
            </w:r>
          </w:p>
        </w:tc>
        <w:tc>
          <w:tcPr>
            <w:tcW w:w="1025" w:type="pct"/>
            <w:shd w:val="clear" w:color="auto" w:fill="F1F1F1"/>
            <w:tcMar>
              <w:top w:w="150" w:type="dxa"/>
              <w:left w:w="150" w:type="dxa"/>
              <w:bottom w:w="150" w:type="dxa"/>
              <w:right w:w="150" w:type="dxa"/>
            </w:tcMar>
            <w:hideMark/>
          </w:tcPr>
          <w:p w:rsidR="00111C4C" w:rsidRDefault="00111C4C" w:rsidP="00111C4C">
            <w:r>
              <w:t>Tab</w:t>
            </w:r>
          </w:p>
        </w:tc>
        <w:tc>
          <w:tcPr>
            <w:tcW w:w="1829" w:type="pct"/>
            <w:shd w:val="clear" w:color="auto" w:fill="F1F1F1"/>
            <w:tcMar>
              <w:top w:w="150" w:type="dxa"/>
              <w:left w:w="150" w:type="dxa"/>
              <w:bottom w:w="150" w:type="dxa"/>
              <w:right w:w="150" w:type="dxa"/>
            </w:tcMar>
            <w:hideMark/>
          </w:tcPr>
          <w:p w:rsidR="00111C4C" w:rsidRDefault="00111C4C" w:rsidP="00111C4C">
            <w:r>
              <w:t>Tab</w:t>
            </w:r>
          </w:p>
        </w:tc>
      </w:tr>
      <w:tr w:rsidR="00111C4C" w:rsidTr="00111C4C">
        <w:tc>
          <w:tcPr>
            <w:tcW w:w="2146" w:type="pct"/>
            <w:shd w:val="clear" w:color="auto" w:fill="FFFFFF"/>
            <w:tcMar>
              <w:top w:w="150" w:type="dxa"/>
              <w:left w:w="299" w:type="dxa"/>
              <w:bottom w:w="150" w:type="dxa"/>
              <w:right w:w="150" w:type="dxa"/>
            </w:tcMar>
            <w:hideMark/>
          </w:tcPr>
          <w:p w:rsidR="00111C4C" w:rsidRDefault="00111C4C" w:rsidP="00111C4C">
            <w:r>
              <w:t>Outdent</w:t>
            </w:r>
          </w:p>
        </w:tc>
        <w:tc>
          <w:tcPr>
            <w:tcW w:w="1025" w:type="pct"/>
            <w:shd w:val="clear" w:color="auto" w:fill="FFFFFF"/>
            <w:tcMar>
              <w:top w:w="150" w:type="dxa"/>
              <w:left w:w="150" w:type="dxa"/>
              <w:bottom w:w="150" w:type="dxa"/>
              <w:right w:w="150" w:type="dxa"/>
            </w:tcMar>
            <w:hideMark/>
          </w:tcPr>
          <w:p w:rsidR="00111C4C" w:rsidRDefault="00111C4C" w:rsidP="00111C4C">
            <w:r>
              <w:t>Shift + Tab</w:t>
            </w:r>
          </w:p>
        </w:tc>
        <w:tc>
          <w:tcPr>
            <w:tcW w:w="1829" w:type="pct"/>
            <w:shd w:val="clear" w:color="auto" w:fill="FFFFFF"/>
            <w:tcMar>
              <w:top w:w="150" w:type="dxa"/>
              <w:left w:w="150" w:type="dxa"/>
              <w:bottom w:w="150" w:type="dxa"/>
              <w:right w:w="150" w:type="dxa"/>
            </w:tcMar>
            <w:hideMark/>
          </w:tcPr>
          <w:p w:rsidR="00111C4C" w:rsidRDefault="00111C4C" w:rsidP="00111C4C">
            <w:r>
              <w:t>Shift + Tab</w:t>
            </w:r>
          </w:p>
        </w:tc>
      </w:tr>
      <w:tr w:rsidR="00111C4C" w:rsidTr="00111C4C">
        <w:tc>
          <w:tcPr>
            <w:tcW w:w="2146" w:type="pct"/>
            <w:shd w:val="clear" w:color="auto" w:fill="F1F1F1"/>
            <w:tcMar>
              <w:top w:w="150" w:type="dxa"/>
              <w:left w:w="299" w:type="dxa"/>
              <w:bottom w:w="150" w:type="dxa"/>
              <w:right w:w="150" w:type="dxa"/>
            </w:tcMar>
            <w:hideMark/>
          </w:tcPr>
          <w:p w:rsidR="00111C4C" w:rsidRDefault="00111C4C" w:rsidP="00111C4C">
            <w:r>
              <w:t>Copy text</w:t>
            </w:r>
          </w:p>
        </w:tc>
        <w:tc>
          <w:tcPr>
            <w:tcW w:w="1025" w:type="pct"/>
            <w:shd w:val="clear" w:color="auto" w:fill="F1F1F1"/>
            <w:tcMar>
              <w:top w:w="150" w:type="dxa"/>
              <w:left w:w="150" w:type="dxa"/>
              <w:bottom w:w="150" w:type="dxa"/>
              <w:right w:w="150" w:type="dxa"/>
            </w:tcMar>
            <w:hideMark/>
          </w:tcPr>
          <w:p w:rsidR="00111C4C" w:rsidRDefault="00111C4C" w:rsidP="00111C4C">
            <w:r>
              <w:t>Ctrl + C</w:t>
            </w:r>
          </w:p>
        </w:tc>
        <w:tc>
          <w:tcPr>
            <w:tcW w:w="1829" w:type="pct"/>
            <w:shd w:val="clear" w:color="auto" w:fill="F1F1F1"/>
            <w:tcMar>
              <w:top w:w="150" w:type="dxa"/>
              <w:left w:w="150" w:type="dxa"/>
              <w:bottom w:w="150" w:type="dxa"/>
              <w:right w:w="150" w:type="dxa"/>
            </w:tcMar>
            <w:hideMark/>
          </w:tcPr>
          <w:p w:rsidR="00111C4C" w:rsidRDefault="00111C4C" w:rsidP="00111C4C">
            <w:r>
              <w:t>Cmd + C</w:t>
            </w:r>
          </w:p>
        </w:tc>
      </w:tr>
      <w:tr w:rsidR="00111C4C" w:rsidTr="00111C4C">
        <w:tc>
          <w:tcPr>
            <w:tcW w:w="2146" w:type="pct"/>
            <w:shd w:val="clear" w:color="auto" w:fill="FFFFFF"/>
            <w:tcMar>
              <w:top w:w="150" w:type="dxa"/>
              <w:left w:w="299" w:type="dxa"/>
              <w:bottom w:w="150" w:type="dxa"/>
              <w:right w:w="150" w:type="dxa"/>
            </w:tcMar>
            <w:hideMark/>
          </w:tcPr>
          <w:p w:rsidR="00111C4C" w:rsidRDefault="00111C4C" w:rsidP="00111C4C">
            <w:r>
              <w:t>Find and replace text</w:t>
            </w:r>
          </w:p>
        </w:tc>
        <w:tc>
          <w:tcPr>
            <w:tcW w:w="1025" w:type="pct"/>
            <w:shd w:val="clear" w:color="auto" w:fill="FFFFFF"/>
            <w:tcMar>
              <w:top w:w="150" w:type="dxa"/>
              <w:left w:w="150" w:type="dxa"/>
              <w:bottom w:w="150" w:type="dxa"/>
              <w:right w:w="150" w:type="dxa"/>
            </w:tcMar>
            <w:hideMark/>
          </w:tcPr>
          <w:p w:rsidR="00111C4C" w:rsidRDefault="00111C4C" w:rsidP="00111C4C">
            <w:r>
              <w:t>Ctrl + H</w:t>
            </w:r>
          </w:p>
        </w:tc>
        <w:tc>
          <w:tcPr>
            <w:tcW w:w="1829" w:type="pct"/>
            <w:shd w:val="clear" w:color="auto" w:fill="FFFFFF"/>
            <w:tcMar>
              <w:top w:w="150" w:type="dxa"/>
              <w:left w:w="150" w:type="dxa"/>
              <w:bottom w:w="150" w:type="dxa"/>
              <w:right w:w="150" w:type="dxa"/>
            </w:tcMar>
            <w:hideMark/>
          </w:tcPr>
          <w:p w:rsidR="00111C4C" w:rsidRDefault="00111C4C" w:rsidP="00111C4C">
            <w:r>
              <w:t>Cmd + F</w:t>
            </w:r>
          </w:p>
        </w:tc>
      </w:tr>
      <w:tr w:rsidR="00111C4C" w:rsidTr="00111C4C">
        <w:tc>
          <w:tcPr>
            <w:tcW w:w="2146" w:type="pct"/>
            <w:shd w:val="clear" w:color="auto" w:fill="F1F1F1"/>
            <w:tcMar>
              <w:top w:w="150" w:type="dxa"/>
              <w:left w:w="299" w:type="dxa"/>
              <w:bottom w:w="150" w:type="dxa"/>
              <w:right w:w="150" w:type="dxa"/>
            </w:tcMar>
            <w:hideMark/>
          </w:tcPr>
          <w:p w:rsidR="00111C4C" w:rsidRDefault="00111C4C" w:rsidP="00111C4C">
            <w:r>
              <w:t>Paste text</w:t>
            </w:r>
          </w:p>
        </w:tc>
        <w:tc>
          <w:tcPr>
            <w:tcW w:w="1025" w:type="pct"/>
            <w:shd w:val="clear" w:color="auto" w:fill="F1F1F1"/>
            <w:tcMar>
              <w:top w:w="150" w:type="dxa"/>
              <w:left w:w="150" w:type="dxa"/>
              <w:bottom w:w="150" w:type="dxa"/>
              <w:right w:w="150" w:type="dxa"/>
            </w:tcMar>
            <w:hideMark/>
          </w:tcPr>
          <w:p w:rsidR="00111C4C" w:rsidRDefault="00111C4C" w:rsidP="00111C4C">
            <w:r>
              <w:t>Ctrl + V</w:t>
            </w:r>
          </w:p>
        </w:tc>
        <w:tc>
          <w:tcPr>
            <w:tcW w:w="1829" w:type="pct"/>
            <w:shd w:val="clear" w:color="auto" w:fill="F1F1F1"/>
            <w:tcMar>
              <w:top w:w="150" w:type="dxa"/>
              <w:left w:w="150" w:type="dxa"/>
              <w:bottom w:w="150" w:type="dxa"/>
              <w:right w:w="150" w:type="dxa"/>
            </w:tcMar>
            <w:hideMark/>
          </w:tcPr>
          <w:p w:rsidR="00111C4C" w:rsidRDefault="00111C4C" w:rsidP="00111C4C">
            <w:r>
              <w:t>Cmd + V</w:t>
            </w:r>
          </w:p>
        </w:tc>
      </w:tr>
      <w:tr w:rsidR="00111C4C" w:rsidTr="00111C4C">
        <w:tc>
          <w:tcPr>
            <w:tcW w:w="2146" w:type="pct"/>
            <w:shd w:val="clear" w:color="auto" w:fill="FFFFFF"/>
            <w:tcMar>
              <w:top w:w="150" w:type="dxa"/>
              <w:left w:w="299" w:type="dxa"/>
              <w:bottom w:w="150" w:type="dxa"/>
              <w:right w:w="150" w:type="dxa"/>
            </w:tcMar>
            <w:hideMark/>
          </w:tcPr>
          <w:p w:rsidR="00111C4C" w:rsidRDefault="00111C4C" w:rsidP="00111C4C">
            <w:r>
              <w:t>Cut text</w:t>
            </w:r>
          </w:p>
        </w:tc>
        <w:tc>
          <w:tcPr>
            <w:tcW w:w="1025" w:type="pct"/>
            <w:shd w:val="clear" w:color="auto" w:fill="FFFFFF"/>
            <w:tcMar>
              <w:top w:w="150" w:type="dxa"/>
              <w:left w:w="150" w:type="dxa"/>
              <w:bottom w:w="150" w:type="dxa"/>
              <w:right w:w="150" w:type="dxa"/>
            </w:tcMar>
            <w:hideMark/>
          </w:tcPr>
          <w:p w:rsidR="00111C4C" w:rsidRDefault="00111C4C" w:rsidP="00111C4C">
            <w:r>
              <w:t>Ctrl + X</w:t>
            </w:r>
          </w:p>
        </w:tc>
        <w:tc>
          <w:tcPr>
            <w:tcW w:w="1829" w:type="pct"/>
            <w:shd w:val="clear" w:color="auto" w:fill="FFFFFF"/>
            <w:tcMar>
              <w:top w:w="150" w:type="dxa"/>
              <w:left w:w="150" w:type="dxa"/>
              <w:bottom w:w="150" w:type="dxa"/>
              <w:right w:w="150" w:type="dxa"/>
            </w:tcMar>
            <w:hideMark/>
          </w:tcPr>
          <w:p w:rsidR="00111C4C" w:rsidRDefault="00111C4C" w:rsidP="00111C4C">
            <w:r>
              <w:t>Cmd + X</w:t>
            </w:r>
          </w:p>
        </w:tc>
      </w:tr>
      <w:tr w:rsidR="00111C4C" w:rsidTr="00111C4C">
        <w:tc>
          <w:tcPr>
            <w:tcW w:w="2146" w:type="pct"/>
            <w:shd w:val="clear" w:color="auto" w:fill="F1F1F1"/>
            <w:tcMar>
              <w:top w:w="150" w:type="dxa"/>
              <w:left w:w="299" w:type="dxa"/>
              <w:bottom w:w="150" w:type="dxa"/>
              <w:right w:w="150" w:type="dxa"/>
            </w:tcMar>
            <w:hideMark/>
          </w:tcPr>
          <w:p w:rsidR="00111C4C" w:rsidRDefault="00111C4C" w:rsidP="00111C4C">
            <w:r>
              <w:t>Redo text</w:t>
            </w:r>
          </w:p>
        </w:tc>
        <w:tc>
          <w:tcPr>
            <w:tcW w:w="1025" w:type="pct"/>
            <w:shd w:val="clear" w:color="auto" w:fill="F1F1F1"/>
            <w:tcMar>
              <w:top w:w="150" w:type="dxa"/>
              <w:left w:w="150" w:type="dxa"/>
              <w:bottom w:w="150" w:type="dxa"/>
              <w:right w:w="150" w:type="dxa"/>
            </w:tcMar>
            <w:hideMark/>
          </w:tcPr>
          <w:p w:rsidR="00111C4C" w:rsidRDefault="00111C4C" w:rsidP="00111C4C">
            <w:r>
              <w:t>Ctrl + Y</w:t>
            </w:r>
          </w:p>
        </w:tc>
        <w:tc>
          <w:tcPr>
            <w:tcW w:w="1829" w:type="pct"/>
            <w:shd w:val="clear" w:color="auto" w:fill="F1F1F1"/>
            <w:tcMar>
              <w:top w:w="150" w:type="dxa"/>
              <w:left w:w="150" w:type="dxa"/>
              <w:bottom w:w="150" w:type="dxa"/>
              <w:right w:w="150" w:type="dxa"/>
            </w:tcMar>
            <w:hideMark/>
          </w:tcPr>
          <w:p w:rsidR="00111C4C" w:rsidRDefault="00111C4C" w:rsidP="00111C4C">
            <w:r>
              <w:t>Shift + Cmd + Z</w:t>
            </w:r>
          </w:p>
        </w:tc>
      </w:tr>
      <w:tr w:rsidR="00111C4C" w:rsidTr="00111C4C">
        <w:tc>
          <w:tcPr>
            <w:tcW w:w="2146" w:type="pct"/>
            <w:shd w:val="clear" w:color="auto" w:fill="FFFFFF"/>
            <w:tcMar>
              <w:top w:w="150" w:type="dxa"/>
              <w:left w:w="299" w:type="dxa"/>
              <w:bottom w:w="150" w:type="dxa"/>
              <w:right w:w="150" w:type="dxa"/>
            </w:tcMar>
            <w:hideMark/>
          </w:tcPr>
          <w:p w:rsidR="00111C4C" w:rsidRDefault="00111C4C" w:rsidP="00111C4C">
            <w:r>
              <w:t>Undo text</w:t>
            </w:r>
          </w:p>
        </w:tc>
        <w:tc>
          <w:tcPr>
            <w:tcW w:w="1025" w:type="pct"/>
            <w:shd w:val="clear" w:color="auto" w:fill="FFFFFF"/>
            <w:tcMar>
              <w:top w:w="150" w:type="dxa"/>
              <w:left w:w="150" w:type="dxa"/>
              <w:bottom w:w="150" w:type="dxa"/>
              <w:right w:w="150" w:type="dxa"/>
            </w:tcMar>
            <w:hideMark/>
          </w:tcPr>
          <w:p w:rsidR="00111C4C" w:rsidRDefault="00111C4C" w:rsidP="00111C4C">
            <w:r>
              <w:t>Ctrl + Z</w:t>
            </w:r>
          </w:p>
        </w:tc>
        <w:tc>
          <w:tcPr>
            <w:tcW w:w="1829" w:type="pct"/>
            <w:shd w:val="clear" w:color="auto" w:fill="FFFFFF"/>
            <w:tcMar>
              <w:top w:w="150" w:type="dxa"/>
              <w:left w:w="150" w:type="dxa"/>
              <w:bottom w:w="150" w:type="dxa"/>
              <w:right w:w="150" w:type="dxa"/>
            </w:tcMar>
            <w:hideMark/>
          </w:tcPr>
          <w:p w:rsidR="00111C4C" w:rsidRDefault="00111C4C" w:rsidP="00111C4C">
            <w:r>
              <w:t>Cmd + Z</w:t>
            </w:r>
          </w:p>
        </w:tc>
      </w:tr>
    </w:tbl>
    <w:p w:rsidR="00111C4C" w:rsidRPr="00111C4C" w:rsidRDefault="00111C4C" w:rsidP="00111C4C">
      <w:pPr>
        <w:pStyle w:val="Heading2"/>
        <w:rPr>
          <w:rFonts w:ascii="Times New Roman" w:hAnsi="Times New Roman" w:cs="Times New Roman"/>
          <w:color w:val="auto"/>
          <w:sz w:val="24"/>
          <w:szCs w:val="24"/>
        </w:rPr>
      </w:pPr>
      <w:bookmarkStart w:id="127" w:name="_Toc492230588"/>
      <w:r>
        <w:t>Web Browsers</w:t>
      </w:r>
      <w:bookmarkEnd w:id="127"/>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680"/>
        <w:gridCol w:w="1600"/>
        <w:gridCol w:w="1809"/>
      </w:tblGrid>
      <w:tr w:rsidR="00111C4C" w:rsidTr="00111C4C">
        <w:tc>
          <w:tcPr>
            <w:tcW w:w="3125" w:type="pct"/>
            <w:shd w:val="clear" w:color="auto" w:fill="FFFFFF"/>
            <w:tcMar>
              <w:top w:w="150" w:type="dxa"/>
              <w:left w:w="299" w:type="dxa"/>
              <w:bottom w:w="150" w:type="dxa"/>
              <w:right w:w="150" w:type="dxa"/>
            </w:tcMar>
            <w:hideMark/>
          </w:tcPr>
          <w:p w:rsidR="00111C4C" w:rsidRDefault="00111C4C" w:rsidP="00111C4C">
            <w:r>
              <w:t>Description</w:t>
            </w:r>
          </w:p>
        </w:tc>
        <w:tc>
          <w:tcPr>
            <w:tcW w:w="880" w:type="pct"/>
            <w:shd w:val="clear" w:color="auto" w:fill="FFFFFF"/>
            <w:tcMar>
              <w:top w:w="150" w:type="dxa"/>
              <w:left w:w="150" w:type="dxa"/>
              <w:bottom w:w="150" w:type="dxa"/>
              <w:right w:w="150" w:type="dxa"/>
            </w:tcMar>
            <w:hideMark/>
          </w:tcPr>
          <w:p w:rsidR="00111C4C" w:rsidRDefault="00111C4C" w:rsidP="00111C4C">
            <w:r>
              <w:t>Windows</w:t>
            </w:r>
          </w:p>
        </w:tc>
        <w:tc>
          <w:tcPr>
            <w:tcW w:w="995" w:type="pct"/>
            <w:shd w:val="clear" w:color="auto" w:fill="FFFFFF"/>
            <w:tcMar>
              <w:top w:w="150" w:type="dxa"/>
              <w:left w:w="150" w:type="dxa"/>
              <w:bottom w:w="150" w:type="dxa"/>
              <w:right w:w="150" w:type="dxa"/>
            </w:tcMar>
            <w:hideMark/>
          </w:tcPr>
          <w:p w:rsidR="00111C4C" w:rsidRDefault="00111C4C" w:rsidP="00111C4C">
            <w:r>
              <w:t>Mac OS</w:t>
            </w:r>
          </w:p>
        </w:tc>
      </w:tr>
      <w:tr w:rsidR="00111C4C" w:rsidTr="00111C4C">
        <w:trPr>
          <w:trHeight w:val="468"/>
        </w:trPr>
        <w:tc>
          <w:tcPr>
            <w:tcW w:w="3125" w:type="pct"/>
            <w:shd w:val="clear" w:color="auto" w:fill="F1F1F1"/>
            <w:tcMar>
              <w:top w:w="150" w:type="dxa"/>
              <w:left w:w="299" w:type="dxa"/>
              <w:bottom w:w="150" w:type="dxa"/>
              <w:right w:w="150" w:type="dxa"/>
            </w:tcMar>
            <w:hideMark/>
          </w:tcPr>
          <w:p w:rsidR="00111C4C" w:rsidRDefault="00111C4C" w:rsidP="00111C4C">
            <w:r>
              <w:rPr>
                <w:rStyle w:val="Strong"/>
                <w:sz w:val="28"/>
                <w:szCs w:val="28"/>
              </w:rPr>
              <w:t>Navigation</w:t>
            </w:r>
          </w:p>
        </w:tc>
        <w:tc>
          <w:tcPr>
            <w:tcW w:w="880" w:type="pct"/>
            <w:shd w:val="clear" w:color="auto" w:fill="F1F1F1"/>
            <w:tcMar>
              <w:top w:w="150" w:type="dxa"/>
              <w:left w:w="150" w:type="dxa"/>
              <w:bottom w:w="150" w:type="dxa"/>
              <w:right w:w="150" w:type="dxa"/>
            </w:tcMar>
            <w:hideMark/>
          </w:tcPr>
          <w:p w:rsidR="00111C4C" w:rsidRDefault="00111C4C" w:rsidP="00111C4C"/>
        </w:tc>
        <w:tc>
          <w:tcPr>
            <w:tcW w:w="995" w:type="pct"/>
            <w:shd w:val="clear" w:color="auto" w:fill="F1F1F1"/>
            <w:tcMar>
              <w:top w:w="150" w:type="dxa"/>
              <w:left w:w="150" w:type="dxa"/>
              <w:bottom w:w="150" w:type="dxa"/>
              <w:right w:w="150" w:type="dxa"/>
            </w:tcMar>
            <w:hideMark/>
          </w:tcPr>
          <w:p w:rsidR="00111C4C" w:rsidRDefault="00111C4C" w:rsidP="00111C4C"/>
        </w:tc>
      </w:tr>
      <w:tr w:rsidR="00111C4C" w:rsidTr="00111C4C">
        <w:tc>
          <w:tcPr>
            <w:tcW w:w="3125" w:type="pct"/>
            <w:shd w:val="clear" w:color="auto" w:fill="FFFFFF"/>
            <w:tcMar>
              <w:top w:w="150" w:type="dxa"/>
              <w:left w:w="299" w:type="dxa"/>
              <w:bottom w:w="150" w:type="dxa"/>
              <w:right w:w="150" w:type="dxa"/>
            </w:tcMar>
            <w:hideMark/>
          </w:tcPr>
          <w:p w:rsidR="00111C4C" w:rsidRDefault="00111C4C" w:rsidP="00111C4C">
            <w:r>
              <w:t>Scroll down a frame</w:t>
            </w:r>
          </w:p>
        </w:tc>
        <w:tc>
          <w:tcPr>
            <w:tcW w:w="880" w:type="pct"/>
            <w:shd w:val="clear" w:color="auto" w:fill="FFFFFF"/>
            <w:tcMar>
              <w:top w:w="150" w:type="dxa"/>
              <w:left w:w="150" w:type="dxa"/>
              <w:bottom w:w="150" w:type="dxa"/>
              <w:right w:w="150" w:type="dxa"/>
            </w:tcMar>
            <w:hideMark/>
          </w:tcPr>
          <w:p w:rsidR="00111C4C" w:rsidRDefault="00111C4C" w:rsidP="00111C4C">
            <w:r>
              <w:t>Space or Page Down</w:t>
            </w:r>
          </w:p>
        </w:tc>
        <w:tc>
          <w:tcPr>
            <w:tcW w:w="995" w:type="pct"/>
            <w:shd w:val="clear" w:color="auto" w:fill="FFFFFF"/>
            <w:tcMar>
              <w:top w:w="150" w:type="dxa"/>
              <w:left w:w="150" w:type="dxa"/>
              <w:bottom w:w="150" w:type="dxa"/>
              <w:right w:w="150" w:type="dxa"/>
            </w:tcMar>
            <w:hideMark/>
          </w:tcPr>
          <w:p w:rsidR="00111C4C" w:rsidRDefault="00111C4C" w:rsidP="00111C4C">
            <w:r>
              <w:t>Space or Fn + Down Arrow</w:t>
            </w:r>
          </w:p>
        </w:tc>
      </w:tr>
      <w:tr w:rsidR="00111C4C" w:rsidTr="00111C4C">
        <w:tc>
          <w:tcPr>
            <w:tcW w:w="3125" w:type="pct"/>
            <w:shd w:val="clear" w:color="auto" w:fill="F1F1F1"/>
            <w:tcMar>
              <w:top w:w="150" w:type="dxa"/>
              <w:left w:w="299" w:type="dxa"/>
              <w:bottom w:w="150" w:type="dxa"/>
              <w:right w:w="150" w:type="dxa"/>
            </w:tcMar>
            <w:hideMark/>
          </w:tcPr>
          <w:p w:rsidR="00111C4C" w:rsidRDefault="00111C4C" w:rsidP="00111C4C">
            <w:r>
              <w:t>Scroll up a frame</w:t>
            </w:r>
          </w:p>
        </w:tc>
        <w:tc>
          <w:tcPr>
            <w:tcW w:w="880" w:type="pct"/>
            <w:shd w:val="clear" w:color="auto" w:fill="F1F1F1"/>
            <w:tcMar>
              <w:top w:w="150" w:type="dxa"/>
              <w:left w:w="150" w:type="dxa"/>
              <w:bottom w:w="150" w:type="dxa"/>
              <w:right w:w="150" w:type="dxa"/>
            </w:tcMar>
            <w:hideMark/>
          </w:tcPr>
          <w:p w:rsidR="00111C4C" w:rsidRDefault="00111C4C" w:rsidP="00111C4C">
            <w:r>
              <w:t>Shift + Space or Page Up</w:t>
            </w:r>
          </w:p>
        </w:tc>
        <w:tc>
          <w:tcPr>
            <w:tcW w:w="995" w:type="pct"/>
            <w:shd w:val="clear" w:color="auto" w:fill="F1F1F1"/>
            <w:tcMar>
              <w:top w:w="150" w:type="dxa"/>
              <w:left w:w="150" w:type="dxa"/>
              <w:bottom w:w="150" w:type="dxa"/>
              <w:right w:w="150" w:type="dxa"/>
            </w:tcMar>
            <w:hideMark/>
          </w:tcPr>
          <w:p w:rsidR="00111C4C" w:rsidRDefault="00111C4C" w:rsidP="00111C4C">
            <w:r>
              <w:t>Shift + Space or Fn + Up Arrow</w:t>
            </w:r>
          </w:p>
        </w:tc>
      </w:tr>
      <w:tr w:rsidR="00111C4C" w:rsidTr="00111C4C">
        <w:tc>
          <w:tcPr>
            <w:tcW w:w="3125" w:type="pct"/>
            <w:shd w:val="clear" w:color="auto" w:fill="FFFFFF"/>
            <w:tcMar>
              <w:top w:w="150" w:type="dxa"/>
              <w:left w:w="299" w:type="dxa"/>
              <w:bottom w:w="150" w:type="dxa"/>
              <w:right w:w="150" w:type="dxa"/>
            </w:tcMar>
            <w:hideMark/>
          </w:tcPr>
          <w:p w:rsidR="00111C4C" w:rsidRDefault="00111C4C" w:rsidP="00111C4C">
            <w:r>
              <w:t>Go to bottom of the page</w:t>
            </w:r>
          </w:p>
        </w:tc>
        <w:tc>
          <w:tcPr>
            <w:tcW w:w="880" w:type="pct"/>
            <w:shd w:val="clear" w:color="auto" w:fill="FFFFFF"/>
            <w:tcMar>
              <w:top w:w="150" w:type="dxa"/>
              <w:left w:w="150" w:type="dxa"/>
              <w:bottom w:w="150" w:type="dxa"/>
              <w:right w:w="150" w:type="dxa"/>
            </w:tcMar>
            <w:hideMark/>
          </w:tcPr>
          <w:p w:rsidR="00111C4C" w:rsidRDefault="00111C4C" w:rsidP="00111C4C">
            <w:r>
              <w:t>End</w:t>
            </w:r>
          </w:p>
        </w:tc>
        <w:tc>
          <w:tcPr>
            <w:tcW w:w="995" w:type="pct"/>
            <w:shd w:val="clear" w:color="auto" w:fill="FFFFFF"/>
            <w:tcMar>
              <w:top w:w="150" w:type="dxa"/>
              <w:left w:w="150" w:type="dxa"/>
              <w:bottom w:w="150" w:type="dxa"/>
              <w:right w:w="150" w:type="dxa"/>
            </w:tcMar>
            <w:hideMark/>
          </w:tcPr>
          <w:p w:rsidR="00111C4C" w:rsidRDefault="00111C4C" w:rsidP="00111C4C">
            <w:r>
              <w:t>Cmd + Down Arrow</w:t>
            </w:r>
          </w:p>
        </w:tc>
      </w:tr>
      <w:tr w:rsidR="00111C4C" w:rsidTr="00111C4C">
        <w:tc>
          <w:tcPr>
            <w:tcW w:w="3125" w:type="pct"/>
            <w:shd w:val="clear" w:color="auto" w:fill="F1F1F1"/>
            <w:tcMar>
              <w:top w:w="150" w:type="dxa"/>
              <w:left w:w="299" w:type="dxa"/>
              <w:bottom w:w="150" w:type="dxa"/>
              <w:right w:w="150" w:type="dxa"/>
            </w:tcMar>
            <w:hideMark/>
          </w:tcPr>
          <w:p w:rsidR="00111C4C" w:rsidRDefault="00111C4C" w:rsidP="00111C4C">
            <w:r>
              <w:t>Go to top of the page</w:t>
            </w:r>
          </w:p>
        </w:tc>
        <w:tc>
          <w:tcPr>
            <w:tcW w:w="880" w:type="pct"/>
            <w:shd w:val="clear" w:color="auto" w:fill="F1F1F1"/>
            <w:tcMar>
              <w:top w:w="150" w:type="dxa"/>
              <w:left w:w="150" w:type="dxa"/>
              <w:bottom w:w="150" w:type="dxa"/>
              <w:right w:w="150" w:type="dxa"/>
            </w:tcMar>
            <w:hideMark/>
          </w:tcPr>
          <w:p w:rsidR="00111C4C" w:rsidRDefault="00111C4C" w:rsidP="00111C4C">
            <w:r>
              <w:t>Home</w:t>
            </w:r>
          </w:p>
        </w:tc>
        <w:tc>
          <w:tcPr>
            <w:tcW w:w="995" w:type="pct"/>
            <w:shd w:val="clear" w:color="auto" w:fill="F1F1F1"/>
            <w:tcMar>
              <w:top w:w="150" w:type="dxa"/>
              <w:left w:w="150" w:type="dxa"/>
              <w:bottom w:w="150" w:type="dxa"/>
              <w:right w:w="150" w:type="dxa"/>
            </w:tcMar>
            <w:hideMark/>
          </w:tcPr>
          <w:p w:rsidR="00111C4C" w:rsidRDefault="00111C4C" w:rsidP="00111C4C">
            <w:r>
              <w:t>Cmd + Up Arrow</w:t>
            </w:r>
          </w:p>
        </w:tc>
      </w:tr>
      <w:tr w:rsidR="00111C4C" w:rsidTr="00111C4C">
        <w:tc>
          <w:tcPr>
            <w:tcW w:w="3125" w:type="pct"/>
            <w:shd w:val="clear" w:color="auto" w:fill="FFFFFF"/>
            <w:tcMar>
              <w:top w:w="150" w:type="dxa"/>
              <w:left w:w="299" w:type="dxa"/>
              <w:bottom w:w="150" w:type="dxa"/>
              <w:right w:w="150" w:type="dxa"/>
            </w:tcMar>
            <w:hideMark/>
          </w:tcPr>
          <w:p w:rsidR="00111C4C" w:rsidRDefault="00111C4C" w:rsidP="00111C4C">
            <w:r>
              <w:t>Go back</w:t>
            </w:r>
          </w:p>
        </w:tc>
        <w:tc>
          <w:tcPr>
            <w:tcW w:w="880" w:type="pct"/>
            <w:shd w:val="clear" w:color="auto" w:fill="FFFFFF"/>
            <w:tcMar>
              <w:top w:w="150" w:type="dxa"/>
              <w:left w:w="150" w:type="dxa"/>
              <w:bottom w:w="150" w:type="dxa"/>
              <w:right w:w="150" w:type="dxa"/>
            </w:tcMar>
            <w:hideMark/>
          </w:tcPr>
          <w:p w:rsidR="00111C4C" w:rsidRDefault="00111C4C" w:rsidP="00111C4C">
            <w:r>
              <w:t>Alt + Left Arrow or Backspace</w:t>
            </w:r>
          </w:p>
        </w:tc>
        <w:tc>
          <w:tcPr>
            <w:tcW w:w="995" w:type="pct"/>
            <w:shd w:val="clear" w:color="auto" w:fill="FFFFFF"/>
            <w:tcMar>
              <w:top w:w="150" w:type="dxa"/>
              <w:left w:w="150" w:type="dxa"/>
              <w:bottom w:w="150" w:type="dxa"/>
              <w:right w:w="150" w:type="dxa"/>
            </w:tcMar>
            <w:hideMark/>
          </w:tcPr>
          <w:p w:rsidR="00111C4C" w:rsidRDefault="00111C4C" w:rsidP="00111C4C">
            <w:r>
              <w:t>Cmd + Left Arrow</w:t>
            </w:r>
          </w:p>
        </w:tc>
      </w:tr>
      <w:tr w:rsidR="00111C4C" w:rsidTr="00111C4C">
        <w:tc>
          <w:tcPr>
            <w:tcW w:w="3125" w:type="pct"/>
            <w:shd w:val="clear" w:color="auto" w:fill="F1F1F1"/>
            <w:tcMar>
              <w:top w:w="150" w:type="dxa"/>
              <w:left w:w="299" w:type="dxa"/>
              <w:bottom w:w="150" w:type="dxa"/>
              <w:right w:w="150" w:type="dxa"/>
            </w:tcMar>
            <w:hideMark/>
          </w:tcPr>
          <w:p w:rsidR="00111C4C" w:rsidRDefault="00111C4C" w:rsidP="00111C4C">
            <w:r>
              <w:t>Go forward</w:t>
            </w:r>
          </w:p>
        </w:tc>
        <w:tc>
          <w:tcPr>
            <w:tcW w:w="880" w:type="pct"/>
            <w:shd w:val="clear" w:color="auto" w:fill="F1F1F1"/>
            <w:tcMar>
              <w:top w:w="150" w:type="dxa"/>
              <w:left w:w="150" w:type="dxa"/>
              <w:bottom w:w="150" w:type="dxa"/>
              <w:right w:w="150" w:type="dxa"/>
            </w:tcMar>
            <w:hideMark/>
          </w:tcPr>
          <w:p w:rsidR="00111C4C" w:rsidRDefault="00111C4C" w:rsidP="00111C4C">
            <w:r>
              <w:t>Alt + Right Arrow or Shift + Backspace</w:t>
            </w:r>
          </w:p>
        </w:tc>
        <w:tc>
          <w:tcPr>
            <w:tcW w:w="995" w:type="pct"/>
            <w:shd w:val="clear" w:color="auto" w:fill="F1F1F1"/>
            <w:tcMar>
              <w:top w:w="150" w:type="dxa"/>
              <w:left w:w="150" w:type="dxa"/>
              <w:bottom w:w="150" w:type="dxa"/>
              <w:right w:w="150" w:type="dxa"/>
            </w:tcMar>
            <w:hideMark/>
          </w:tcPr>
          <w:p w:rsidR="00111C4C" w:rsidRDefault="00111C4C" w:rsidP="00111C4C">
            <w:r>
              <w:t>Cmd + Right Arrow</w:t>
            </w:r>
          </w:p>
        </w:tc>
      </w:tr>
      <w:tr w:rsidR="00111C4C" w:rsidTr="00111C4C">
        <w:tc>
          <w:tcPr>
            <w:tcW w:w="3125" w:type="pct"/>
            <w:shd w:val="clear" w:color="auto" w:fill="FFFFFF"/>
            <w:tcMar>
              <w:top w:w="150" w:type="dxa"/>
              <w:left w:w="299" w:type="dxa"/>
              <w:bottom w:w="150" w:type="dxa"/>
              <w:right w:w="150" w:type="dxa"/>
            </w:tcMar>
            <w:hideMark/>
          </w:tcPr>
          <w:p w:rsidR="00111C4C" w:rsidRDefault="00111C4C" w:rsidP="00111C4C">
            <w:r>
              <w:t>Refresh a webpage</w:t>
            </w:r>
          </w:p>
        </w:tc>
        <w:tc>
          <w:tcPr>
            <w:tcW w:w="880" w:type="pct"/>
            <w:shd w:val="clear" w:color="auto" w:fill="FFFFFF"/>
            <w:tcMar>
              <w:top w:w="150" w:type="dxa"/>
              <w:left w:w="150" w:type="dxa"/>
              <w:bottom w:w="150" w:type="dxa"/>
              <w:right w:w="150" w:type="dxa"/>
            </w:tcMar>
            <w:hideMark/>
          </w:tcPr>
          <w:p w:rsidR="00111C4C" w:rsidRDefault="00111C4C" w:rsidP="00111C4C">
            <w:r>
              <w:t>F5</w:t>
            </w:r>
          </w:p>
        </w:tc>
        <w:tc>
          <w:tcPr>
            <w:tcW w:w="995" w:type="pct"/>
            <w:shd w:val="clear" w:color="auto" w:fill="FFFFFF"/>
            <w:tcMar>
              <w:top w:w="150" w:type="dxa"/>
              <w:left w:w="150" w:type="dxa"/>
              <w:bottom w:w="150" w:type="dxa"/>
              <w:right w:w="150" w:type="dxa"/>
            </w:tcMar>
            <w:hideMark/>
          </w:tcPr>
          <w:p w:rsidR="00111C4C" w:rsidRDefault="00111C4C" w:rsidP="00111C4C">
            <w:r>
              <w:t>Cmd + R</w:t>
            </w:r>
          </w:p>
        </w:tc>
      </w:tr>
      <w:tr w:rsidR="00111C4C" w:rsidTr="00111C4C">
        <w:tc>
          <w:tcPr>
            <w:tcW w:w="3125" w:type="pct"/>
            <w:shd w:val="clear" w:color="auto" w:fill="F1F1F1"/>
            <w:tcMar>
              <w:top w:w="150" w:type="dxa"/>
              <w:left w:w="299" w:type="dxa"/>
              <w:bottom w:w="150" w:type="dxa"/>
              <w:right w:w="150" w:type="dxa"/>
            </w:tcMar>
            <w:hideMark/>
          </w:tcPr>
          <w:p w:rsidR="00111C4C" w:rsidRDefault="00111C4C" w:rsidP="00111C4C">
            <w:r>
              <w:t>Refresh a webpage (no cache)</w:t>
            </w:r>
          </w:p>
        </w:tc>
        <w:tc>
          <w:tcPr>
            <w:tcW w:w="880" w:type="pct"/>
            <w:shd w:val="clear" w:color="auto" w:fill="F1F1F1"/>
            <w:tcMar>
              <w:top w:w="150" w:type="dxa"/>
              <w:left w:w="150" w:type="dxa"/>
              <w:bottom w:w="150" w:type="dxa"/>
              <w:right w:w="150" w:type="dxa"/>
            </w:tcMar>
            <w:hideMark/>
          </w:tcPr>
          <w:p w:rsidR="00111C4C" w:rsidRDefault="00111C4C" w:rsidP="00111C4C">
            <w:r>
              <w:t>Ctrl + F5</w:t>
            </w:r>
          </w:p>
        </w:tc>
        <w:tc>
          <w:tcPr>
            <w:tcW w:w="995" w:type="pct"/>
            <w:shd w:val="clear" w:color="auto" w:fill="F1F1F1"/>
            <w:tcMar>
              <w:top w:w="150" w:type="dxa"/>
              <w:left w:w="150" w:type="dxa"/>
              <w:bottom w:w="150" w:type="dxa"/>
              <w:right w:w="150" w:type="dxa"/>
            </w:tcMar>
            <w:hideMark/>
          </w:tcPr>
          <w:p w:rsidR="00111C4C" w:rsidRDefault="00111C4C" w:rsidP="00111C4C">
            <w:r>
              <w:t>Cmd + Shift + R</w:t>
            </w:r>
          </w:p>
        </w:tc>
      </w:tr>
      <w:tr w:rsidR="00111C4C" w:rsidTr="00111C4C">
        <w:tc>
          <w:tcPr>
            <w:tcW w:w="3125" w:type="pct"/>
            <w:shd w:val="clear" w:color="auto" w:fill="FFFFFF"/>
            <w:tcMar>
              <w:top w:w="150" w:type="dxa"/>
              <w:left w:w="299" w:type="dxa"/>
              <w:bottom w:w="150" w:type="dxa"/>
              <w:right w:w="150" w:type="dxa"/>
            </w:tcMar>
            <w:hideMark/>
          </w:tcPr>
          <w:p w:rsidR="00111C4C" w:rsidRDefault="00111C4C" w:rsidP="00111C4C">
            <w:r>
              <w:t>Stop</w:t>
            </w:r>
          </w:p>
        </w:tc>
        <w:tc>
          <w:tcPr>
            <w:tcW w:w="880" w:type="pct"/>
            <w:shd w:val="clear" w:color="auto" w:fill="FFFFFF"/>
            <w:tcMar>
              <w:top w:w="150" w:type="dxa"/>
              <w:left w:w="150" w:type="dxa"/>
              <w:bottom w:w="150" w:type="dxa"/>
              <w:right w:w="150" w:type="dxa"/>
            </w:tcMar>
            <w:hideMark/>
          </w:tcPr>
          <w:p w:rsidR="00111C4C" w:rsidRDefault="00111C4C" w:rsidP="00111C4C">
            <w:r>
              <w:t>Esc</w:t>
            </w:r>
          </w:p>
        </w:tc>
        <w:tc>
          <w:tcPr>
            <w:tcW w:w="995" w:type="pct"/>
            <w:shd w:val="clear" w:color="auto" w:fill="FFFFFF"/>
            <w:tcMar>
              <w:top w:w="150" w:type="dxa"/>
              <w:left w:w="150" w:type="dxa"/>
              <w:bottom w:w="150" w:type="dxa"/>
              <w:right w:w="150" w:type="dxa"/>
            </w:tcMar>
            <w:hideMark/>
          </w:tcPr>
          <w:p w:rsidR="00111C4C" w:rsidRDefault="00111C4C" w:rsidP="00111C4C">
            <w:r>
              <w:t>Esc</w:t>
            </w:r>
          </w:p>
        </w:tc>
      </w:tr>
      <w:tr w:rsidR="00111C4C" w:rsidTr="00111C4C">
        <w:tc>
          <w:tcPr>
            <w:tcW w:w="3125" w:type="pct"/>
            <w:shd w:val="clear" w:color="auto" w:fill="F1F1F1"/>
            <w:tcMar>
              <w:top w:w="150" w:type="dxa"/>
              <w:left w:w="299" w:type="dxa"/>
              <w:bottom w:w="150" w:type="dxa"/>
              <w:right w:w="150" w:type="dxa"/>
            </w:tcMar>
            <w:hideMark/>
          </w:tcPr>
          <w:p w:rsidR="00111C4C" w:rsidRDefault="00111C4C" w:rsidP="00111C4C">
            <w:r>
              <w:t>Toggle full-screen</w:t>
            </w:r>
          </w:p>
        </w:tc>
        <w:tc>
          <w:tcPr>
            <w:tcW w:w="880" w:type="pct"/>
            <w:shd w:val="clear" w:color="auto" w:fill="F1F1F1"/>
            <w:tcMar>
              <w:top w:w="150" w:type="dxa"/>
              <w:left w:w="150" w:type="dxa"/>
              <w:bottom w:w="150" w:type="dxa"/>
              <w:right w:w="150" w:type="dxa"/>
            </w:tcMar>
            <w:hideMark/>
          </w:tcPr>
          <w:p w:rsidR="00111C4C" w:rsidRDefault="00111C4C" w:rsidP="00111C4C">
            <w:r>
              <w:t>F11</w:t>
            </w:r>
          </w:p>
        </w:tc>
        <w:tc>
          <w:tcPr>
            <w:tcW w:w="995" w:type="pct"/>
            <w:shd w:val="clear" w:color="auto" w:fill="F1F1F1"/>
            <w:tcMar>
              <w:top w:w="150" w:type="dxa"/>
              <w:left w:w="150" w:type="dxa"/>
              <w:bottom w:w="150" w:type="dxa"/>
              <w:right w:w="150" w:type="dxa"/>
            </w:tcMar>
            <w:hideMark/>
          </w:tcPr>
          <w:p w:rsidR="00111C4C" w:rsidRDefault="00111C4C" w:rsidP="00111C4C">
            <w:r>
              <w:t>Cmd + Shift + F</w:t>
            </w:r>
          </w:p>
        </w:tc>
      </w:tr>
      <w:tr w:rsidR="00111C4C" w:rsidTr="00111C4C">
        <w:tc>
          <w:tcPr>
            <w:tcW w:w="3125" w:type="pct"/>
            <w:shd w:val="clear" w:color="auto" w:fill="FFFFFF"/>
            <w:tcMar>
              <w:top w:w="150" w:type="dxa"/>
              <w:left w:w="299" w:type="dxa"/>
              <w:bottom w:w="150" w:type="dxa"/>
              <w:right w:w="150" w:type="dxa"/>
            </w:tcMar>
            <w:hideMark/>
          </w:tcPr>
          <w:p w:rsidR="00111C4C" w:rsidRDefault="00111C4C" w:rsidP="00111C4C">
            <w:r>
              <w:t>Zoom in</w:t>
            </w:r>
          </w:p>
        </w:tc>
        <w:tc>
          <w:tcPr>
            <w:tcW w:w="880" w:type="pct"/>
            <w:shd w:val="clear" w:color="auto" w:fill="FFFFFF"/>
            <w:tcMar>
              <w:top w:w="150" w:type="dxa"/>
              <w:left w:w="150" w:type="dxa"/>
              <w:bottom w:w="150" w:type="dxa"/>
              <w:right w:w="150" w:type="dxa"/>
            </w:tcMar>
            <w:hideMark/>
          </w:tcPr>
          <w:p w:rsidR="00111C4C" w:rsidRDefault="00111C4C" w:rsidP="00111C4C">
            <w:r>
              <w:t>Ctrl + +</w:t>
            </w:r>
          </w:p>
        </w:tc>
        <w:tc>
          <w:tcPr>
            <w:tcW w:w="995" w:type="pct"/>
            <w:shd w:val="clear" w:color="auto" w:fill="FFFFFF"/>
            <w:tcMar>
              <w:top w:w="150" w:type="dxa"/>
              <w:left w:w="150" w:type="dxa"/>
              <w:bottom w:w="150" w:type="dxa"/>
              <w:right w:w="150" w:type="dxa"/>
            </w:tcMar>
            <w:hideMark/>
          </w:tcPr>
          <w:p w:rsidR="00111C4C" w:rsidRDefault="00111C4C" w:rsidP="00111C4C">
            <w:r>
              <w:t>Cmd + +</w:t>
            </w:r>
          </w:p>
        </w:tc>
      </w:tr>
      <w:tr w:rsidR="00111C4C" w:rsidTr="00111C4C">
        <w:tc>
          <w:tcPr>
            <w:tcW w:w="3125" w:type="pct"/>
            <w:shd w:val="clear" w:color="auto" w:fill="F1F1F1"/>
            <w:tcMar>
              <w:top w:w="150" w:type="dxa"/>
              <w:left w:w="299" w:type="dxa"/>
              <w:bottom w:w="150" w:type="dxa"/>
              <w:right w:w="150" w:type="dxa"/>
            </w:tcMar>
            <w:hideMark/>
          </w:tcPr>
          <w:p w:rsidR="00111C4C" w:rsidRDefault="00111C4C" w:rsidP="00111C4C">
            <w:r>
              <w:t>Zoom out</w:t>
            </w:r>
          </w:p>
        </w:tc>
        <w:tc>
          <w:tcPr>
            <w:tcW w:w="880" w:type="pct"/>
            <w:shd w:val="clear" w:color="auto" w:fill="F1F1F1"/>
            <w:tcMar>
              <w:top w:w="150" w:type="dxa"/>
              <w:left w:w="150" w:type="dxa"/>
              <w:bottom w:w="150" w:type="dxa"/>
              <w:right w:w="150" w:type="dxa"/>
            </w:tcMar>
            <w:hideMark/>
          </w:tcPr>
          <w:p w:rsidR="00111C4C" w:rsidRDefault="00111C4C" w:rsidP="00111C4C">
            <w:r>
              <w:t>Ctrl + -</w:t>
            </w:r>
          </w:p>
        </w:tc>
        <w:tc>
          <w:tcPr>
            <w:tcW w:w="995" w:type="pct"/>
            <w:shd w:val="clear" w:color="auto" w:fill="F1F1F1"/>
            <w:tcMar>
              <w:top w:w="150" w:type="dxa"/>
              <w:left w:w="150" w:type="dxa"/>
              <w:bottom w:w="150" w:type="dxa"/>
              <w:right w:w="150" w:type="dxa"/>
            </w:tcMar>
            <w:hideMark/>
          </w:tcPr>
          <w:p w:rsidR="00111C4C" w:rsidRDefault="00111C4C" w:rsidP="00111C4C">
            <w:r>
              <w:t>Cmd + -</w:t>
            </w:r>
          </w:p>
        </w:tc>
      </w:tr>
      <w:tr w:rsidR="00111C4C" w:rsidTr="00111C4C">
        <w:tc>
          <w:tcPr>
            <w:tcW w:w="3125" w:type="pct"/>
            <w:shd w:val="clear" w:color="auto" w:fill="FFFFFF"/>
            <w:tcMar>
              <w:top w:w="150" w:type="dxa"/>
              <w:left w:w="299" w:type="dxa"/>
              <w:bottom w:w="150" w:type="dxa"/>
              <w:right w:w="150" w:type="dxa"/>
            </w:tcMar>
            <w:hideMark/>
          </w:tcPr>
          <w:p w:rsidR="00111C4C" w:rsidRDefault="00111C4C" w:rsidP="00111C4C">
            <w:r>
              <w:t>Zoom 100% (default)</w:t>
            </w:r>
          </w:p>
        </w:tc>
        <w:tc>
          <w:tcPr>
            <w:tcW w:w="880" w:type="pct"/>
            <w:shd w:val="clear" w:color="auto" w:fill="FFFFFF"/>
            <w:tcMar>
              <w:top w:w="150" w:type="dxa"/>
              <w:left w:w="150" w:type="dxa"/>
              <w:bottom w:w="150" w:type="dxa"/>
              <w:right w:w="150" w:type="dxa"/>
            </w:tcMar>
            <w:hideMark/>
          </w:tcPr>
          <w:p w:rsidR="00111C4C" w:rsidRDefault="00111C4C" w:rsidP="00111C4C">
            <w:r>
              <w:t>Ctrl + 0</w:t>
            </w:r>
          </w:p>
        </w:tc>
        <w:tc>
          <w:tcPr>
            <w:tcW w:w="995" w:type="pct"/>
            <w:shd w:val="clear" w:color="auto" w:fill="FFFFFF"/>
            <w:tcMar>
              <w:top w:w="150" w:type="dxa"/>
              <w:left w:w="150" w:type="dxa"/>
              <w:bottom w:w="150" w:type="dxa"/>
              <w:right w:w="150" w:type="dxa"/>
            </w:tcMar>
            <w:hideMark/>
          </w:tcPr>
          <w:p w:rsidR="00111C4C" w:rsidRDefault="00111C4C" w:rsidP="00111C4C">
            <w:r>
              <w:t>Cmd + 0</w:t>
            </w:r>
          </w:p>
        </w:tc>
      </w:tr>
      <w:tr w:rsidR="00111C4C" w:rsidTr="00111C4C">
        <w:tc>
          <w:tcPr>
            <w:tcW w:w="3125" w:type="pct"/>
            <w:shd w:val="clear" w:color="auto" w:fill="F1F1F1"/>
            <w:tcMar>
              <w:top w:w="150" w:type="dxa"/>
              <w:left w:w="299" w:type="dxa"/>
              <w:bottom w:w="150" w:type="dxa"/>
              <w:right w:w="150" w:type="dxa"/>
            </w:tcMar>
            <w:hideMark/>
          </w:tcPr>
          <w:p w:rsidR="00111C4C" w:rsidRDefault="00111C4C" w:rsidP="00111C4C">
            <w:r>
              <w:t>Open homepage</w:t>
            </w:r>
          </w:p>
        </w:tc>
        <w:tc>
          <w:tcPr>
            <w:tcW w:w="880" w:type="pct"/>
            <w:shd w:val="clear" w:color="auto" w:fill="F1F1F1"/>
            <w:tcMar>
              <w:top w:w="150" w:type="dxa"/>
              <w:left w:w="150" w:type="dxa"/>
              <w:bottom w:w="150" w:type="dxa"/>
              <w:right w:w="150" w:type="dxa"/>
            </w:tcMar>
            <w:hideMark/>
          </w:tcPr>
          <w:p w:rsidR="00111C4C" w:rsidRDefault="00111C4C" w:rsidP="00111C4C">
            <w:r>
              <w:t>Alt + Home</w:t>
            </w:r>
          </w:p>
        </w:tc>
        <w:tc>
          <w:tcPr>
            <w:tcW w:w="995" w:type="pct"/>
            <w:shd w:val="clear" w:color="auto" w:fill="F1F1F1"/>
            <w:tcMar>
              <w:top w:w="150" w:type="dxa"/>
              <w:left w:w="150" w:type="dxa"/>
              <w:bottom w:w="150" w:type="dxa"/>
              <w:right w:w="150" w:type="dxa"/>
            </w:tcMar>
            <w:hideMark/>
          </w:tcPr>
          <w:p w:rsidR="00111C4C" w:rsidRDefault="00111C4C" w:rsidP="00111C4C">
            <w:r>
              <w:t>Option + Home or Option + Fn + Left Arrow</w:t>
            </w:r>
          </w:p>
        </w:tc>
      </w:tr>
      <w:tr w:rsidR="00111C4C" w:rsidTr="00111C4C">
        <w:tc>
          <w:tcPr>
            <w:tcW w:w="3125" w:type="pct"/>
            <w:shd w:val="clear" w:color="auto" w:fill="FFFFFF"/>
            <w:tcMar>
              <w:top w:w="150" w:type="dxa"/>
              <w:left w:w="299" w:type="dxa"/>
              <w:bottom w:w="150" w:type="dxa"/>
              <w:right w:w="150" w:type="dxa"/>
            </w:tcMar>
            <w:hideMark/>
          </w:tcPr>
          <w:p w:rsidR="00111C4C" w:rsidRDefault="00111C4C" w:rsidP="00111C4C">
            <w:r>
              <w:t>Find text</w:t>
            </w:r>
          </w:p>
        </w:tc>
        <w:tc>
          <w:tcPr>
            <w:tcW w:w="880" w:type="pct"/>
            <w:shd w:val="clear" w:color="auto" w:fill="FFFFFF"/>
            <w:tcMar>
              <w:top w:w="150" w:type="dxa"/>
              <w:left w:w="150" w:type="dxa"/>
              <w:bottom w:w="150" w:type="dxa"/>
              <w:right w:w="150" w:type="dxa"/>
            </w:tcMar>
            <w:hideMark/>
          </w:tcPr>
          <w:p w:rsidR="00111C4C" w:rsidRDefault="00111C4C" w:rsidP="00111C4C">
            <w:r>
              <w:t>Ctrl + F</w:t>
            </w:r>
          </w:p>
        </w:tc>
        <w:tc>
          <w:tcPr>
            <w:tcW w:w="995" w:type="pct"/>
            <w:shd w:val="clear" w:color="auto" w:fill="FFFFFF"/>
            <w:tcMar>
              <w:top w:w="150" w:type="dxa"/>
              <w:left w:w="150" w:type="dxa"/>
              <w:bottom w:w="150" w:type="dxa"/>
              <w:right w:w="150" w:type="dxa"/>
            </w:tcMar>
            <w:hideMark/>
          </w:tcPr>
          <w:p w:rsidR="00111C4C" w:rsidRDefault="00111C4C" w:rsidP="00111C4C">
            <w:r>
              <w:t>Cmd + F</w:t>
            </w:r>
          </w:p>
        </w:tc>
      </w:tr>
      <w:tr w:rsidR="00111C4C" w:rsidTr="00111C4C">
        <w:tc>
          <w:tcPr>
            <w:tcW w:w="3125" w:type="pct"/>
            <w:shd w:val="clear" w:color="auto" w:fill="F1F1F1"/>
            <w:tcMar>
              <w:top w:w="150" w:type="dxa"/>
              <w:left w:w="299" w:type="dxa"/>
              <w:bottom w:w="150" w:type="dxa"/>
              <w:right w:w="150" w:type="dxa"/>
            </w:tcMar>
            <w:hideMark/>
          </w:tcPr>
          <w:p w:rsidR="00111C4C" w:rsidRDefault="00111C4C" w:rsidP="00111C4C">
            <w:r>
              <w:t> </w:t>
            </w:r>
          </w:p>
        </w:tc>
        <w:tc>
          <w:tcPr>
            <w:tcW w:w="880" w:type="pct"/>
            <w:shd w:val="clear" w:color="auto" w:fill="F1F1F1"/>
            <w:tcMar>
              <w:top w:w="150" w:type="dxa"/>
              <w:left w:w="150" w:type="dxa"/>
              <w:bottom w:w="150" w:type="dxa"/>
              <w:right w:w="150" w:type="dxa"/>
            </w:tcMar>
            <w:hideMark/>
          </w:tcPr>
          <w:p w:rsidR="00111C4C" w:rsidRDefault="00111C4C" w:rsidP="00111C4C">
            <w:r>
              <w:t> </w:t>
            </w:r>
          </w:p>
        </w:tc>
        <w:tc>
          <w:tcPr>
            <w:tcW w:w="995" w:type="pct"/>
            <w:shd w:val="clear" w:color="auto" w:fill="F1F1F1"/>
            <w:tcMar>
              <w:top w:w="150" w:type="dxa"/>
              <w:left w:w="150" w:type="dxa"/>
              <w:bottom w:w="150" w:type="dxa"/>
              <w:right w:w="150" w:type="dxa"/>
            </w:tcMar>
            <w:hideMark/>
          </w:tcPr>
          <w:p w:rsidR="00111C4C" w:rsidRDefault="00111C4C" w:rsidP="00111C4C">
            <w:r>
              <w:t> </w:t>
            </w:r>
          </w:p>
        </w:tc>
      </w:tr>
      <w:tr w:rsidR="00111C4C" w:rsidTr="00111C4C">
        <w:trPr>
          <w:trHeight w:val="468"/>
        </w:trPr>
        <w:tc>
          <w:tcPr>
            <w:tcW w:w="3125" w:type="pct"/>
            <w:shd w:val="clear" w:color="auto" w:fill="FFFFFF"/>
            <w:tcMar>
              <w:top w:w="150" w:type="dxa"/>
              <w:left w:w="299" w:type="dxa"/>
              <w:bottom w:w="150" w:type="dxa"/>
              <w:right w:w="150" w:type="dxa"/>
            </w:tcMar>
            <w:hideMark/>
          </w:tcPr>
          <w:p w:rsidR="00111C4C" w:rsidRDefault="00111C4C" w:rsidP="00111C4C">
            <w:r>
              <w:rPr>
                <w:rStyle w:val="Strong"/>
                <w:sz w:val="28"/>
                <w:szCs w:val="28"/>
              </w:rPr>
              <w:t>Tab / Window Management</w:t>
            </w:r>
          </w:p>
        </w:tc>
        <w:tc>
          <w:tcPr>
            <w:tcW w:w="880" w:type="pct"/>
            <w:shd w:val="clear" w:color="auto" w:fill="FFFFFF"/>
            <w:tcMar>
              <w:top w:w="150" w:type="dxa"/>
              <w:left w:w="150" w:type="dxa"/>
              <w:bottom w:w="150" w:type="dxa"/>
              <w:right w:w="150" w:type="dxa"/>
            </w:tcMar>
            <w:hideMark/>
          </w:tcPr>
          <w:p w:rsidR="00111C4C" w:rsidRDefault="00111C4C" w:rsidP="00111C4C"/>
        </w:tc>
        <w:tc>
          <w:tcPr>
            <w:tcW w:w="995" w:type="pct"/>
            <w:shd w:val="clear" w:color="auto" w:fill="FFFFFF"/>
            <w:tcMar>
              <w:top w:w="150" w:type="dxa"/>
              <w:left w:w="150" w:type="dxa"/>
              <w:bottom w:w="150" w:type="dxa"/>
              <w:right w:w="150" w:type="dxa"/>
            </w:tcMar>
            <w:hideMark/>
          </w:tcPr>
          <w:p w:rsidR="00111C4C" w:rsidRDefault="00111C4C" w:rsidP="00111C4C"/>
        </w:tc>
      </w:tr>
      <w:tr w:rsidR="00111C4C" w:rsidTr="00111C4C">
        <w:tc>
          <w:tcPr>
            <w:tcW w:w="3125" w:type="pct"/>
            <w:shd w:val="clear" w:color="auto" w:fill="F1F1F1"/>
            <w:tcMar>
              <w:top w:w="150" w:type="dxa"/>
              <w:left w:w="299" w:type="dxa"/>
              <w:bottom w:w="150" w:type="dxa"/>
              <w:right w:w="150" w:type="dxa"/>
            </w:tcMar>
            <w:hideMark/>
          </w:tcPr>
          <w:p w:rsidR="00111C4C" w:rsidRDefault="00111C4C" w:rsidP="00111C4C">
            <w:r>
              <w:t>Open a new tab</w:t>
            </w:r>
          </w:p>
        </w:tc>
        <w:tc>
          <w:tcPr>
            <w:tcW w:w="880" w:type="pct"/>
            <w:shd w:val="clear" w:color="auto" w:fill="F1F1F1"/>
            <w:tcMar>
              <w:top w:w="150" w:type="dxa"/>
              <w:left w:w="150" w:type="dxa"/>
              <w:bottom w:w="150" w:type="dxa"/>
              <w:right w:w="150" w:type="dxa"/>
            </w:tcMar>
            <w:hideMark/>
          </w:tcPr>
          <w:p w:rsidR="00111C4C" w:rsidRDefault="00111C4C" w:rsidP="00111C4C">
            <w:r>
              <w:t>Ctrl + T</w:t>
            </w:r>
          </w:p>
        </w:tc>
        <w:tc>
          <w:tcPr>
            <w:tcW w:w="995" w:type="pct"/>
            <w:shd w:val="clear" w:color="auto" w:fill="F1F1F1"/>
            <w:tcMar>
              <w:top w:w="150" w:type="dxa"/>
              <w:left w:w="150" w:type="dxa"/>
              <w:bottom w:w="150" w:type="dxa"/>
              <w:right w:w="150" w:type="dxa"/>
            </w:tcMar>
            <w:hideMark/>
          </w:tcPr>
          <w:p w:rsidR="00111C4C" w:rsidRDefault="00111C4C" w:rsidP="00111C4C">
            <w:r>
              <w:t>Cmd + T</w:t>
            </w:r>
          </w:p>
        </w:tc>
      </w:tr>
      <w:tr w:rsidR="00111C4C" w:rsidTr="00111C4C">
        <w:tc>
          <w:tcPr>
            <w:tcW w:w="3125" w:type="pct"/>
            <w:shd w:val="clear" w:color="auto" w:fill="FFFFFF"/>
            <w:tcMar>
              <w:top w:w="150" w:type="dxa"/>
              <w:left w:w="299" w:type="dxa"/>
              <w:bottom w:w="150" w:type="dxa"/>
              <w:right w:w="150" w:type="dxa"/>
            </w:tcMar>
            <w:hideMark/>
          </w:tcPr>
          <w:p w:rsidR="00111C4C" w:rsidRDefault="00111C4C" w:rsidP="00111C4C">
            <w:r>
              <w:t>Close current tab</w:t>
            </w:r>
          </w:p>
        </w:tc>
        <w:tc>
          <w:tcPr>
            <w:tcW w:w="880" w:type="pct"/>
            <w:shd w:val="clear" w:color="auto" w:fill="FFFFFF"/>
            <w:tcMar>
              <w:top w:w="150" w:type="dxa"/>
              <w:left w:w="150" w:type="dxa"/>
              <w:bottom w:w="150" w:type="dxa"/>
              <w:right w:w="150" w:type="dxa"/>
            </w:tcMar>
            <w:hideMark/>
          </w:tcPr>
          <w:p w:rsidR="00111C4C" w:rsidRDefault="00111C4C" w:rsidP="00111C4C">
            <w:r>
              <w:t>Ctrl + W</w:t>
            </w:r>
          </w:p>
        </w:tc>
        <w:tc>
          <w:tcPr>
            <w:tcW w:w="995" w:type="pct"/>
            <w:shd w:val="clear" w:color="auto" w:fill="FFFFFF"/>
            <w:tcMar>
              <w:top w:w="150" w:type="dxa"/>
              <w:left w:w="150" w:type="dxa"/>
              <w:bottom w:w="150" w:type="dxa"/>
              <w:right w:w="150" w:type="dxa"/>
            </w:tcMar>
            <w:hideMark/>
          </w:tcPr>
          <w:p w:rsidR="00111C4C" w:rsidRDefault="00111C4C" w:rsidP="00111C4C">
            <w:r>
              <w:t>Cmd + W</w:t>
            </w:r>
          </w:p>
        </w:tc>
      </w:tr>
      <w:tr w:rsidR="00111C4C" w:rsidTr="00111C4C">
        <w:tc>
          <w:tcPr>
            <w:tcW w:w="3125" w:type="pct"/>
            <w:shd w:val="clear" w:color="auto" w:fill="F1F1F1"/>
            <w:tcMar>
              <w:top w:w="150" w:type="dxa"/>
              <w:left w:w="299" w:type="dxa"/>
              <w:bottom w:w="150" w:type="dxa"/>
              <w:right w:w="150" w:type="dxa"/>
            </w:tcMar>
            <w:hideMark/>
          </w:tcPr>
          <w:p w:rsidR="00111C4C" w:rsidRDefault="00111C4C" w:rsidP="00111C4C">
            <w:r>
              <w:t>Close all tabs</w:t>
            </w:r>
          </w:p>
        </w:tc>
        <w:tc>
          <w:tcPr>
            <w:tcW w:w="880" w:type="pct"/>
            <w:shd w:val="clear" w:color="auto" w:fill="F1F1F1"/>
            <w:tcMar>
              <w:top w:w="150" w:type="dxa"/>
              <w:left w:w="150" w:type="dxa"/>
              <w:bottom w:w="150" w:type="dxa"/>
              <w:right w:w="150" w:type="dxa"/>
            </w:tcMar>
            <w:hideMark/>
          </w:tcPr>
          <w:p w:rsidR="00111C4C" w:rsidRDefault="00111C4C" w:rsidP="00111C4C">
            <w:r>
              <w:t>Ctrl + Shift + W</w:t>
            </w:r>
          </w:p>
        </w:tc>
        <w:tc>
          <w:tcPr>
            <w:tcW w:w="995" w:type="pct"/>
            <w:shd w:val="clear" w:color="auto" w:fill="F1F1F1"/>
            <w:tcMar>
              <w:top w:w="150" w:type="dxa"/>
              <w:left w:w="150" w:type="dxa"/>
              <w:bottom w:w="150" w:type="dxa"/>
              <w:right w:w="150" w:type="dxa"/>
            </w:tcMar>
            <w:hideMark/>
          </w:tcPr>
          <w:p w:rsidR="00111C4C" w:rsidRDefault="00111C4C" w:rsidP="00111C4C">
            <w:r>
              <w:t>Cmd + Q</w:t>
            </w:r>
          </w:p>
        </w:tc>
      </w:tr>
      <w:tr w:rsidR="00111C4C" w:rsidTr="00111C4C">
        <w:tc>
          <w:tcPr>
            <w:tcW w:w="3125" w:type="pct"/>
            <w:shd w:val="clear" w:color="auto" w:fill="FFFFFF"/>
            <w:tcMar>
              <w:top w:w="150" w:type="dxa"/>
              <w:left w:w="299" w:type="dxa"/>
              <w:bottom w:w="150" w:type="dxa"/>
              <w:right w:w="150" w:type="dxa"/>
            </w:tcMar>
            <w:hideMark/>
          </w:tcPr>
          <w:p w:rsidR="00111C4C" w:rsidRDefault="00111C4C" w:rsidP="00111C4C">
            <w:r>
              <w:t>Close all tabs except the current tab</w:t>
            </w:r>
          </w:p>
        </w:tc>
        <w:tc>
          <w:tcPr>
            <w:tcW w:w="880" w:type="pct"/>
            <w:shd w:val="clear" w:color="auto" w:fill="FFFFFF"/>
            <w:tcMar>
              <w:top w:w="150" w:type="dxa"/>
              <w:left w:w="150" w:type="dxa"/>
              <w:bottom w:w="150" w:type="dxa"/>
              <w:right w:w="150" w:type="dxa"/>
            </w:tcMar>
            <w:hideMark/>
          </w:tcPr>
          <w:p w:rsidR="00111C4C" w:rsidRDefault="00111C4C" w:rsidP="00111C4C">
            <w:r>
              <w:t>Ctrl + Alt + F4</w:t>
            </w:r>
          </w:p>
        </w:tc>
        <w:tc>
          <w:tcPr>
            <w:tcW w:w="995" w:type="pct"/>
            <w:shd w:val="clear" w:color="auto" w:fill="FFFFFF"/>
            <w:tcMar>
              <w:top w:w="150" w:type="dxa"/>
              <w:left w:w="150" w:type="dxa"/>
              <w:bottom w:w="150" w:type="dxa"/>
              <w:right w:w="150" w:type="dxa"/>
            </w:tcMar>
            <w:hideMark/>
          </w:tcPr>
          <w:p w:rsidR="00111C4C" w:rsidRDefault="00111C4C" w:rsidP="00111C4C">
            <w:r>
              <w:t>Cmd + Opt + W</w:t>
            </w:r>
          </w:p>
        </w:tc>
      </w:tr>
      <w:tr w:rsidR="00111C4C" w:rsidTr="00111C4C">
        <w:tc>
          <w:tcPr>
            <w:tcW w:w="3125" w:type="pct"/>
            <w:shd w:val="clear" w:color="auto" w:fill="F1F1F1"/>
            <w:tcMar>
              <w:top w:w="150" w:type="dxa"/>
              <w:left w:w="299" w:type="dxa"/>
              <w:bottom w:w="150" w:type="dxa"/>
              <w:right w:w="150" w:type="dxa"/>
            </w:tcMar>
            <w:hideMark/>
          </w:tcPr>
          <w:p w:rsidR="00111C4C" w:rsidRDefault="00111C4C" w:rsidP="00111C4C">
            <w:r>
              <w:t>Go to next tab</w:t>
            </w:r>
          </w:p>
        </w:tc>
        <w:tc>
          <w:tcPr>
            <w:tcW w:w="880" w:type="pct"/>
            <w:shd w:val="clear" w:color="auto" w:fill="F1F1F1"/>
            <w:tcMar>
              <w:top w:w="150" w:type="dxa"/>
              <w:left w:w="150" w:type="dxa"/>
              <w:bottom w:w="150" w:type="dxa"/>
              <w:right w:w="150" w:type="dxa"/>
            </w:tcMar>
            <w:hideMark/>
          </w:tcPr>
          <w:p w:rsidR="00111C4C" w:rsidRDefault="00111C4C" w:rsidP="00111C4C">
            <w:r>
              <w:t>Ctrl + Tab</w:t>
            </w:r>
          </w:p>
        </w:tc>
        <w:tc>
          <w:tcPr>
            <w:tcW w:w="995" w:type="pct"/>
            <w:shd w:val="clear" w:color="auto" w:fill="F1F1F1"/>
            <w:tcMar>
              <w:top w:w="150" w:type="dxa"/>
              <w:left w:w="150" w:type="dxa"/>
              <w:bottom w:w="150" w:type="dxa"/>
              <w:right w:w="150" w:type="dxa"/>
            </w:tcMar>
            <w:hideMark/>
          </w:tcPr>
          <w:p w:rsidR="00111C4C" w:rsidRDefault="00111C4C" w:rsidP="00111C4C">
            <w:r>
              <w:t>Control + Tab or Cmd + Shift + Right Arrow</w:t>
            </w:r>
          </w:p>
        </w:tc>
      </w:tr>
      <w:tr w:rsidR="00111C4C" w:rsidTr="00111C4C">
        <w:tc>
          <w:tcPr>
            <w:tcW w:w="3125" w:type="pct"/>
            <w:shd w:val="clear" w:color="auto" w:fill="FFFFFF"/>
            <w:tcMar>
              <w:top w:w="150" w:type="dxa"/>
              <w:left w:w="299" w:type="dxa"/>
              <w:bottom w:w="150" w:type="dxa"/>
              <w:right w:w="150" w:type="dxa"/>
            </w:tcMar>
            <w:hideMark/>
          </w:tcPr>
          <w:p w:rsidR="00111C4C" w:rsidRDefault="00111C4C" w:rsidP="00111C4C">
            <w:r>
              <w:t>Go to previous tab</w:t>
            </w:r>
          </w:p>
        </w:tc>
        <w:tc>
          <w:tcPr>
            <w:tcW w:w="880" w:type="pct"/>
            <w:shd w:val="clear" w:color="auto" w:fill="FFFFFF"/>
            <w:tcMar>
              <w:top w:w="150" w:type="dxa"/>
              <w:left w:w="150" w:type="dxa"/>
              <w:bottom w:w="150" w:type="dxa"/>
              <w:right w:w="150" w:type="dxa"/>
            </w:tcMar>
            <w:hideMark/>
          </w:tcPr>
          <w:p w:rsidR="00111C4C" w:rsidRDefault="00111C4C" w:rsidP="00111C4C">
            <w:r>
              <w:t>Ctrl + Shift + Tab</w:t>
            </w:r>
          </w:p>
        </w:tc>
        <w:tc>
          <w:tcPr>
            <w:tcW w:w="995" w:type="pct"/>
            <w:shd w:val="clear" w:color="auto" w:fill="FFFFFF"/>
            <w:tcMar>
              <w:top w:w="150" w:type="dxa"/>
              <w:left w:w="150" w:type="dxa"/>
              <w:bottom w:w="150" w:type="dxa"/>
              <w:right w:w="150" w:type="dxa"/>
            </w:tcMar>
            <w:hideMark/>
          </w:tcPr>
          <w:p w:rsidR="00111C4C" w:rsidRDefault="00111C4C" w:rsidP="00111C4C">
            <w:r>
              <w:t>Shift + Control + Tab or Cmd + Shift + Left Arrow</w:t>
            </w:r>
          </w:p>
        </w:tc>
      </w:tr>
      <w:tr w:rsidR="00111C4C" w:rsidTr="00111C4C">
        <w:tc>
          <w:tcPr>
            <w:tcW w:w="3125" w:type="pct"/>
            <w:shd w:val="clear" w:color="auto" w:fill="F1F1F1"/>
            <w:tcMar>
              <w:top w:w="150" w:type="dxa"/>
              <w:left w:w="299" w:type="dxa"/>
              <w:bottom w:w="150" w:type="dxa"/>
              <w:right w:w="150" w:type="dxa"/>
            </w:tcMar>
            <w:hideMark/>
          </w:tcPr>
          <w:p w:rsidR="00111C4C" w:rsidRDefault="00111C4C" w:rsidP="00111C4C">
            <w:r>
              <w:t>Go to a specific tab number</w:t>
            </w:r>
          </w:p>
        </w:tc>
        <w:tc>
          <w:tcPr>
            <w:tcW w:w="880" w:type="pct"/>
            <w:shd w:val="clear" w:color="auto" w:fill="F1F1F1"/>
            <w:tcMar>
              <w:top w:w="150" w:type="dxa"/>
              <w:left w:w="150" w:type="dxa"/>
              <w:bottom w:w="150" w:type="dxa"/>
              <w:right w:w="150" w:type="dxa"/>
            </w:tcMar>
            <w:hideMark/>
          </w:tcPr>
          <w:p w:rsidR="00111C4C" w:rsidRDefault="00111C4C" w:rsidP="00111C4C">
            <w:r>
              <w:t>Ctrl + 1-8</w:t>
            </w:r>
          </w:p>
        </w:tc>
        <w:tc>
          <w:tcPr>
            <w:tcW w:w="995" w:type="pct"/>
            <w:shd w:val="clear" w:color="auto" w:fill="F1F1F1"/>
            <w:tcMar>
              <w:top w:w="150" w:type="dxa"/>
              <w:left w:w="150" w:type="dxa"/>
              <w:bottom w:w="150" w:type="dxa"/>
              <w:right w:w="150" w:type="dxa"/>
            </w:tcMar>
            <w:hideMark/>
          </w:tcPr>
          <w:p w:rsidR="00111C4C" w:rsidRDefault="00111C4C" w:rsidP="00111C4C">
            <w:r>
              <w:t>Cmd + 1-8</w:t>
            </w:r>
          </w:p>
        </w:tc>
      </w:tr>
      <w:tr w:rsidR="00111C4C" w:rsidTr="00111C4C">
        <w:tc>
          <w:tcPr>
            <w:tcW w:w="3125" w:type="pct"/>
            <w:shd w:val="clear" w:color="auto" w:fill="FFFFFF"/>
            <w:tcMar>
              <w:top w:w="150" w:type="dxa"/>
              <w:left w:w="299" w:type="dxa"/>
              <w:bottom w:w="150" w:type="dxa"/>
              <w:right w:w="150" w:type="dxa"/>
            </w:tcMar>
            <w:hideMark/>
          </w:tcPr>
          <w:p w:rsidR="00111C4C" w:rsidRDefault="00111C4C" w:rsidP="00111C4C">
            <w:r>
              <w:t>Go to the last tab</w:t>
            </w:r>
          </w:p>
        </w:tc>
        <w:tc>
          <w:tcPr>
            <w:tcW w:w="880" w:type="pct"/>
            <w:shd w:val="clear" w:color="auto" w:fill="FFFFFF"/>
            <w:tcMar>
              <w:top w:w="150" w:type="dxa"/>
              <w:left w:w="150" w:type="dxa"/>
              <w:bottom w:w="150" w:type="dxa"/>
              <w:right w:w="150" w:type="dxa"/>
            </w:tcMar>
            <w:hideMark/>
          </w:tcPr>
          <w:p w:rsidR="00111C4C" w:rsidRDefault="00111C4C" w:rsidP="00111C4C">
            <w:r>
              <w:t>Ctrl + 9</w:t>
            </w:r>
          </w:p>
        </w:tc>
        <w:tc>
          <w:tcPr>
            <w:tcW w:w="995" w:type="pct"/>
            <w:shd w:val="clear" w:color="auto" w:fill="FFFFFF"/>
            <w:tcMar>
              <w:top w:w="150" w:type="dxa"/>
              <w:left w:w="150" w:type="dxa"/>
              <w:bottom w:w="150" w:type="dxa"/>
              <w:right w:w="150" w:type="dxa"/>
            </w:tcMar>
            <w:hideMark/>
          </w:tcPr>
          <w:p w:rsidR="00111C4C" w:rsidRDefault="00111C4C" w:rsidP="00111C4C">
            <w:r>
              <w:t>Cmd + 9</w:t>
            </w:r>
          </w:p>
        </w:tc>
      </w:tr>
      <w:tr w:rsidR="00111C4C" w:rsidTr="00111C4C">
        <w:tc>
          <w:tcPr>
            <w:tcW w:w="3125" w:type="pct"/>
            <w:shd w:val="clear" w:color="auto" w:fill="F1F1F1"/>
            <w:tcMar>
              <w:top w:w="150" w:type="dxa"/>
              <w:left w:w="299" w:type="dxa"/>
              <w:bottom w:w="150" w:type="dxa"/>
              <w:right w:w="150" w:type="dxa"/>
            </w:tcMar>
            <w:hideMark/>
          </w:tcPr>
          <w:p w:rsidR="00111C4C" w:rsidRDefault="00111C4C" w:rsidP="00111C4C">
            <w:r>
              <w:t>Reopen the last closed tab</w:t>
            </w:r>
          </w:p>
        </w:tc>
        <w:tc>
          <w:tcPr>
            <w:tcW w:w="880" w:type="pct"/>
            <w:shd w:val="clear" w:color="auto" w:fill="F1F1F1"/>
            <w:tcMar>
              <w:top w:w="150" w:type="dxa"/>
              <w:left w:w="150" w:type="dxa"/>
              <w:bottom w:w="150" w:type="dxa"/>
              <w:right w:w="150" w:type="dxa"/>
            </w:tcMar>
            <w:hideMark/>
          </w:tcPr>
          <w:p w:rsidR="00111C4C" w:rsidRDefault="00111C4C" w:rsidP="00111C4C">
            <w:r>
              <w:t>Ctrl + Shift + T</w:t>
            </w:r>
          </w:p>
        </w:tc>
        <w:tc>
          <w:tcPr>
            <w:tcW w:w="995" w:type="pct"/>
            <w:shd w:val="clear" w:color="auto" w:fill="F1F1F1"/>
            <w:tcMar>
              <w:top w:w="150" w:type="dxa"/>
              <w:left w:w="150" w:type="dxa"/>
              <w:bottom w:w="150" w:type="dxa"/>
              <w:right w:w="150" w:type="dxa"/>
            </w:tcMar>
            <w:hideMark/>
          </w:tcPr>
          <w:p w:rsidR="00111C4C" w:rsidRDefault="00111C4C" w:rsidP="00111C4C">
            <w:r>
              <w:t>Cmd + Shift + T</w:t>
            </w:r>
          </w:p>
        </w:tc>
      </w:tr>
      <w:tr w:rsidR="00111C4C" w:rsidTr="00111C4C">
        <w:tc>
          <w:tcPr>
            <w:tcW w:w="3125" w:type="pct"/>
            <w:shd w:val="clear" w:color="auto" w:fill="FFFFFF"/>
            <w:tcMar>
              <w:top w:w="150" w:type="dxa"/>
              <w:left w:w="299" w:type="dxa"/>
              <w:bottom w:w="150" w:type="dxa"/>
              <w:right w:w="150" w:type="dxa"/>
            </w:tcMar>
            <w:hideMark/>
          </w:tcPr>
          <w:p w:rsidR="00111C4C" w:rsidRDefault="00111C4C" w:rsidP="00111C4C">
            <w:r>
              <w:t>Open a new window</w:t>
            </w:r>
          </w:p>
        </w:tc>
        <w:tc>
          <w:tcPr>
            <w:tcW w:w="880" w:type="pct"/>
            <w:shd w:val="clear" w:color="auto" w:fill="FFFFFF"/>
            <w:tcMar>
              <w:top w:w="150" w:type="dxa"/>
              <w:left w:w="150" w:type="dxa"/>
              <w:bottom w:w="150" w:type="dxa"/>
              <w:right w:w="150" w:type="dxa"/>
            </w:tcMar>
            <w:hideMark/>
          </w:tcPr>
          <w:p w:rsidR="00111C4C" w:rsidRDefault="00111C4C" w:rsidP="00111C4C">
            <w:r>
              <w:t>Ctrl + N</w:t>
            </w:r>
          </w:p>
        </w:tc>
        <w:tc>
          <w:tcPr>
            <w:tcW w:w="995" w:type="pct"/>
            <w:shd w:val="clear" w:color="auto" w:fill="FFFFFF"/>
            <w:tcMar>
              <w:top w:w="150" w:type="dxa"/>
              <w:left w:w="150" w:type="dxa"/>
              <w:bottom w:w="150" w:type="dxa"/>
              <w:right w:w="150" w:type="dxa"/>
            </w:tcMar>
            <w:hideMark/>
          </w:tcPr>
          <w:p w:rsidR="00111C4C" w:rsidRDefault="00111C4C" w:rsidP="00111C4C">
            <w:r>
              <w:t>Cmd + N</w:t>
            </w:r>
          </w:p>
        </w:tc>
      </w:tr>
      <w:tr w:rsidR="00111C4C" w:rsidTr="00111C4C">
        <w:tc>
          <w:tcPr>
            <w:tcW w:w="3125" w:type="pct"/>
            <w:shd w:val="clear" w:color="auto" w:fill="F1F1F1"/>
            <w:tcMar>
              <w:top w:w="150" w:type="dxa"/>
              <w:left w:w="299" w:type="dxa"/>
              <w:bottom w:w="150" w:type="dxa"/>
              <w:right w:w="150" w:type="dxa"/>
            </w:tcMar>
            <w:hideMark/>
          </w:tcPr>
          <w:p w:rsidR="00111C4C" w:rsidRDefault="00111C4C" w:rsidP="00111C4C">
            <w:r>
              <w:t>Close current window</w:t>
            </w:r>
          </w:p>
        </w:tc>
        <w:tc>
          <w:tcPr>
            <w:tcW w:w="880" w:type="pct"/>
            <w:shd w:val="clear" w:color="auto" w:fill="F1F1F1"/>
            <w:tcMar>
              <w:top w:w="150" w:type="dxa"/>
              <w:left w:w="150" w:type="dxa"/>
              <w:bottom w:w="150" w:type="dxa"/>
              <w:right w:w="150" w:type="dxa"/>
            </w:tcMar>
            <w:hideMark/>
          </w:tcPr>
          <w:p w:rsidR="00111C4C" w:rsidRDefault="00111C4C" w:rsidP="00111C4C">
            <w:r>
              <w:t>Alt + F4</w:t>
            </w:r>
          </w:p>
        </w:tc>
        <w:tc>
          <w:tcPr>
            <w:tcW w:w="995" w:type="pct"/>
            <w:shd w:val="clear" w:color="auto" w:fill="F1F1F1"/>
            <w:tcMar>
              <w:top w:w="150" w:type="dxa"/>
              <w:left w:w="150" w:type="dxa"/>
              <w:bottom w:w="150" w:type="dxa"/>
              <w:right w:w="150" w:type="dxa"/>
            </w:tcMar>
            <w:hideMark/>
          </w:tcPr>
          <w:p w:rsidR="00111C4C" w:rsidRDefault="00111C4C" w:rsidP="00111C4C">
            <w:r>
              <w:t>Cmd + W</w:t>
            </w:r>
          </w:p>
        </w:tc>
      </w:tr>
      <w:tr w:rsidR="00111C4C" w:rsidTr="00111C4C">
        <w:tc>
          <w:tcPr>
            <w:tcW w:w="3125" w:type="pct"/>
            <w:shd w:val="clear" w:color="auto" w:fill="FFFFFF"/>
            <w:tcMar>
              <w:top w:w="150" w:type="dxa"/>
              <w:left w:w="299" w:type="dxa"/>
              <w:bottom w:w="150" w:type="dxa"/>
              <w:right w:w="150" w:type="dxa"/>
            </w:tcMar>
            <w:hideMark/>
          </w:tcPr>
          <w:p w:rsidR="00111C4C" w:rsidRDefault="00111C4C" w:rsidP="00111C4C">
            <w:r>
              <w:t>Go to next window</w:t>
            </w:r>
          </w:p>
        </w:tc>
        <w:tc>
          <w:tcPr>
            <w:tcW w:w="880" w:type="pct"/>
            <w:shd w:val="clear" w:color="auto" w:fill="FFFFFF"/>
            <w:tcMar>
              <w:top w:w="150" w:type="dxa"/>
              <w:left w:w="150" w:type="dxa"/>
              <w:bottom w:w="150" w:type="dxa"/>
              <w:right w:w="150" w:type="dxa"/>
            </w:tcMar>
            <w:hideMark/>
          </w:tcPr>
          <w:p w:rsidR="00111C4C" w:rsidRDefault="00111C4C" w:rsidP="00111C4C">
            <w:r>
              <w:t>Alt + Tab</w:t>
            </w:r>
          </w:p>
        </w:tc>
        <w:tc>
          <w:tcPr>
            <w:tcW w:w="995" w:type="pct"/>
            <w:shd w:val="clear" w:color="auto" w:fill="FFFFFF"/>
            <w:tcMar>
              <w:top w:w="150" w:type="dxa"/>
              <w:left w:w="150" w:type="dxa"/>
              <w:bottom w:w="150" w:type="dxa"/>
              <w:right w:w="150" w:type="dxa"/>
            </w:tcMar>
            <w:hideMark/>
          </w:tcPr>
          <w:p w:rsidR="00111C4C" w:rsidRDefault="00111C4C" w:rsidP="00111C4C">
            <w:r>
              <w:t>Cmd + Tab</w:t>
            </w:r>
          </w:p>
        </w:tc>
      </w:tr>
      <w:tr w:rsidR="00111C4C" w:rsidTr="00111C4C">
        <w:tc>
          <w:tcPr>
            <w:tcW w:w="3125" w:type="pct"/>
            <w:shd w:val="clear" w:color="auto" w:fill="F1F1F1"/>
            <w:tcMar>
              <w:top w:w="150" w:type="dxa"/>
              <w:left w:w="299" w:type="dxa"/>
              <w:bottom w:w="150" w:type="dxa"/>
              <w:right w:w="150" w:type="dxa"/>
            </w:tcMar>
            <w:hideMark/>
          </w:tcPr>
          <w:p w:rsidR="00111C4C" w:rsidRDefault="00111C4C" w:rsidP="00111C4C">
            <w:r>
              <w:t>Go to previous window</w:t>
            </w:r>
          </w:p>
        </w:tc>
        <w:tc>
          <w:tcPr>
            <w:tcW w:w="880" w:type="pct"/>
            <w:shd w:val="clear" w:color="auto" w:fill="F1F1F1"/>
            <w:tcMar>
              <w:top w:w="150" w:type="dxa"/>
              <w:left w:w="150" w:type="dxa"/>
              <w:bottom w:w="150" w:type="dxa"/>
              <w:right w:w="150" w:type="dxa"/>
            </w:tcMar>
            <w:hideMark/>
          </w:tcPr>
          <w:p w:rsidR="00111C4C" w:rsidRDefault="00111C4C" w:rsidP="00111C4C">
            <w:r>
              <w:t>Alt + Shift + Tab</w:t>
            </w:r>
          </w:p>
        </w:tc>
        <w:tc>
          <w:tcPr>
            <w:tcW w:w="995" w:type="pct"/>
            <w:shd w:val="clear" w:color="auto" w:fill="F1F1F1"/>
            <w:tcMar>
              <w:top w:w="150" w:type="dxa"/>
              <w:left w:w="150" w:type="dxa"/>
              <w:bottom w:w="150" w:type="dxa"/>
              <w:right w:w="150" w:type="dxa"/>
            </w:tcMar>
            <w:hideMark/>
          </w:tcPr>
          <w:p w:rsidR="00111C4C" w:rsidRDefault="00111C4C" w:rsidP="00111C4C">
            <w:r>
              <w:t>Cmd + Shift + Tab</w:t>
            </w:r>
          </w:p>
        </w:tc>
      </w:tr>
      <w:tr w:rsidR="00111C4C" w:rsidTr="00111C4C">
        <w:tc>
          <w:tcPr>
            <w:tcW w:w="3125" w:type="pct"/>
            <w:shd w:val="clear" w:color="auto" w:fill="FFFFFF"/>
            <w:tcMar>
              <w:top w:w="150" w:type="dxa"/>
              <w:left w:w="299" w:type="dxa"/>
              <w:bottom w:w="150" w:type="dxa"/>
              <w:right w:w="150" w:type="dxa"/>
            </w:tcMar>
            <w:hideMark/>
          </w:tcPr>
          <w:p w:rsidR="00111C4C" w:rsidRDefault="00111C4C" w:rsidP="00111C4C">
            <w:r>
              <w:t>Reopen the last closed window</w:t>
            </w:r>
          </w:p>
        </w:tc>
        <w:tc>
          <w:tcPr>
            <w:tcW w:w="880" w:type="pct"/>
            <w:shd w:val="clear" w:color="auto" w:fill="FFFFFF"/>
            <w:tcMar>
              <w:top w:w="150" w:type="dxa"/>
              <w:left w:w="150" w:type="dxa"/>
              <w:bottom w:w="150" w:type="dxa"/>
              <w:right w:w="150" w:type="dxa"/>
            </w:tcMar>
            <w:hideMark/>
          </w:tcPr>
          <w:p w:rsidR="00111C4C" w:rsidRDefault="00111C4C" w:rsidP="00111C4C">
            <w:r>
              <w:t>Ctrl + Shift + N</w:t>
            </w:r>
          </w:p>
        </w:tc>
        <w:tc>
          <w:tcPr>
            <w:tcW w:w="995" w:type="pct"/>
            <w:shd w:val="clear" w:color="auto" w:fill="FFFFFF"/>
            <w:tcMar>
              <w:top w:w="150" w:type="dxa"/>
              <w:left w:w="150" w:type="dxa"/>
              <w:bottom w:w="150" w:type="dxa"/>
              <w:right w:w="150" w:type="dxa"/>
            </w:tcMar>
            <w:hideMark/>
          </w:tcPr>
          <w:p w:rsidR="00111C4C" w:rsidRDefault="00111C4C" w:rsidP="00111C4C">
            <w:r>
              <w:t> </w:t>
            </w:r>
          </w:p>
        </w:tc>
      </w:tr>
      <w:tr w:rsidR="00111C4C" w:rsidTr="00111C4C">
        <w:tc>
          <w:tcPr>
            <w:tcW w:w="3125" w:type="pct"/>
            <w:shd w:val="clear" w:color="auto" w:fill="F1F1F1"/>
            <w:tcMar>
              <w:top w:w="150" w:type="dxa"/>
              <w:left w:w="299" w:type="dxa"/>
              <w:bottom w:w="150" w:type="dxa"/>
              <w:right w:w="150" w:type="dxa"/>
            </w:tcMar>
            <w:hideMark/>
          </w:tcPr>
          <w:p w:rsidR="00111C4C" w:rsidRDefault="00111C4C" w:rsidP="00111C4C">
            <w:r>
              <w:t>Open links in a new tab in the background</w:t>
            </w:r>
          </w:p>
        </w:tc>
        <w:tc>
          <w:tcPr>
            <w:tcW w:w="880" w:type="pct"/>
            <w:shd w:val="clear" w:color="auto" w:fill="F1F1F1"/>
            <w:tcMar>
              <w:top w:w="150" w:type="dxa"/>
              <w:left w:w="150" w:type="dxa"/>
              <w:bottom w:w="150" w:type="dxa"/>
              <w:right w:w="150" w:type="dxa"/>
            </w:tcMar>
            <w:hideMark/>
          </w:tcPr>
          <w:p w:rsidR="00111C4C" w:rsidRDefault="00111C4C" w:rsidP="00111C4C">
            <w:r>
              <w:t>Ctrl + Click</w:t>
            </w:r>
          </w:p>
        </w:tc>
        <w:tc>
          <w:tcPr>
            <w:tcW w:w="995" w:type="pct"/>
            <w:shd w:val="clear" w:color="auto" w:fill="F1F1F1"/>
            <w:tcMar>
              <w:top w:w="150" w:type="dxa"/>
              <w:left w:w="150" w:type="dxa"/>
              <w:bottom w:w="150" w:type="dxa"/>
              <w:right w:w="150" w:type="dxa"/>
            </w:tcMar>
            <w:hideMark/>
          </w:tcPr>
          <w:p w:rsidR="00111C4C" w:rsidRDefault="00111C4C" w:rsidP="00111C4C">
            <w:r>
              <w:t>Cmd + Click</w:t>
            </w:r>
          </w:p>
        </w:tc>
      </w:tr>
      <w:tr w:rsidR="00111C4C" w:rsidTr="00111C4C">
        <w:tc>
          <w:tcPr>
            <w:tcW w:w="3125" w:type="pct"/>
            <w:shd w:val="clear" w:color="auto" w:fill="FFFFFF"/>
            <w:tcMar>
              <w:top w:w="150" w:type="dxa"/>
              <w:left w:w="299" w:type="dxa"/>
              <w:bottom w:w="150" w:type="dxa"/>
              <w:right w:w="150" w:type="dxa"/>
            </w:tcMar>
            <w:hideMark/>
          </w:tcPr>
          <w:p w:rsidR="00111C4C" w:rsidRDefault="00111C4C" w:rsidP="00111C4C">
            <w:r>
              <w:t>Open links in a new tab in the foreground</w:t>
            </w:r>
          </w:p>
        </w:tc>
        <w:tc>
          <w:tcPr>
            <w:tcW w:w="880" w:type="pct"/>
            <w:shd w:val="clear" w:color="auto" w:fill="FFFFFF"/>
            <w:tcMar>
              <w:top w:w="150" w:type="dxa"/>
              <w:left w:w="150" w:type="dxa"/>
              <w:bottom w:w="150" w:type="dxa"/>
              <w:right w:w="150" w:type="dxa"/>
            </w:tcMar>
            <w:hideMark/>
          </w:tcPr>
          <w:p w:rsidR="00111C4C" w:rsidRDefault="00111C4C" w:rsidP="00111C4C">
            <w:r>
              <w:t>Ctrl + Shift + Click</w:t>
            </w:r>
          </w:p>
        </w:tc>
        <w:tc>
          <w:tcPr>
            <w:tcW w:w="995" w:type="pct"/>
            <w:shd w:val="clear" w:color="auto" w:fill="FFFFFF"/>
            <w:tcMar>
              <w:top w:w="150" w:type="dxa"/>
              <w:left w:w="150" w:type="dxa"/>
              <w:bottom w:w="150" w:type="dxa"/>
              <w:right w:w="150" w:type="dxa"/>
            </w:tcMar>
            <w:hideMark/>
          </w:tcPr>
          <w:p w:rsidR="00111C4C" w:rsidRDefault="00111C4C" w:rsidP="00111C4C">
            <w:r>
              <w:t>Cmd + Shift + Click</w:t>
            </w:r>
          </w:p>
        </w:tc>
      </w:tr>
      <w:tr w:rsidR="00111C4C" w:rsidTr="00111C4C">
        <w:tc>
          <w:tcPr>
            <w:tcW w:w="3125" w:type="pct"/>
            <w:shd w:val="clear" w:color="auto" w:fill="F1F1F1"/>
            <w:tcMar>
              <w:top w:w="150" w:type="dxa"/>
              <w:left w:w="299" w:type="dxa"/>
              <w:bottom w:w="150" w:type="dxa"/>
              <w:right w:w="150" w:type="dxa"/>
            </w:tcMar>
            <w:hideMark/>
          </w:tcPr>
          <w:p w:rsidR="00111C4C" w:rsidRDefault="00111C4C" w:rsidP="00111C4C">
            <w:r>
              <w:t>Print current webpage</w:t>
            </w:r>
          </w:p>
        </w:tc>
        <w:tc>
          <w:tcPr>
            <w:tcW w:w="880" w:type="pct"/>
            <w:shd w:val="clear" w:color="auto" w:fill="F1F1F1"/>
            <w:tcMar>
              <w:top w:w="150" w:type="dxa"/>
              <w:left w:w="150" w:type="dxa"/>
              <w:bottom w:w="150" w:type="dxa"/>
              <w:right w:w="150" w:type="dxa"/>
            </w:tcMar>
            <w:hideMark/>
          </w:tcPr>
          <w:p w:rsidR="00111C4C" w:rsidRDefault="00111C4C" w:rsidP="00111C4C">
            <w:r>
              <w:t>Ctrl + P</w:t>
            </w:r>
          </w:p>
        </w:tc>
        <w:tc>
          <w:tcPr>
            <w:tcW w:w="995" w:type="pct"/>
            <w:shd w:val="clear" w:color="auto" w:fill="F1F1F1"/>
            <w:tcMar>
              <w:top w:w="150" w:type="dxa"/>
              <w:left w:w="150" w:type="dxa"/>
              <w:bottom w:w="150" w:type="dxa"/>
              <w:right w:w="150" w:type="dxa"/>
            </w:tcMar>
            <w:hideMark/>
          </w:tcPr>
          <w:p w:rsidR="00111C4C" w:rsidRDefault="00111C4C" w:rsidP="00111C4C">
            <w:r>
              <w:t>Cmd + P</w:t>
            </w:r>
          </w:p>
        </w:tc>
      </w:tr>
      <w:tr w:rsidR="00111C4C" w:rsidTr="00111C4C">
        <w:tc>
          <w:tcPr>
            <w:tcW w:w="3125" w:type="pct"/>
            <w:shd w:val="clear" w:color="auto" w:fill="FFFFFF"/>
            <w:tcMar>
              <w:top w:w="150" w:type="dxa"/>
              <w:left w:w="299" w:type="dxa"/>
              <w:bottom w:w="150" w:type="dxa"/>
              <w:right w:w="150" w:type="dxa"/>
            </w:tcMar>
            <w:hideMark/>
          </w:tcPr>
          <w:p w:rsidR="00111C4C" w:rsidRDefault="00111C4C" w:rsidP="00111C4C">
            <w:r>
              <w:t>Save current webpage</w:t>
            </w:r>
          </w:p>
        </w:tc>
        <w:tc>
          <w:tcPr>
            <w:tcW w:w="880" w:type="pct"/>
            <w:shd w:val="clear" w:color="auto" w:fill="FFFFFF"/>
            <w:tcMar>
              <w:top w:w="150" w:type="dxa"/>
              <w:left w:w="150" w:type="dxa"/>
              <w:bottom w:w="150" w:type="dxa"/>
              <w:right w:w="150" w:type="dxa"/>
            </w:tcMar>
            <w:hideMark/>
          </w:tcPr>
          <w:p w:rsidR="00111C4C" w:rsidRDefault="00111C4C" w:rsidP="00111C4C">
            <w:r>
              <w:t>Ctrl + S</w:t>
            </w:r>
          </w:p>
        </w:tc>
        <w:tc>
          <w:tcPr>
            <w:tcW w:w="995" w:type="pct"/>
            <w:shd w:val="clear" w:color="auto" w:fill="FFFFFF"/>
            <w:tcMar>
              <w:top w:w="150" w:type="dxa"/>
              <w:left w:w="150" w:type="dxa"/>
              <w:bottom w:w="150" w:type="dxa"/>
              <w:right w:w="150" w:type="dxa"/>
            </w:tcMar>
            <w:hideMark/>
          </w:tcPr>
          <w:p w:rsidR="00111C4C" w:rsidRDefault="00111C4C" w:rsidP="00111C4C">
            <w:r>
              <w:t>Cmd + S</w:t>
            </w:r>
          </w:p>
        </w:tc>
      </w:tr>
      <w:tr w:rsidR="00111C4C" w:rsidTr="00111C4C">
        <w:tc>
          <w:tcPr>
            <w:tcW w:w="3125" w:type="pct"/>
            <w:shd w:val="clear" w:color="auto" w:fill="F1F1F1"/>
            <w:tcMar>
              <w:top w:w="150" w:type="dxa"/>
              <w:left w:w="299" w:type="dxa"/>
              <w:bottom w:w="150" w:type="dxa"/>
              <w:right w:w="150" w:type="dxa"/>
            </w:tcMar>
            <w:hideMark/>
          </w:tcPr>
          <w:p w:rsidR="00111C4C" w:rsidRDefault="00111C4C" w:rsidP="00111C4C">
            <w:r>
              <w:t> </w:t>
            </w:r>
          </w:p>
        </w:tc>
        <w:tc>
          <w:tcPr>
            <w:tcW w:w="880" w:type="pct"/>
            <w:shd w:val="clear" w:color="auto" w:fill="F1F1F1"/>
            <w:tcMar>
              <w:top w:w="150" w:type="dxa"/>
              <w:left w:w="150" w:type="dxa"/>
              <w:bottom w:w="150" w:type="dxa"/>
              <w:right w:w="150" w:type="dxa"/>
            </w:tcMar>
            <w:hideMark/>
          </w:tcPr>
          <w:p w:rsidR="00111C4C" w:rsidRDefault="00111C4C" w:rsidP="00111C4C">
            <w:r>
              <w:t> </w:t>
            </w:r>
          </w:p>
        </w:tc>
        <w:tc>
          <w:tcPr>
            <w:tcW w:w="995" w:type="pct"/>
            <w:shd w:val="clear" w:color="auto" w:fill="F1F1F1"/>
            <w:tcMar>
              <w:top w:w="150" w:type="dxa"/>
              <w:left w:w="150" w:type="dxa"/>
              <w:bottom w:w="150" w:type="dxa"/>
              <w:right w:w="150" w:type="dxa"/>
            </w:tcMar>
            <w:hideMark/>
          </w:tcPr>
          <w:p w:rsidR="00111C4C" w:rsidRDefault="00111C4C" w:rsidP="00111C4C">
            <w:r>
              <w:t> </w:t>
            </w:r>
          </w:p>
        </w:tc>
      </w:tr>
      <w:tr w:rsidR="00111C4C" w:rsidTr="00111C4C">
        <w:trPr>
          <w:trHeight w:val="468"/>
        </w:trPr>
        <w:tc>
          <w:tcPr>
            <w:tcW w:w="3125" w:type="pct"/>
            <w:shd w:val="clear" w:color="auto" w:fill="FFFFFF"/>
            <w:tcMar>
              <w:top w:w="150" w:type="dxa"/>
              <w:left w:w="299" w:type="dxa"/>
              <w:bottom w:w="150" w:type="dxa"/>
              <w:right w:w="150" w:type="dxa"/>
            </w:tcMar>
            <w:hideMark/>
          </w:tcPr>
          <w:p w:rsidR="00111C4C" w:rsidRDefault="00111C4C" w:rsidP="00111C4C">
            <w:r>
              <w:rPr>
                <w:rStyle w:val="Strong"/>
                <w:sz w:val="28"/>
                <w:szCs w:val="28"/>
              </w:rPr>
              <w:t>Address Bar</w:t>
            </w:r>
          </w:p>
        </w:tc>
        <w:tc>
          <w:tcPr>
            <w:tcW w:w="880" w:type="pct"/>
            <w:shd w:val="clear" w:color="auto" w:fill="FFFFFF"/>
            <w:tcMar>
              <w:top w:w="150" w:type="dxa"/>
              <w:left w:w="150" w:type="dxa"/>
              <w:bottom w:w="150" w:type="dxa"/>
              <w:right w:w="150" w:type="dxa"/>
            </w:tcMar>
            <w:hideMark/>
          </w:tcPr>
          <w:p w:rsidR="00111C4C" w:rsidRDefault="00111C4C" w:rsidP="00111C4C"/>
        </w:tc>
        <w:tc>
          <w:tcPr>
            <w:tcW w:w="995" w:type="pct"/>
            <w:shd w:val="clear" w:color="auto" w:fill="FFFFFF"/>
            <w:tcMar>
              <w:top w:w="150" w:type="dxa"/>
              <w:left w:w="150" w:type="dxa"/>
              <w:bottom w:w="150" w:type="dxa"/>
              <w:right w:w="150" w:type="dxa"/>
            </w:tcMar>
            <w:hideMark/>
          </w:tcPr>
          <w:p w:rsidR="00111C4C" w:rsidRDefault="00111C4C" w:rsidP="00111C4C"/>
        </w:tc>
      </w:tr>
      <w:tr w:rsidR="00111C4C" w:rsidTr="00111C4C">
        <w:tc>
          <w:tcPr>
            <w:tcW w:w="3125" w:type="pct"/>
            <w:shd w:val="clear" w:color="auto" w:fill="F1F1F1"/>
            <w:tcMar>
              <w:top w:w="150" w:type="dxa"/>
              <w:left w:w="299" w:type="dxa"/>
              <w:bottom w:w="150" w:type="dxa"/>
              <w:right w:w="150" w:type="dxa"/>
            </w:tcMar>
            <w:hideMark/>
          </w:tcPr>
          <w:p w:rsidR="00111C4C" w:rsidRDefault="00111C4C" w:rsidP="00111C4C">
            <w:r>
              <w:t>Cycle between toolbar, search bar, and page elements</w:t>
            </w:r>
          </w:p>
        </w:tc>
        <w:tc>
          <w:tcPr>
            <w:tcW w:w="880" w:type="pct"/>
            <w:shd w:val="clear" w:color="auto" w:fill="F1F1F1"/>
            <w:tcMar>
              <w:top w:w="150" w:type="dxa"/>
              <w:left w:w="150" w:type="dxa"/>
              <w:bottom w:w="150" w:type="dxa"/>
              <w:right w:w="150" w:type="dxa"/>
            </w:tcMar>
            <w:hideMark/>
          </w:tcPr>
          <w:p w:rsidR="00111C4C" w:rsidRDefault="00111C4C" w:rsidP="00111C4C">
            <w:r>
              <w:t>Tab</w:t>
            </w:r>
          </w:p>
        </w:tc>
        <w:tc>
          <w:tcPr>
            <w:tcW w:w="995" w:type="pct"/>
            <w:shd w:val="clear" w:color="auto" w:fill="F1F1F1"/>
            <w:tcMar>
              <w:top w:w="150" w:type="dxa"/>
              <w:left w:w="150" w:type="dxa"/>
              <w:bottom w:w="150" w:type="dxa"/>
              <w:right w:w="150" w:type="dxa"/>
            </w:tcMar>
            <w:hideMark/>
          </w:tcPr>
          <w:p w:rsidR="00111C4C" w:rsidRDefault="00111C4C" w:rsidP="00111C4C">
            <w:r>
              <w:t>Tab</w:t>
            </w:r>
          </w:p>
        </w:tc>
      </w:tr>
      <w:tr w:rsidR="00111C4C" w:rsidTr="00111C4C">
        <w:tc>
          <w:tcPr>
            <w:tcW w:w="3125" w:type="pct"/>
            <w:shd w:val="clear" w:color="auto" w:fill="FFFFFF"/>
            <w:tcMar>
              <w:top w:w="150" w:type="dxa"/>
              <w:left w:w="299" w:type="dxa"/>
              <w:bottom w:w="150" w:type="dxa"/>
              <w:right w:w="150" w:type="dxa"/>
            </w:tcMar>
            <w:hideMark/>
          </w:tcPr>
          <w:p w:rsidR="00111C4C" w:rsidRDefault="00111C4C" w:rsidP="00111C4C">
            <w:r>
              <w:t>Go to browser's address bar</w:t>
            </w:r>
          </w:p>
        </w:tc>
        <w:tc>
          <w:tcPr>
            <w:tcW w:w="880" w:type="pct"/>
            <w:shd w:val="clear" w:color="auto" w:fill="FFFFFF"/>
            <w:tcMar>
              <w:top w:w="150" w:type="dxa"/>
              <w:left w:w="150" w:type="dxa"/>
              <w:bottom w:w="150" w:type="dxa"/>
              <w:right w:w="150" w:type="dxa"/>
            </w:tcMar>
            <w:hideMark/>
          </w:tcPr>
          <w:p w:rsidR="00111C4C" w:rsidRDefault="00111C4C" w:rsidP="00111C4C">
            <w:r>
              <w:t>Ctrl + L or Alt + D</w:t>
            </w:r>
          </w:p>
        </w:tc>
        <w:tc>
          <w:tcPr>
            <w:tcW w:w="995" w:type="pct"/>
            <w:shd w:val="clear" w:color="auto" w:fill="FFFFFF"/>
            <w:tcMar>
              <w:top w:w="150" w:type="dxa"/>
              <w:left w:w="150" w:type="dxa"/>
              <w:bottom w:w="150" w:type="dxa"/>
              <w:right w:w="150" w:type="dxa"/>
            </w:tcMar>
            <w:hideMark/>
          </w:tcPr>
          <w:p w:rsidR="00111C4C" w:rsidRDefault="00111C4C" w:rsidP="00111C4C">
            <w:r>
              <w:t>Cmd + L</w:t>
            </w:r>
          </w:p>
        </w:tc>
      </w:tr>
      <w:tr w:rsidR="00111C4C" w:rsidTr="00111C4C">
        <w:tc>
          <w:tcPr>
            <w:tcW w:w="3125" w:type="pct"/>
            <w:shd w:val="clear" w:color="auto" w:fill="F1F1F1"/>
            <w:tcMar>
              <w:top w:w="150" w:type="dxa"/>
              <w:left w:w="299" w:type="dxa"/>
              <w:bottom w:w="150" w:type="dxa"/>
              <w:right w:w="150" w:type="dxa"/>
            </w:tcMar>
            <w:hideMark/>
          </w:tcPr>
          <w:p w:rsidR="00111C4C" w:rsidRDefault="00111C4C" w:rsidP="00111C4C">
            <w:r>
              <w:t>Focus and select the browser's search bar</w:t>
            </w:r>
          </w:p>
        </w:tc>
        <w:tc>
          <w:tcPr>
            <w:tcW w:w="880" w:type="pct"/>
            <w:shd w:val="clear" w:color="auto" w:fill="F1F1F1"/>
            <w:tcMar>
              <w:top w:w="150" w:type="dxa"/>
              <w:left w:w="150" w:type="dxa"/>
              <w:bottom w:w="150" w:type="dxa"/>
              <w:right w:w="150" w:type="dxa"/>
            </w:tcMar>
            <w:hideMark/>
          </w:tcPr>
          <w:p w:rsidR="00111C4C" w:rsidRDefault="00111C4C" w:rsidP="00111C4C">
            <w:r>
              <w:t>Ctrl + E</w:t>
            </w:r>
          </w:p>
        </w:tc>
        <w:tc>
          <w:tcPr>
            <w:tcW w:w="995" w:type="pct"/>
            <w:shd w:val="clear" w:color="auto" w:fill="F1F1F1"/>
            <w:tcMar>
              <w:top w:w="150" w:type="dxa"/>
              <w:left w:w="150" w:type="dxa"/>
              <w:bottom w:w="150" w:type="dxa"/>
              <w:right w:w="150" w:type="dxa"/>
            </w:tcMar>
            <w:hideMark/>
          </w:tcPr>
          <w:p w:rsidR="00111C4C" w:rsidRDefault="00111C4C" w:rsidP="00111C4C">
            <w:r>
              <w:t>Cmd + E / Cmd + K</w:t>
            </w:r>
          </w:p>
        </w:tc>
      </w:tr>
      <w:tr w:rsidR="00111C4C" w:rsidTr="00111C4C">
        <w:tc>
          <w:tcPr>
            <w:tcW w:w="3125" w:type="pct"/>
            <w:shd w:val="clear" w:color="auto" w:fill="FFFFFF"/>
            <w:tcMar>
              <w:top w:w="150" w:type="dxa"/>
              <w:left w:w="299" w:type="dxa"/>
              <w:bottom w:w="150" w:type="dxa"/>
              <w:right w:w="150" w:type="dxa"/>
            </w:tcMar>
            <w:hideMark/>
          </w:tcPr>
          <w:p w:rsidR="00111C4C" w:rsidRDefault="00111C4C" w:rsidP="00111C4C">
            <w:r>
              <w:t>Open the address bar location in a new tab</w:t>
            </w:r>
          </w:p>
        </w:tc>
        <w:tc>
          <w:tcPr>
            <w:tcW w:w="880" w:type="pct"/>
            <w:shd w:val="clear" w:color="auto" w:fill="FFFFFF"/>
            <w:tcMar>
              <w:top w:w="150" w:type="dxa"/>
              <w:left w:w="150" w:type="dxa"/>
              <w:bottom w:w="150" w:type="dxa"/>
              <w:right w:w="150" w:type="dxa"/>
            </w:tcMar>
            <w:hideMark/>
          </w:tcPr>
          <w:p w:rsidR="00111C4C" w:rsidRDefault="00111C4C" w:rsidP="00111C4C">
            <w:r>
              <w:t>Alt + Enter</w:t>
            </w:r>
          </w:p>
        </w:tc>
        <w:tc>
          <w:tcPr>
            <w:tcW w:w="995" w:type="pct"/>
            <w:shd w:val="clear" w:color="auto" w:fill="FFFFFF"/>
            <w:tcMar>
              <w:top w:w="150" w:type="dxa"/>
              <w:left w:w="150" w:type="dxa"/>
              <w:bottom w:w="150" w:type="dxa"/>
              <w:right w:w="150" w:type="dxa"/>
            </w:tcMar>
            <w:hideMark/>
          </w:tcPr>
          <w:p w:rsidR="00111C4C" w:rsidRDefault="00111C4C" w:rsidP="00111C4C">
            <w:r>
              <w:t>Opt + Enter</w:t>
            </w:r>
          </w:p>
        </w:tc>
      </w:tr>
      <w:tr w:rsidR="00111C4C" w:rsidTr="00111C4C">
        <w:tc>
          <w:tcPr>
            <w:tcW w:w="3125" w:type="pct"/>
            <w:shd w:val="clear" w:color="auto" w:fill="F1F1F1"/>
            <w:tcMar>
              <w:top w:w="150" w:type="dxa"/>
              <w:left w:w="299" w:type="dxa"/>
              <w:bottom w:w="150" w:type="dxa"/>
              <w:right w:w="150" w:type="dxa"/>
            </w:tcMar>
            <w:hideMark/>
          </w:tcPr>
          <w:p w:rsidR="00111C4C" w:rsidRDefault="00111C4C" w:rsidP="00111C4C">
            <w:r>
              <w:t>Display a list of previously typed addresses</w:t>
            </w:r>
          </w:p>
        </w:tc>
        <w:tc>
          <w:tcPr>
            <w:tcW w:w="880" w:type="pct"/>
            <w:shd w:val="clear" w:color="auto" w:fill="F1F1F1"/>
            <w:tcMar>
              <w:top w:w="150" w:type="dxa"/>
              <w:left w:w="150" w:type="dxa"/>
              <w:bottom w:w="150" w:type="dxa"/>
              <w:right w:w="150" w:type="dxa"/>
            </w:tcMar>
            <w:hideMark/>
          </w:tcPr>
          <w:p w:rsidR="00111C4C" w:rsidRDefault="00111C4C" w:rsidP="00111C4C">
            <w:r>
              <w:t>F4</w:t>
            </w:r>
          </w:p>
        </w:tc>
        <w:tc>
          <w:tcPr>
            <w:tcW w:w="995" w:type="pct"/>
            <w:shd w:val="clear" w:color="auto" w:fill="F1F1F1"/>
            <w:tcMar>
              <w:top w:w="150" w:type="dxa"/>
              <w:left w:w="150" w:type="dxa"/>
              <w:bottom w:w="150" w:type="dxa"/>
              <w:right w:w="150" w:type="dxa"/>
            </w:tcMar>
            <w:hideMark/>
          </w:tcPr>
          <w:p w:rsidR="00111C4C" w:rsidRDefault="00111C4C" w:rsidP="00111C4C">
            <w:r>
              <w:t> </w:t>
            </w:r>
          </w:p>
        </w:tc>
      </w:tr>
      <w:tr w:rsidR="00111C4C" w:rsidTr="00111C4C">
        <w:tc>
          <w:tcPr>
            <w:tcW w:w="3125" w:type="pct"/>
            <w:shd w:val="clear" w:color="auto" w:fill="FFFFFF"/>
            <w:tcMar>
              <w:top w:w="150" w:type="dxa"/>
              <w:left w:w="299" w:type="dxa"/>
              <w:bottom w:w="150" w:type="dxa"/>
              <w:right w:w="150" w:type="dxa"/>
            </w:tcMar>
            <w:hideMark/>
          </w:tcPr>
          <w:p w:rsidR="00111C4C" w:rsidRDefault="00111C4C" w:rsidP="00111C4C">
            <w:r>
              <w:t>Add "www." to the beginning and ".com" to the end of the text typed in the address bar (e.g., type "w3schools" and press Ctrl + Enter to open "www.w3schools.com")</w:t>
            </w:r>
          </w:p>
        </w:tc>
        <w:tc>
          <w:tcPr>
            <w:tcW w:w="880" w:type="pct"/>
            <w:shd w:val="clear" w:color="auto" w:fill="FFFFFF"/>
            <w:tcMar>
              <w:top w:w="150" w:type="dxa"/>
              <w:left w:w="150" w:type="dxa"/>
              <w:bottom w:w="150" w:type="dxa"/>
              <w:right w:w="150" w:type="dxa"/>
            </w:tcMar>
            <w:hideMark/>
          </w:tcPr>
          <w:p w:rsidR="00111C4C" w:rsidRDefault="00111C4C" w:rsidP="00111C4C">
            <w:r>
              <w:t>Ctrl + Enter</w:t>
            </w:r>
          </w:p>
        </w:tc>
        <w:tc>
          <w:tcPr>
            <w:tcW w:w="995" w:type="pct"/>
            <w:shd w:val="clear" w:color="auto" w:fill="FFFFFF"/>
            <w:tcMar>
              <w:top w:w="150" w:type="dxa"/>
              <w:left w:w="150" w:type="dxa"/>
              <w:bottom w:w="150" w:type="dxa"/>
              <w:right w:w="150" w:type="dxa"/>
            </w:tcMar>
            <w:hideMark/>
          </w:tcPr>
          <w:p w:rsidR="00111C4C" w:rsidRDefault="00111C4C" w:rsidP="00111C4C">
            <w:r>
              <w:t>Cmd + Enter or Control + Enter</w:t>
            </w:r>
          </w:p>
        </w:tc>
      </w:tr>
      <w:tr w:rsidR="00111C4C" w:rsidTr="00111C4C">
        <w:tc>
          <w:tcPr>
            <w:tcW w:w="3125" w:type="pct"/>
            <w:shd w:val="clear" w:color="auto" w:fill="F1F1F1"/>
            <w:tcMar>
              <w:top w:w="150" w:type="dxa"/>
              <w:left w:w="299" w:type="dxa"/>
              <w:bottom w:w="150" w:type="dxa"/>
              <w:right w:w="150" w:type="dxa"/>
            </w:tcMar>
            <w:hideMark/>
          </w:tcPr>
          <w:p w:rsidR="00111C4C" w:rsidRDefault="00111C4C" w:rsidP="00111C4C">
            <w:r>
              <w:t> </w:t>
            </w:r>
          </w:p>
        </w:tc>
        <w:tc>
          <w:tcPr>
            <w:tcW w:w="880" w:type="pct"/>
            <w:shd w:val="clear" w:color="auto" w:fill="F1F1F1"/>
            <w:tcMar>
              <w:top w:w="150" w:type="dxa"/>
              <w:left w:w="150" w:type="dxa"/>
              <w:bottom w:w="150" w:type="dxa"/>
              <w:right w:w="150" w:type="dxa"/>
            </w:tcMar>
            <w:hideMark/>
          </w:tcPr>
          <w:p w:rsidR="00111C4C" w:rsidRDefault="00111C4C" w:rsidP="00111C4C">
            <w:r>
              <w:t> </w:t>
            </w:r>
          </w:p>
        </w:tc>
        <w:tc>
          <w:tcPr>
            <w:tcW w:w="995" w:type="pct"/>
            <w:shd w:val="clear" w:color="auto" w:fill="F1F1F1"/>
            <w:tcMar>
              <w:top w:w="150" w:type="dxa"/>
              <w:left w:w="150" w:type="dxa"/>
              <w:bottom w:w="150" w:type="dxa"/>
              <w:right w:w="150" w:type="dxa"/>
            </w:tcMar>
            <w:hideMark/>
          </w:tcPr>
          <w:p w:rsidR="00111C4C" w:rsidRDefault="00111C4C" w:rsidP="00111C4C">
            <w:r>
              <w:t> </w:t>
            </w:r>
          </w:p>
        </w:tc>
      </w:tr>
      <w:tr w:rsidR="00111C4C" w:rsidTr="00111C4C">
        <w:trPr>
          <w:trHeight w:val="468"/>
        </w:trPr>
        <w:tc>
          <w:tcPr>
            <w:tcW w:w="3125" w:type="pct"/>
            <w:shd w:val="clear" w:color="auto" w:fill="FFFFFF"/>
            <w:tcMar>
              <w:top w:w="150" w:type="dxa"/>
              <w:left w:w="299" w:type="dxa"/>
              <w:bottom w:w="150" w:type="dxa"/>
              <w:right w:w="150" w:type="dxa"/>
            </w:tcMar>
            <w:hideMark/>
          </w:tcPr>
          <w:p w:rsidR="00111C4C" w:rsidRDefault="00111C4C" w:rsidP="00111C4C">
            <w:r>
              <w:rPr>
                <w:rStyle w:val="Strong"/>
                <w:sz w:val="28"/>
                <w:szCs w:val="28"/>
              </w:rPr>
              <w:t>Bookmarks</w:t>
            </w:r>
          </w:p>
        </w:tc>
        <w:tc>
          <w:tcPr>
            <w:tcW w:w="880" w:type="pct"/>
            <w:shd w:val="clear" w:color="auto" w:fill="FFFFFF"/>
            <w:tcMar>
              <w:top w:w="150" w:type="dxa"/>
              <w:left w:w="150" w:type="dxa"/>
              <w:bottom w:w="150" w:type="dxa"/>
              <w:right w:w="150" w:type="dxa"/>
            </w:tcMar>
            <w:hideMark/>
          </w:tcPr>
          <w:p w:rsidR="00111C4C" w:rsidRDefault="00111C4C" w:rsidP="00111C4C"/>
        </w:tc>
        <w:tc>
          <w:tcPr>
            <w:tcW w:w="995" w:type="pct"/>
            <w:shd w:val="clear" w:color="auto" w:fill="FFFFFF"/>
            <w:tcMar>
              <w:top w:w="150" w:type="dxa"/>
              <w:left w:w="150" w:type="dxa"/>
              <w:bottom w:w="150" w:type="dxa"/>
              <w:right w:w="150" w:type="dxa"/>
            </w:tcMar>
            <w:hideMark/>
          </w:tcPr>
          <w:p w:rsidR="00111C4C" w:rsidRDefault="00111C4C" w:rsidP="00111C4C"/>
        </w:tc>
      </w:tr>
      <w:tr w:rsidR="00111C4C" w:rsidTr="00111C4C">
        <w:tc>
          <w:tcPr>
            <w:tcW w:w="3125" w:type="pct"/>
            <w:shd w:val="clear" w:color="auto" w:fill="F1F1F1"/>
            <w:tcMar>
              <w:top w:w="150" w:type="dxa"/>
              <w:left w:w="299" w:type="dxa"/>
              <w:bottom w:w="150" w:type="dxa"/>
              <w:right w:w="150" w:type="dxa"/>
            </w:tcMar>
            <w:hideMark/>
          </w:tcPr>
          <w:p w:rsidR="00111C4C" w:rsidRDefault="00111C4C" w:rsidP="00111C4C">
            <w:r>
              <w:t>Open the bookmarks menu</w:t>
            </w:r>
          </w:p>
        </w:tc>
        <w:tc>
          <w:tcPr>
            <w:tcW w:w="880" w:type="pct"/>
            <w:shd w:val="clear" w:color="auto" w:fill="F1F1F1"/>
            <w:tcMar>
              <w:top w:w="150" w:type="dxa"/>
              <w:left w:w="150" w:type="dxa"/>
              <w:bottom w:w="150" w:type="dxa"/>
              <w:right w:w="150" w:type="dxa"/>
            </w:tcMar>
            <w:hideMark/>
          </w:tcPr>
          <w:p w:rsidR="00111C4C" w:rsidRDefault="00111C4C" w:rsidP="00111C4C">
            <w:r>
              <w:t>Ctrl + B</w:t>
            </w:r>
          </w:p>
        </w:tc>
        <w:tc>
          <w:tcPr>
            <w:tcW w:w="995" w:type="pct"/>
            <w:shd w:val="clear" w:color="auto" w:fill="F1F1F1"/>
            <w:tcMar>
              <w:top w:w="150" w:type="dxa"/>
              <w:left w:w="150" w:type="dxa"/>
              <w:bottom w:w="150" w:type="dxa"/>
              <w:right w:w="150" w:type="dxa"/>
            </w:tcMar>
            <w:hideMark/>
          </w:tcPr>
          <w:p w:rsidR="00111C4C" w:rsidRDefault="00111C4C" w:rsidP="00111C4C">
            <w:r>
              <w:t>Cmd + B</w:t>
            </w:r>
          </w:p>
        </w:tc>
      </w:tr>
      <w:tr w:rsidR="00111C4C" w:rsidTr="00111C4C">
        <w:tc>
          <w:tcPr>
            <w:tcW w:w="3125" w:type="pct"/>
            <w:shd w:val="clear" w:color="auto" w:fill="FFFFFF"/>
            <w:tcMar>
              <w:top w:w="150" w:type="dxa"/>
              <w:left w:w="299" w:type="dxa"/>
              <w:bottom w:w="150" w:type="dxa"/>
              <w:right w:w="150" w:type="dxa"/>
            </w:tcMar>
            <w:hideMark/>
          </w:tcPr>
          <w:p w:rsidR="00111C4C" w:rsidRDefault="00111C4C" w:rsidP="00111C4C">
            <w:r>
              <w:t>Add bookmark for current page</w:t>
            </w:r>
          </w:p>
        </w:tc>
        <w:tc>
          <w:tcPr>
            <w:tcW w:w="880" w:type="pct"/>
            <w:shd w:val="clear" w:color="auto" w:fill="FFFFFF"/>
            <w:tcMar>
              <w:top w:w="150" w:type="dxa"/>
              <w:left w:w="150" w:type="dxa"/>
              <w:bottom w:w="150" w:type="dxa"/>
              <w:right w:w="150" w:type="dxa"/>
            </w:tcMar>
            <w:hideMark/>
          </w:tcPr>
          <w:p w:rsidR="00111C4C" w:rsidRDefault="00111C4C" w:rsidP="00111C4C">
            <w:r>
              <w:t>Ctrl + D</w:t>
            </w:r>
          </w:p>
        </w:tc>
        <w:tc>
          <w:tcPr>
            <w:tcW w:w="995" w:type="pct"/>
            <w:shd w:val="clear" w:color="auto" w:fill="FFFFFF"/>
            <w:tcMar>
              <w:top w:w="150" w:type="dxa"/>
              <w:left w:w="150" w:type="dxa"/>
              <w:bottom w:w="150" w:type="dxa"/>
              <w:right w:w="150" w:type="dxa"/>
            </w:tcMar>
            <w:hideMark/>
          </w:tcPr>
          <w:p w:rsidR="00111C4C" w:rsidRDefault="00111C4C" w:rsidP="00111C4C">
            <w:r>
              <w:t>Cmd + Opt + B or Cmd + Shift + B</w:t>
            </w:r>
          </w:p>
        </w:tc>
      </w:tr>
      <w:tr w:rsidR="00111C4C" w:rsidTr="00111C4C">
        <w:tc>
          <w:tcPr>
            <w:tcW w:w="3125" w:type="pct"/>
            <w:shd w:val="clear" w:color="auto" w:fill="F1F1F1"/>
            <w:tcMar>
              <w:top w:w="150" w:type="dxa"/>
              <w:left w:w="299" w:type="dxa"/>
              <w:bottom w:w="150" w:type="dxa"/>
              <w:right w:w="150" w:type="dxa"/>
            </w:tcMar>
            <w:hideMark/>
          </w:tcPr>
          <w:p w:rsidR="00111C4C" w:rsidRDefault="00111C4C" w:rsidP="00111C4C">
            <w:r>
              <w:t>Open browsing history</w:t>
            </w:r>
          </w:p>
        </w:tc>
        <w:tc>
          <w:tcPr>
            <w:tcW w:w="880" w:type="pct"/>
            <w:shd w:val="clear" w:color="auto" w:fill="F1F1F1"/>
            <w:tcMar>
              <w:top w:w="150" w:type="dxa"/>
              <w:left w:w="150" w:type="dxa"/>
              <w:bottom w:w="150" w:type="dxa"/>
              <w:right w:w="150" w:type="dxa"/>
            </w:tcMar>
            <w:hideMark/>
          </w:tcPr>
          <w:p w:rsidR="00111C4C" w:rsidRDefault="00111C4C" w:rsidP="00111C4C">
            <w:r>
              <w:t>Ctrl + H</w:t>
            </w:r>
          </w:p>
        </w:tc>
        <w:tc>
          <w:tcPr>
            <w:tcW w:w="995" w:type="pct"/>
            <w:shd w:val="clear" w:color="auto" w:fill="F1F1F1"/>
            <w:tcMar>
              <w:top w:w="150" w:type="dxa"/>
              <w:left w:w="150" w:type="dxa"/>
              <w:bottom w:w="150" w:type="dxa"/>
              <w:right w:w="150" w:type="dxa"/>
            </w:tcMar>
            <w:hideMark/>
          </w:tcPr>
          <w:p w:rsidR="00111C4C" w:rsidRDefault="00111C4C" w:rsidP="00111C4C">
            <w:r>
              <w:t>Cmd + Shift + H or Cmd + Y</w:t>
            </w:r>
          </w:p>
        </w:tc>
      </w:tr>
      <w:tr w:rsidR="00111C4C" w:rsidTr="00111C4C">
        <w:tc>
          <w:tcPr>
            <w:tcW w:w="3125" w:type="pct"/>
            <w:shd w:val="clear" w:color="auto" w:fill="FFFFFF"/>
            <w:tcMar>
              <w:top w:w="150" w:type="dxa"/>
              <w:left w:w="299" w:type="dxa"/>
              <w:bottom w:w="150" w:type="dxa"/>
              <w:right w:w="150" w:type="dxa"/>
            </w:tcMar>
            <w:hideMark/>
          </w:tcPr>
          <w:p w:rsidR="00111C4C" w:rsidRDefault="00111C4C" w:rsidP="00111C4C">
            <w:r>
              <w:t>Open download history</w:t>
            </w:r>
          </w:p>
        </w:tc>
        <w:tc>
          <w:tcPr>
            <w:tcW w:w="880" w:type="pct"/>
            <w:shd w:val="clear" w:color="auto" w:fill="FFFFFF"/>
            <w:tcMar>
              <w:top w:w="150" w:type="dxa"/>
              <w:left w:w="150" w:type="dxa"/>
              <w:bottom w:w="150" w:type="dxa"/>
              <w:right w:w="150" w:type="dxa"/>
            </w:tcMar>
            <w:hideMark/>
          </w:tcPr>
          <w:p w:rsidR="00111C4C" w:rsidRDefault="00111C4C" w:rsidP="00111C4C">
            <w:r>
              <w:t>Ctrl + J</w:t>
            </w:r>
          </w:p>
        </w:tc>
        <w:tc>
          <w:tcPr>
            <w:tcW w:w="995" w:type="pct"/>
            <w:shd w:val="clear" w:color="auto" w:fill="FFFFFF"/>
            <w:tcMar>
              <w:top w:w="150" w:type="dxa"/>
              <w:left w:w="150" w:type="dxa"/>
              <w:bottom w:w="150" w:type="dxa"/>
              <w:right w:w="150" w:type="dxa"/>
            </w:tcMar>
            <w:hideMark/>
          </w:tcPr>
          <w:p w:rsidR="00111C4C" w:rsidRDefault="00111C4C" w:rsidP="00111C4C">
            <w:r>
              <w:t>Cmd + J or Cmd + Shift + J</w:t>
            </w:r>
          </w:p>
        </w:tc>
      </w:tr>
    </w:tbl>
    <w:p w:rsidR="00111C4C" w:rsidRDefault="00111C4C" w:rsidP="00111C4C">
      <w:pPr>
        <w:pStyle w:val="Heading2"/>
      </w:pPr>
      <w:bookmarkStart w:id="128" w:name="_Toc492230589"/>
      <w:r w:rsidRPr="00111C4C">
        <w:t>Screenshots</w:t>
      </w:r>
      <w:bookmarkEnd w:id="128"/>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491"/>
        <w:gridCol w:w="2338"/>
        <w:gridCol w:w="2260"/>
      </w:tblGrid>
      <w:tr w:rsidR="00111C4C" w:rsidTr="00111C4C">
        <w:tc>
          <w:tcPr>
            <w:tcW w:w="2470" w:type="pct"/>
            <w:shd w:val="clear" w:color="auto" w:fill="FFFFFF"/>
            <w:tcMar>
              <w:top w:w="150" w:type="dxa"/>
              <w:left w:w="299" w:type="dxa"/>
              <w:bottom w:w="150" w:type="dxa"/>
              <w:right w:w="150" w:type="dxa"/>
            </w:tcMar>
            <w:hideMark/>
          </w:tcPr>
          <w:p w:rsidR="00111C4C" w:rsidRDefault="00111C4C" w:rsidP="00111C4C">
            <w:r>
              <w:t>Description</w:t>
            </w:r>
          </w:p>
        </w:tc>
        <w:tc>
          <w:tcPr>
            <w:tcW w:w="1286" w:type="pct"/>
            <w:shd w:val="clear" w:color="auto" w:fill="FFFFFF"/>
            <w:tcMar>
              <w:top w:w="150" w:type="dxa"/>
              <w:left w:w="150" w:type="dxa"/>
              <w:bottom w:w="150" w:type="dxa"/>
              <w:right w:w="150" w:type="dxa"/>
            </w:tcMar>
            <w:hideMark/>
          </w:tcPr>
          <w:p w:rsidR="00111C4C" w:rsidRDefault="00111C4C" w:rsidP="00111C4C">
            <w:r>
              <w:t>Windows</w:t>
            </w:r>
          </w:p>
        </w:tc>
        <w:tc>
          <w:tcPr>
            <w:tcW w:w="1243" w:type="pct"/>
            <w:shd w:val="clear" w:color="auto" w:fill="FFFFFF"/>
            <w:tcMar>
              <w:top w:w="150" w:type="dxa"/>
              <w:left w:w="150" w:type="dxa"/>
              <w:bottom w:w="150" w:type="dxa"/>
              <w:right w:w="150" w:type="dxa"/>
            </w:tcMar>
            <w:hideMark/>
          </w:tcPr>
          <w:p w:rsidR="00111C4C" w:rsidRDefault="00111C4C" w:rsidP="00111C4C">
            <w:r>
              <w:t>Mac OS</w:t>
            </w:r>
          </w:p>
        </w:tc>
      </w:tr>
      <w:tr w:rsidR="00111C4C" w:rsidTr="00111C4C">
        <w:tc>
          <w:tcPr>
            <w:tcW w:w="2470" w:type="pct"/>
            <w:shd w:val="clear" w:color="auto" w:fill="F1F1F1"/>
            <w:tcMar>
              <w:top w:w="150" w:type="dxa"/>
              <w:left w:w="299" w:type="dxa"/>
              <w:bottom w:w="150" w:type="dxa"/>
              <w:right w:w="150" w:type="dxa"/>
            </w:tcMar>
            <w:hideMark/>
          </w:tcPr>
          <w:p w:rsidR="00111C4C" w:rsidRDefault="00111C4C" w:rsidP="00111C4C">
            <w:r>
              <w:t>Save screenshot of the whole screen as file</w:t>
            </w:r>
          </w:p>
        </w:tc>
        <w:tc>
          <w:tcPr>
            <w:tcW w:w="1286" w:type="pct"/>
            <w:shd w:val="clear" w:color="auto" w:fill="F1F1F1"/>
            <w:tcMar>
              <w:top w:w="150" w:type="dxa"/>
              <w:left w:w="150" w:type="dxa"/>
              <w:bottom w:w="150" w:type="dxa"/>
              <w:right w:w="150" w:type="dxa"/>
            </w:tcMar>
            <w:hideMark/>
          </w:tcPr>
          <w:p w:rsidR="00111C4C" w:rsidRDefault="00111C4C" w:rsidP="00111C4C">
            <w:r>
              <w:t> </w:t>
            </w:r>
          </w:p>
        </w:tc>
        <w:tc>
          <w:tcPr>
            <w:tcW w:w="1243" w:type="pct"/>
            <w:shd w:val="clear" w:color="auto" w:fill="F1F1F1"/>
            <w:tcMar>
              <w:top w:w="150" w:type="dxa"/>
              <w:left w:w="150" w:type="dxa"/>
              <w:bottom w:w="150" w:type="dxa"/>
              <w:right w:w="150" w:type="dxa"/>
            </w:tcMar>
            <w:hideMark/>
          </w:tcPr>
          <w:p w:rsidR="00111C4C" w:rsidRDefault="00111C4C" w:rsidP="00111C4C">
            <w:r>
              <w:t>Cmd + Shift + 3</w:t>
            </w:r>
          </w:p>
        </w:tc>
      </w:tr>
      <w:tr w:rsidR="00111C4C" w:rsidTr="00111C4C">
        <w:tc>
          <w:tcPr>
            <w:tcW w:w="2470" w:type="pct"/>
            <w:shd w:val="clear" w:color="auto" w:fill="FFFFFF"/>
            <w:tcMar>
              <w:top w:w="150" w:type="dxa"/>
              <w:left w:w="299" w:type="dxa"/>
              <w:bottom w:w="150" w:type="dxa"/>
              <w:right w:w="150" w:type="dxa"/>
            </w:tcMar>
            <w:hideMark/>
          </w:tcPr>
          <w:p w:rsidR="00111C4C" w:rsidRDefault="00111C4C" w:rsidP="00111C4C">
            <w:r>
              <w:t>Copy screenshot of the whole screen to the clipboard</w:t>
            </w:r>
          </w:p>
        </w:tc>
        <w:tc>
          <w:tcPr>
            <w:tcW w:w="1286" w:type="pct"/>
            <w:shd w:val="clear" w:color="auto" w:fill="FFFFFF"/>
            <w:tcMar>
              <w:top w:w="150" w:type="dxa"/>
              <w:left w:w="150" w:type="dxa"/>
              <w:bottom w:w="150" w:type="dxa"/>
              <w:right w:w="150" w:type="dxa"/>
            </w:tcMar>
            <w:hideMark/>
          </w:tcPr>
          <w:p w:rsidR="00111C4C" w:rsidRDefault="00111C4C" w:rsidP="00111C4C">
            <w:r>
              <w:t>PrtScr (Print Screen) or Ctrl + PrtScr</w:t>
            </w:r>
          </w:p>
        </w:tc>
        <w:tc>
          <w:tcPr>
            <w:tcW w:w="1243" w:type="pct"/>
            <w:shd w:val="clear" w:color="auto" w:fill="FFFFFF"/>
            <w:tcMar>
              <w:top w:w="150" w:type="dxa"/>
              <w:left w:w="150" w:type="dxa"/>
              <w:bottom w:w="150" w:type="dxa"/>
              <w:right w:w="150" w:type="dxa"/>
            </w:tcMar>
            <w:hideMark/>
          </w:tcPr>
          <w:p w:rsidR="00111C4C" w:rsidRDefault="00111C4C" w:rsidP="00111C4C">
            <w:r>
              <w:t>Cmd + Ctrl + Shift + 3</w:t>
            </w:r>
          </w:p>
        </w:tc>
      </w:tr>
      <w:tr w:rsidR="00111C4C" w:rsidTr="00111C4C">
        <w:tc>
          <w:tcPr>
            <w:tcW w:w="2470" w:type="pct"/>
            <w:shd w:val="clear" w:color="auto" w:fill="F1F1F1"/>
            <w:tcMar>
              <w:top w:w="150" w:type="dxa"/>
              <w:left w:w="299" w:type="dxa"/>
              <w:bottom w:w="150" w:type="dxa"/>
              <w:right w:w="150" w:type="dxa"/>
            </w:tcMar>
            <w:hideMark/>
          </w:tcPr>
          <w:p w:rsidR="00111C4C" w:rsidRDefault="00111C4C" w:rsidP="00111C4C">
            <w:r>
              <w:t>Save screenshot of window as file</w:t>
            </w:r>
          </w:p>
        </w:tc>
        <w:tc>
          <w:tcPr>
            <w:tcW w:w="1286" w:type="pct"/>
            <w:shd w:val="clear" w:color="auto" w:fill="F1F1F1"/>
            <w:tcMar>
              <w:top w:w="150" w:type="dxa"/>
              <w:left w:w="150" w:type="dxa"/>
              <w:bottom w:w="150" w:type="dxa"/>
              <w:right w:w="150" w:type="dxa"/>
            </w:tcMar>
            <w:hideMark/>
          </w:tcPr>
          <w:p w:rsidR="00111C4C" w:rsidRDefault="00111C4C" w:rsidP="00111C4C">
            <w:r>
              <w:t> </w:t>
            </w:r>
          </w:p>
        </w:tc>
        <w:tc>
          <w:tcPr>
            <w:tcW w:w="1243" w:type="pct"/>
            <w:shd w:val="clear" w:color="auto" w:fill="F1F1F1"/>
            <w:tcMar>
              <w:top w:w="150" w:type="dxa"/>
              <w:left w:w="150" w:type="dxa"/>
              <w:bottom w:w="150" w:type="dxa"/>
              <w:right w:w="150" w:type="dxa"/>
            </w:tcMar>
            <w:hideMark/>
          </w:tcPr>
          <w:p w:rsidR="00111C4C" w:rsidRDefault="00111C4C" w:rsidP="00111C4C">
            <w:r>
              <w:t>Cmd + Shift + 4, then Space</w:t>
            </w:r>
          </w:p>
        </w:tc>
      </w:tr>
      <w:tr w:rsidR="00111C4C" w:rsidTr="00111C4C">
        <w:tc>
          <w:tcPr>
            <w:tcW w:w="2470" w:type="pct"/>
            <w:shd w:val="clear" w:color="auto" w:fill="FFFFFF"/>
            <w:tcMar>
              <w:top w:w="150" w:type="dxa"/>
              <w:left w:w="299" w:type="dxa"/>
              <w:bottom w:w="150" w:type="dxa"/>
              <w:right w:w="150" w:type="dxa"/>
            </w:tcMar>
            <w:hideMark/>
          </w:tcPr>
          <w:p w:rsidR="00111C4C" w:rsidRDefault="00111C4C" w:rsidP="00111C4C">
            <w:r>
              <w:t>Copy screenshot of window to the clipboard</w:t>
            </w:r>
          </w:p>
        </w:tc>
        <w:tc>
          <w:tcPr>
            <w:tcW w:w="1286" w:type="pct"/>
            <w:shd w:val="clear" w:color="auto" w:fill="FFFFFF"/>
            <w:tcMar>
              <w:top w:w="150" w:type="dxa"/>
              <w:left w:w="150" w:type="dxa"/>
              <w:bottom w:w="150" w:type="dxa"/>
              <w:right w:w="150" w:type="dxa"/>
            </w:tcMar>
            <w:hideMark/>
          </w:tcPr>
          <w:p w:rsidR="00111C4C" w:rsidRDefault="00111C4C" w:rsidP="00111C4C">
            <w:r>
              <w:t>Alt + PrtScr</w:t>
            </w:r>
          </w:p>
        </w:tc>
        <w:tc>
          <w:tcPr>
            <w:tcW w:w="1243" w:type="pct"/>
            <w:shd w:val="clear" w:color="auto" w:fill="FFFFFF"/>
            <w:tcMar>
              <w:top w:w="150" w:type="dxa"/>
              <w:left w:w="150" w:type="dxa"/>
              <w:bottom w:w="150" w:type="dxa"/>
              <w:right w:w="150" w:type="dxa"/>
            </w:tcMar>
            <w:hideMark/>
          </w:tcPr>
          <w:p w:rsidR="00111C4C" w:rsidRDefault="00111C4C" w:rsidP="00111C4C">
            <w:r>
              <w:t>Cmd + Ctrl + Shift + 4, then Space</w:t>
            </w:r>
          </w:p>
        </w:tc>
      </w:tr>
      <w:tr w:rsidR="00111C4C" w:rsidTr="00111C4C">
        <w:trPr>
          <w:trHeight w:val="580"/>
        </w:trPr>
        <w:tc>
          <w:tcPr>
            <w:tcW w:w="2470" w:type="pct"/>
            <w:shd w:val="clear" w:color="auto" w:fill="F1F1F1"/>
            <w:tcMar>
              <w:top w:w="150" w:type="dxa"/>
              <w:left w:w="299" w:type="dxa"/>
              <w:bottom w:w="150" w:type="dxa"/>
              <w:right w:w="150" w:type="dxa"/>
            </w:tcMar>
            <w:hideMark/>
          </w:tcPr>
          <w:p w:rsidR="00111C4C" w:rsidRDefault="00111C4C" w:rsidP="00111C4C">
            <w:r>
              <w:t>Copy screenshot of wanted area to the clipboard</w:t>
            </w:r>
          </w:p>
        </w:tc>
        <w:tc>
          <w:tcPr>
            <w:tcW w:w="1286" w:type="pct"/>
            <w:shd w:val="clear" w:color="auto" w:fill="F1F1F1"/>
            <w:tcMar>
              <w:top w:w="150" w:type="dxa"/>
              <w:left w:w="150" w:type="dxa"/>
              <w:bottom w:w="150" w:type="dxa"/>
              <w:right w:w="150" w:type="dxa"/>
            </w:tcMar>
            <w:hideMark/>
          </w:tcPr>
          <w:p w:rsidR="00111C4C" w:rsidRDefault="00111C4C" w:rsidP="00111C4C"/>
        </w:tc>
        <w:tc>
          <w:tcPr>
            <w:tcW w:w="1243" w:type="pct"/>
            <w:shd w:val="clear" w:color="auto" w:fill="F1F1F1"/>
            <w:tcMar>
              <w:top w:w="150" w:type="dxa"/>
              <w:left w:w="150" w:type="dxa"/>
              <w:bottom w:w="150" w:type="dxa"/>
              <w:right w:w="150" w:type="dxa"/>
            </w:tcMar>
            <w:hideMark/>
          </w:tcPr>
          <w:p w:rsidR="00111C4C" w:rsidRDefault="00111C4C" w:rsidP="00111C4C">
            <w:r>
              <w:t>Cmd + Ctrl + Shift + 4</w:t>
            </w:r>
          </w:p>
        </w:tc>
      </w:tr>
      <w:tr w:rsidR="00111C4C" w:rsidTr="00111C4C">
        <w:tc>
          <w:tcPr>
            <w:tcW w:w="2470" w:type="pct"/>
            <w:shd w:val="clear" w:color="auto" w:fill="FFFFFF"/>
            <w:tcMar>
              <w:top w:w="150" w:type="dxa"/>
              <w:left w:w="299" w:type="dxa"/>
              <w:bottom w:w="150" w:type="dxa"/>
              <w:right w:w="150" w:type="dxa"/>
            </w:tcMar>
            <w:hideMark/>
          </w:tcPr>
          <w:p w:rsidR="00111C4C" w:rsidRDefault="00111C4C" w:rsidP="00111C4C">
            <w:r>
              <w:t>Save screenshot of wanted area as file</w:t>
            </w:r>
          </w:p>
        </w:tc>
        <w:tc>
          <w:tcPr>
            <w:tcW w:w="1286" w:type="pct"/>
            <w:shd w:val="clear" w:color="auto" w:fill="FFFFFF"/>
            <w:tcMar>
              <w:top w:w="150" w:type="dxa"/>
              <w:left w:w="150" w:type="dxa"/>
              <w:bottom w:w="150" w:type="dxa"/>
              <w:right w:w="150" w:type="dxa"/>
            </w:tcMar>
            <w:hideMark/>
          </w:tcPr>
          <w:p w:rsidR="00111C4C" w:rsidRDefault="00111C4C" w:rsidP="00111C4C">
            <w:r>
              <w:t> </w:t>
            </w:r>
          </w:p>
        </w:tc>
        <w:tc>
          <w:tcPr>
            <w:tcW w:w="1243" w:type="pct"/>
            <w:shd w:val="clear" w:color="auto" w:fill="FFFFFF"/>
            <w:tcMar>
              <w:top w:w="150" w:type="dxa"/>
              <w:left w:w="150" w:type="dxa"/>
              <w:bottom w:w="150" w:type="dxa"/>
              <w:right w:w="150" w:type="dxa"/>
            </w:tcMar>
            <w:hideMark/>
          </w:tcPr>
          <w:p w:rsidR="00111C4C" w:rsidRDefault="00111C4C" w:rsidP="00111C4C">
            <w:r>
              <w:t>Cmd + Shift + 4</w:t>
            </w:r>
          </w:p>
        </w:tc>
      </w:tr>
    </w:tbl>
    <w:p w:rsidR="00111C4C" w:rsidRPr="00111C4C" w:rsidRDefault="00111C4C" w:rsidP="00111C4C">
      <w:pPr>
        <w:rPr>
          <w:rFonts w:ascii="Times New Roman" w:hAnsi="Times New Roman"/>
          <w:color w:val="auto"/>
          <w:sz w:val="24"/>
          <w:szCs w:val="24"/>
        </w:rPr>
      </w:pPr>
      <w:r>
        <w:rPr>
          <w:b/>
          <w:bCs/>
        </w:rPr>
        <w:t>Note:</w:t>
      </w:r>
      <w:r>
        <w:t> Due to different keyboard setups, some shortcuts may not be compatible for all users.</w:t>
      </w:r>
    </w:p>
    <w:p w:rsidR="00111C4C" w:rsidRDefault="00111C4C" w:rsidP="00111C4C">
      <w:pPr>
        <w:pStyle w:val="Heading1"/>
      </w:pPr>
      <w:bookmarkStart w:id="129" w:name="_Toc492230590"/>
      <w:r>
        <w:t>Complete List of All Bootstrap Classes</w:t>
      </w:r>
      <w:bookmarkEnd w:id="129"/>
    </w:p>
    <w:p w:rsidR="00111C4C" w:rsidRDefault="00111C4C" w:rsidP="00111C4C">
      <w:pPr>
        <w:rPr>
          <w:rFonts w:ascii="Times New Roman" w:hAnsi="Times New Roman"/>
          <w:color w:val="auto"/>
          <w:sz w:val="24"/>
          <w:szCs w:val="24"/>
        </w:rPr>
      </w:pPr>
      <w:r>
        <w:t>Complete list of all Bootstrap classes with description and examples:</w:t>
      </w:r>
      <w:r>
        <w:rPr>
          <w:rFonts w:ascii="Times New Roman" w:hAnsi="Times New Roman"/>
          <w:color w:val="auto"/>
          <w:sz w:val="24"/>
          <w:szCs w:val="24"/>
        </w:rPr>
        <w:t xml:space="preserve"> </w:t>
      </w:r>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2323"/>
        <w:gridCol w:w="4990"/>
        <w:gridCol w:w="1776"/>
      </w:tblGrid>
      <w:tr w:rsidR="00111C4C" w:rsidTr="00111C4C">
        <w:trPr>
          <w:tblHeader/>
        </w:trPr>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t>Class </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Description</w:t>
            </w:r>
          </w:p>
        </w:tc>
        <w:tc>
          <w:tcPr>
            <w:tcW w:w="977" w:type="pct"/>
            <w:shd w:val="clear" w:color="auto" w:fill="F1F1F1"/>
            <w:tcMar>
              <w:top w:w="150" w:type="dxa"/>
              <w:left w:w="150" w:type="dxa"/>
              <w:bottom w:w="150" w:type="dxa"/>
              <w:right w:w="150" w:type="dxa"/>
            </w:tcMar>
            <w:hideMark/>
          </w:tcPr>
          <w:p w:rsidR="00111C4C" w:rsidRDefault="00111C4C" w:rsidP="00111C4C">
            <w:pPr>
              <w:rPr>
                <w:sz w:val="24"/>
                <w:szCs w:val="24"/>
              </w:rPr>
            </w:pPr>
            <w:r>
              <w:t>Tutorial </w:t>
            </w:r>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.active</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Adds a grey background color to the </w:t>
            </w:r>
            <w:r>
              <w:rPr>
                <w:rStyle w:val="Strong"/>
              </w:rPr>
              <w:t>table</w:t>
            </w:r>
            <w:r>
              <w:t> row (</w:t>
            </w:r>
            <w:r>
              <w:rPr>
                <w:rStyle w:val="HTMLCode"/>
                <w:color w:val="C7254E"/>
                <w:sz w:val="24"/>
                <w:szCs w:val="24"/>
                <w:shd w:val="clear" w:color="auto" w:fill="F9F2F4"/>
              </w:rPr>
              <w:t>&lt;tr&gt;</w:t>
            </w:r>
            <w:r>
              <w:t> or table cell (</w:t>
            </w:r>
            <w:r>
              <w:rPr>
                <w:rStyle w:val="HTMLCode"/>
                <w:color w:val="C7254E"/>
                <w:sz w:val="24"/>
                <w:szCs w:val="24"/>
                <w:shd w:val="clear" w:color="auto" w:fill="F9F2F4"/>
              </w:rPr>
              <w:t>&lt;td&gt;</w:t>
            </w:r>
            <w:r>
              <w:t>) (same color used on hover)</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22" w:tgtFrame="_blank" w:history="1">
              <w:r w:rsidR="00111C4C">
                <w:rPr>
                  <w:rStyle w:val="Hyperlink"/>
                </w:rPr>
                <w:t>Tables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.active</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Adds a gray background color to the active link in a default </w:t>
            </w:r>
            <w:r>
              <w:rPr>
                <w:rStyle w:val="Strong"/>
              </w:rPr>
              <w:t>navbar.</w:t>
            </w:r>
            <w:r>
              <w:t> Adds a black background and a white color to the current link inside an inverted navbar.</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23" w:tgtFrame="_blank" w:history="1">
              <w:r w:rsidR="00111C4C">
                <w:rPr>
                  <w:rStyle w:val="Hyperlink"/>
                </w:rPr>
                <w:t>Navbar</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.active</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Adds a blue background color to the active </w:t>
            </w:r>
            <w:r>
              <w:rPr>
                <w:rStyle w:val="Strong"/>
              </w:rPr>
              <w:t>list item</w:t>
            </w:r>
            <w:r>
              <w:t> in a list group</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24" w:tgtFrame="_blank" w:history="1">
              <w:r w:rsidR="00111C4C">
                <w:rPr>
                  <w:rStyle w:val="Hyperlink"/>
                </w:rPr>
                <w:t>List Groups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.active</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Adds a blue background color to simulate a "pressed" </w:t>
            </w:r>
            <w:r>
              <w:rPr>
                <w:rStyle w:val="Strong"/>
              </w:rPr>
              <w:t>button</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25" w:tgtFrame="_blank" w:history="1">
              <w:r w:rsidR="00111C4C">
                <w:rPr>
                  <w:rStyle w:val="Hyperlink"/>
                </w:rPr>
                <w:t>Buttons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.active</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Animates a striped </w:t>
            </w:r>
            <w:r>
              <w:rPr>
                <w:rStyle w:val="Strong"/>
              </w:rPr>
              <w:t>progress bar</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26" w:tgtFrame="_blank" w:history="1">
              <w:r w:rsidR="00111C4C">
                <w:rPr>
                  <w:rStyle w:val="Hyperlink"/>
                </w:rPr>
                <w:t>Progress Bars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.active</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Adds a blue background color to the active </w:t>
            </w:r>
            <w:r>
              <w:rPr>
                <w:rStyle w:val="Strong"/>
              </w:rPr>
              <w:t>dropdown item</w:t>
            </w:r>
            <w:r>
              <w:t> in a dropdown</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27" w:tgtFrame="_blank" w:history="1">
              <w:r w:rsidR="00111C4C">
                <w:rPr>
                  <w:rStyle w:val="Hyperlink"/>
                </w:rPr>
                <w:t>Dropdowns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.active</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Adds a blue background color to the active </w:t>
            </w:r>
            <w:r>
              <w:rPr>
                <w:rStyle w:val="Strong"/>
              </w:rPr>
              <w:t>pagination</w:t>
            </w:r>
            <w:r>
              <w:t> link (to highlight the current page)</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28" w:tgtFrame="_blank" w:history="1">
              <w:r w:rsidR="00111C4C">
                <w:rPr>
                  <w:rStyle w:val="Hyperlink"/>
                </w:rPr>
                <w:t>Pagination</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.affix</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The Affix plugin allows an element to become affixed (locked/sticky) to an area on the page. It toggles </w:t>
            </w:r>
            <w:r>
              <w:rPr>
                <w:rStyle w:val="HTMLCode"/>
                <w:color w:val="C7254E"/>
                <w:sz w:val="24"/>
                <w:szCs w:val="24"/>
                <w:shd w:val="clear" w:color="auto" w:fill="F9F2F4"/>
              </w:rPr>
              <w:t>position:fixed</w:t>
            </w:r>
            <w:r>
              <w:t> on and off</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29" w:tgtFrame="_blank" w:history="1">
              <w:r w:rsidR="00111C4C">
                <w:rPr>
                  <w:rStyle w:val="Hyperlink"/>
                </w:rPr>
                <w:t>Affix</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.alert</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Creates an alert message box</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30" w:tgtFrame="_blank" w:history="1">
              <w:r w:rsidR="00111C4C">
                <w:rPr>
                  <w:rStyle w:val="Hyperlink"/>
                </w:rPr>
                <w:t>Alerts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.alert-danger</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Red alert box. Indicates a dangerous or potentially negative action</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31" w:tgtFrame="_blank" w:history="1">
              <w:r w:rsidR="00111C4C">
                <w:rPr>
                  <w:rStyle w:val="Hyperlink"/>
                </w:rPr>
                <w:t>Alerts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.alert-dismissable</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Together with the </w:t>
            </w:r>
            <w:r>
              <w:rPr>
                <w:rStyle w:val="HTMLCode"/>
                <w:color w:val="C7254E"/>
                <w:sz w:val="24"/>
                <w:szCs w:val="24"/>
                <w:shd w:val="clear" w:color="auto" w:fill="F9F2F4"/>
              </w:rPr>
              <w:t>.close</w:t>
            </w:r>
            <w:r>
              <w:t> class, this class is used to close the alert</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32" w:tgtFrame="_blank" w:history="1">
              <w:r w:rsidR="00111C4C">
                <w:rPr>
                  <w:rStyle w:val="Hyperlink"/>
                </w:rPr>
                <w:t>Alerts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.alert-info</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Light-blue alert box. Indicates some information</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33" w:tgtFrame="_blank" w:history="1">
              <w:r w:rsidR="00111C4C">
                <w:rPr>
                  <w:rStyle w:val="Hyperlink"/>
                </w:rPr>
                <w:t>Alerts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.alert-link</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Used on links inside alerts to add matching colored links</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34" w:tgtFrame="_blank" w:history="1">
              <w:r w:rsidR="00111C4C">
                <w:rPr>
                  <w:rStyle w:val="Hyperlink"/>
                </w:rPr>
                <w:t>Alerts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.alert-success</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Green alert box. Indicates a successful or positive action</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35" w:tgtFrame="_blank" w:history="1">
              <w:r w:rsidR="00111C4C">
                <w:rPr>
                  <w:rStyle w:val="Hyperlink"/>
                </w:rPr>
                <w:t>Alerts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.alert-warning</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Yellow alert box. Indicates caution should be taken with this action</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36" w:tgtFrame="_blank" w:history="1">
              <w:r w:rsidR="00111C4C">
                <w:rPr>
                  <w:rStyle w:val="Hyperlink"/>
                </w:rPr>
                <w:t>Alerts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.badge</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Creates a circular badge (grey circle - often used as a numerical indicator)</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37" w:tgtFrame="_blank" w:history="1">
              <w:r w:rsidR="00111C4C">
                <w:rPr>
                  <w:rStyle w:val="Hyperlink"/>
                </w:rPr>
                <w:t>Badges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.bg-danger</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Adds a red background color to an element. Represents danger or a negative action</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38" w:tgtFrame="_blank" w:history="1">
              <w:r w:rsidR="00111C4C">
                <w:rPr>
                  <w:rStyle w:val="Hyperlink"/>
                </w:rPr>
                <w:t>Helpers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.bg-info</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Adds a light-blue background color to an element. Represents some information</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39" w:tgtFrame="_blank" w:history="1">
              <w:r w:rsidR="00111C4C">
                <w:rPr>
                  <w:rStyle w:val="Hyperlink"/>
                </w:rPr>
                <w:t>Helpers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.bg-primary</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Adds a blue background color to an element. Represents something important</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40" w:tgtFrame="_blank" w:history="1">
              <w:r w:rsidR="00111C4C">
                <w:rPr>
                  <w:rStyle w:val="Hyperlink"/>
                </w:rPr>
                <w:t>Helpers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.bg-success</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Adds a green background color to an element. Indicates success or a positive action</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41" w:tgtFrame="_blank" w:history="1">
              <w:r w:rsidR="00111C4C">
                <w:rPr>
                  <w:rStyle w:val="Hyperlink"/>
                </w:rPr>
                <w:t>Helpers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.bg-warning</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Adds a yellow background color to an element. Represents a warning or a negative action</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42" w:tgtFrame="_blank" w:history="1">
              <w:r w:rsidR="00111C4C">
                <w:rPr>
                  <w:rStyle w:val="Hyperlink"/>
                </w:rPr>
                <w:t>Helpers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.breadcrumb</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A pagination. Indicates the current page's location within a navigational hierarchy</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43" w:tgtFrame="_blank" w:history="1">
              <w:r w:rsidR="00111C4C">
                <w:rPr>
                  <w:rStyle w:val="Hyperlink"/>
                </w:rPr>
                <w:t>Pagination</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.btn</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Creates a basic button (gray background and rounded corners)</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44" w:tgtFrame="_blank" w:history="1">
              <w:r w:rsidR="00111C4C">
                <w:rPr>
                  <w:rStyle w:val="Hyperlink"/>
                </w:rPr>
                <w:t>Buttons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.btn-block</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Creates a block level button that spans the entire width of the parent element</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45" w:tgtFrame="_blank" w:history="1">
              <w:r w:rsidR="00111C4C">
                <w:rPr>
                  <w:rStyle w:val="Hyperlink"/>
                </w:rPr>
                <w:t>Buttons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.btn-danger</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Red button. Indicates danger or a negative action</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46" w:tgtFrame="_blank" w:history="1">
              <w:r w:rsidR="00111C4C">
                <w:rPr>
                  <w:rStyle w:val="Hyperlink"/>
                </w:rPr>
                <w:t>Buttons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.btn-default</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Default button. White background and grey border</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47" w:tgtFrame="_blank" w:history="1">
              <w:r w:rsidR="00111C4C">
                <w:rPr>
                  <w:rStyle w:val="Hyperlink"/>
                </w:rPr>
                <w:t>Buttons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.btn-group</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Groups buttons together on a single line</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48" w:tgtFrame="_blank" w:history="1">
              <w:r w:rsidR="00111C4C">
                <w:rPr>
                  <w:rStyle w:val="Hyperlink"/>
                </w:rPr>
                <w:t>Button Groups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.btn-group-justified</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Makes a group of buttons span the entire width of the screen</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49" w:tgtFrame="_blank" w:history="1">
              <w:r w:rsidR="00111C4C">
                <w:rPr>
                  <w:rStyle w:val="Hyperlink"/>
                </w:rPr>
                <w:t>Button Groups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.btn-group-lg</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Large button group (makes all buttons in a button group larger - increased font-size and padding)</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50" w:tgtFrame="_blank" w:history="1">
              <w:r w:rsidR="00111C4C">
                <w:rPr>
                  <w:rStyle w:val="Hyperlink"/>
                </w:rPr>
                <w:t>Button Groups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.btn-group-sm</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Small button group (makes all buttons in a button group smaller)</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51" w:tgtFrame="_blank" w:history="1">
              <w:r w:rsidR="00111C4C">
                <w:rPr>
                  <w:rStyle w:val="Hyperlink"/>
                </w:rPr>
                <w:t>Button Groups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.btn-group-xs</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Extra small button group (makes all buttons in a button group extra small)</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52" w:tgtFrame="_blank" w:history="1">
              <w:r w:rsidR="00111C4C">
                <w:rPr>
                  <w:rStyle w:val="Hyperlink"/>
                </w:rPr>
                <w:t>Button Groups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.btn-group-vertical</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Makes a button group appear vertically stacked</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53" w:tgtFrame="_blank" w:history="1">
              <w:r w:rsidR="00111C4C">
                <w:rPr>
                  <w:rStyle w:val="Hyperlink"/>
                </w:rPr>
                <w:t>Button Groups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.btn-info</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Light-blue button. Represents information</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54" w:tgtFrame="_blank" w:history="1">
              <w:r w:rsidR="00111C4C">
                <w:rPr>
                  <w:rStyle w:val="Hyperlink"/>
                </w:rPr>
                <w:t>Buttons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.btn-link</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Makes a button look like a link (get button behavior)</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55" w:tgtFrame="_blank" w:history="1">
              <w:r w:rsidR="00111C4C">
                <w:rPr>
                  <w:rStyle w:val="Hyperlink"/>
                </w:rPr>
                <w:t>Buttons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.btn-lg</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Large button</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56" w:tgtFrame="_blank" w:history="1">
              <w:r w:rsidR="00111C4C">
                <w:rPr>
                  <w:rStyle w:val="Hyperlink"/>
                </w:rPr>
                <w:t>Buttons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.btn-primary</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Blue button.</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57" w:tgtFrame="_blank" w:history="1">
              <w:r w:rsidR="00111C4C">
                <w:rPr>
                  <w:rStyle w:val="Hyperlink"/>
                </w:rPr>
                <w:t>Buttons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.btn-sm</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Small button</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58" w:tgtFrame="_blank" w:history="1">
              <w:r w:rsidR="00111C4C">
                <w:rPr>
                  <w:rStyle w:val="Hyperlink"/>
                </w:rPr>
                <w:t>Buttons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.btn-success</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Green button. Indicates success or a positive action</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59" w:tgtFrame="_blank" w:history="1">
              <w:r w:rsidR="00111C4C">
                <w:rPr>
                  <w:rStyle w:val="Hyperlink"/>
                </w:rPr>
                <w:t>Buttons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.btn-warning</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Yellow button. Represents warning or a negative action</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60" w:tgtFrame="_blank" w:history="1">
              <w:r w:rsidR="00111C4C">
                <w:rPr>
                  <w:rStyle w:val="Hyperlink"/>
                </w:rPr>
                <w:t>Buttons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.btn-xs</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Extra small button</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61" w:tgtFrame="_blank" w:history="1">
              <w:r w:rsidR="00111C4C">
                <w:rPr>
                  <w:rStyle w:val="Hyperlink"/>
                </w:rPr>
                <w:t>Buttons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.caption</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Adds a caption text inside a </w:t>
            </w:r>
            <w:r>
              <w:rPr>
                <w:rStyle w:val="HTMLCode"/>
                <w:color w:val="C7254E"/>
                <w:sz w:val="24"/>
                <w:szCs w:val="24"/>
                <w:shd w:val="clear" w:color="auto" w:fill="F9F2F4"/>
              </w:rPr>
              <w:t>.thumbnail</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62" w:tgtFrame="_blank" w:history="1">
              <w:r w:rsidR="00111C4C">
                <w:rPr>
                  <w:rStyle w:val="Hyperlink"/>
                </w:rPr>
                <w:t>Images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.caret</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Creates a caret arrow icon , which indicates that the button is a dropdown</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63" w:tgtFrame="_blank" w:history="1">
              <w:r w:rsidR="00111C4C">
                <w:rPr>
                  <w:rStyle w:val="Hyperlink"/>
                </w:rPr>
                <w:t>Dropdowns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.carousel</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Creates a carousel (slideshow)</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64" w:tgtFrame="_blank" w:history="1">
              <w:r w:rsidR="00111C4C">
                <w:rPr>
                  <w:rStyle w:val="Hyperlink"/>
                </w:rPr>
                <w:t>Carousel</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.carousel-caption</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Creates a caption text for each slide in the carousel</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65" w:tgtFrame="_blank" w:history="1">
              <w:r w:rsidR="00111C4C">
                <w:rPr>
                  <w:rStyle w:val="Hyperlink"/>
                </w:rPr>
                <w:t>Carousel</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.carousel-control</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Container for next and previous links</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66" w:tgtFrame="_blank" w:history="1">
              <w:r w:rsidR="00111C4C">
                <w:rPr>
                  <w:rStyle w:val="Hyperlink"/>
                </w:rPr>
                <w:t>Carousel</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.carousel-indicators</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Adds little dots/indicators at the bottom of each slide (which indicates how many slides there is in the carousel, and which slide the user are currently viewing)</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67" w:tgtFrame="_blank" w:history="1">
              <w:r w:rsidR="00111C4C">
                <w:rPr>
                  <w:rStyle w:val="Hyperlink"/>
                </w:rPr>
                <w:t>Carousel</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.carousel-inner</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Container for slide items</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68" w:tgtFrame="_blank" w:history="1">
              <w:r w:rsidR="00111C4C">
                <w:rPr>
                  <w:rStyle w:val="Hyperlink"/>
                </w:rPr>
                <w:t>Carousel</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.center-block</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Centers any element (Sets an element to </w:t>
            </w:r>
            <w:r>
              <w:rPr>
                <w:rStyle w:val="HTMLCode"/>
                <w:color w:val="C7254E"/>
                <w:sz w:val="24"/>
                <w:szCs w:val="24"/>
                <w:shd w:val="clear" w:color="auto" w:fill="F9F2F4"/>
              </w:rPr>
              <w:t>display:block</w:t>
            </w:r>
            <w:r>
              <w:t> with </w:t>
            </w:r>
            <w:r>
              <w:rPr>
                <w:rStyle w:val="HTMLCode"/>
                <w:color w:val="C7254E"/>
                <w:sz w:val="24"/>
                <w:szCs w:val="24"/>
                <w:shd w:val="clear" w:color="auto" w:fill="F9F2F4"/>
              </w:rPr>
              <w:t>margin-right:auto</w:t>
            </w:r>
            <w:r>
              <w:t> and </w:t>
            </w:r>
            <w:r>
              <w:rPr>
                <w:rStyle w:val="HTMLCode"/>
                <w:color w:val="C7254E"/>
                <w:sz w:val="24"/>
                <w:szCs w:val="24"/>
                <w:shd w:val="clear" w:color="auto" w:fill="F9F2F4"/>
              </w:rPr>
              <w:t>margin-left:auto</w:t>
            </w:r>
            <w:r>
              <w:t>)</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69" w:tgtFrame="_blank" w:history="1">
              <w:r w:rsidR="00111C4C">
                <w:rPr>
                  <w:rStyle w:val="Hyperlink"/>
                </w:rPr>
                <w:t>Helpers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.checkbox</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Container for checkboxes</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70" w:tgtFrame="_blank" w:history="1">
              <w:r w:rsidR="00111C4C">
                <w:rPr>
                  <w:rStyle w:val="Hyperlink"/>
                </w:rPr>
                <w:t>Inputs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.checkbox-inline</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Makes multiple checkboxes appear on the same line</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71" w:tgtFrame="_blank" w:history="1">
              <w:r w:rsidR="00111C4C">
                <w:rPr>
                  <w:rStyle w:val="Hyperlink"/>
                </w:rPr>
                <w:t>Inputs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.clearfix</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Clears floats</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72" w:tgtFrame="_blank" w:history="1">
              <w:r w:rsidR="00111C4C">
                <w:rPr>
                  <w:rStyle w:val="Hyperlink"/>
                </w:rPr>
                <w:t>Helpers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.close</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Indicates a close icon</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73" w:tgtFrame="_blank" w:history="1">
              <w:r w:rsidR="00111C4C">
                <w:rPr>
                  <w:rStyle w:val="Hyperlink"/>
                </w:rPr>
                <w:t>Helpers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.col-*-*</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Responsive grid (span 1-12 column). Extra small devices Phones (&lt; 768px), Small devices Tablets (≥768px), Medium devices Desktops (≥992px), Large devices Desktops (≥1200px). Column values can be 1-12.</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74" w:tgtFrame="_blank" w:history="1">
              <w:r w:rsidR="00111C4C">
                <w:rPr>
                  <w:rStyle w:val="Hyperlink"/>
                </w:rPr>
                <w:t>Grid</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.col-*-offset-*</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Move columns to the right. These classes increase the left margin of a column by * columns</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75" w:tgtFrame="_blank" w:history="1">
              <w:r w:rsidR="00111C4C">
                <w:rPr>
                  <w:rStyle w:val="Hyperlink"/>
                </w:rPr>
                <w:t>Grid</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.col-*-pull-*</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Changes the order of the grid columns</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76" w:tgtFrame="_blank" w:history="1">
              <w:r w:rsidR="00111C4C">
                <w:rPr>
                  <w:rStyle w:val="Hyperlink"/>
                </w:rPr>
                <w:t>Grid</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.col-*-push-*</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Changes the order of the grid columns</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77" w:tgtFrame="_blank" w:history="1">
              <w:r w:rsidR="00111C4C">
                <w:rPr>
                  <w:rStyle w:val="Hyperlink"/>
                </w:rPr>
                <w:t>Grid</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.collapse</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Indicates collapsible content - which can be hidden or shown on demand</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78" w:tgtFrame="_blank" w:history="1">
              <w:r w:rsidR="00111C4C">
                <w:rPr>
                  <w:rStyle w:val="Hyperlink"/>
                </w:rPr>
                <w:t>Collapse</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.collapse in</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Show the collapsible content by default</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79" w:tgtFrame="_blank" w:history="1">
              <w:r w:rsidR="00111C4C">
                <w:rPr>
                  <w:rStyle w:val="Hyperlink"/>
                </w:rPr>
                <w:t>Collapse</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.container</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Fixed width container with widths determined by screen sites. Equal margin on the left and right.</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80" w:tgtFrame="_blank" w:history="1">
              <w:r w:rsidR="00111C4C">
                <w:rPr>
                  <w:rStyle w:val="Hyperlink"/>
                </w:rPr>
                <w:t>Containers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.container-fluid</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A container that spans the full width of the screen</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81" w:tgtFrame="_blank" w:history="1">
              <w:r w:rsidR="00111C4C">
                <w:rPr>
                  <w:rStyle w:val="Hyperlink"/>
                </w:rPr>
                <w:t>Containers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.control-label</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Allows a label to be used for form validation</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82" w:tgtFrame="_blank" w:history="1">
              <w:r w:rsidR="00111C4C">
                <w:rPr>
                  <w:rStyle w:val="Hyperlink"/>
                </w:rPr>
                <w:t>Forms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.danger</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Adds a red background to the table row (</w:t>
            </w:r>
            <w:r>
              <w:rPr>
                <w:rStyle w:val="HTMLCode"/>
                <w:color w:val="C7254E"/>
                <w:sz w:val="24"/>
                <w:szCs w:val="24"/>
                <w:shd w:val="clear" w:color="auto" w:fill="F9F2F4"/>
              </w:rPr>
              <w:t>&lt;tr&gt;</w:t>
            </w:r>
            <w:r>
              <w:t> or table cell (</w:t>
            </w:r>
            <w:r>
              <w:rPr>
                <w:rStyle w:val="HTMLCode"/>
                <w:color w:val="C7254E"/>
                <w:sz w:val="24"/>
                <w:szCs w:val="24"/>
                <w:shd w:val="clear" w:color="auto" w:fill="F9F2F4"/>
              </w:rPr>
              <w:t>&lt;td&gt;</w:t>
            </w:r>
            <w:r>
              <w:t>). Indicates a dangerous or potentially negative action</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83" w:tgtFrame="_blank" w:history="1">
              <w:r w:rsidR="00111C4C">
                <w:rPr>
                  <w:rStyle w:val="Hyperlink"/>
                </w:rPr>
                <w:t>Tables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.disabled</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Disables a </w:t>
            </w:r>
            <w:r>
              <w:rPr>
                <w:rStyle w:val="Strong"/>
              </w:rPr>
              <w:t>button</w:t>
            </w:r>
            <w:r>
              <w:t> (adds opacity and a "no-parking-sign" icon on hover)</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84" w:tgtFrame="_blank" w:history="1">
              <w:r w:rsidR="00111C4C">
                <w:rPr>
                  <w:rStyle w:val="Hyperlink"/>
                </w:rPr>
                <w:t>Buttons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.disabled</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Disables a </w:t>
            </w:r>
            <w:r>
              <w:rPr>
                <w:rStyle w:val="Strong"/>
              </w:rPr>
              <w:t>dropdown</w:t>
            </w:r>
            <w:r>
              <w:t> item (adds a grey text color and a "no-parking-sign" icon on hover)</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85" w:tgtFrame="_blank" w:history="1">
              <w:r w:rsidR="00111C4C">
                <w:rPr>
                  <w:rStyle w:val="Hyperlink"/>
                </w:rPr>
                <w:t>Dropdowns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.disabled</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Disables a </w:t>
            </w:r>
            <w:r>
              <w:rPr>
                <w:rStyle w:val="Strong"/>
              </w:rPr>
              <w:t>pagination</w:t>
            </w:r>
            <w:r>
              <w:t> link (cannot be clicked - adds a grey text color and a "no-parking-sign" icon on hover)</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86" w:tgtFrame="_blank" w:history="1">
              <w:r w:rsidR="00111C4C">
                <w:rPr>
                  <w:rStyle w:val="Hyperlink"/>
                </w:rPr>
                <w:t>Pagination</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.disabled</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Disables a </w:t>
            </w:r>
            <w:r>
              <w:rPr>
                <w:rStyle w:val="Strong"/>
              </w:rPr>
              <w:t>list</w:t>
            </w:r>
            <w:r>
              <w:t> item in a list group (cannot be clicked - adds a grey background color and a "no-parking-sign" icon on hover)</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87" w:tgtFrame="_blank" w:history="1">
              <w:r w:rsidR="00111C4C">
                <w:rPr>
                  <w:rStyle w:val="Hyperlink"/>
                </w:rPr>
                <w:t>List Groups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.divider</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Used to separate links in the dropdown menu with a thin horizontal border</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88" w:tgtFrame="_blank" w:history="1">
              <w:r w:rsidR="00111C4C">
                <w:rPr>
                  <w:rStyle w:val="Hyperlink"/>
                </w:rPr>
                <w:t>Dropdowns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.dl-horizontal</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Lines up the terms </w:t>
            </w:r>
            <w:r>
              <w:rPr>
                <w:rStyle w:val="HTMLCode"/>
                <w:color w:val="C7254E"/>
                <w:sz w:val="24"/>
                <w:szCs w:val="24"/>
                <w:shd w:val="clear" w:color="auto" w:fill="F9F2F4"/>
              </w:rPr>
              <w:t>&lt;dt&gt;</w:t>
            </w:r>
            <w:r>
              <w:t> and descriptions </w:t>
            </w:r>
            <w:r>
              <w:rPr>
                <w:rStyle w:val="HTMLCode"/>
                <w:color w:val="C7254E"/>
                <w:sz w:val="24"/>
                <w:szCs w:val="24"/>
                <w:shd w:val="clear" w:color="auto" w:fill="F9F2F4"/>
              </w:rPr>
              <w:t>&lt;dd&gt;</w:t>
            </w:r>
            <w:r>
              <w:t> in </w:t>
            </w:r>
            <w:r>
              <w:rPr>
                <w:rStyle w:val="HTMLCode"/>
                <w:color w:val="C7254E"/>
                <w:sz w:val="24"/>
                <w:szCs w:val="24"/>
                <w:shd w:val="clear" w:color="auto" w:fill="F9F2F4"/>
              </w:rPr>
              <w:t>&lt;dl&gt;</w:t>
            </w:r>
            <w:r>
              <w:t>elements side-by-side. Starts off like default </w:t>
            </w:r>
            <w:r>
              <w:rPr>
                <w:rStyle w:val="HTMLCode"/>
                <w:color w:val="C7254E"/>
                <w:sz w:val="24"/>
                <w:szCs w:val="24"/>
                <w:shd w:val="clear" w:color="auto" w:fill="F9F2F4"/>
              </w:rPr>
              <w:t>&lt;dl&gt;</w:t>
            </w:r>
            <w:r>
              <w:t>s, but when the browser window expands, it will line up side-by-side</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89" w:tgtFrame="_blank" w:history="1">
              <w:r w:rsidR="00111C4C">
                <w:rPr>
                  <w:rStyle w:val="Hyperlink"/>
                </w:rPr>
                <w:t>Typography</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.dropdown</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Creates a toggleable menu that allows the user to choose one value from a predefined list</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90" w:tgtFrame="_blank" w:history="1">
              <w:r w:rsidR="00111C4C">
                <w:rPr>
                  <w:rStyle w:val="Hyperlink"/>
                </w:rPr>
                <w:t>Dropdowns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.dropdown-header</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Used to add headers inside the dropdown menu</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91" w:tgtFrame="_blank" w:history="1">
              <w:r w:rsidR="00111C4C">
                <w:rPr>
                  <w:rStyle w:val="Hyperlink"/>
                </w:rPr>
                <w:t>Dropdowns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.dropdown-menu</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Adds the default styles for the dropdown menu container</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92" w:tgtFrame="_blank" w:history="1">
              <w:r w:rsidR="00111C4C">
                <w:rPr>
                  <w:rStyle w:val="Hyperlink"/>
                </w:rPr>
                <w:t>Dropdowns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.dropdown-menu-right</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Right-aligns a dropdown menu</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93" w:tgtFrame="_blank" w:history="1">
              <w:r w:rsidR="00111C4C">
                <w:rPr>
                  <w:rStyle w:val="Hyperlink"/>
                </w:rPr>
                <w:t>Dropdowns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.dropdown-toggle</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Used on the button that should hide and show (toggle) the dropdown menu</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94" w:tgtFrame="_blank" w:history="1">
              <w:r w:rsidR="00111C4C">
                <w:rPr>
                  <w:rStyle w:val="Hyperlink"/>
                </w:rPr>
                <w:t>Dropdowns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.dropup</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Indicates a dropup menu (upwards instead of downwards)</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95" w:tgtFrame="_blank" w:history="1">
              <w:r w:rsidR="00111C4C">
                <w:rPr>
                  <w:rStyle w:val="Hyperlink"/>
                </w:rPr>
                <w:t>Dropdowns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.embed-responsive</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Container for embedded content. Makes videos or slideshows scale properly on any device</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96" w:tgtFrame="_blank" w:history="1">
              <w:r w:rsidR="00111C4C">
                <w:rPr>
                  <w:rStyle w:val="Hyperlink"/>
                </w:rPr>
                <w:t>Images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.embed-responsive-16by9</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Container for embedded content. Creates an 16:9 aspect ratio embedded content</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97" w:tgtFrame="_blank" w:history="1">
              <w:r w:rsidR="00111C4C">
                <w:rPr>
                  <w:rStyle w:val="Hyperlink"/>
                </w:rPr>
                <w:t>Images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.embed-responsive-4by3</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Container for embedded content. Creates an 4:3 aspect ratio embedded content</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1998" w:tgtFrame="_blank" w:history="1">
              <w:r w:rsidR="00111C4C">
                <w:rPr>
                  <w:rStyle w:val="Hyperlink"/>
                </w:rPr>
                <w:t>Images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.embed-responsive-item</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Used inside </w:t>
            </w:r>
            <w:r>
              <w:rPr>
                <w:rStyle w:val="HTMLCode"/>
                <w:color w:val="C7254E"/>
                <w:sz w:val="24"/>
                <w:szCs w:val="24"/>
                <w:shd w:val="clear" w:color="auto" w:fill="F9F2F4"/>
              </w:rPr>
              <w:t>.embed-responsive</w:t>
            </w:r>
            <w:r>
              <w:t>. Scales the video nicely to the parent element</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1999" w:tgtFrame="_blank" w:history="1">
              <w:r w:rsidR="00111C4C">
                <w:rPr>
                  <w:rStyle w:val="Hyperlink"/>
                </w:rPr>
                <w:t>Images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.fade</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Adds a fading effect when closing an alert box</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00" w:tgtFrame="_blank" w:history="1">
              <w:r w:rsidR="00111C4C">
                <w:rPr>
                  <w:rStyle w:val="Hyperlink"/>
                </w:rPr>
                <w:t>Alerts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.form-control</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Used on input, textarea, and select elements to span the entire width of the page and make them responsive</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01" w:tgtFrame="_blank" w:history="1">
              <w:r w:rsidR="00111C4C">
                <w:rPr>
                  <w:rStyle w:val="Hyperlink"/>
                </w:rPr>
                <w:t>Forms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.form-control-feedback</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Form validation class</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02" w:tgtFrame="_blank" w:history="1">
              <w:r w:rsidR="00111C4C">
                <w:rPr>
                  <w:rStyle w:val="Hyperlink"/>
                </w:rPr>
                <w:t>Inputs 2</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.form-control-static</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Adds plain text next to a form label within a horizontal form</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03" w:tgtFrame="_blank" w:history="1">
              <w:r w:rsidR="00111C4C">
                <w:rPr>
                  <w:rStyle w:val="Hyperlink"/>
                </w:rPr>
                <w:t>Inputs 2</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.form-group</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Container for form input and label</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04" w:tgtFrame="_blank" w:history="1">
              <w:r w:rsidR="00111C4C">
                <w:rPr>
                  <w:rStyle w:val="Hyperlink"/>
                </w:rPr>
                <w:t>Forms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.form-inline</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Makes a &lt;form&gt; left-aligned with inline-block controls (This only applies to forms within viewports that are at least 768px wide)</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05" w:tgtFrame="_blank" w:history="1">
              <w:r w:rsidR="00111C4C">
                <w:rPr>
                  <w:rStyle w:val="Hyperlink"/>
                </w:rPr>
                <w:t>Forms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.form-horizontal</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Aligns labels and groups of form controls in a horizontal layout</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06" w:tgtFrame="_blank" w:history="1">
              <w:r w:rsidR="00111C4C">
                <w:rPr>
                  <w:rStyle w:val="Hyperlink"/>
                </w:rPr>
                <w:t>Forms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.glyphicon</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Creates an icon. Bootstrap provides 260 free glyphicons from the </w:t>
            </w:r>
            <w:hyperlink r:id="rId2007" w:tgtFrame="_blank" w:history="1">
              <w:r>
                <w:rPr>
                  <w:rStyle w:val="Hyperlink"/>
                </w:rPr>
                <w:t>Glyphicons</w:t>
              </w:r>
            </w:hyperlink>
            <w:r>
              <w:t> Halflings set</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08" w:tgtFrame="_blank" w:history="1">
              <w:r w:rsidR="00111C4C">
                <w:rPr>
                  <w:rStyle w:val="Hyperlink"/>
                </w:rPr>
                <w:t>Glyphicons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.has-danger</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Adds a red color to the label and a red border to the input, as well as an error icon inside the input (used together with </w:t>
            </w:r>
            <w:r>
              <w:rPr>
                <w:rStyle w:val="HTMLCode"/>
                <w:color w:val="C7254E"/>
                <w:sz w:val="24"/>
                <w:szCs w:val="24"/>
                <w:shd w:val="clear" w:color="auto" w:fill="F9F2F4"/>
              </w:rPr>
              <w:t>.has-feedback</w:t>
            </w:r>
            <w:r>
              <w:t>)</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09" w:tgtFrame="_blank" w:history="1">
              <w:r w:rsidR="00111C4C">
                <w:rPr>
                  <w:rStyle w:val="Hyperlink"/>
                </w:rPr>
                <w:t>Forms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.has-feedback</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Adds feedback icons for inputs (checkmark, warning and error signs)</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10" w:tgtFrame="_blank" w:history="1">
              <w:r w:rsidR="00111C4C">
                <w:rPr>
                  <w:rStyle w:val="Hyperlink"/>
                </w:rPr>
                <w:t>Forms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.has-success</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Adds a green color to the label and a green border to the input, as well as a checkmark icon inside the input (used together with </w:t>
            </w:r>
            <w:r>
              <w:rPr>
                <w:rStyle w:val="HTMLCode"/>
                <w:color w:val="C7254E"/>
                <w:sz w:val="24"/>
                <w:szCs w:val="24"/>
                <w:shd w:val="clear" w:color="auto" w:fill="F9F2F4"/>
              </w:rPr>
              <w:t>.has-feedback</w:t>
            </w:r>
            <w:r>
              <w:t>)</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11" w:tgtFrame="_blank" w:history="1">
              <w:r w:rsidR="00111C4C">
                <w:rPr>
                  <w:rStyle w:val="Hyperlink"/>
                </w:rPr>
                <w:t>Forms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.has-warning</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Adds a yellow/orange color to the label and a yellow/orange border to the input, as well as a checkmark icon inside the input (used together with </w:t>
            </w:r>
            <w:r>
              <w:rPr>
                <w:rStyle w:val="HTMLCode"/>
                <w:color w:val="C7254E"/>
                <w:sz w:val="24"/>
                <w:szCs w:val="24"/>
                <w:shd w:val="clear" w:color="auto" w:fill="F9F2F4"/>
              </w:rPr>
              <w:t>.has-feedback</w:t>
            </w:r>
            <w:r>
              <w:t>)</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12" w:tgtFrame="_blank" w:history="1">
              <w:r w:rsidR="00111C4C">
                <w:rPr>
                  <w:rStyle w:val="Hyperlink"/>
                </w:rPr>
                <w:t>Forms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.help-block</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A block of help text that breaks onto a new line and may extend beyond one line.</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13" w:tgtFrame="_blank" w:history="1">
              <w:r w:rsidR="00111C4C">
                <w:rPr>
                  <w:rStyle w:val="Hyperlink"/>
                </w:rPr>
                <w:t>Input Sizing</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.hidden</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Forces an element to be hidden (</w:t>
            </w:r>
            <w:r>
              <w:rPr>
                <w:rStyle w:val="HTMLCode"/>
                <w:color w:val="C7254E"/>
                <w:sz w:val="24"/>
                <w:szCs w:val="24"/>
                <w:shd w:val="clear" w:color="auto" w:fill="F9F2F4"/>
              </w:rPr>
              <w:t>display:none</w:t>
            </w:r>
            <w:r>
              <w:t>)</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14" w:tgtFrame="_blank" w:history="1">
              <w:r w:rsidR="00111C4C">
                <w:rPr>
                  <w:rStyle w:val="Hyperlink"/>
                </w:rPr>
                <w:t>Helpers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.hidden-*</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Hides content depending on screen size</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15" w:tgtFrame="_blank" w:history="1">
              <w:r w:rsidR="00111C4C">
                <w:rPr>
                  <w:rStyle w:val="Hyperlink"/>
                </w:rPr>
                <w:t>Helpers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.hide</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rPr>
                <w:rStyle w:val="marked"/>
                <w:color w:val="E80000"/>
              </w:rPr>
              <w:t>Deprecated.</w:t>
            </w:r>
            <w:r>
              <w:t> Use </w:t>
            </w:r>
            <w:r>
              <w:rPr>
                <w:rStyle w:val="HTMLCode"/>
                <w:color w:val="C7254E"/>
                <w:sz w:val="24"/>
                <w:szCs w:val="24"/>
                <w:shd w:val="clear" w:color="auto" w:fill="F9F2F4"/>
              </w:rPr>
              <w:t>.hidden</w:t>
            </w:r>
            <w:r>
              <w:t> instead</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16" w:tgtFrame="_blank" w:history="1">
              <w:r w:rsidR="00111C4C">
                <w:rPr>
                  <w:rStyle w:val="Hyperlink"/>
                </w:rPr>
                <w:t>Helpers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.h1 - .h6</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Makes an element look like a heading of the chosen class (h1-h6)</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17" w:tgtFrame="_blank" w:history="1">
              <w:r w:rsidR="00111C4C">
                <w:rPr>
                  <w:rStyle w:val="Hyperlink"/>
                </w:rPr>
                <w:t>Typography</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.icon-bar</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Used in the navbar to create a hamburger menu (three horizontal bars)</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18" w:tgtFrame="_blank" w:history="1">
              <w:r w:rsidR="00111C4C">
                <w:rPr>
                  <w:rStyle w:val="Hyperlink"/>
                </w:rPr>
                <w:t>Navbar</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.icon-next</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Unicode icon (arrow pointing right), used in carousels. This is often replaced with a glyphicon</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19" w:tgtFrame="_blank" w:history="1">
              <w:r w:rsidR="00111C4C">
                <w:rPr>
                  <w:rStyle w:val="Hyperlink"/>
                </w:rPr>
                <w:t>Carousel</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.icon-prev</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Unicode icon (arrow pointing left), used in carousels. This is often replaced with a glyphicon</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20" w:tgtFrame="_blank" w:history="1">
              <w:r w:rsidR="00111C4C">
                <w:rPr>
                  <w:rStyle w:val="Hyperlink"/>
                </w:rPr>
                <w:t>Carousel</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.img-circle</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Shapes an image to a circle (not supported in IE8 and earlier)</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21" w:tgtFrame="_blank" w:history="1">
              <w:r w:rsidR="00111C4C">
                <w:rPr>
                  <w:rStyle w:val="Hyperlink"/>
                </w:rPr>
                <w:t>Images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.img-responsive</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Makes an image responsive</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22" w:tgtFrame="_blank" w:history="1">
              <w:r w:rsidR="00111C4C">
                <w:rPr>
                  <w:rStyle w:val="Hyperlink"/>
                </w:rPr>
                <w:t>Images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.img-rounded</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Adds rounded corners to an image</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23" w:tgtFrame="_blank" w:history="1">
              <w:r w:rsidR="00111C4C">
                <w:rPr>
                  <w:rStyle w:val="Hyperlink"/>
                </w:rPr>
                <w:t>Images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.img-thumbnail</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Shapes an image to a thumbnail (borders)</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24" w:tgtFrame="_blank" w:history="1">
              <w:r w:rsidR="00111C4C">
                <w:rPr>
                  <w:rStyle w:val="Hyperlink"/>
                </w:rPr>
                <w:t>Images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.in</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Fades in tabs</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25" w:tgtFrame="_blank" w:history="1">
              <w:r w:rsidR="00111C4C">
                <w:rPr>
                  <w:rStyle w:val="Hyperlink"/>
                </w:rPr>
                <w:t>Tabs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.info</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Adds a light-blue background to the table row (</w:t>
            </w:r>
            <w:r>
              <w:rPr>
                <w:rStyle w:val="HTMLCode"/>
                <w:color w:val="C7254E"/>
                <w:sz w:val="24"/>
                <w:szCs w:val="24"/>
                <w:shd w:val="clear" w:color="auto" w:fill="F9F2F4"/>
              </w:rPr>
              <w:t>&lt;tr&gt;</w:t>
            </w:r>
            <w:r>
              <w:t> or table cell (</w:t>
            </w:r>
            <w:r>
              <w:rPr>
                <w:rStyle w:val="HTMLCode"/>
                <w:color w:val="C7254E"/>
                <w:sz w:val="24"/>
                <w:szCs w:val="24"/>
                <w:shd w:val="clear" w:color="auto" w:fill="F9F2F4"/>
              </w:rPr>
              <w:t>&lt;td&gt;</w:t>
            </w:r>
            <w:r>
              <w:t>). Indicates a neutral informative change or action</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26" w:tgtFrame="_blank" w:history="1">
              <w:r w:rsidR="00111C4C">
                <w:rPr>
                  <w:rStyle w:val="Hyperlink"/>
                </w:rPr>
                <w:t>Tables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.initialism</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Displays the text inside an </w:t>
            </w:r>
            <w:r>
              <w:rPr>
                <w:rStyle w:val="HTMLCode"/>
                <w:color w:val="C7254E"/>
                <w:sz w:val="24"/>
                <w:szCs w:val="24"/>
                <w:shd w:val="clear" w:color="auto" w:fill="F9F2F4"/>
              </w:rPr>
              <w:t>&lt;abbr&gt;</w:t>
            </w:r>
            <w:r>
              <w:t> element in a slightly smaller font size</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27" w:tgtFrame="_blank" w:history="1">
              <w:r w:rsidR="00111C4C">
                <w:rPr>
                  <w:rStyle w:val="Hyperlink"/>
                </w:rPr>
                <w:t>Typography</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.input-group</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Container to enhance an input by adding an icon, text or a button in front or behind it as a "help text"</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28" w:tgtFrame="_blank" w:history="1">
              <w:r w:rsidR="00111C4C">
                <w:rPr>
                  <w:rStyle w:val="Hyperlink"/>
                </w:rPr>
                <w:t>Inputs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.input-group-lg</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Large input group</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29" w:tgtFrame="_blank" w:history="1">
              <w:r w:rsidR="00111C4C">
                <w:rPr>
                  <w:rStyle w:val="Hyperlink"/>
                </w:rPr>
                <w:t>Inputs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.input-group-sm</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Small input group</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30" w:tgtFrame="_blank" w:history="1">
              <w:r w:rsidR="00111C4C">
                <w:rPr>
                  <w:rStyle w:val="Hyperlink"/>
                </w:rPr>
                <w:t>Inputs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.input-group-addon</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Together with the </w:t>
            </w:r>
            <w:r>
              <w:rPr>
                <w:rStyle w:val="HTMLCode"/>
                <w:color w:val="C7254E"/>
                <w:sz w:val="24"/>
                <w:szCs w:val="24"/>
                <w:shd w:val="clear" w:color="auto" w:fill="F9F2F4"/>
              </w:rPr>
              <w:t>.input-group</w:t>
            </w:r>
            <w:r>
              <w:t> class, this class makes it possible to add an icon or help text next to the input field</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31" w:tgtFrame="_blank" w:history="1">
              <w:r w:rsidR="00111C4C">
                <w:rPr>
                  <w:rStyle w:val="Hyperlink"/>
                </w:rPr>
                <w:t>Inputs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.input-group-btn</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Together with the </w:t>
            </w:r>
            <w:r>
              <w:rPr>
                <w:rStyle w:val="HTMLCode"/>
                <w:color w:val="C7254E"/>
                <w:sz w:val="24"/>
                <w:szCs w:val="24"/>
                <w:shd w:val="clear" w:color="auto" w:fill="F9F2F4"/>
              </w:rPr>
              <w:t>.input-group</w:t>
            </w:r>
            <w:r>
              <w:t> class, this class attaches a button next to an input. Often used as a search bar</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32" w:tgtFrame="_blank" w:history="1">
              <w:r w:rsidR="00111C4C">
                <w:rPr>
                  <w:rStyle w:val="Hyperlink"/>
                </w:rPr>
                <w:t>Inputs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.input-lg</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Large input field</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33" w:tgtFrame="_blank" w:history="1">
              <w:r w:rsidR="00111C4C">
                <w:rPr>
                  <w:rStyle w:val="Hyperlink"/>
                </w:rPr>
                <w:t>Input Sizing</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.input-sm</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Small input field</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34" w:tgtFrame="_blank" w:history="1">
              <w:r w:rsidR="00111C4C">
                <w:rPr>
                  <w:rStyle w:val="Hyperlink"/>
                </w:rPr>
                <w:t>Input Sizing</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.invisible</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Makes an element invisible (</w:t>
            </w:r>
            <w:r>
              <w:rPr>
                <w:rStyle w:val="HTMLCode"/>
                <w:color w:val="C7254E"/>
                <w:sz w:val="24"/>
                <w:szCs w:val="24"/>
                <w:shd w:val="clear" w:color="auto" w:fill="F9F2F4"/>
              </w:rPr>
              <w:t>visibility:hidden</w:t>
            </w:r>
            <w:r>
              <w:t>). </w:t>
            </w:r>
            <w:r>
              <w:rPr>
                <w:rStyle w:val="Strong"/>
              </w:rPr>
              <w:t>Note:</w:t>
            </w:r>
            <w:r>
              <w:t> Even though the element is invisible, it will take up space on the page</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35" w:tgtFrame="_blank" w:history="1">
              <w:r w:rsidR="00111C4C">
                <w:rPr>
                  <w:rStyle w:val="Hyperlink"/>
                </w:rPr>
                <w:t>Helpers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.item</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Class added to each carousel item. May be text or images</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36" w:tgtFrame="_blank" w:history="1">
              <w:r w:rsidR="00111C4C">
                <w:rPr>
                  <w:rStyle w:val="Hyperlink"/>
                </w:rPr>
                <w:t>Carousel</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.jumbotron</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Creates a padded grey box with rounded corners that enlarges the font sizes of the text inside it. Creates a big box for calling extra attention to some special content or information</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37" w:tgtFrame="_blank" w:history="1">
              <w:r w:rsidR="00111C4C">
                <w:rPr>
                  <w:rStyle w:val="Hyperlink"/>
                </w:rPr>
                <w:t>Jumbotron</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.label</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Adds a grey rounded box to an element. Provides additional information about something (e.g. "New")</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38" w:tgtFrame="_blank" w:history="1">
              <w:r w:rsidR="00111C4C">
                <w:rPr>
                  <w:rStyle w:val="Hyperlink"/>
                </w:rPr>
                <w:t>Labels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.label-danger</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Red label</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39" w:tgtFrame="_blank" w:history="1">
              <w:r w:rsidR="00111C4C">
                <w:rPr>
                  <w:rStyle w:val="Hyperlink"/>
                </w:rPr>
                <w:t>Labels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.label-info</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Light-blue label</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40" w:tgtFrame="_blank" w:history="1">
              <w:r w:rsidR="00111C4C">
                <w:rPr>
                  <w:rStyle w:val="Hyperlink"/>
                </w:rPr>
                <w:t>Labels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.label-success</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Green label</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41" w:tgtFrame="_blank" w:history="1">
              <w:r w:rsidR="00111C4C">
                <w:rPr>
                  <w:rStyle w:val="Hyperlink"/>
                </w:rPr>
                <w:t>Labels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.label-warning</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Yellow label</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42" w:tgtFrame="_blank" w:history="1">
              <w:r w:rsidR="00111C4C">
                <w:rPr>
                  <w:rStyle w:val="Hyperlink"/>
                </w:rPr>
                <w:t>Labels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.lead</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Increase the font size and line height of a paragraph</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43" w:tgtFrame="_blank" w:history="1">
              <w:r w:rsidR="00111C4C">
                <w:rPr>
                  <w:rStyle w:val="Hyperlink"/>
                </w:rPr>
                <w:t>Typography</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.left</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Used to identify the left carousel control</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44" w:tgtFrame="_blank" w:history="1">
              <w:r w:rsidR="00111C4C">
                <w:rPr>
                  <w:rStyle w:val="Hyperlink"/>
                </w:rPr>
                <w:t>Carousel</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.list-group</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Creates a bordered list group for </w:t>
            </w:r>
            <w:r>
              <w:rPr>
                <w:rStyle w:val="HTMLCode"/>
                <w:color w:val="C7254E"/>
                <w:sz w:val="24"/>
                <w:szCs w:val="24"/>
                <w:shd w:val="clear" w:color="auto" w:fill="F9F2F4"/>
              </w:rPr>
              <w:t>&lt;li&gt;</w:t>
            </w:r>
            <w:r>
              <w:t> elements</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45" w:tgtFrame="_blank" w:history="1">
              <w:r w:rsidR="00111C4C">
                <w:rPr>
                  <w:rStyle w:val="Hyperlink"/>
                </w:rPr>
                <w:t>List Group</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.list-group-item</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Added to each </w:t>
            </w:r>
            <w:r>
              <w:rPr>
                <w:rStyle w:val="HTMLCode"/>
                <w:color w:val="C7254E"/>
                <w:sz w:val="24"/>
                <w:szCs w:val="24"/>
                <w:shd w:val="clear" w:color="auto" w:fill="F9F2F4"/>
              </w:rPr>
              <w:t>&lt;li&gt;</w:t>
            </w:r>
            <w:r>
              <w:t> element in the list group</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46" w:tgtFrame="_blank" w:history="1">
              <w:r w:rsidR="00111C4C">
                <w:rPr>
                  <w:rStyle w:val="Hyperlink"/>
                </w:rPr>
                <w:t>List Group</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.list-group-item-heading</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Creates a list group heading (used on other elements besides </w:t>
            </w:r>
            <w:r>
              <w:rPr>
                <w:rStyle w:val="HTMLCode"/>
                <w:color w:val="C7254E"/>
                <w:sz w:val="24"/>
                <w:szCs w:val="24"/>
                <w:shd w:val="clear" w:color="auto" w:fill="F9F2F4"/>
              </w:rPr>
              <w:t>&lt;li&gt;</w:t>
            </w:r>
            <w:r>
              <w:t>)</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47" w:tgtFrame="_blank" w:history="1">
              <w:r w:rsidR="00111C4C">
                <w:rPr>
                  <w:rStyle w:val="Hyperlink"/>
                </w:rPr>
                <w:t>List Group</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.list-group-item-text</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Used for item text inside the list group (used on other elements besides </w:t>
            </w:r>
            <w:r>
              <w:rPr>
                <w:rStyle w:val="HTMLCode"/>
                <w:color w:val="C7254E"/>
                <w:sz w:val="24"/>
                <w:szCs w:val="24"/>
                <w:shd w:val="clear" w:color="auto" w:fill="F9F2F4"/>
              </w:rPr>
              <w:t>&lt;li&gt;</w:t>
            </w:r>
            <w:r>
              <w:t>)</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48" w:tgtFrame="_blank" w:history="1">
              <w:r w:rsidR="00111C4C">
                <w:rPr>
                  <w:rStyle w:val="Hyperlink"/>
                </w:rPr>
                <w:t>List Group</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.list-group-item-danger</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Red background color for a list item in a list group</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49" w:tgtFrame="_blank" w:history="1">
              <w:r w:rsidR="00111C4C">
                <w:rPr>
                  <w:rStyle w:val="Hyperlink"/>
                </w:rPr>
                <w:t>List Group</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.list-group-item-info</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Light-blue background color for a list item in a list group</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50" w:tgtFrame="_blank" w:history="1">
              <w:r w:rsidR="00111C4C">
                <w:rPr>
                  <w:rStyle w:val="Hyperlink"/>
                </w:rPr>
                <w:t>List Group</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.list-group-item-success</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Green background color for a list item in a list group</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51" w:tgtFrame="_blank" w:history="1">
              <w:r w:rsidR="00111C4C">
                <w:rPr>
                  <w:rStyle w:val="Hyperlink"/>
                </w:rPr>
                <w:t>List Group</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.list-group-item-warning</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Yellow background color for a list item in a list group</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52" w:tgtFrame="_blank" w:history="1">
              <w:r w:rsidR="00111C4C">
                <w:rPr>
                  <w:rStyle w:val="Hyperlink"/>
                </w:rPr>
                <w:t>List Group</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.list-inline</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Places all list items on a single line (horizontal menu)</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53" w:tgtFrame="_blank" w:history="1">
              <w:r w:rsidR="00111C4C">
                <w:rPr>
                  <w:rStyle w:val="Hyperlink"/>
                </w:rPr>
                <w:t>Tabs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.list-unstyled</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Removes all default list-style (bullets, left margin, etc.) styling from a </w:t>
            </w:r>
            <w:r>
              <w:rPr>
                <w:rStyle w:val="HTMLCode"/>
                <w:color w:val="C7254E"/>
                <w:sz w:val="24"/>
                <w:szCs w:val="24"/>
                <w:shd w:val="clear" w:color="auto" w:fill="F9F2F4"/>
              </w:rPr>
              <w:t>&lt;ul&gt;</w:t>
            </w:r>
            <w:r>
              <w:t> or </w:t>
            </w:r>
            <w:r>
              <w:rPr>
                <w:rStyle w:val="HTMLCode"/>
                <w:color w:val="C7254E"/>
                <w:sz w:val="24"/>
                <w:szCs w:val="24"/>
                <w:shd w:val="clear" w:color="auto" w:fill="F9F2F4"/>
              </w:rPr>
              <w:t>&lt;ol&gt;</w:t>
            </w:r>
            <w:r>
              <w:t> list</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54" w:tgtFrame="_blank" w:history="1">
              <w:r w:rsidR="00111C4C">
                <w:rPr>
                  <w:rStyle w:val="Hyperlink"/>
                </w:rPr>
                <w:t>Typography</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.mark</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Highlights text: </w:t>
            </w:r>
            <w:r>
              <w:rPr>
                <w:rStyle w:val="mark"/>
                <w:shd w:val="clear" w:color="auto" w:fill="FCF8E3"/>
              </w:rPr>
              <w:t>Highlighted text</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55" w:tgtFrame="_blank" w:history="1">
              <w:r w:rsidR="00111C4C">
                <w:rPr>
                  <w:rStyle w:val="Hyperlink"/>
                </w:rPr>
                <w:t>Typography</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.media</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Aligns media objects (like images or videos - often used for comments in a blog post etc)</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56" w:tgtFrame="_blank" w:history="1">
              <w:r w:rsidR="00111C4C">
                <w:rPr>
                  <w:rStyle w:val="Hyperlink"/>
                </w:rPr>
                <w:t>Media Objects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.media-body</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Text that should appear next to a media object</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57" w:tgtFrame="_blank" w:history="1">
              <w:r w:rsidR="00111C4C">
                <w:rPr>
                  <w:rStyle w:val="Hyperlink"/>
                </w:rPr>
                <w:t>Media Objects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.media-heading</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Creates a heading inside the media object</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58" w:tgtFrame="_blank" w:history="1">
              <w:r w:rsidR="00111C4C">
                <w:rPr>
                  <w:rStyle w:val="Hyperlink"/>
                </w:rPr>
                <w:t>Media Objects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.media-list</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Nested media lists</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59" w:tgtFrame="_blank" w:history="1">
              <w:r w:rsidR="00111C4C">
                <w:rPr>
                  <w:rStyle w:val="Hyperlink"/>
                </w:rPr>
                <w:t>Media Objects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.media-object</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Indicates a media object (image or video)</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60" w:tgtFrame="_blank" w:history="1">
              <w:r w:rsidR="00111C4C">
                <w:rPr>
                  <w:rStyle w:val="Hyperlink"/>
                </w:rPr>
                <w:t>Media Objects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.modal</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Identifies the content as a modal and brings focus to it</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61" w:tgtFrame="_blank" w:history="1">
              <w:r w:rsidR="00111C4C">
                <w:rPr>
                  <w:rStyle w:val="Hyperlink"/>
                </w:rPr>
                <w:t>Modals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.modal-body</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Defines the style for the body of the modal. Add any HTML markup here (p, img, etc)</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62" w:tgtFrame="_blank" w:history="1">
              <w:r w:rsidR="00111C4C">
                <w:rPr>
                  <w:rStyle w:val="Hyperlink"/>
                </w:rPr>
                <w:t>Modals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.modal-content</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Styles the modal (border, background-color, etc). Inside this, add the modal's header, body and footer, if needed</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63" w:tgtFrame="_blank" w:history="1">
              <w:r w:rsidR="00111C4C">
                <w:rPr>
                  <w:rStyle w:val="Hyperlink"/>
                </w:rPr>
                <w:t>Modals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.modal-dialog</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Sets the proper width and margin of the modal</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64" w:tgtFrame="_blank" w:history="1">
              <w:r w:rsidR="00111C4C">
                <w:rPr>
                  <w:rStyle w:val="Hyperlink"/>
                </w:rPr>
                <w:t>Modals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.modal-footer</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The footer of the modal (often contains an action button and a close button)</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65" w:tgtFrame="_blank" w:history="1">
              <w:r w:rsidR="00111C4C">
                <w:rPr>
                  <w:rStyle w:val="Hyperlink"/>
                </w:rPr>
                <w:t>Modals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.modal-header</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The header of the modal (often contains a title and a close button)</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66" w:tgtFrame="_blank" w:history="1">
              <w:r w:rsidR="00111C4C">
                <w:rPr>
                  <w:rStyle w:val="Hyperlink"/>
                </w:rPr>
                <w:t>Modals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.modal-lg</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Large modal (wider than default)</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67" w:tgtFrame="_blank" w:history="1">
              <w:r w:rsidR="00111C4C">
                <w:rPr>
                  <w:rStyle w:val="Hyperlink"/>
                </w:rPr>
                <w:t>Modals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.modal-open</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Used on the </w:t>
            </w:r>
            <w:r>
              <w:rPr>
                <w:rStyle w:val="HTMLCode"/>
                <w:color w:val="C7254E"/>
                <w:sz w:val="24"/>
                <w:szCs w:val="24"/>
                <w:shd w:val="clear" w:color="auto" w:fill="F9F2F4"/>
              </w:rPr>
              <w:t>&lt;body&gt;</w:t>
            </w:r>
            <w:r>
              <w:t> element to prevent page scrolling (</w:t>
            </w:r>
            <w:r>
              <w:rPr>
                <w:rStyle w:val="HTMLCode"/>
                <w:color w:val="C7254E"/>
                <w:sz w:val="24"/>
                <w:szCs w:val="24"/>
                <w:shd w:val="clear" w:color="auto" w:fill="F9F2F4"/>
              </w:rPr>
              <w:t>overflow:hidden</w:t>
            </w:r>
            <w:r>
              <w:t>)</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68" w:tgtFrame="_blank" w:history="1">
              <w:r w:rsidR="00111C4C">
                <w:rPr>
                  <w:rStyle w:val="Hyperlink"/>
                </w:rPr>
                <w:t>Modals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.modal-sm</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Small modal (less width)</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69" w:tgtFrame="_blank" w:history="1">
              <w:r w:rsidR="00111C4C">
                <w:rPr>
                  <w:rStyle w:val="Hyperlink"/>
                </w:rPr>
                <w:t>Modals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.modal-title</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The title of the modal</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70" w:tgtFrame="_blank" w:history="1">
              <w:r w:rsidR="00111C4C">
                <w:rPr>
                  <w:rStyle w:val="Hyperlink"/>
                </w:rPr>
                <w:t>Modals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.nav nav-tabs</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Indicates a tabbed menu</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71" w:tgtFrame="_blank" w:history="1">
              <w:r w:rsidR="00111C4C">
                <w:rPr>
                  <w:rStyle w:val="Hyperlink"/>
                </w:rPr>
                <w:t>Tabs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.nav nav-pills</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Indicates a pill menu</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72" w:tgtFrame="_blank" w:history="1">
              <w:r w:rsidR="00111C4C">
                <w:rPr>
                  <w:rStyle w:val="Hyperlink"/>
                </w:rPr>
                <w:t>Tabs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.nav .navbar-nav</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Used on a </w:t>
            </w:r>
            <w:r>
              <w:rPr>
                <w:rStyle w:val="HTMLCode"/>
                <w:color w:val="C7254E"/>
                <w:sz w:val="24"/>
                <w:szCs w:val="24"/>
                <w:shd w:val="clear" w:color="auto" w:fill="F9F2F4"/>
              </w:rPr>
              <w:t>&lt;ul&gt;</w:t>
            </w:r>
            <w:r>
              <w:t> container that contains the list items with links inside a navigation bar</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73" w:tgtFrame="_blank" w:history="1">
              <w:r w:rsidR="00111C4C">
                <w:rPr>
                  <w:rStyle w:val="Hyperlink"/>
                </w:rPr>
                <w:t>Navbar</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.nav-justified</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Centers tabs/pills. Note that on screens smaller than 768px the items are stacked (content will remain centered)</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74" w:tgtFrame="_blank" w:history="1">
              <w:r w:rsidR="00111C4C">
                <w:rPr>
                  <w:rStyle w:val="Hyperlink"/>
                </w:rPr>
                <w:t>Tabs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.nav-stacked</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Vertically stack tabs or pills</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75" w:tgtFrame="_blank" w:history="1">
              <w:r w:rsidR="00111C4C">
                <w:rPr>
                  <w:rStyle w:val="Hyperlink"/>
                </w:rPr>
                <w:t>Tabs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.nav-tabs</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Creates a tabbed menu</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76" w:tgtFrame="_blank" w:history="1">
              <w:r w:rsidR="00111C4C">
                <w:rPr>
                  <w:rStyle w:val="Hyperlink"/>
                </w:rPr>
                <w:t>Tabs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.navbar</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Creates a navigation bar</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77" w:tgtFrame="_blank" w:history="1">
              <w:r w:rsidR="00111C4C">
                <w:rPr>
                  <w:rStyle w:val="Hyperlink"/>
                </w:rPr>
                <w:t>Navbar</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.navbar-brand</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Added to a link or a header element inside the navbar to represent a logo or a header</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78" w:tgtFrame="_blank" w:history="1">
              <w:r w:rsidR="00111C4C">
                <w:rPr>
                  <w:rStyle w:val="Hyperlink"/>
                </w:rPr>
                <w:t>Navbar</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.navbar-btn</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Vertically aligns a button inside a navbar</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79" w:tgtFrame="_blank" w:history="1">
              <w:r w:rsidR="00111C4C">
                <w:rPr>
                  <w:rStyle w:val="Hyperlink"/>
                </w:rPr>
                <w:t>Navbar</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.navbar-collapse</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Collapses the navbar (hidden and replaced with a menu/hamburger icon on mobile phones and small tablets)</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80" w:tgtFrame="_blank" w:history="1">
              <w:r w:rsidR="00111C4C">
                <w:rPr>
                  <w:rStyle w:val="Hyperlink"/>
                </w:rPr>
                <w:t>Navbar</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.navbar-default</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Creates a default navigation bar (light-grey background color)</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81" w:tgtFrame="_blank" w:history="1">
              <w:r w:rsidR="00111C4C">
                <w:rPr>
                  <w:rStyle w:val="Hyperlink"/>
                </w:rPr>
                <w:t>Navbar</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.navbar-fixed-bottom</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Makes the navbar stay at the bottom of the screen (sticky/fixed)</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82" w:tgtFrame="_blank" w:history="1">
              <w:r w:rsidR="00111C4C">
                <w:rPr>
                  <w:rStyle w:val="Hyperlink"/>
                </w:rPr>
                <w:t>Navbar</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.navbar-fixed-top</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Makes the navbar stay at the top of the screen (sticky/fixed)</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83" w:tgtFrame="_blank" w:history="1">
              <w:r w:rsidR="00111C4C">
                <w:rPr>
                  <w:rStyle w:val="Hyperlink"/>
                </w:rPr>
                <w:t>Navbar</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.navbar-form</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Added to form elements inside the navbar to vertically center them (proper padding)</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84" w:tgtFrame="_blank" w:history="1">
              <w:r w:rsidR="00111C4C">
                <w:rPr>
                  <w:rStyle w:val="Hyperlink"/>
                </w:rPr>
                <w:t>Navbar</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.navbar-header</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Added to a container element that contains the link/element that represent a logo or a header</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85" w:tgtFrame="_blank" w:history="1">
              <w:r w:rsidR="00111C4C">
                <w:rPr>
                  <w:rStyle w:val="Hyperlink"/>
                </w:rPr>
                <w:t>Navbar</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.navbar-inverse</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Creates a black navigation bar (instead of light-grey)</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86" w:tgtFrame="_blank" w:history="1">
              <w:r w:rsidR="00111C4C">
                <w:rPr>
                  <w:rStyle w:val="Hyperlink"/>
                </w:rPr>
                <w:t>Navbar</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.navbar-left</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Aligns nav links, forms, buttons, or text, in the navbar to the left</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87" w:tgtFrame="_blank" w:history="1">
              <w:r w:rsidR="00111C4C">
                <w:rPr>
                  <w:rStyle w:val="Hyperlink"/>
                </w:rPr>
                <w:t>Navbar</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.navbar-link</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Styles an element to look like a link inside the navbar (anchors get proper padding and an underline on hover, while other elements like p or span gets a default hover effect - white color in an inversed navbar and a black color in a default navbar)</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88" w:tgtFrame="_blank" w:history="1">
              <w:r w:rsidR="00111C4C">
                <w:rPr>
                  <w:rStyle w:val="Hyperlink"/>
                </w:rPr>
                <w:t>Navbar</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.navbar-nav</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Used on a </w:t>
            </w:r>
            <w:r>
              <w:rPr>
                <w:rStyle w:val="HTMLCode"/>
                <w:color w:val="C7254E"/>
                <w:sz w:val="24"/>
                <w:szCs w:val="24"/>
                <w:shd w:val="clear" w:color="auto" w:fill="F9F2F4"/>
              </w:rPr>
              <w:t>&lt;ul&gt;</w:t>
            </w:r>
            <w:r>
              <w:t> container that contains the list items with links inside a navigation bar</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89" w:tgtFrame="_blank" w:history="1">
              <w:r w:rsidR="00111C4C">
                <w:rPr>
                  <w:rStyle w:val="Hyperlink"/>
                </w:rPr>
                <w:t>Navbar</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.navbar-right</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Aligns nav links, forms, buttons, or text in the navbar to the right.</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90" w:tgtFrame="_blank" w:history="1">
              <w:r w:rsidR="00111C4C">
                <w:rPr>
                  <w:rStyle w:val="Hyperlink"/>
                </w:rPr>
                <w:t>Navbar</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.navbar-static-top</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Removes left, top and right borders (rounded corners) from the navbar (default navbar has a gray border and a 4px border-radius by default)</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91" w:tgtFrame="_blank" w:history="1">
              <w:r w:rsidR="00111C4C">
                <w:rPr>
                  <w:rStyle w:val="Hyperlink"/>
                </w:rPr>
                <w:t>Navbar</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.navbar-text</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Vertical align any elements inside the navbar that are not links (ensures proper padding)</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92" w:tgtFrame="_blank" w:history="1">
              <w:r w:rsidR="00111C4C">
                <w:rPr>
                  <w:rStyle w:val="Hyperlink"/>
                </w:rPr>
                <w:t>Navbar</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.navbar-toggle</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Styles the button that should open the navbar on small screens. Often used together with three </w:t>
            </w:r>
            <w:r>
              <w:rPr>
                <w:rStyle w:val="HTMLCode"/>
                <w:color w:val="C7254E"/>
                <w:sz w:val="24"/>
                <w:szCs w:val="24"/>
                <w:shd w:val="clear" w:color="auto" w:fill="F9F2F4"/>
              </w:rPr>
              <w:t>.icon-bar</w:t>
            </w:r>
            <w:r>
              <w:t> classes to indicate a toggleable menu icon (hamburger/bars)</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93" w:tgtFrame="_blank" w:history="1">
              <w:r w:rsidR="00111C4C">
                <w:rPr>
                  <w:rStyle w:val="Hyperlink"/>
                </w:rPr>
                <w:t>Navbar</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.next</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Used in the carousel control to identity the next control</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94" w:tgtFrame="_blank" w:history="1">
              <w:r w:rsidR="00111C4C">
                <w:rPr>
                  <w:rStyle w:val="Hyperlink"/>
                </w:rPr>
                <w:t>Carousel</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.next</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Used to align pager buttons to the right side of the page (next button)</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95" w:tgtFrame="_blank" w:history="1">
              <w:r w:rsidR="00111C4C">
                <w:rPr>
                  <w:rStyle w:val="Hyperlink"/>
                </w:rPr>
                <w:t>Pager</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.page-header</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Adds a horizontal line under the heading (+ adds some extra space around the element)</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96" w:tgtFrame="_blank" w:history="1">
              <w:r w:rsidR="00111C4C">
                <w:rPr>
                  <w:rStyle w:val="Hyperlink"/>
                </w:rPr>
                <w:t>Page Header</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.pager</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Creates previous/next buttons (used on </w:t>
            </w:r>
            <w:r>
              <w:rPr>
                <w:rStyle w:val="HTMLCode"/>
                <w:color w:val="C7254E"/>
                <w:sz w:val="24"/>
                <w:szCs w:val="24"/>
                <w:shd w:val="clear" w:color="auto" w:fill="F9F2F4"/>
              </w:rPr>
              <w:t>&lt;ul&gt;</w:t>
            </w:r>
            <w:r>
              <w:t> elements)</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97" w:tgtFrame="_blank" w:history="1">
              <w:r w:rsidR="00111C4C">
                <w:rPr>
                  <w:rStyle w:val="Hyperlink"/>
                </w:rPr>
                <w:t>Pager</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.pagination</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Creates a pagination (Useful when you have a web site with lots of pages. Used on </w:t>
            </w:r>
            <w:r>
              <w:rPr>
                <w:rStyle w:val="HTMLCode"/>
                <w:color w:val="C7254E"/>
                <w:sz w:val="24"/>
                <w:szCs w:val="24"/>
                <w:shd w:val="clear" w:color="auto" w:fill="F9F2F4"/>
              </w:rPr>
              <w:t>&lt;ul&gt;</w:t>
            </w:r>
            <w:r>
              <w:t> elements)</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098" w:tgtFrame="_blank" w:history="1">
              <w:r w:rsidR="00111C4C">
                <w:rPr>
                  <w:rStyle w:val="Hyperlink"/>
                </w:rPr>
                <w:t>Pagination</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.pagination-lg</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Large pagination (each pagination link gets a font-size of 18px. Default is 14px)</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099" w:tgtFrame="_blank" w:history="1">
              <w:r w:rsidR="00111C4C">
                <w:rPr>
                  <w:rStyle w:val="Hyperlink"/>
                </w:rPr>
                <w:t>Pagination</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.pagination-sm</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Small pagination (each pagination link gets a font-size of 12px. Default is 14px)</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100" w:tgtFrame="_blank" w:history="1">
              <w:r w:rsidR="00111C4C">
                <w:rPr>
                  <w:rStyle w:val="Hyperlink"/>
                </w:rPr>
                <w:t>Pagination</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.panel</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Creates a bordered box with some padding around its content</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101" w:tgtFrame="_blank" w:history="1">
              <w:r w:rsidR="00111C4C">
                <w:rPr>
                  <w:rStyle w:val="Hyperlink"/>
                </w:rPr>
                <w:t>Panels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.panel-body</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Container for content inside the panel</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102" w:tgtFrame="_blank" w:history="1">
              <w:r w:rsidR="00111C4C">
                <w:rPr>
                  <w:rStyle w:val="Hyperlink"/>
                </w:rPr>
                <w:t>Panels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.panel-collapse</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Collapsible panel (toggle between hiding and showing panel(s))</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103" w:tgtFrame="_blank" w:history="1">
              <w:r w:rsidR="00111C4C">
                <w:rPr>
                  <w:rStyle w:val="Hyperlink"/>
                </w:rPr>
                <w:t>Collapse</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.panel-danger</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Red panel. Indicates danger</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104" w:tgtFrame="_blank" w:history="1">
              <w:r w:rsidR="00111C4C">
                <w:rPr>
                  <w:rStyle w:val="Hyperlink"/>
                </w:rPr>
                <w:t>Panels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.panel-info</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Light-blue panel. Indicates information</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105" w:tgtFrame="_blank" w:history="1">
              <w:r w:rsidR="00111C4C">
                <w:rPr>
                  <w:rStyle w:val="Hyperlink"/>
                </w:rPr>
                <w:t>Panels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.panel-success</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Green panel. Indicates success</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106" w:tgtFrame="_blank" w:history="1">
              <w:r w:rsidR="00111C4C">
                <w:rPr>
                  <w:rStyle w:val="Hyperlink"/>
                </w:rPr>
                <w:t>Panels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.panel-warning</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Yellow panel. Indicates warning</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107" w:tgtFrame="_blank" w:history="1">
              <w:r w:rsidR="00111C4C">
                <w:rPr>
                  <w:rStyle w:val="Hyperlink"/>
                </w:rPr>
                <w:t>Panels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.panel-footer</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Creates a panel footer (light background color)</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108" w:tgtFrame="_blank" w:history="1">
              <w:r w:rsidR="00111C4C">
                <w:rPr>
                  <w:rStyle w:val="Hyperlink"/>
                </w:rPr>
                <w:t>Panels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.panel-group</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Used to group many panels together. This removes the bottom margin below each panel</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109" w:tgtFrame="_blank" w:history="1">
              <w:r w:rsidR="00111C4C">
                <w:rPr>
                  <w:rStyle w:val="Hyperlink"/>
                </w:rPr>
                <w:t>Panels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.panel-heading</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Creates a panel header (light background color)</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110" w:tgtFrame="_blank" w:history="1">
              <w:r w:rsidR="00111C4C">
                <w:rPr>
                  <w:rStyle w:val="Hyperlink"/>
                </w:rPr>
                <w:t>Panels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.panel-title</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Used inside a </w:t>
            </w:r>
            <w:r>
              <w:rPr>
                <w:rStyle w:val="HTMLCode"/>
                <w:color w:val="C7254E"/>
                <w:sz w:val="24"/>
                <w:szCs w:val="24"/>
                <w:shd w:val="clear" w:color="auto" w:fill="F9F2F4"/>
              </w:rPr>
              <w:t>.panel-heading</w:t>
            </w:r>
            <w:r>
              <w:t> to adjust the styling of the text (removes margins and adds a font-size of 16px)</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111" w:tgtFrame="_blank" w:history="1">
              <w:r w:rsidR="00111C4C">
                <w:rPr>
                  <w:rStyle w:val="Hyperlink"/>
                </w:rPr>
                <w:t>Panels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.popover</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Popup-box that appears when the user clicks on an element</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112" w:tgtFrame="_blank" w:history="1">
              <w:r w:rsidR="00111C4C">
                <w:rPr>
                  <w:rStyle w:val="Hyperlink"/>
                </w:rPr>
                <w:t>Popover</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.pre-scrollable</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Makes a </w:t>
            </w:r>
            <w:r>
              <w:rPr>
                <w:rStyle w:val="HTMLCode"/>
                <w:color w:val="C7254E"/>
                <w:sz w:val="24"/>
                <w:szCs w:val="24"/>
                <w:shd w:val="clear" w:color="auto" w:fill="F9F2F4"/>
              </w:rPr>
              <w:t>&lt;pre&gt;</w:t>
            </w:r>
            <w:r>
              <w:t> element scrollable (</w:t>
            </w:r>
            <w:r>
              <w:rPr>
                <w:rStyle w:val="HTMLCode"/>
                <w:color w:val="C7254E"/>
                <w:sz w:val="24"/>
                <w:szCs w:val="24"/>
                <w:shd w:val="clear" w:color="auto" w:fill="F9F2F4"/>
              </w:rPr>
              <w:t>max-height</w:t>
            </w:r>
            <w:r>
              <w:t> of 350px and provide a y-axis scrollbar)</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113" w:tgtFrame="_blank" w:history="1">
              <w:r w:rsidR="00111C4C">
                <w:rPr>
                  <w:rStyle w:val="Hyperlink"/>
                </w:rPr>
                <w:t>Helpers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.prev</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Used in carousels to indicate a "previous" link</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114" w:tgtFrame="_blank" w:history="1">
              <w:r w:rsidR="00111C4C">
                <w:rPr>
                  <w:rStyle w:val="Hyperlink"/>
                </w:rPr>
                <w:t>Carousel</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.previous</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Used to align pager buttons to the left side of the page (previous button)</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115" w:tgtFrame="_blank" w:history="1">
              <w:r w:rsidR="00111C4C">
                <w:rPr>
                  <w:rStyle w:val="Hyperlink"/>
                </w:rPr>
                <w:t>Pager</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.progress</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Container for progress bars</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116" w:tgtFrame="_blank" w:history="1">
              <w:r w:rsidR="00111C4C">
                <w:rPr>
                  <w:rStyle w:val="Hyperlink"/>
                </w:rPr>
                <w:t>Progress Bars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.progress-bar</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Creates a progress bar</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117" w:tgtFrame="_blank" w:history="1">
              <w:r w:rsidR="00111C4C">
                <w:rPr>
                  <w:rStyle w:val="Hyperlink"/>
                </w:rPr>
                <w:t>Progress Bars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.progress-bar-danger</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Red progress bar. Indicates danger</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118" w:tgtFrame="_blank" w:history="1">
              <w:r w:rsidR="00111C4C">
                <w:rPr>
                  <w:rStyle w:val="Hyperlink"/>
                </w:rPr>
                <w:t>Progress Bars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.progress-bar-info</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Light-blue progress bar. Indicates information</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119" w:tgtFrame="_blank" w:history="1">
              <w:r w:rsidR="00111C4C">
                <w:rPr>
                  <w:rStyle w:val="Hyperlink"/>
                </w:rPr>
                <w:t>Progress Bars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.progress-bar-striped</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Creates a striped progress bar</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120" w:tgtFrame="_blank" w:history="1">
              <w:r w:rsidR="00111C4C">
                <w:rPr>
                  <w:rStyle w:val="Hyperlink"/>
                </w:rPr>
                <w:t>Progress Bars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.progress-bar-success</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Green progress bar. Indicates success</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121" w:tgtFrame="_blank" w:history="1">
              <w:r w:rsidR="00111C4C">
                <w:rPr>
                  <w:rStyle w:val="Hyperlink"/>
                </w:rPr>
                <w:t>Progress Bars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.progress-bar-warning</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Yellow progress bar. Indicates warning</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122" w:tgtFrame="_blank" w:history="1">
              <w:r w:rsidR="00111C4C">
                <w:rPr>
                  <w:rStyle w:val="Hyperlink"/>
                </w:rPr>
                <w:t>Progress Bars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.pull-left</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Float an element to the left</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123" w:tgtFrame="_blank" w:history="1">
              <w:r w:rsidR="00111C4C">
                <w:rPr>
                  <w:rStyle w:val="Hyperlink"/>
                </w:rPr>
                <w:t>Helpers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.pull-right</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Float an element to the right</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124" w:tgtFrame="_blank" w:history="1">
              <w:r w:rsidR="00111C4C">
                <w:rPr>
                  <w:rStyle w:val="Hyperlink"/>
                </w:rPr>
                <w:t>Helpers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.right</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Used to identify the right carousel control</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125" w:tgtFrame="_blank" w:history="1">
              <w:r w:rsidR="00111C4C">
                <w:rPr>
                  <w:rStyle w:val="Hyperlink"/>
                </w:rPr>
                <w:t>Carousel</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.row</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Container for responsive columns</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126" w:tgtFrame="_blank" w:history="1">
              <w:r w:rsidR="00111C4C">
                <w:rPr>
                  <w:rStyle w:val="Hyperlink"/>
                </w:rPr>
                <w:t>Grid</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.show</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Shows an element (</w:t>
            </w:r>
            <w:r>
              <w:rPr>
                <w:rStyle w:val="HTMLCode"/>
                <w:color w:val="C7254E"/>
                <w:sz w:val="24"/>
                <w:szCs w:val="24"/>
                <w:shd w:val="clear" w:color="auto" w:fill="F9F2F4"/>
              </w:rPr>
              <w:t>display:block)</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127" w:tgtFrame="_blank" w:history="1">
              <w:r w:rsidR="00111C4C">
                <w:rPr>
                  <w:rStyle w:val="Hyperlink"/>
                </w:rPr>
                <w:t>Helpers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.small</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Creates a lighter, secondary text in any heading</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128" w:tgtFrame="_blank" w:history="1">
              <w:r w:rsidR="00111C4C">
                <w:rPr>
                  <w:rStyle w:val="Hyperlink"/>
                </w:rPr>
                <w:t>Typography</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.sr-only</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Hides an element on all devices except for screen readers</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129" w:tgtFrame="_blank" w:history="1">
              <w:r w:rsidR="00111C4C">
                <w:rPr>
                  <w:rStyle w:val="Hyperlink"/>
                </w:rPr>
                <w:t>Helpers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.sr-only-focusable</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Hides an element on all devices except for screen readers</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130" w:tgtFrame="_blank" w:history="1">
              <w:r w:rsidR="00111C4C">
                <w:rPr>
                  <w:rStyle w:val="Hyperlink"/>
                </w:rPr>
                <w:t>Helpers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.success</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Adds a green background color to a table row (</w:t>
            </w:r>
            <w:r>
              <w:rPr>
                <w:rStyle w:val="HTMLCode"/>
                <w:color w:val="C7254E"/>
                <w:sz w:val="24"/>
                <w:szCs w:val="24"/>
                <w:shd w:val="clear" w:color="auto" w:fill="F9F2F4"/>
              </w:rPr>
              <w:t>&lt;tr&gt;</w:t>
            </w:r>
            <w:r>
              <w:t> or table cell (</w:t>
            </w:r>
            <w:r>
              <w:rPr>
                <w:rStyle w:val="HTMLCode"/>
                <w:color w:val="C7254E"/>
                <w:sz w:val="24"/>
                <w:szCs w:val="24"/>
                <w:shd w:val="clear" w:color="auto" w:fill="F9F2F4"/>
              </w:rPr>
              <w:t>&lt;td&gt;</w:t>
            </w:r>
            <w:r>
              <w:t>). Indicates success or a positive action</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131" w:tgtFrame="_blank" w:history="1">
              <w:r w:rsidR="00111C4C">
                <w:rPr>
                  <w:rStyle w:val="Hyperlink"/>
                </w:rPr>
                <w:t>Tables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.tab-content</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Used together with </w:t>
            </w:r>
            <w:r>
              <w:rPr>
                <w:rStyle w:val="HTMLCode"/>
                <w:color w:val="C7254E"/>
                <w:sz w:val="24"/>
                <w:szCs w:val="24"/>
                <w:shd w:val="clear" w:color="auto" w:fill="F9F2F4"/>
              </w:rPr>
              <w:t>.tab-pane</w:t>
            </w:r>
            <w:r>
              <w:t> to creates toggleable/dynamic tabs/pills</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132" w:tgtFrame="_blank" w:history="1">
              <w:r w:rsidR="00111C4C">
                <w:rPr>
                  <w:rStyle w:val="Hyperlink"/>
                </w:rPr>
                <w:t>Tabs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.tab-pane</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Used together with </w:t>
            </w:r>
            <w:r>
              <w:rPr>
                <w:rStyle w:val="HTMLCode"/>
                <w:color w:val="C7254E"/>
                <w:sz w:val="24"/>
                <w:szCs w:val="24"/>
                <w:shd w:val="clear" w:color="auto" w:fill="F9F2F4"/>
              </w:rPr>
              <w:t>.tab-content</w:t>
            </w:r>
            <w:r>
              <w:t> to creates toggleable/dynamic tabs/pills</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133" w:tgtFrame="_blank" w:history="1">
              <w:r w:rsidR="00111C4C">
                <w:rPr>
                  <w:rStyle w:val="Hyperlink"/>
                </w:rPr>
                <w:t>Tabs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.table</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Adds basic styling to a table (padding, bottom borders, etc)</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134" w:tgtFrame="_blank" w:history="1">
              <w:r w:rsidR="00111C4C">
                <w:rPr>
                  <w:rStyle w:val="Hyperlink"/>
                </w:rPr>
                <w:t>Tables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.table-bordered</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Adds borders on all sides of the table and cells</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135" w:tgtFrame="_blank" w:history="1">
              <w:r w:rsidR="00111C4C">
                <w:rPr>
                  <w:rStyle w:val="Hyperlink"/>
                </w:rPr>
                <w:t>Tables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.table-condensed</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Makes a table more compact by cutting cell padding in half</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136" w:tgtFrame="_blank" w:history="1">
              <w:r w:rsidR="00111C4C">
                <w:rPr>
                  <w:rStyle w:val="Hyperlink"/>
                </w:rPr>
                <w:t>Tables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.table-hover</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Creates a hoverable table (adds a grey background color on table rows on hover)</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137" w:tgtFrame="_blank" w:history="1">
              <w:r w:rsidR="00111C4C">
                <w:rPr>
                  <w:rStyle w:val="Hyperlink"/>
                </w:rPr>
                <w:t>Tables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.table-responsive</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Makes a table responsive (adds a horizontal scrollbar when needed)</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138" w:tgtFrame="_blank" w:history="1">
              <w:r w:rsidR="00111C4C">
                <w:rPr>
                  <w:rStyle w:val="Hyperlink"/>
                </w:rPr>
                <w:t>Tables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.text-capitalize</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Indicates capitalized text</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139" w:tgtFrame="_blank" w:history="1">
              <w:r w:rsidR="00111C4C">
                <w:rPr>
                  <w:rStyle w:val="Hyperlink"/>
                </w:rPr>
                <w:t>Typography</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.text-center</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Center-aligns text</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140" w:tgtFrame="_blank" w:history="1">
              <w:r w:rsidR="00111C4C">
                <w:rPr>
                  <w:rStyle w:val="Hyperlink"/>
                </w:rPr>
                <w:t>Typography</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.text-danger</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Red text color. Indicates danger</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141" w:tgtFrame="_blank" w:history="1">
              <w:r w:rsidR="00111C4C">
                <w:rPr>
                  <w:rStyle w:val="Hyperlink"/>
                </w:rPr>
                <w:t>Typography</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.text-hide</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Hides text (helps replace an element's text content with a background image)</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142" w:tgtFrame="_blank" w:history="1">
              <w:r w:rsidR="00111C4C">
                <w:rPr>
                  <w:rStyle w:val="Hyperlink"/>
                </w:rPr>
                <w:t>Typography</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.text-info</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Light-blue text color. Indicates information</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143" w:tgtFrame="_blank" w:history="1">
              <w:r w:rsidR="00111C4C">
                <w:rPr>
                  <w:rStyle w:val="Hyperlink"/>
                </w:rPr>
                <w:t>Typography</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.text-justify</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Indicates justified text</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144" w:tgtFrame="_blank" w:history="1">
              <w:r w:rsidR="00111C4C">
                <w:rPr>
                  <w:rStyle w:val="Hyperlink"/>
                </w:rPr>
                <w:t>Typography</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.text-left</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Aligns the text to the left</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145" w:tgtFrame="_blank" w:history="1">
              <w:r w:rsidR="00111C4C">
                <w:rPr>
                  <w:rStyle w:val="Hyperlink"/>
                </w:rPr>
                <w:t>Typography</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.text-lowercase</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Changes text to lowercase</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146" w:tgtFrame="_blank" w:history="1">
              <w:r w:rsidR="00111C4C">
                <w:rPr>
                  <w:rStyle w:val="Hyperlink"/>
                </w:rPr>
                <w:t>Typography</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.text-muted</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Grey text color</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147" w:tgtFrame="_blank" w:history="1">
              <w:r w:rsidR="00111C4C">
                <w:rPr>
                  <w:rStyle w:val="Hyperlink"/>
                </w:rPr>
                <w:t>Typography</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.text-nowrap</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Prevents the text from wrapping</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148" w:tgtFrame="_blank" w:history="1">
              <w:r w:rsidR="00111C4C">
                <w:rPr>
                  <w:rStyle w:val="Hyperlink"/>
                </w:rPr>
                <w:t>Typography</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.text-primary</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Blue text color</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149" w:tgtFrame="_blank" w:history="1">
              <w:r w:rsidR="00111C4C">
                <w:rPr>
                  <w:rStyle w:val="Hyperlink"/>
                </w:rPr>
                <w:t>Typography</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.text-right</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Aligns text to the right</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150" w:tgtFrame="_blank" w:history="1">
              <w:r w:rsidR="00111C4C">
                <w:rPr>
                  <w:rStyle w:val="Hyperlink"/>
                </w:rPr>
                <w:t>Typography</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.text-success</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Green text color. Indicates success</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151" w:tgtFrame="_blank" w:history="1">
              <w:r w:rsidR="00111C4C">
                <w:rPr>
                  <w:rStyle w:val="Hyperlink"/>
                </w:rPr>
                <w:t>Typography</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.text-uppercase</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Makes text uppercase</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152" w:tgtFrame="_blank" w:history="1">
              <w:r w:rsidR="00111C4C">
                <w:rPr>
                  <w:rStyle w:val="Hyperlink"/>
                </w:rPr>
                <w:t>Typography</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.text-warning</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Yellow/orange text color. Indicates warning</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153" w:tgtFrame="_blank" w:history="1">
              <w:r w:rsidR="00111C4C">
                <w:rPr>
                  <w:rStyle w:val="Hyperlink"/>
                </w:rPr>
                <w:t>Typography</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.thumbnail</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Adds a border around an element (often images or videos) to make it look like a thumbnail</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154" w:tgtFrame="_blank" w:history="1">
              <w:r w:rsidR="00111C4C">
                <w:rPr>
                  <w:rStyle w:val="Hyperlink"/>
                </w:rPr>
                <w:t>Images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.tooltip</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Popup-box that appears when the user moves the mouse pointer over an element</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155" w:tgtFrame="_blank" w:history="1">
              <w:r w:rsidR="00111C4C">
                <w:rPr>
                  <w:rStyle w:val="Hyperlink"/>
                </w:rPr>
                <w:t>Tooltip</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.visible-*</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rPr>
                <w:rStyle w:val="marked"/>
                <w:color w:val="E80000"/>
              </w:rPr>
              <w:t>Deprecated as of v3.2.0.</w:t>
            </w:r>
            <w:r>
              <w:t> Used to show and/or hide content by device. </w:t>
            </w:r>
            <w:r>
              <w:rPr>
                <w:rStyle w:val="Strong"/>
              </w:rPr>
              <w:t>Note:</w:t>
            </w:r>
            <w:r>
              <w:t> Use </w:t>
            </w:r>
            <w:r>
              <w:rPr>
                <w:rStyle w:val="HTMLCode"/>
                <w:color w:val="C7254E"/>
                <w:sz w:val="24"/>
                <w:szCs w:val="24"/>
                <w:shd w:val="clear" w:color="auto" w:fill="F9F2F4"/>
              </w:rPr>
              <w:t>.hidden-*</w:t>
            </w:r>
            <w:r>
              <w:t> instead</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156" w:tgtFrame="_blank" w:history="1">
              <w:r w:rsidR="00111C4C">
                <w:rPr>
                  <w:rStyle w:val="Hyperlink"/>
                </w:rPr>
                <w:t>Helpers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.visible-print-block</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Displays the element (</w:t>
            </w:r>
            <w:r>
              <w:rPr>
                <w:rStyle w:val="HTMLCode"/>
                <w:color w:val="C7254E"/>
                <w:sz w:val="24"/>
                <w:szCs w:val="24"/>
                <w:shd w:val="clear" w:color="auto" w:fill="F9F2F4"/>
              </w:rPr>
              <w:t>display:block</w:t>
            </w:r>
            <w:r>
              <w:t>) in print (pre)view</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157" w:tgtFrame="_blank" w:history="1">
              <w:r w:rsidR="00111C4C">
                <w:rPr>
                  <w:rStyle w:val="Hyperlink"/>
                </w:rPr>
                <w:t>Helpers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.visible-print-inline</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Displays the element (</w:t>
            </w:r>
            <w:r>
              <w:rPr>
                <w:rStyle w:val="HTMLCode"/>
                <w:color w:val="C7254E"/>
                <w:sz w:val="24"/>
                <w:szCs w:val="24"/>
                <w:shd w:val="clear" w:color="auto" w:fill="F9F2F4"/>
              </w:rPr>
              <w:t>display:inline</w:t>
            </w:r>
            <w:r>
              <w:t>) in print (pre)view</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158" w:tgtFrame="_blank" w:history="1">
              <w:r w:rsidR="00111C4C">
                <w:rPr>
                  <w:rStyle w:val="Hyperlink"/>
                </w:rPr>
                <w:t>Helpers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.visible-print-inline-block</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Displays the element (</w:t>
            </w:r>
            <w:r>
              <w:rPr>
                <w:rStyle w:val="HTMLCode"/>
                <w:color w:val="C7254E"/>
                <w:sz w:val="24"/>
                <w:szCs w:val="24"/>
                <w:shd w:val="clear" w:color="auto" w:fill="F9F2F4"/>
              </w:rPr>
              <w:t>display:inline-block</w:t>
            </w:r>
            <w:r>
              <w:t>) in print (pre)view</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159" w:tgtFrame="_blank" w:history="1">
              <w:r w:rsidR="00111C4C">
                <w:rPr>
                  <w:rStyle w:val="Hyperlink"/>
                </w:rPr>
                <w:t>Helpers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.hidden-print</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Hides the element (</w:t>
            </w:r>
            <w:r>
              <w:rPr>
                <w:rStyle w:val="HTMLCode"/>
                <w:color w:val="C7254E"/>
                <w:sz w:val="24"/>
                <w:szCs w:val="24"/>
                <w:shd w:val="clear" w:color="auto" w:fill="F9F2F4"/>
              </w:rPr>
              <w:t>display:none</w:t>
            </w:r>
            <w:r>
              <w:t>) in print (pre)view</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160" w:tgtFrame="_blank" w:history="1">
              <w:r w:rsidR="00111C4C">
                <w:rPr>
                  <w:rStyle w:val="Hyperlink"/>
                </w:rPr>
                <w:t>Helpers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.warning</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Adds a yellow background color to the table row (</w:t>
            </w:r>
            <w:r>
              <w:rPr>
                <w:rStyle w:val="HTMLCode"/>
                <w:color w:val="C7254E"/>
                <w:sz w:val="24"/>
                <w:szCs w:val="24"/>
                <w:shd w:val="clear" w:color="auto" w:fill="F9F2F4"/>
              </w:rPr>
              <w:t>&lt;tr&gt;</w:t>
            </w:r>
            <w:r>
              <w:t> or table cell (</w:t>
            </w:r>
            <w:r>
              <w:rPr>
                <w:rStyle w:val="HTMLCode"/>
                <w:color w:val="C7254E"/>
                <w:sz w:val="24"/>
                <w:szCs w:val="24"/>
                <w:shd w:val="clear" w:color="auto" w:fill="F9F2F4"/>
              </w:rPr>
              <w:t>&lt;td&gt;</w:t>
            </w:r>
            <w:r>
              <w:t>). Indicates a warning</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161" w:tgtFrame="_blank" w:history="1">
              <w:r w:rsidR="00111C4C">
                <w:rPr>
                  <w:rStyle w:val="Hyperlink"/>
                </w:rPr>
                <w:t>Tables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.well</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Adds a rounded border around an element with a gray background color and some padding</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162" w:tgtFrame="_blank" w:history="1">
              <w:r w:rsidR="00111C4C">
                <w:rPr>
                  <w:rStyle w:val="Hyperlink"/>
                </w:rPr>
                <w:t>Wells</w:t>
              </w:r>
            </w:hyperlink>
          </w:p>
        </w:tc>
      </w:tr>
      <w:tr w:rsidR="00111C4C" w:rsidTr="00111C4C">
        <w:tc>
          <w:tcPr>
            <w:tcW w:w="1278" w:type="pct"/>
            <w:shd w:val="clear" w:color="auto" w:fill="F1F1F1"/>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.well-lg</w:t>
            </w:r>
          </w:p>
        </w:tc>
        <w:tc>
          <w:tcPr>
            <w:tcW w:w="2745" w:type="pct"/>
            <w:shd w:val="clear" w:color="auto" w:fill="F1F1F1"/>
            <w:tcMar>
              <w:top w:w="150" w:type="dxa"/>
              <w:left w:w="150" w:type="dxa"/>
              <w:bottom w:w="150" w:type="dxa"/>
              <w:right w:w="150" w:type="dxa"/>
            </w:tcMar>
            <w:hideMark/>
          </w:tcPr>
          <w:p w:rsidR="00111C4C" w:rsidRDefault="00111C4C" w:rsidP="00111C4C">
            <w:pPr>
              <w:rPr>
                <w:sz w:val="24"/>
                <w:szCs w:val="24"/>
              </w:rPr>
            </w:pPr>
            <w:r>
              <w:t>Large well (more padding)</w:t>
            </w:r>
          </w:p>
        </w:tc>
        <w:tc>
          <w:tcPr>
            <w:tcW w:w="977" w:type="pct"/>
            <w:shd w:val="clear" w:color="auto" w:fill="F1F1F1"/>
            <w:tcMar>
              <w:top w:w="150" w:type="dxa"/>
              <w:left w:w="150" w:type="dxa"/>
              <w:bottom w:w="150" w:type="dxa"/>
              <w:right w:w="150" w:type="dxa"/>
            </w:tcMar>
            <w:hideMark/>
          </w:tcPr>
          <w:p w:rsidR="00111C4C" w:rsidRDefault="00CA242B" w:rsidP="00111C4C">
            <w:pPr>
              <w:rPr>
                <w:sz w:val="24"/>
                <w:szCs w:val="24"/>
              </w:rPr>
            </w:pPr>
            <w:hyperlink r:id="rId2163" w:tgtFrame="_blank" w:history="1">
              <w:r w:rsidR="00111C4C">
                <w:rPr>
                  <w:rStyle w:val="Hyperlink"/>
                </w:rPr>
                <w:t>Wells</w:t>
              </w:r>
            </w:hyperlink>
          </w:p>
        </w:tc>
      </w:tr>
      <w:tr w:rsidR="00111C4C" w:rsidTr="00111C4C">
        <w:tc>
          <w:tcPr>
            <w:tcW w:w="1278" w:type="pct"/>
            <w:shd w:val="clear" w:color="auto" w:fill="FFFFFF"/>
            <w:tcMar>
              <w:top w:w="150" w:type="dxa"/>
              <w:left w:w="299" w:type="dxa"/>
              <w:bottom w:w="150" w:type="dxa"/>
              <w:right w:w="150" w:type="dxa"/>
            </w:tcMar>
            <w:hideMark/>
          </w:tcPr>
          <w:p w:rsidR="00111C4C" w:rsidRDefault="00111C4C" w:rsidP="00111C4C">
            <w:pPr>
              <w:rPr>
                <w:sz w:val="24"/>
                <w:szCs w:val="24"/>
              </w:rPr>
            </w:pPr>
            <w:r>
              <w:rPr>
                <w:rStyle w:val="HTMLCode"/>
                <w:color w:val="C7254E"/>
                <w:sz w:val="24"/>
                <w:szCs w:val="24"/>
                <w:shd w:val="clear" w:color="auto" w:fill="F9F2F4"/>
              </w:rPr>
              <w:t>.well-sm</w:t>
            </w:r>
          </w:p>
        </w:tc>
        <w:tc>
          <w:tcPr>
            <w:tcW w:w="2745" w:type="pct"/>
            <w:shd w:val="clear" w:color="auto" w:fill="FFFFFF"/>
            <w:tcMar>
              <w:top w:w="150" w:type="dxa"/>
              <w:left w:w="150" w:type="dxa"/>
              <w:bottom w:w="150" w:type="dxa"/>
              <w:right w:w="150" w:type="dxa"/>
            </w:tcMar>
            <w:hideMark/>
          </w:tcPr>
          <w:p w:rsidR="00111C4C" w:rsidRDefault="00111C4C" w:rsidP="00111C4C">
            <w:pPr>
              <w:rPr>
                <w:sz w:val="24"/>
                <w:szCs w:val="24"/>
              </w:rPr>
            </w:pPr>
            <w:r>
              <w:t>Small well (less padding)</w:t>
            </w:r>
          </w:p>
        </w:tc>
        <w:tc>
          <w:tcPr>
            <w:tcW w:w="977" w:type="pct"/>
            <w:shd w:val="clear" w:color="auto" w:fill="FFFFFF"/>
            <w:tcMar>
              <w:top w:w="150" w:type="dxa"/>
              <w:left w:w="150" w:type="dxa"/>
              <w:bottom w:w="150" w:type="dxa"/>
              <w:right w:w="150" w:type="dxa"/>
            </w:tcMar>
            <w:hideMark/>
          </w:tcPr>
          <w:p w:rsidR="00111C4C" w:rsidRDefault="00CA242B" w:rsidP="00111C4C">
            <w:pPr>
              <w:rPr>
                <w:sz w:val="24"/>
                <w:szCs w:val="24"/>
              </w:rPr>
            </w:pPr>
            <w:hyperlink r:id="rId2164" w:tgtFrame="_blank" w:history="1">
              <w:r w:rsidR="00111C4C">
                <w:rPr>
                  <w:rStyle w:val="Hyperlink"/>
                </w:rPr>
                <w:t>Wells</w:t>
              </w:r>
            </w:hyperlink>
          </w:p>
        </w:tc>
      </w:tr>
    </w:tbl>
    <w:p w:rsidR="00111C4C" w:rsidRDefault="00111C4C" w:rsidP="00111C4C">
      <w:pPr>
        <w:pStyle w:val="Heading1"/>
        <w:rPr>
          <w:rStyle w:val="colorh1"/>
          <w:szCs w:val="67"/>
        </w:rPr>
      </w:pPr>
      <w:bookmarkStart w:id="130" w:name="_Toc492230591"/>
      <w:r w:rsidRPr="00111C4C">
        <w:t>Bootstrap </w:t>
      </w:r>
      <w:r w:rsidRPr="00111C4C">
        <w:rPr>
          <w:rStyle w:val="colorh1"/>
          <w:szCs w:val="67"/>
        </w:rPr>
        <w:t>CSS Typography</w:t>
      </w:r>
      <w:bookmarkEnd w:id="130"/>
    </w:p>
    <w:p w:rsidR="00111C4C" w:rsidRPr="00111C4C" w:rsidRDefault="00111C4C" w:rsidP="00111C4C">
      <w:pPr>
        <w:pStyle w:val="Heading1"/>
      </w:pPr>
      <w:bookmarkStart w:id="131" w:name="_Toc492230592"/>
      <w:r w:rsidRPr="00111C4C">
        <w:rPr>
          <w:rStyle w:val="Heading2Char"/>
        </w:rPr>
        <w:t>ReferenceBootstrap's Default Settings</w:t>
      </w:r>
      <w:bookmarkEnd w:id="131"/>
    </w:p>
    <w:p w:rsidR="00111C4C" w:rsidRDefault="00111C4C" w:rsidP="00111C4C">
      <w:r>
        <w:t>Bootstrap's global default font-size is 14px, with a line-height of 1.428.</w:t>
      </w:r>
    </w:p>
    <w:p w:rsidR="00111C4C" w:rsidRDefault="00111C4C" w:rsidP="00111C4C">
      <w:r>
        <w:t>This is applied to the &lt;body&gt; and all paragraphs.</w:t>
      </w:r>
    </w:p>
    <w:p w:rsidR="00111C4C" w:rsidRDefault="00111C4C" w:rsidP="00111C4C">
      <w:r>
        <w:t>In addition, all &lt;p&gt; elements have a bottom margin that equals half their computed line-height (10px by default).</w:t>
      </w:r>
    </w:p>
    <w:p w:rsidR="00111C4C" w:rsidRPr="00111C4C" w:rsidRDefault="00111C4C" w:rsidP="00111C4C">
      <w:pPr>
        <w:pStyle w:val="Heading2"/>
        <w:rPr>
          <w:rFonts w:ascii="Verdana" w:hAnsi="Verdana" w:cs="Times New Roman"/>
          <w:sz w:val="23"/>
          <w:szCs w:val="23"/>
        </w:rPr>
      </w:pPr>
      <w:bookmarkStart w:id="132" w:name="_Toc492230593"/>
      <w:r>
        <w:t>Typography</w:t>
      </w:r>
      <w:bookmarkEnd w:id="132"/>
    </w:p>
    <w:p w:rsidR="00111C4C" w:rsidRDefault="00111C4C" w:rsidP="00111C4C">
      <w:r>
        <w:t>The elements below are HTML elements that will be styled a little bit differently by Bootstrap than browser defaults. Look at the "Try it" examples to see the result/differences.</w:t>
      </w:r>
    </w:p>
    <w:p w:rsidR="00111C4C" w:rsidRDefault="00111C4C" w:rsidP="00111C4C">
      <w:r>
        <w:t>The classes below is used to style the elements further.</w:t>
      </w:r>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38"/>
        <w:gridCol w:w="6851"/>
      </w:tblGrid>
      <w:tr w:rsidR="00111C4C" w:rsidTr="00111C4C">
        <w:tc>
          <w:tcPr>
            <w:tcW w:w="1231" w:type="pct"/>
            <w:shd w:val="clear" w:color="auto" w:fill="FFFFFF"/>
            <w:tcMar>
              <w:top w:w="150" w:type="dxa"/>
              <w:left w:w="299" w:type="dxa"/>
              <w:bottom w:w="150" w:type="dxa"/>
              <w:right w:w="150" w:type="dxa"/>
            </w:tcMar>
            <w:hideMark/>
          </w:tcPr>
          <w:p w:rsidR="00111C4C" w:rsidRDefault="00111C4C" w:rsidP="00111C4C">
            <w:r>
              <w:t>Element/Class</w:t>
            </w:r>
          </w:p>
        </w:tc>
        <w:tc>
          <w:tcPr>
            <w:tcW w:w="3769" w:type="pct"/>
            <w:shd w:val="clear" w:color="auto" w:fill="FFFFFF"/>
            <w:tcMar>
              <w:top w:w="150" w:type="dxa"/>
              <w:left w:w="150" w:type="dxa"/>
              <w:bottom w:w="150" w:type="dxa"/>
              <w:right w:w="150" w:type="dxa"/>
            </w:tcMar>
            <w:hideMark/>
          </w:tcPr>
          <w:p w:rsidR="00111C4C" w:rsidRDefault="00111C4C" w:rsidP="00111C4C">
            <w:r>
              <w:t>Description</w:t>
            </w:r>
          </w:p>
        </w:tc>
      </w:tr>
      <w:tr w:rsidR="00111C4C" w:rsidTr="00111C4C">
        <w:tc>
          <w:tcPr>
            <w:tcW w:w="1231" w:type="pct"/>
            <w:shd w:val="clear" w:color="auto" w:fill="F1F1F1"/>
            <w:tcMar>
              <w:top w:w="150" w:type="dxa"/>
              <w:left w:w="299" w:type="dxa"/>
              <w:bottom w:w="150" w:type="dxa"/>
              <w:right w:w="150" w:type="dxa"/>
            </w:tcMar>
            <w:hideMark/>
          </w:tcPr>
          <w:p w:rsidR="00111C4C" w:rsidRDefault="00111C4C" w:rsidP="00111C4C">
            <w:r>
              <w:t>&lt;h1&gt; - &lt;h6&gt;</w:t>
            </w:r>
            <w:r>
              <w:br/>
              <w:t>or</w:t>
            </w:r>
            <w:r>
              <w:br/>
              <w:t>.h1 - .h6</w:t>
            </w:r>
          </w:p>
        </w:tc>
        <w:tc>
          <w:tcPr>
            <w:tcW w:w="3769" w:type="pct"/>
            <w:shd w:val="clear" w:color="auto" w:fill="F1F1F1"/>
            <w:tcMar>
              <w:top w:w="150" w:type="dxa"/>
              <w:left w:w="150" w:type="dxa"/>
              <w:bottom w:w="150" w:type="dxa"/>
              <w:right w:w="150" w:type="dxa"/>
            </w:tcMar>
            <w:hideMark/>
          </w:tcPr>
          <w:p w:rsidR="00111C4C" w:rsidRDefault="00111C4C" w:rsidP="00111C4C">
            <w:r>
              <w:t>h1 - h6 headings</w:t>
            </w:r>
          </w:p>
        </w:tc>
      </w:tr>
      <w:tr w:rsidR="00111C4C" w:rsidTr="00111C4C">
        <w:tc>
          <w:tcPr>
            <w:tcW w:w="1231" w:type="pct"/>
            <w:shd w:val="clear" w:color="auto" w:fill="FFFFFF"/>
            <w:tcMar>
              <w:top w:w="150" w:type="dxa"/>
              <w:left w:w="299" w:type="dxa"/>
              <w:bottom w:w="150" w:type="dxa"/>
              <w:right w:w="150" w:type="dxa"/>
            </w:tcMar>
            <w:hideMark/>
          </w:tcPr>
          <w:p w:rsidR="00111C4C" w:rsidRDefault="00111C4C" w:rsidP="00111C4C">
            <w:r>
              <w:t>&lt;small&gt;</w:t>
            </w:r>
          </w:p>
        </w:tc>
        <w:tc>
          <w:tcPr>
            <w:tcW w:w="3769" w:type="pct"/>
            <w:shd w:val="clear" w:color="auto" w:fill="FFFFFF"/>
            <w:tcMar>
              <w:top w:w="150" w:type="dxa"/>
              <w:left w:w="150" w:type="dxa"/>
              <w:bottom w:w="150" w:type="dxa"/>
              <w:right w:w="150" w:type="dxa"/>
            </w:tcMar>
            <w:hideMark/>
          </w:tcPr>
          <w:p w:rsidR="00111C4C" w:rsidRDefault="00111C4C" w:rsidP="00111C4C">
            <w:r>
              <w:t>Creates a lighter, secondary text in any heading</w:t>
            </w:r>
          </w:p>
          <w:p w:rsidR="00111C4C" w:rsidRDefault="00111C4C" w:rsidP="00111C4C">
            <w:pPr>
              <w:rPr>
                <w:rFonts w:ascii="Segoe UI" w:hAnsi="Segoe UI" w:cs="Segoe UI"/>
                <w:sz w:val="56"/>
                <w:szCs w:val="56"/>
              </w:rPr>
            </w:pPr>
            <w:r>
              <w:rPr>
                <w:rFonts w:ascii="Segoe UI" w:hAnsi="Segoe UI" w:cs="Segoe UI"/>
                <w:sz w:val="56"/>
                <w:szCs w:val="56"/>
              </w:rPr>
              <w:t>Heading </w:t>
            </w:r>
            <w:r>
              <w:rPr>
                <w:rFonts w:ascii="Segoe UI" w:hAnsi="Segoe UI" w:cs="Segoe UI"/>
                <w:color w:val="777777"/>
              </w:rPr>
              <w:t>(secondary text)</w:t>
            </w:r>
          </w:p>
        </w:tc>
      </w:tr>
      <w:tr w:rsidR="00111C4C" w:rsidTr="00111C4C">
        <w:tc>
          <w:tcPr>
            <w:tcW w:w="1231" w:type="pct"/>
            <w:shd w:val="clear" w:color="auto" w:fill="F1F1F1"/>
            <w:tcMar>
              <w:top w:w="150" w:type="dxa"/>
              <w:left w:w="299" w:type="dxa"/>
              <w:bottom w:w="150" w:type="dxa"/>
              <w:right w:w="150" w:type="dxa"/>
            </w:tcMar>
            <w:hideMark/>
          </w:tcPr>
          <w:p w:rsidR="00111C4C" w:rsidRDefault="00111C4C" w:rsidP="00111C4C">
            <w:r>
              <w:t>.small</w:t>
            </w:r>
          </w:p>
        </w:tc>
        <w:tc>
          <w:tcPr>
            <w:tcW w:w="3769" w:type="pct"/>
            <w:shd w:val="clear" w:color="auto" w:fill="F1F1F1"/>
            <w:tcMar>
              <w:top w:w="150" w:type="dxa"/>
              <w:left w:w="150" w:type="dxa"/>
              <w:bottom w:w="150" w:type="dxa"/>
              <w:right w:w="150" w:type="dxa"/>
            </w:tcMar>
            <w:hideMark/>
          </w:tcPr>
          <w:p w:rsidR="00111C4C" w:rsidRDefault="00111C4C" w:rsidP="00111C4C">
            <w:r>
              <w:t>Indicates smaller text (set to 85% of the size of the parent): </w:t>
            </w:r>
            <w:r>
              <w:rPr>
                <w:rStyle w:val="small"/>
              </w:rPr>
              <w:t>Smaller text</w:t>
            </w:r>
          </w:p>
        </w:tc>
      </w:tr>
      <w:tr w:rsidR="00111C4C" w:rsidTr="00111C4C">
        <w:tc>
          <w:tcPr>
            <w:tcW w:w="1231" w:type="pct"/>
            <w:shd w:val="clear" w:color="auto" w:fill="FFFFFF"/>
            <w:tcMar>
              <w:top w:w="150" w:type="dxa"/>
              <w:left w:w="299" w:type="dxa"/>
              <w:bottom w:w="150" w:type="dxa"/>
              <w:right w:w="150" w:type="dxa"/>
            </w:tcMar>
            <w:hideMark/>
          </w:tcPr>
          <w:p w:rsidR="00111C4C" w:rsidRDefault="00111C4C" w:rsidP="00111C4C">
            <w:r>
              <w:t>.lead</w:t>
            </w:r>
          </w:p>
        </w:tc>
        <w:tc>
          <w:tcPr>
            <w:tcW w:w="3769" w:type="pct"/>
            <w:shd w:val="clear" w:color="auto" w:fill="FFFFFF"/>
            <w:tcMar>
              <w:top w:w="150" w:type="dxa"/>
              <w:left w:w="150" w:type="dxa"/>
              <w:bottom w:w="150" w:type="dxa"/>
              <w:right w:w="150" w:type="dxa"/>
            </w:tcMar>
            <w:hideMark/>
          </w:tcPr>
          <w:p w:rsidR="00111C4C" w:rsidRDefault="00111C4C" w:rsidP="00111C4C">
            <w:r>
              <w:t>Makes a text stand out: </w:t>
            </w:r>
            <w:r>
              <w:rPr>
                <w:rStyle w:val="lead"/>
                <w:sz w:val="39"/>
                <w:szCs w:val="39"/>
              </w:rPr>
              <w:t>Stand out text</w:t>
            </w:r>
          </w:p>
        </w:tc>
      </w:tr>
      <w:tr w:rsidR="00111C4C" w:rsidTr="00111C4C">
        <w:tc>
          <w:tcPr>
            <w:tcW w:w="1231" w:type="pct"/>
            <w:shd w:val="clear" w:color="auto" w:fill="F1F1F1"/>
            <w:tcMar>
              <w:top w:w="150" w:type="dxa"/>
              <w:left w:w="299" w:type="dxa"/>
              <w:bottom w:w="150" w:type="dxa"/>
              <w:right w:w="150" w:type="dxa"/>
            </w:tcMar>
            <w:hideMark/>
          </w:tcPr>
          <w:p w:rsidR="00111C4C" w:rsidRDefault="00111C4C" w:rsidP="00111C4C">
            <w:r>
              <w:t>&lt;mark&gt;</w:t>
            </w:r>
            <w:r>
              <w:br/>
              <w:t>or</w:t>
            </w:r>
            <w:r>
              <w:br/>
              <w:t>.mark</w:t>
            </w:r>
          </w:p>
        </w:tc>
        <w:tc>
          <w:tcPr>
            <w:tcW w:w="3769" w:type="pct"/>
            <w:shd w:val="clear" w:color="auto" w:fill="F1F1F1"/>
            <w:tcMar>
              <w:top w:w="150" w:type="dxa"/>
              <w:left w:w="150" w:type="dxa"/>
              <w:bottom w:w="150" w:type="dxa"/>
              <w:right w:w="150" w:type="dxa"/>
            </w:tcMar>
            <w:hideMark/>
          </w:tcPr>
          <w:p w:rsidR="00111C4C" w:rsidRDefault="00111C4C" w:rsidP="00111C4C">
            <w:r>
              <w:t>Highlights text: </w:t>
            </w:r>
            <w:r>
              <w:rPr>
                <w:rStyle w:val="mark"/>
                <w:sz w:val="28"/>
                <w:szCs w:val="28"/>
                <w:shd w:val="clear" w:color="auto" w:fill="FCF8E3"/>
              </w:rPr>
              <w:t>Highlighted text</w:t>
            </w:r>
          </w:p>
        </w:tc>
      </w:tr>
      <w:tr w:rsidR="00111C4C" w:rsidTr="00111C4C">
        <w:tc>
          <w:tcPr>
            <w:tcW w:w="1231" w:type="pct"/>
            <w:shd w:val="clear" w:color="auto" w:fill="FFFFFF"/>
            <w:tcMar>
              <w:top w:w="150" w:type="dxa"/>
              <w:left w:w="299" w:type="dxa"/>
              <w:bottom w:w="150" w:type="dxa"/>
              <w:right w:w="150" w:type="dxa"/>
            </w:tcMar>
            <w:hideMark/>
          </w:tcPr>
          <w:p w:rsidR="00111C4C" w:rsidRDefault="00111C4C" w:rsidP="00111C4C">
            <w:r>
              <w:t>&lt;del&gt;</w:t>
            </w:r>
          </w:p>
        </w:tc>
        <w:tc>
          <w:tcPr>
            <w:tcW w:w="3769" w:type="pct"/>
            <w:shd w:val="clear" w:color="auto" w:fill="FFFFFF"/>
            <w:tcMar>
              <w:top w:w="150" w:type="dxa"/>
              <w:left w:w="150" w:type="dxa"/>
              <w:bottom w:w="150" w:type="dxa"/>
              <w:right w:w="150" w:type="dxa"/>
            </w:tcMar>
            <w:hideMark/>
          </w:tcPr>
          <w:p w:rsidR="00111C4C" w:rsidRDefault="00111C4C" w:rsidP="00111C4C">
            <w:r>
              <w:t>Indicates deleted text: </w:t>
            </w:r>
            <w:del w:id="133" w:author="Unknown">
              <w:r>
                <w:delText>Deleted text</w:delText>
              </w:r>
            </w:del>
          </w:p>
        </w:tc>
      </w:tr>
      <w:tr w:rsidR="00111C4C" w:rsidTr="00111C4C">
        <w:tc>
          <w:tcPr>
            <w:tcW w:w="1231" w:type="pct"/>
            <w:shd w:val="clear" w:color="auto" w:fill="F1F1F1"/>
            <w:tcMar>
              <w:top w:w="150" w:type="dxa"/>
              <w:left w:w="299" w:type="dxa"/>
              <w:bottom w:w="150" w:type="dxa"/>
              <w:right w:w="150" w:type="dxa"/>
            </w:tcMar>
            <w:hideMark/>
          </w:tcPr>
          <w:p w:rsidR="00111C4C" w:rsidRDefault="00111C4C" w:rsidP="00111C4C">
            <w:r>
              <w:t>&lt;s&gt;</w:t>
            </w:r>
          </w:p>
        </w:tc>
        <w:tc>
          <w:tcPr>
            <w:tcW w:w="3769" w:type="pct"/>
            <w:shd w:val="clear" w:color="auto" w:fill="F1F1F1"/>
            <w:tcMar>
              <w:top w:w="150" w:type="dxa"/>
              <w:left w:w="150" w:type="dxa"/>
              <w:bottom w:w="150" w:type="dxa"/>
              <w:right w:w="150" w:type="dxa"/>
            </w:tcMar>
            <w:hideMark/>
          </w:tcPr>
          <w:p w:rsidR="00111C4C" w:rsidRDefault="00111C4C" w:rsidP="00111C4C">
            <w:r>
              <w:t>Indicates no longer relevant text: </w:t>
            </w:r>
            <w:r>
              <w:rPr>
                <w:strike/>
              </w:rPr>
              <w:t>No longer relevant text</w:t>
            </w:r>
          </w:p>
        </w:tc>
      </w:tr>
      <w:tr w:rsidR="00111C4C" w:rsidTr="00111C4C">
        <w:tc>
          <w:tcPr>
            <w:tcW w:w="1231" w:type="pct"/>
            <w:shd w:val="clear" w:color="auto" w:fill="FFFFFF"/>
            <w:tcMar>
              <w:top w:w="150" w:type="dxa"/>
              <w:left w:w="299" w:type="dxa"/>
              <w:bottom w:w="150" w:type="dxa"/>
              <w:right w:w="150" w:type="dxa"/>
            </w:tcMar>
            <w:hideMark/>
          </w:tcPr>
          <w:p w:rsidR="00111C4C" w:rsidRDefault="00111C4C" w:rsidP="00111C4C">
            <w:r>
              <w:t>&lt;ins&gt;</w:t>
            </w:r>
          </w:p>
        </w:tc>
        <w:tc>
          <w:tcPr>
            <w:tcW w:w="3769" w:type="pct"/>
            <w:shd w:val="clear" w:color="auto" w:fill="FFFFFF"/>
            <w:tcMar>
              <w:top w:w="150" w:type="dxa"/>
              <w:left w:w="150" w:type="dxa"/>
              <w:bottom w:w="150" w:type="dxa"/>
              <w:right w:w="150" w:type="dxa"/>
            </w:tcMar>
            <w:hideMark/>
          </w:tcPr>
          <w:p w:rsidR="00111C4C" w:rsidRDefault="00111C4C" w:rsidP="00111C4C">
            <w:r>
              <w:t>Indicates inserted text: </w:t>
            </w:r>
            <w:ins w:id="134" w:author="Unknown">
              <w:r>
                <w:t>Inserted text</w:t>
              </w:r>
            </w:ins>
          </w:p>
        </w:tc>
      </w:tr>
      <w:tr w:rsidR="00111C4C" w:rsidTr="00111C4C">
        <w:tc>
          <w:tcPr>
            <w:tcW w:w="1231" w:type="pct"/>
            <w:shd w:val="clear" w:color="auto" w:fill="F1F1F1"/>
            <w:tcMar>
              <w:top w:w="150" w:type="dxa"/>
              <w:left w:w="299" w:type="dxa"/>
              <w:bottom w:w="150" w:type="dxa"/>
              <w:right w:w="150" w:type="dxa"/>
            </w:tcMar>
            <w:hideMark/>
          </w:tcPr>
          <w:p w:rsidR="00111C4C" w:rsidRDefault="00111C4C" w:rsidP="00111C4C">
            <w:r>
              <w:t>&lt;u&gt;</w:t>
            </w:r>
          </w:p>
        </w:tc>
        <w:tc>
          <w:tcPr>
            <w:tcW w:w="3769" w:type="pct"/>
            <w:shd w:val="clear" w:color="auto" w:fill="F1F1F1"/>
            <w:tcMar>
              <w:top w:w="150" w:type="dxa"/>
              <w:left w:w="150" w:type="dxa"/>
              <w:bottom w:w="150" w:type="dxa"/>
              <w:right w:w="150" w:type="dxa"/>
            </w:tcMar>
            <w:hideMark/>
          </w:tcPr>
          <w:p w:rsidR="00111C4C" w:rsidRDefault="00111C4C" w:rsidP="00111C4C">
            <w:r>
              <w:t>Indicates underlined text: </w:t>
            </w:r>
            <w:r>
              <w:rPr>
                <w:u w:val="single"/>
              </w:rPr>
              <w:t>Underlined text</w:t>
            </w:r>
          </w:p>
        </w:tc>
      </w:tr>
      <w:tr w:rsidR="00111C4C" w:rsidTr="00111C4C">
        <w:tc>
          <w:tcPr>
            <w:tcW w:w="1231" w:type="pct"/>
            <w:shd w:val="clear" w:color="auto" w:fill="FFFFFF"/>
            <w:tcMar>
              <w:top w:w="150" w:type="dxa"/>
              <w:left w:w="299" w:type="dxa"/>
              <w:bottom w:w="150" w:type="dxa"/>
              <w:right w:w="150" w:type="dxa"/>
            </w:tcMar>
            <w:hideMark/>
          </w:tcPr>
          <w:p w:rsidR="00111C4C" w:rsidRDefault="00111C4C" w:rsidP="00111C4C">
            <w:r>
              <w:t>&lt;strong&gt;</w:t>
            </w:r>
          </w:p>
        </w:tc>
        <w:tc>
          <w:tcPr>
            <w:tcW w:w="3769" w:type="pct"/>
            <w:shd w:val="clear" w:color="auto" w:fill="FFFFFF"/>
            <w:tcMar>
              <w:top w:w="150" w:type="dxa"/>
              <w:left w:w="150" w:type="dxa"/>
              <w:bottom w:w="150" w:type="dxa"/>
              <w:right w:w="150" w:type="dxa"/>
            </w:tcMar>
            <w:hideMark/>
          </w:tcPr>
          <w:p w:rsidR="00111C4C" w:rsidRDefault="00111C4C" w:rsidP="00111C4C">
            <w:r>
              <w:t>Indicates bold text: </w:t>
            </w:r>
            <w:r>
              <w:rPr>
                <w:rStyle w:val="Strong"/>
                <w:sz w:val="28"/>
                <w:szCs w:val="28"/>
              </w:rPr>
              <w:t>Bold text</w:t>
            </w:r>
          </w:p>
        </w:tc>
      </w:tr>
      <w:tr w:rsidR="00111C4C" w:rsidTr="00111C4C">
        <w:tc>
          <w:tcPr>
            <w:tcW w:w="1231" w:type="pct"/>
            <w:shd w:val="clear" w:color="auto" w:fill="F1F1F1"/>
            <w:tcMar>
              <w:top w:w="150" w:type="dxa"/>
              <w:left w:w="299" w:type="dxa"/>
              <w:bottom w:w="150" w:type="dxa"/>
              <w:right w:w="150" w:type="dxa"/>
            </w:tcMar>
            <w:hideMark/>
          </w:tcPr>
          <w:p w:rsidR="00111C4C" w:rsidRDefault="00111C4C" w:rsidP="00111C4C">
            <w:r>
              <w:t>&lt;em&gt;</w:t>
            </w:r>
          </w:p>
        </w:tc>
        <w:tc>
          <w:tcPr>
            <w:tcW w:w="3769" w:type="pct"/>
            <w:shd w:val="clear" w:color="auto" w:fill="F1F1F1"/>
            <w:tcMar>
              <w:top w:w="150" w:type="dxa"/>
              <w:left w:w="150" w:type="dxa"/>
              <w:bottom w:w="150" w:type="dxa"/>
              <w:right w:w="150" w:type="dxa"/>
            </w:tcMar>
            <w:hideMark/>
          </w:tcPr>
          <w:p w:rsidR="00111C4C" w:rsidRDefault="00111C4C" w:rsidP="00111C4C">
            <w:r>
              <w:t>Indicates italic text: </w:t>
            </w:r>
            <w:r>
              <w:rPr>
                <w:rStyle w:val="Emphasis"/>
                <w:sz w:val="28"/>
                <w:szCs w:val="28"/>
              </w:rPr>
              <w:t>Italic text</w:t>
            </w:r>
          </w:p>
        </w:tc>
      </w:tr>
      <w:tr w:rsidR="00111C4C" w:rsidTr="00111C4C">
        <w:tc>
          <w:tcPr>
            <w:tcW w:w="1231" w:type="pct"/>
            <w:shd w:val="clear" w:color="auto" w:fill="FFFFFF"/>
            <w:tcMar>
              <w:top w:w="150" w:type="dxa"/>
              <w:left w:w="299" w:type="dxa"/>
              <w:bottom w:w="150" w:type="dxa"/>
              <w:right w:w="150" w:type="dxa"/>
            </w:tcMar>
            <w:hideMark/>
          </w:tcPr>
          <w:p w:rsidR="00111C4C" w:rsidRDefault="00111C4C" w:rsidP="00111C4C">
            <w:r>
              <w:t>.text-left</w:t>
            </w:r>
          </w:p>
        </w:tc>
        <w:tc>
          <w:tcPr>
            <w:tcW w:w="3769" w:type="pct"/>
            <w:shd w:val="clear" w:color="auto" w:fill="FFFFFF"/>
            <w:tcMar>
              <w:top w:w="150" w:type="dxa"/>
              <w:left w:w="150" w:type="dxa"/>
              <w:bottom w:w="150" w:type="dxa"/>
              <w:right w:w="150" w:type="dxa"/>
            </w:tcMar>
            <w:hideMark/>
          </w:tcPr>
          <w:p w:rsidR="00111C4C" w:rsidRDefault="00111C4C" w:rsidP="00111C4C">
            <w:r>
              <w:t>Indicates left-aligned text</w:t>
            </w:r>
          </w:p>
        </w:tc>
      </w:tr>
      <w:tr w:rsidR="00111C4C" w:rsidTr="00111C4C">
        <w:tc>
          <w:tcPr>
            <w:tcW w:w="1231" w:type="pct"/>
            <w:shd w:val="clear" w:color="auto" w:fill="F1F1F1"/>
            <w:tcMar>
              <w:top w:w="150" w:type="dxa"/>
              <w:left w:w="299" w:type="dxa"/>
              <w:bottom w:w="150" w:type="dxa"/>
              <w:right w:w="150" w:type="dxa"/>
            </w:tcMar>
            <w:hideMark/>
          </w:tcPr>
          <w:p w:rsidR="00111C4C" w:rsidRDefault="00111C4C" w:rsidP="00111C4C">
            <w:r>
              <w:t>.text-center</w:t>
            </w:r>
          </w:p>
        </w:tc>
        <w:tc>
          <w:tcPr>
            <w:tcW w:w="3769" w:type="pct"/>
            <w:shd w:val="clear" w:color="auto" w:fill="F1F1F1"/>
            <w:tcMar>
              <w:top w:w="150" w:type="dxa"/>
              <w:left w:w="150" w:type="dxa"/>
              <w:bottom w:w="150" w:type="dxa"/>
              <w:right w:w="150" w:type="dxa"/>
            </w:tcMar>
            <w:hideMark/>
          </w:tcPr>
          <w:p w:rsidR="00111C4C" w:rsidRDefault="00111C4C" w:rsidP="00111C4C">
            <w:r>
              <w:t>Indicates center-aligned text</w:t>
            </w:r>
          </w:p>
        </w:tc>
      </w:tr>
      <w:tr w:rsidR="00111C4C" w:rsidTr="00111C4C">
        <w:tc>
          <w:tcPr>
            <w:tcW w:w="1231" w:type="pct"/>
            <w:shd w:val="clear" w:color="auto" w:fill="FFFFFF"/>
            <w:tcMar>
              <w:top w:w="150" w:type="dxa"/>
              <w:left w:w="299" w:type="dxa"/>
              <w:bottom w:w="150" w:type="dxa"/>
              <w:right w:w="150" w:type="dxa"/>
            </w:tcMar>
            <w:hideMark/>
          </w:tcPr>
          <w:p w:rsidR="00111C4C" w:rsidRDefault="00111C4C" w:rsidP="00111C4C">
            <w:r>
              <w:t>.text-right</w:t>
            </w:r>
          </w:p>
        </w:tc>
        <w:tc>
          <w:tcPr>
            <w:tcW w:w="3769" w:type="pct"/>
            <w:shd w:val="clear" w:color="auto" w:fill="FFFFFF"/>
            <w:tcMar>
              <w:top w:w="150" w:type="dxa"/>
              <w:left w:w="150" w:type="dxa"/>
              <w:bottom w:w="150" w:type="dxa"/>
              <w:right w:w="150" w:type="dxa"/>
            </w:tcMar>
            <w:hideMark/>
          </w:tcPr>
          <w:p w:rsidR="00111C4C" w:rsidRDefault="00111C4C" w:rsidP="00111C4C">
            <w:r>
              <w:t>Indicates right-aligned text</w:t>
            </w:r>
          </w:p>
        </w:tc>
      </w:tr>
      <w:tr w:rsidR="00111C4C" w:rsidTr="00111C4C">
        <w:tc>
          <w:tcPr>
            <w:tcW w:w="1231" w:type="pct"/>
            <w:shd w:val="clear" w:color="auto" w:fill="F1F1F1"/>
            <w:tcMar>
              <w:top w:w="150" w:type="dxa"/>
              <w:left w:w="299" w:type="dxa"/>
              <w:bottom w:w="150" w:type="dxa"/>
              <w:right w:w="150" w:type="dxa"/>
            </w:tcMar>
            <w:hideMark/>
          </w:tcPr>
          <w:p w:rsidR="00111C4C" w:rsidRDefault="00111C4C" w:rsidP="00111C4C">
            <w:r>
              <w:t>.text-justify</w:t>
            </w:r>
          </w:p>
        </w:tc>
        <w:tc>
          <w:tcPr>
            <w:tcW w:w="3769" w:type="pct"/>
            <w:shd w:val="clear" w:color="auto" w:fill="F1F1F1"/>
            <w:tcMar>
              <w:top w:w="150" w:type="dxa"/>
              <w:left w:w="150" w:type="dxa"/>
              <w:bottom w:w="150" w:type="dxa"/>
              <w:right w:w="150" w:type="dxa"/>
            </w:tcMar>
            <w:hideMark/>
          </w:tcPr>
          <w:p w:rsidR="00111C4C" w:rsidRDefault="00111C4C" w:rsidP="00111C4C">
            <w:r>
              <w:t>Indicates justified text</w:t>
            </w:r>
          </w:p>
        </w:tc>
      </w:tr>
      <w:tr w:rsidR="00111C4C" w:rsidTr="00111C4C">
        <w:tc>
          <w:tcPr>
            <w:tcW w:w="1231" w:type="pct"/>
            <w:shd w:val="clear" w:color="auto" w:fill="FFFFFF"/>
            <w:tcMar>
              <w:top w:w="150" w:type="dxa"/>
              <w:left w:w="299" w:type="dxa"/>
              <w:bottom w:w="150" w:type="dxa"/>
              <w:right w:w="150" w:type="dxa"/>
            </w:tcMar>
            <w:hideMark/>
          </w:tcPr>
          <w:p w:rsidR="00111C4C" w:rsidRDefault="00111C4C" w:rsidP="00111C4C">
            <w:r>
              <w:t>.text-nowrap</w:t>
            </w:r>
          </w:p>
        </w:tc>
        <w:tc>
          <w:tcPr>
            <w:tcW w:w="3769" w:type="pct"/>
            <w:shd w:val="clear" w:color="auto" w:fill="FFFFFF"/>
            <w:tcMar>
              <w:top w:w="150" w:type="dxa"/>
              <w:left w:w="150" w:type="dxa"/>
              <w:bottom w:w="150" w:type="dxa"/>
              <w:right w:w="150" w:type="dxa"/>
            </w:tcMar>
            <w:hideMark/>
          </w:tcPr>
          <w:p w:rsidR="00111C4C" w:rsidRDefault="00111C4C" w:rsidP="00111C4C">
            <w:r>
              <w:t>Indicates no wrap text</w:t>
            </w:r>
          </w:p>
        </w:tc>
      </w:tr>
      <w:tr w:rsidR="00111C4C" w:rsidTr="00111C4C">
        <w:tc>
          <w:tcPr>
            <w:tcW w:w="1231" w:type="pct"/>
            <w:shd w:val="clear" w:color="auto" w:fill="F1F1F1"/>
            <w:tcMar>
              <w:top w:w="150" w:type="dxa"/>
              <w:left w:w="299" w:type="dxa"/>
              <w:bottom w:w="150" w:type="dxa"/>
              <w:right w:w="150" w:type="dxa"/>
            </w:tcMar>
            <w:hideMark/>
          </w:tcPr>
          <w:p w:rsidR="00111C4C" w:rsidRDefault="00111C4C" w:rsidP="00111C4C">
            <w:r>
              <w:t>.text-lowercase</w:t>
            </w:r>
          </w:p>
        </w:tc>
        <w:tc>
          <w:tcPr>
            <w:tcW w:w="3769" w:type="pct"/>
            <w:shd w:val="clear" w:color="auto" w:fill="F1F1F1"/>
            <w:tcMar>
              <w:top w:w="150" w:type="dxa"/>
              <w:left w:w="150" w:type="dxa"/>
              <w:bottom w:w="150" w:type="dxa"/>
              <w:right w:w="150" w:type="dxa"/>
            </w:tcMar>
            <w:hideMark/>
          </w:tcPr>
          <w:p w:rsidR="00111C4C" w:rsidRDefault="00111C4C" w:rsidP="00111C4C">
            <w:r>
              <w:t>Indicates lowercased text: </w:t>
            </w:r>
            <w:r>
              <w:rPr>
                <w:rStyle w:val="text-lowercase"/>
                <w:sz w:val="28"/>
                <w:szCs w:val="28"/>
              </w:rPr>
              <w:t>lowercased text</w:t>
            </w:r>
          </w:p>
        </w:tc>
      </w:tr>
      <w:tr w:rsidR="00111C4C" w:rsidTr="00111C4C">
        <w:tc>
          <w:tcPr>
            <w:tcW w:w="1231" w:type="pct"/>
            <w:shd w:val="clear" w:color="auto" w:fill="FFFFFF"/>
            <w:tcMar>
              <w:top w:w="150" w:type="dxa"/>
              <w:left w:w="299" w:type="dxa"/>
              <w:bottom w:w="150" w:type="dxa"/>
              <w:right w:w="150" w:type="dxa"/>
            </w:tcMar>
            <w:hideMark/>
          </w:tcPr>
          <w:p w:rsidR="00111C4C" w:rsidRDefault="00111C4C" w:rsidP="00111C4C">
            <w:r>
              <w:t>.text-uppercase</w:t>
            </w:r>
          </w:p>
        </w:tc>
        <w:tc>
          <w:tcPr>
            <w:tcW w:w="3769" w:type="pct"/>
            <w:shd w:val="clear" w:color="auto" w:fill="FFFFFF"/>
            <w:tcMar>
              <w:top w:w="150" w:type="dxa"/>
              <w:left w:w="150" w:type="dxa"/>
              <w:bottom w:w="150" w:type="dxa"/>
              <w:right w:w="150" w:type="dxa"/>
            </w:tcMar>
            <w:hideMark/>
          </w:tcPr>
          <w:p w:rsidR="00111C4C" w:rsidRDefault="00111C4C" w:rsidP="00111C4C">
            <w:r>
              <w:t>Indicates uppercased text: </w:t>
            </w:r>
            <w:r>
              <w:rPr>
                <w:rStyle w:val="text-uppercase"/>
                <w:caps/>
                <w:sz w:val="28"/>
                <w:szCs w:val="28"/>
              </w:rPr>
              <w:t>UPPERCASED TEXT</w:t>
            </w:r>
          </w:p>
        </w:tc>
      </w:tr>
      <w:tr w:rsidR="00111C4C" w:rsidTr="00111C4C">
        <w:tc>
          <w:tcPr>
            <w:tcW w:w="1231" w:type="pct"/>
            <w:shd w:val="clear" w:color="auto" w:fill="F1F1F1"/>
            <w:tcMar>
              <w:top w:w="150" w:type="dxa"/>
              <w:left w:w="299" w:type="dxa"/>
              <w:bottom w:w="150" w:type="dxa"/>
              <w:right w:w="150" w:type="dxa"/>
            </w:tcMar>
            <w:hideMark/>
          </w:tcPr>
          <w:p w:rsidR="00111C4C" w:rsidRDefault="00111C4C" w:rsidP="00111C4C">
            <w:r>
              <w:t>.text-capitalize</w:t>
            </w:r>
          </w:p>
        </w:tc>
        <w:tc>
          <w:tcPr>
            <w:tcW w:w="3769" w:type="pct"/>
            <w:shd w:val="clear" w:color="auto" w:fill="F1F1F1"/>
            <w:tcMar>
              <w:top w:w="150" w:type="dxa"/>
              <w:left w:w="150" w:type="dxa"/>
              <w:bottom w:w="150" w:type="dxa"/>
              <w:right w:w="150" w:type="dxa"/>
            </w:tcMar>
            <w:hideMark/>
          </w:tcPr>
          <w:p w:rsidR="00111C4C" w:rsidRDefault="00111C4C" w:rsidP="00111C4C">
            <w:r>
              <w:t>Indicates capitalized text: </w:t>
            </w:r>
            <w:r>
              <w:rPr>
                <w:rStyle w:val="text-capitalize"/>
                <w:sz w:val="28"/>
                <w:szCs w:val="28"/>
              </w:rPr>
              <w:t>Capitalized Text</w:t>
            </w:r>
          </w:p>
        </w:tc>
      </w:tr>
      <w:tr w:rsidR="00111C4C" w:rsidTr="00111C4C">
        <w:tc>
          <w:tcPr>
            <w:tcW w:w="1231" w:type="pct"/>
            <w:shd w:val="clear" w:color="auto" w:fill="FFFFFF"/>
            <w:tcMar>
              <w:top w:w="150" w:type="dxa"/>
              <w:left w:w="299" w:type="dxa"/>
              <w:bottom w:w="150" w:type="dxa"/>
              <w:right w:w="150" w:type="dxa"/>
            </w:tcMar>
            <w:hideMark/>
          </w:tcPr>
          <w:p w:rsidR="00111C4C" w:rsidRDefault="00111C4C" w:rsidP="00111C4C">
            <w:r>
              <w:t>&lt;abbr&gt;</w:t>
            </w:r>
          </w:p>
        </w:tc>
        <w:tc>
          <w:tcPr>
            <w:tcW w:w="3769" w:type="pct"/>
            <w:shd w:val="clear" w:color="auto" w:fill="FFFFFF"/>
            <w:tcMar>
              <w:top w:w="150" w:type="dxa"/>
              <w:left w:w="150" w:type="dxa"/>
              <w:bottom w:w="150" w:type="dxa"/>
              <w:right w:w="150" w:type="dxa"/>
            </w:tcMar>
            <w:hideMark/>
          </w:tcPr>
          <w:p w:rsidR="00111C4C" w:rsidRDefault="00111C4C" w:rsidP="00111C4C">
            <w:r>
              <w:t>The &lt;abbr&gt; element indicates an abbreviation or acronym. Abbreviations with a title attribute have a dotted bottom border and a help cursor on hover, providing additional context on hover.</w:t>
            </w:r>
          </w:p>
        </w:tc>
      </w:tr>
      <w:tr w:rsidR="00111C4C" w:rsidTr="00111C4C">
        <w:tc>
          <w:tcPr>
            <w:tcW w:w="1231" w:type="pct"/>
            <w:shd w:val="clear" w:color="auto" w:fill="F1F1F1"/>
            <w:tcMar>
              <w:top w:w="150" w:type="dxa"/>
              <w:left w:w="299" w:type="dxa"/>
              <w:bottom w:w="150" w:type="dxa"/>
              <w:right w:w="150" w:type="dxa"/>
            </w:tcMar>
            <w:hideMark/>
          </w:tcPr>
          <w:p w:rsidR="00111C4C" w:rsidRDefault="00111C4C" w:rsidP="00111C4C">
            <w:r>
              <w:t>.initialism</w:t>
            </w:r>
          </w:p>
        </w:tc>
        <w:tc>
          <w:tcPr>
            <w:tcW w:w="3769" w:type="pct"/>
            <w:shd w:val="clear" w:color="auto" w:fill="F1F1F1"/>
            <w:tcMar>
              <w:top w:w="150" w:type="dxa"/>
              <w:left w:w="150" w:type="dxa"/>
              <w:bottom w:w="150" w:type="dxa"/>
              <w:right w:w="150" w:type="dxa"/>
            </w:tcMar>
            <w:hideMark/>
          </w:tcPr>
          <w:p w:rsidR="00111C4C" w:rsidRDefault="00111C4C" w:rsidP="00111C4C">
            <w:r>
              <w:t>Displays the text inside the &lt;abbr&gt; element in a slightly smaller font size</w:t>
            </w:r>
          </w:p>
        </w:tc>
      </w:tr>
      <w:tr w:rsidR="00111C4C" w:rsidTr="00111C4C">
        <w:tc>
          <w:tcPr>
            <w:tcW w:w="1231" w:type="pct"/>
            <w:shd w:val="clear" w:color="auto" w:fill="FFFFFF"/>
            <w:tcMar>
              <w:top w:w="150" w:type="dxa"/>
              <w:left w:w="299" w:type="dxa"/>
              <w:bottom w:w="150" w:type="dxa"/>
              <w:right w:w="150" w:type="dxa"/>
            </w:tcMar>
            <w:hideMark/>
          </w:tcPr>
          <w:p w:rsidR="00111C4C" w:rsidRDefault="00111C4C" w:rsidP="00111C4C">
            <w:r>
              <w:t>&lt;address&gt;</w:t>
            </w:r>
          </w:p>
        </w:tc>
        <w:tc>
          <w:tcPr>
            <w:tcW w:w="3769" w:type="pct"/>
            <w:shd w:val="clear" w:color="auto" w:fill="FFFFFF"/>
            <w:tcMar>
              <w:top w:w="150" w:type="dxa"/>
              <w:left w:w="150" w:type="dxa"/>
              <w:bottom w:w="150" w:type="dxa"/>
              <w:right w:w="150" w:type="dxa"/>
            </w:tcMar>
            <w:hideMark/>
          </w:tcPr>
          <w:p w:rsidR="00111C4C" w:rsidRDefault="00111C4C" w:rsidP="00111C4C">
            <w:r>
              <w:t>Presents contact information</w:t>
            </w:r>
          </w:p>
        </w:tc>
      </w:tr>
      <w:tr w:rsidR="00111C4C" w:rsidTr="00111C4C">
        <w:tc>
          <w:tcPr>
            <w:tcW w:w="1231" w:type="pct"/>
            <w:shd w:val="clear" w:color="auto" w:fill="F1F1F1"/>
            <w:tcMar>
              <w:top w:w="150" w:type="dxa"/>
              <w:left w:w="299" w:type="dxa"/>
              <w:bottom w:w="150" w:type="dxa"/>
              <w:right w:w="150" w:type="dxa"/>
            </w:tcMar>
            <w:hideMark/>
          </w:tcPr>
          <w:p w:rsidR="00111C4C" w:rsidRDefault="00111C4C" w:rsidP="00111C4C">
            <w:r>
              <w:t>&lt;blockquote&gt;</w:t>
            </w:r>
          </w:p>
        </w:tc>
        <w:tc>
          <w:tcPr>
            <w:tcW w:w="3769" w:type="pct"/>
            <w:shd w:val="clear" w:color="auto" w:fill="F1F1F1"/>
            <w:tcMar>
              <w:top w:w="150" w:type="dxa"/>
              <w:left w:w="150" w:type="dxa"/>
              <w:bottom w:w="150" w:type="dxa"/>
              <w:right w:w="150" w:type="dxa"/>
            </w:tcMar>
            <w:hideMark/>
          </w:tcPr>
          <w:p w:rsidR="00111C4C" w:rsidRDefault="00111C4C" w:rsidP="00111C4C">
            <w:r>
              <w:t>Indicates blocks of content from another source</w:t>
            </w:r>
          </w:p>
        </w:tc>
      </w:tr>
      <w:tr w:rsidR="00111C4C" w:rsidTr="00111C4C">
        <w:tc>
          <w:tcPr>
            <w:tcW w:w="1231" w:type="pct"/>
            <w:shd w:val="clear" w:color="auto" w:fill="FFFFFF"/>
            <w:tcMar>
              <w:top w:w="150" w:type="dxa"/>
              <w:left w:w="299" w:type="dxa"/>
              <w:bottom w:w="150" w:type="dxa"/>
              <w:right w:w="150" w:type="dxa"/>
            </w:tcMar>
            <w:hideMark/>
          </w:tcPr>
          <w:p w:rsidR="00111C4C" w:rsidRDefault="00111C4C" w:rsidP="00111C4C">
            <w:r>
              <w:t>.blockquote-reverse</w:t>
            </w:r>
          </w:p>
        </w:tc>
        <w:tc>
          <w:tcPr>
            <w:tcW w:w="3769" w:type="pct"/>
            <w:shd w:val="clear" w:color="auto" w:fill="FFFFFF"/>
            <w:tcMar>
              <w:top w:w="150" w:type="dxa"/>
              <w:left w:w="150" w:type="dxa"/>
              <w:bottom w:w="150" w:type="dxa"/>
              <w:right w:w="150" w:type="dxa"/>
            </w:tcMar>
            <w:hideMark/>
          </w:tcPr>
          <w:p w:rsidR="00111C4C" w:rsidRDefault="00111C4C" w:rsidP="00111C4C">
            <w:r>
              <w:t>Indicates a blockquote with right-aligned content</w:t>
            </w:r>
          </w:p>
        </w:tc>
      </w:tr>
      <w:tr w:rsidR="00111C4C" w:rsidTr="00111C4C">
        <w:tc>
          <w:tcPr>
            <w:tcW w:w="1231" w:type="pct"/>
            <w:shd w:val="clear" w:color="auto" w:fill="F1F1F1"/>
            <w:tcMar>
              <w:top w:w="150" w:type="dxa"/>
              <w:left w:w="299" w:type="dxa"/>
              <w:bottom w:w="150" w:type="dxa"/>
              <w:right w:w="150" w:type="dxa"/>
            </w:tcMar>
            <w:hideMark/>
          </w:tcPr>
          <w:p w:rsidR="00111C4C" w:rsidRDefault="00111C4C" w:rsidP="00111C4C">
            <w:r>
              <w:t>&lt;ul&gt;</w:t>
            </w:r>
          </w:p>
        </w:tc>
        <w:tc>
          <w:tcPr>
            <w:tcW w:w="3769" w:type="pct"/>
            <w:shd w:val="clear" w:color="auto" w:fill="F1F1F1"/>
            <w:tcMar>
              <w:top w:w="150" w:type="dxa"/>
              <w:left w:w="150" w:type="dxa"/>
              <w:bottom w:w="150" w:type="dxa"/>
              <w:right w:w="150" w:type="dxa"/>
            </w:tcMar>
            <w:hideMark/>
          </w:tcPr>
          <w:p w:rsidR="00111C4C" w:rsidRDefault="00111C4C" w:rsidP="00111C4C">
            <w:r>
              <w:t>Indicates an unordered list</w:t>
            </w:r>
          </w:p>
        </w:tc>
      </w:tr>
      <w:tr w:rsidR="00111C4C" w:rsidTr="00111C4C">
        <w:tc>
          <w:tcPr>
            <w:tcW w:w="1231" w:type="pct"/>
            <w:shd w:val="clear" w:color="auto" w:fill="FFFFFF"/>
            <w:tcMar>
              <w:top w:w="150" w:type="dxa"/>
              <w:left w:w="299" w:type="dxa"/>
              <w:bottom w:w="150" w:type="dxa"/>
              <w:right w:w="150" w:type="dxa"/>
            </w:tcMar>
            <w:hideMark/>
          </w:tcPr>
          <w:p w:rsidR="00111C4C" w:rsidRDefault="00111C4C" w:rsidP="00111C4C">
            <w:r>
              <w:t>&lt;ol&gt;</w:t>
            </w:r>
          </w:p>
        </w:tc>
        <w:tc>
          <w:tcPr>
            <w:tcW w:w="3769" w:type="pct"/>
            <w:shd w:val="clear" w:color="auto" w:fill="FFFFFF"/>
            <w:tcMar>
              <w:top w:w="150" w:type="dxa"/>
              <w:left w:w="150" w:type="dxa"/>
              <w:bottom w:w="150" w:type="dxa"/>
              <w:right w:w="150" w:type="dxa"/>
            </w:tcMar>
            <w:hideMark/>
          </w:tcPr>
          <w:p w:rsidR="00111C4C" w:rsidRDefault="00111C4C" w:rsidP="00111C4C">
            <w:r>
              <w:t>Indicates an ordered list</w:t>
            </w:r>
          </w:p>
        </w:tc>
      </w:tr>
      <w:tr w:rsidR="00111C4C" w:rsidTr="00111C4C">
        <w:tc>
          <w:tcPr>
            <w:tcW w:w="1231" w:type="pct"/>
            <w:shd w:val="clear" w:color="auto" w:fill="F1F1F1"/>
            <w:tcMar>
              <w:top w:w="150" w:type="dxa"/>
              <w:left w:w="299" w:type="dxa"/>
              <w:bottom w:w="150" w:type="dxa"/>
              <w:right w:w="150" w:type="dxa"/>
            </w:tcMar>
            <w:hideMark/>
          </w:tcPr>
          <w:p w:rsidR="00111C4C" w:rsidRDefault="00111C4C" w:rsidP="00111C4C">
            <w:r>
              <w:t>.list-unstyled</w:t>
            </w:r>
          </w:p>
        </w:tc>
        <w:tc>
          <w:tcPr>
            <w:tcW w:w="3769" w:type="pct"/>
            <w:shd w:val="clear" w:color="auto" w:fill="F1F1F1"/>
            <w:tcMar>
              <w:top w:w="150" w:type="dxa"/>
              <w:left w:w="150" w:type="dxa"/>
              <w:bottom w:w="150" w:type="dxa"/>
              <w:right w:w="150" w:type="dxa"/>
            </w:tcMar>
            <w:hideMark/>
          </w:tcPr>
          <w:p w:rsidR="00111C4C" w:rsidRDefault="00111C4C" w:rsidP="00111C4C">
            <w:r>
              <w:t>Removes the default list-style and left margin on list items (works on both &lt;ul&gt; and &lt;ol&gt;). This class only applies to immediate children list items (to remove the default list-style from any nested lists, apply this class to any nested lists as well)</w:t>
            </w:r>
          </w:p>
        </w:tc>
      </w:tr>
      <w:tr w:rsidR="00111C4C" w:rsidTr="00111C4C">
        <w:tc>
          <w:tcPr>
            <w:tcW w:w="1231" w:type="pct"/>
            <w:shd w:val="clear" w:color="auto" w:fill="FFFFFF"/>
            <w:tcMar>
              <w:top w:w="150" w:type="dxa"/>
              <w:left w:w="299" w:type="dxa"/>
              <w:bottom w:w="150" w:type="dxa"/>
              <w:right w:w="150" w:type="dxa"/>
            </w:tcMar>
            <w:hideMark/>
          </w:tcPr>
          <w:p w:rsidR="00111C4C" w:rsidRDefault="00111C4C" w:rsidP="00111C4C">
            <w:r>
              <w:t>.list-inline</w:t>
            </w:r>
          </w:p>
        </w:tc>
        <w:tc>
          <w:tcPr>
            <w:tcW w:w="3769" w:type="pct"/>
            <w:shd w:val="clear" w:color="auto" w:fill="FFFFFF"/>
            <w:tcMar>
              <w:top w:w="150" w:type="dxa"/>
              <w:left w:w="150" w:type="dxa"/>
              <w:bottom w:w="150" w:type="dxa"/>
              <w:right w:w="150" w:type="dxa"/>
            </w:tcMar>
            <w:hideMark/>
          </w:tcPr>
          <w:p w:rsidR="00111C4C" w:rsidRDefault="00111C4C" w:rsidP="00111C4C">
            <w:r>
              <w:t>Places all list items on a single line</w:t>
            </w:r>
          </w:p>
        </w:tc>
      </w:tr>
      <w:tr w:rsidR="00111C4C" w:rsidTr="00111C4C">
        <w:tc>
          <w:tcPr>
            <w:tcW w:w="1231" w:type="pct"/>
            <w:shd w:val="clear" w:color="auto" w:fill="F1F1F1"/>
            <w:tcMar>
              <w:top w:w="150" w:type="dxa"/>
              <w:left w:w="299" w:type="dxa"/>
              <w:bottom w:w="150" w:type="dxa"/>
              <w:right w:w="150" w:type="dxa"/>
            </w:tcMar>
            <w:hideMark/>
          </w:tcPr>
          <w:p w:rsidR="00111C4C" w:rsidRDefault="00111C4C" w:rsidP="00111C4C">
            <w:r>
              <w:t>&lt;dl&gt;</w:t>
            </w:r>
          </w:p>
        </w:tc>
        <w:tc>
          <w:tcPr>
            <w:tcW w:w="3769" w:type="pct"/>
            <w:shd w:val="clear" w:color="auto" w:fill="F1F1F1"/>
            <w:tcMar>
              <w:top w:w="150" w:type="dxa"/>
              <w:left w:w="150" w:type="dxa"/>
              <w:bottom w:w="150" w:type="dxa"/>
              <w:right w:w="150" w:type="dxa"/>
            </w:tcMar>
            <w:hideMark/>
          </w:tcPr>
          <w:p w:rsidR="00111C4C" w:rsidRDefault="00111C4C" w:rsidP="00111C4C">
            <w:r>
              <w:t>Indicates a description list</w:t>
            </w:r>
          </w:p>
        </w:tc>
      </w:tr>
      <w:tr w:rsidR="00111C4C" w:rsidTr="00111C4C">
        <w:tc>
          <w:tcPr>
            <w:tcW w:w="1231" w:type="pct"/>
            <w:shd w:val="clear" w:color="auto" w:fill="FFFFFF"/>
            <w:tcMar>
              <w:top w:w="150" w:type="dxa"/>
              <w:left w:w="299" w:type="dxa"/>
              <w:bottom w:w="150" w:type="dxa"/>
              <w:right w:w="150" w:type="dxa"/>
            </w:tcMar>
            <w:hideMark/>
          </w:tcPr>
          <w:p w:rsidR="00111C4C" w:rsidRDefault="00111C4C" w:rsidP="00111C4C">
            <w:r>
              <w:t>.dl-horizontal</w:t>
            </w:r>
          </w:p>
        </w:tc>
        <w:tc>
          <w:tcPr>
            <w:tcW w:w="3769" w:type="pct"/>
            <w:shd w:val="clear" w:color="auto" w:fill="FFFFFF"/>
            <w:tcMar>
              <w:top w:w="150" w:type="dxa"/>
              <w:left w:w="150" w:type="dxa"/>
              <w:bottom w:w="150" w:type="dxa"/>
              <w:right w:w="150" w:type="dxa"/>
            </w:tcMar>
            <w:hideMark/>
          </w:tcPr>
          <w:p w:rsidR="00111C4C" w:rsidRDefault="00111C4C" w:rsidP="00111C4C">
            <w:r>
              <w:t>Lines up the terms and descriptions in the &lt;dl&gt; element side-by-side. Starts off like default &lt;dl&gt;s, but when the browser window expands, it will line up side-by-side</w:t>
            </w:r>
          </w:p>
        </w:tc>
      </w:tr>
    </w:tbl>
    <w:p w:rsidR="00111C4C" w:rsidRPr="00111C4C" w:rsidRDefault="00111C4C" w:rsidP="00111C4C">
      <w:pPr>
        <w:pStyle w:val="Heading2"/>
        <w:rPr>
          <w:rFonts w:ascii="Times New Roman" w:hAnsi="Times New Roman" w:cs="Times New Roman"/>
          <w:color w:val="auto"/>
          <w:sz w:val="24"/>
          <w:szCs w:val="24"/>
        </w:rPr>
      </w:pPr>
      <w:bookmarkStart w:id="135" w:name="_Toc492230594"/>
      <w:r>
        <w:t>Code</w:t>
      </w:r>
      <w:bookmarkEnd w:id="135"/>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38"/>
        <w:gridCol w:w="6851"/>
      </w:tblGrid>
      <w:tr w:rsidR="00111C4C" w:rsidTr="00111C4C">
        <w:tc>
          <w:tcPr>
            <w:tcW w:w="1231" w:type="pct"/>
            <w:shd w:val="clear" w:color="auto" w:fill="FFFFFF"/>
            <w:tcMar>
              <w:top w:w="150" w:type="dxa"/>
              <w:left w:w="299" w:type="dxa"/>
              <w:bottom w:w="150" w:type="dxa"/>
              <w:right w:w="150" w:type="dxa"/>
            </w:tcMar>
            <w:hideMark/>
          </w:tcPr>
          <w:p w:rsidR="00111C4C" w:rsidRDefault="00111C4C" w:rsidP="00111C4C">
            <w:r>
              <w:t>Element/Class</w:t>
            </w:r>
          </w:p>
        </w:tc>
        <w:tc>
          <w:tcPr>
            <w:tcW w:w="3769" w:type="pct"/>
            <w:shd w:val="clear" w:color="auto" w:fill="FFFFFF"/>
            <w:tcMar>
              <w:top w:w="150" w:type="dxa"/>
              <w:left w:w="150" w:type="dxa"/>
              <w:bottom w:w="150" w:type="dxa"/>
              <w:right w:w="150" w:type="dxa"/>
            </w:tcMar>
            <w:hideMark/>
          </w:tcPr>
          <w:p w:rsidR="00111C4C" w:rsidRDefault="00111C4C" w:rsidP="00111C4C">
            <w:r>
              <w:t>Description</w:t>
            </w:r>
          </w:p>
        </w:tc>
      </w:tr>
      <w:tr w:rsidR="00111C4C" w:rsidTr="00111C4C">
        <w:tc>
          <w:tcPr>
            <w:tcW w:w="1231" w:type="pct"/>
            <w:shd w:val="clear" w:color="auto" w:fill="F1F1F1"/>
            <w:tcMar>
              <w:top w:w="150" w:type="dxa"/>
              <w:left w:w="299" w:type="dxa"/>
              <w:bottom w:w="150" w:type="dxa"/>
              <w:right w:w="150" w:type="dxa"/>
            </w:tcMar>
            <w:hideMark/>
          </w:tcPr>
          <w:p w:rsidR="00111C4C" w:rsidRDefault="00111C4C" w:rsidP="00111C4C">
            <w:r>
              <w:t>&lt;var&gt;</w:t>
            </w:r>
          </w:p>
        </w:tc>
        <w:tc>
          <w:tcPr>
            <w:tcW w:w="3769" w:type="pct"/>
            <w:shd w:val="clear" w:color="auto" w:fill="F1F1F1"/>
            <w:tcMar>
              <w:top w:w="150" w:type="dxa"/>
              <w:left w:w="150" w:type="dxa"/>
              <w:bottom w:w="150" w:type="dxa"/>
              <w:right w:w="150" w:type="dxa"/>
            </w:tcMar>
            <w:hideMark/>
          </w:tcPr>
          <w:p w:rsidR="00111C4C" w:rsidRDefault="00111C4C" w:rsidP="00111C4C">
            <w:r>
              <w:t>Indicates variables: </w:t>
            </w:r>
            <w:r>
              <w:rPr>
                <w:rStyle w:val="HTMLVariable"/>
                <w:sz w:val="28"/>
                <w:szCs w:val="28"/>
              </w:rPr>
              <w:t>x</w:t>
            </w:r>
            <w:r>
              <w:t> = </w:t>
            </w:r>
            <w:r>
              <w:rPr>
                <w:rStyle w:val="HTMLVariable"/>
                <w:sz w:val="28"/>
                <w:szCs w:val="28"/>
              </w:rPr>
              <w:t>ab</w:t>
            </w:r>
            <w:r>
              <w:t> + </w:t>
            </w:r>
            <w:r>
              <w:rPr>
                <w:rStyle w:val="HTMLVariable"/>
                <w:sz w:val="28"/>
                <w:szCs w:val="28"/>
              </w:rPr>
              <w:t>y</w:t>
            </w:r>
          </w:p>
        </w:tc>
      </w:tr>
      <w:tr w:rsidR="00111C4C" w:rsidTr="00111C4C">
        <w:tc>
          <w:tcPr>
            <w:tcW w:w="1231" w:type="pct"/>
            <w:shd w:val="clear" w:color="auto" w:fill="FFFFFF"/>
            <w:tcMar>
              <w:top w:w="150" w:type="dxa"/>
              <w:left w:w="299" w:type="dxa"/>
              <w:bottom w:w="150" w:type="dxa"/>
              <w:right w:w="150" w:type="dxa"/>
            </w:tcMar>
            <w:hideMark/>
          </w:tcPr>
          <w:p w:rsidR="00111C4C" w:rsidRDefault="00111C4C" w:rsidP="00111C4C">
            <w:r>
              <w:t>&lt;kbd&gt;</w:t>
            </w:r>
          </w:p>
        </w:tc>
        <w:tc>
          <w:tcPr>
            <w:tcW w:w="3769" w:type="pct"/>
            <w:shd w:val="clear" w:color="auto" w:fill="FFFFFF"/>
            <w:tcMar>
              <w:top w:w="150" w:type="dxa"/>
              <w:left w:w="150" w:type="dxa"/>
              <w:bottom w:w="150" w:type="dxa"/>
              <w:right w:w="150" w:type="dxa"/>
            </w:tcMar>
            <w:hideMark/>
          </w:tcPr>
          <w:p w:rsidR="00111C4C" w:rsidRDefault="00111C4C" w:rsidP="00111C4C">
            <w:r>
              <w:t>Indicates input that is typically entered via the keyboard: </w:t>
            </w:r>
            <w:r>
              <w:rPr>
                <w:rStyle w:val="HTMLKeyboard"/>
                <w:color w:val="FFFFFF"/>
                <w:sz w:val="28"/>
                <w:szCs w:val="28"/>
                <w:shd w:val="clear" w:color="auto" w:fill="333333"/>
              </w:rPr>
              <w:t>CTRL + P</w:t>
            </w:r>
          </w:p>
        </w:tc>
      </w:tr>
      <w:tr w:rsidR="00111C4C" w:rsidTr="00111C4C">
        <w:tc>
          <w:tcPr>
            <w:tcW w:w="1231" w:type="pct"/>
            <w:shd w:val="clear" w:color="auto" w:fill="F1F1F1"/>
            <w:tcMar>
              <w:top w:w="150" w:type="dxa"/>
              <w:left w:w="299" w:type="dxa"/>
              <w:bottom w:w="150" w:type="dxa"/>
              <w:right w:w="150" w:type="dxa"/>
            </w:tcMar>
            <w:hideMark/>
          </w:tcPr>
          <w:p w:rsidR="00111C4C" w:rsidRDefault="00111C4C" w:rsidP="00111C4C">
            <w:r>
              <w:t>&lt;pre&gt;</w:t>
            </w:r>
          </w:p>
        </w:tc>
        <w:tc>
          <w:tcPr>
            <w:tcW w:w="3769" w:type="pct"/>
            <w:shd w:val="clear" w:color="auto" w:fill="F1F1F1"/>
            <w:tcMar>
              <w:top w:w="150" w:type="dxa"/>
              <w:left w:w="150" w:type="dxa"/>
              <w:bottom w:w="150" w:type="dxa"/>
              <w:right w:w="150" w:type="dxa"/>
            </w:tcMar>
            <w:hideMark/>
          </w:tcPr>
          <w:p w:rsidR="00111C4C" w:rsidRDefault="00111C4C" w:rsidP="00111C4C">
            <w:r>
              <w:t>Indicates multiple lines of code</w:t>
            </w:r>
          </w:p>
        </w:tc>
      </w:tr>
      <w:tr w:rsidR="00111C4C" w:rsidTr="00111C4C">
        <w:tc>
          <w:tcPr>
            <w:tcW w:w="1231" w:type="pct"/>
            <w:shd w:val="clear" w:color="auto" w:fill="FFFFFF"/>
            <w:tcMar>
              <w:top w:w="150" w:type="dxa"/>
              <w:left w:w="299" w:type="dxa"/>
              <w:bottom w:w="150" w:type="dxa"/>
              <w:right w:w="150" w:type="dxa"/>
            </w:tcMar>
            <w:hideMark/>
          </w:tcPr>
          <w:p w:rsidR="00111C4C" w:rsidRDefault="00111C4C" w:rsidP="00111C4C">
            <w:r>
              <w:t>&lt;pre class="pre-scrollable"&gt;</w:t>
            </w:r>
          </w:p>
        </w:tc>
        <w:tc>
          <w:tcPr>
            <w:tcW w:w="3769" w:type="pct"/>
            <w:shd w:val="clear" w:color="auto" w:fill="FFFFFF"/>
            <w:tcMar>
              <w:top w:w="150" w:type="dxa"/>
              <w:left w:w="150" w:type="dxa"/>
              <w:bottom w:w="150" w:type="dxa"/>
              <w:right w:w="150" w:type="dxa"/>
            </w:tcMar>
            <w:hideMark/>
          </w:tcPr>
          <w:p w:rsidR="00111C4C" w:rsidRDefault="00111C4C" w:rsidP="00111C4C">
            <w:r>
              <w:t>Indicates multiple lines of code with scrollbar</w:t>
            </w:r>
          </w:p>
        </w:tc>
      </w:tr>
      <w:tr w:rsidR="00111C4C" w:rsidTr="00111C4C">
        <w:tc>
          <w:tcPr>
            <w:tcW w:w="1231" w:type="pct"/>
            <w:shd w:val="clear" w:color="auto" w:fill="F1F1F1"/>
            <w:tcMar>
              <w:top w:w="150" w:type="dxa"/>
              <w:left w:w="299" w:type="dxa"/>
              <w:bottom w:w="150" w:type="dxa"/>
              <w:right w:w="150" w:type="dxa"/>
            </w:tcMar>
            <w:hideMark/>
          </w:tcPr>
          <w:p w:rsidR="00111C4C" w:rsidRDefault="00111C4C" w:rsidP="00111C4C">
            <w:r>
              <w:t>&lt;samp&gt;</w:t>
            </w:r>
          </w:p>
        </w:tc>
        <w:tc>
          <w:tcPr>
            <w:tcW w:w="3769" w:type="pct"/>
            <w:shd w:val="clear" w:color="auto" w:fill="F1F1F1"/>
            <w:tcMar>
              <w:top w:w="150" w:type="dxa"/>
              <w:left w:w="150" w:type="dxa"/>
              <w:bottom w:w="150" w:type="dxa"/>
              <w:right w:w="150" w:type="dxa"/>
            </w:tcMar>
            <w:hideMark/>
          </w:tcPr>
          <w:p w:rsidR="00111C4C" w:rsidRDefault="00111C4C" w:rsidP="00111C4C">
            <w:r>
              <w:t>Indicates sample output from a computer program: </w:t>
            </w:r>
            <w:r>
              <w:rPr>
                <w:rStyle w:val="HTMLSample"/>
                <w:sz w:val="28"/>
                <w:szCs w:val="28"/>
              </w:rPr>
              <w:t>Sample output</w:t>
            </w:r>
          </w:p>
        </w:tc>
      </w:tr>
      <w:tr w:rsidR="00111C4C" w:rsidTr="00111C4C">
        <w:tc>
          <w:tcPr>
            <w:tcW w:w="1231" w:type="pct"/>
            <w:shd w:val="clear" w:color="auto" w:fill="FFFFFF"/>
            <w:tcMar>
              <w:top w:w="150" w:type="dxa"/>
              <w:left w:w="299" w:type="dxa"/>
              <w:bottom w:w="150" w:type="dxa"/>
              <w:right w:w="150" w:type="dxa"/>
            </w:tcMar>
            <w:hideMark/>
          </w:tcPr>
          <w:p w:rsidR="00111C4C" w:rsidRDefault="00111C4C" w:rsidP="00111C4C">
            <w:r>
              <w:t>&lt;code&gt;</w:t>
            </w:r>
          </w:p>
        </w:tc>
        <w:tc>
          <w:tcPr>
            <w:tcW w:w="3769" w:type="pct"/>
            <w:shd w:val="clear" w:color="auto" w:fill="FFFFFF"/>
            <w:tcMar>
              <w:top w:w="150" w:type="dxa"/>
              <w:left w:w="150" w:type="dxa"/>
              <w:bottom w:w="150" w:type="dxa"/>
              <w:right w:w="150" w:type="dxa"/>
            </w:tcMar>
            <w:hideMark/>
          </w:tcPr>
          <w:p w:rsidR="00111C4C" w:rsidRDefault="00111C4C" w:rsidP="00111C4C">
            <w:r>
              <w:t>Indicates inline snippets of code: </w:t>
            </w:r>
            <w:r>
              <w:rPr>
                <w:rStyle w:val="HTMLCode"/>
                <w:rFonts w:ascii="Consolas" w:hAnsi="Consolas"/>
                <w:color w:val="DC143C"/>
                <w:sz w:val="31"/>
                <w:szCs w:val="31"/>
                <w:shd w:val="clear" w:color="auto" w:fill="F1F1F1"/>
              </w:rPr>
              <w:t>span</w:t>
            </w:r>
            <w:r>
              <w:t>, </w:t>
            </w:r>
            <w:r>
              <w:rPr>
                <w:rStyle w:val="HTMLCode"/>
                <w:rFonts w:ascii="Consolas" w:hAnsi="Consolas"/>
                <w:color w:val="DC143C"/>
                <w:sz w:val="31"/>
                <w:szCs w:val="31"/>
                <w:shd w:val="clear" w:color="auto" w:fill="F1F1F1"/>
              </w:rPr>
              <w:t>div</w:t>
            </w:r>
          </w:p>
        </w:tc>
      </w:tr>
    </w:tbl>
    <w:p w:rsidR="00111C4C" w:rsidRDefault="00111C4C" w:rsidP="00111C4C">
      <w:pPr>
        <w:pStyle w:val="Heading1"/>
        <w:rPr>
          <w:rStyle w:val="colorh1"/>
          <w:szCs w:val="67"/>
        </w:rPr>
      </w:pPr>
      <w:bookmarkStart w:id="136" w:name="_Toc492230595"/>
      <w:r w:rsidRPr="00111C4C">
        <w:t>Bootstrap </w:t>
      </w:r>
      <w:r w:rsidRPr="00111C4C">
        <w:rPr>
          <w:rStyle w:val="colorh1"/>
          <w:szCs w:val="67"/>
        </w:rPr>
        <w:t>CSS Buttons Referenc</w:t>
      </w:r>
      <w:r>
        <w:rPr>
          <w:rStyle w:val="colorh1"/>
          <w:szCs w:val="67"/>
        </w:rPr>
        <w:t>e</w:t>
      </w:r>
      <w:bookmarkEnd w:id="136"/>
    </w:p>
    <w:p w:rsidR="00111C4C" w:rsidRPr="00111C4C" w:rsidRDefault="00111C4C" w:rsidP="00111C4C">
      <w:pPr>
        <w:pStyle w:val="Heading2"/>
        <w:rPr>
          <w:sz w:val="45"/>
        </w:rPr>
      </w:pPr>
      <w:bookmarkStart w:id="137" w:name="_Toc492230596"/>
      <w:r>
        <w:t>Button Classes</w:t>
      </w:r>
      <w:bookmarkEnd w:id="137"/>
    </w:p>
    <w:p w:rsidR="00111C4C" w:rsidRDefault="00111C4C" w:rsidP="00111C4C">
      <w:r>
        <w:t>The classes below can be used to style any &lt;a&gt;, &lt;button&gt;, or &lt;input&gt; element:</w:t>
      </w:r>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74"/>
        <w:gridCol w:w="7215"/>
      </w:tblGrid>
      <w:tr w:rsidR="00111C4C" w:rsidTr="00111C4C">
        <w:tc>
          <w:tcPr>
            <w:tcW w:w="1031" w:type="pct"/>
            <w:shd w:val="clear" w:color="auto" w:fill="FFFFFF"/>
            <w:tcMar>
              <w:top w:w="150" w:type="dxa"/>
              <w:left w:w="299" w:type="dxa"/>
              <w:bottom w:w="150" w:type="dxa"/>
              <w:right w:w="150" w:type="dxa"/>
            </w:tcMar>
            <w:hideMark/>
          </w:tcPr>
          <w:p w:rsidR="00111C4C" w:rsidRDefault="00111C4C" w:rsidP="00111C4C">
            <w:r>
              <w:t>Class</w:t>
            </w:r>
          </w:p>
        </w:tc>
        <w:tc>
          <w:tcPr>
            <w:tcW w:w="3969" w:type="pct"/>
            <w:shd w:val="clear" w:color="auto" w:fill="FFFFFF"/>
            <w:tcMar>
              <w:top w:w="150" w:type="dxa"/>
              <w:left w:w="150" w:type="dxa"/>
              <w:bottom w:w="150" w:type="dxa"/>
              <w:right w:w="150" w:type="dxa"/>
            </w:tcMar>
            <w:hideMark/>
          </w:tcPr>
          <w:p w:rsidR="00111C4C" w:rsidRDefault="00111C4C" w:rsidP="00111C4C">
            <w:r>
              <w:t>Description</w:t>
            </w:r>
          </w:p>
        </w:tc>
      </w:tr>
      <w:tr w:rsidR="00111C4C" w:rsidTr="00111C4C">
        <w:tc>
          <w:tcPr>
            <w:tcW w:w="1031" w:type="pct"/>
            <w:shd w:val="clear" w:color="auto" w:fill="F1F1F1"/>
            <w:tcMar>
              <w:top w:w="150" w:type="dxa"/>
              <w:left w:w="299" w:type="dxa"/>
              <w:bottom w:w="150" w:type="dxa"/>
              <w:right w:w="150" w:type="dxa"/>
            </w:tcMar>
            <w:hideMark/>
          </w:tcPr>
          <w:p w:rsidR="00111C4C" w:rsidRDefault="00111C4C" w:rsidP="00111C4C">
            <w:r>
              <w:t>.btn</w:t>
            </w:r>
          </w:p>
        </w:tc>
        <w:tc>
          <w:tcPr>
            <w:tcW w:w="3969" w:type="pct"/>
            <w:shd w:val="clear" w:color="auto" w:fill="F1F1F1"/>
            <w:tcMar>
              <w:top w:w="150" w:type="dxa"/>
              <w:left w:w="150" w:type="dxa"/>
              <w:bottom w:w="150" w:type="dxa"/>
              <w:right w:w="150" w:type="dxa"/>
            </w:tcMar>
            <w:hideMark/>
          </w:tcPr>
          <w:p w:rsidR="00111C4C" w:rsidRDefault="00111C4C" w:rsidP="00111C4C">
            <w:r>
              <w:t>Adds basic styling to any button</w:t>
            </w:r>
          </w:p>
        </w:tc>
      </w:tr>
      <w:tr w:rsidR="00111C4C" w:rsidTr="00111C4C">
        <w:tc>
          <w:tcPr>
            <w:tcW w:w="1031" w:type="pct"/>
            <w:shd w:val="clear" w:color="auto" w:fill="FFFFFF"/>
            <w:tcMar>
              <w:top w:w="150" w:type="dxa"/>
              <w:left w:w="299" w:type="dxa"/>
              <w:bottom w:w="150" w:type="dxa"/>
              <w:right w:w="150" w:type="dxa"/>
            </w:tcMar>
            <w:hideMark/>
          </w:tcPr>
          <w:p w:rsidR="00111C4C" w:rsidRDefault="00111C4C" w:rsidP="00111C4C">
            <w:r>
              <w:t>.btn-default</w:t>
            </w:r>
          </w:p>
        </w:tc>
        <w:tc>
          <w:tcPr>
            <w:tcW w:w="3969" w:type="pct"/>
            <w:shd w:val="clear" w:color="auto" w:fill="FFFFFF"/>
            <w:tcMar>
              <w:top w:w="150" w:type="dxa"/>
              <w:left w:w="150" w:type="dxa"/>
              <w:bottom w:w="150" w:type="dxa"/>
              <w:right w:w="150" w:type="dxa"/>
            </w:tcMar>
            <w:hideMark/>
          </w:tcPr>
          <w:p w:rsidR="00111C4C" w:rsidRDefault="00111C4C" w:rsidP="00111C4C">
            <w:r>
              <w:t>Indicates a default/standard button</w:t>
            </w:r>
          </w:p>
        </w:tc>
      </w:tr>
      <w:tr w:rsidR="00111C4C" w:rsidTr="00111C4C">
        <w:tc>
          <w:tcPr>
            <w:tcW w:w="1031" w:type="pct"/>
            <w:shd w:val="clear" w:color="auto" w:fill="F1F1F1"/>
            <w:tcMar>
              <w:top w:w="150" w:type="dxa"/>
              <w:left w:w="299" w:type="dxa"/>
              <w:bottom w:w="150" w:type="dxa"/>
              <w:right w:w="150" w:type="dxa"/>
            </w:tcMar>
            <w:hideMark/>
          </w:tcPr>
          <w:p w:rsidR="00111C4C" w:rsidRDefault="00111C4C" w:rsidP="00111C4C">
            <w:r>
              <w:t>.btn-primary</w:t>
            </w:r>
          </w:p>
        </w:tc>
        <w:tc>
          <w:tcPr>
            <w:tcW w:w="3969" w:type="pct"/>
            <w:shd w:val="clear" w:color="auto" w:fill="F1F1F1"/>
            <w:tcMar>
              <w:top w:w="150" w:type="dxa"/>
              <w:left w:w="150" w:type="dxa"/>
              <w:bottom w:w="150" w:type="dxa"/>
              <w:right w:w="150" w:type="dxa"/>
            </w:tcMar>
            <w:hideMark/>
          </w:tcPr>
          <w:p w:rsidR="00111C4C" w:rsidRDefault="00111C4C" w:rsidP="00111C4C">
            <w:r>
              <w:t>Provides extra visual weight and identifies the primary action in a set of buttons</w:t>
            </w:r>
          </w:p>
        </w:tc>
      </w:tr>
      <w:tr w:rsidR="00111C4C" w:rsidTr="00111C4C">
        <w:tc>
          <w:tcPr>
            <w:tcW w:w="1031" w:type="pct"/>
            <w:shd w:val="clear" w:color="auto" w:fill="FFFFFF"/>
            <w:tcMar>
              <w:top w:w="150" w:type="dxa"/>
              <w:left w:w="299" w:type="dxa"/>
              <w:bottom w:w="150" w:type="dxa"/>
              <w:right w:w="150" w:type="dxa"/>
            </w:tcMar>
            <w:hideMark/>
          </w:tcPr>
          <w:p w:rsidR="00111C4C" w:rsidRDefault="00111C4C" w:rsidP="00111C4C">
            <w:r>
              <w:t>.btn-success</w:t>
            </w:r>
          </w:p>
        </w:tc>
        <w:tc>
          <w:tcPr>
            <w:tcW w:w="3969" w:type="pct"/>
            <w:shd w:val="clear" w:color="auto" w:fill="FFFFFF"/>
            <w:tcMar>
              <w:top w:w="150" w:type="dxa"/>
              <w:left w:w="150" w:type="dxa"/>
              <w:bottom w:w="150" w:type="dxa"/>
              <w:right w:w="150" w:type="dxa"/>
            </w:tcMar>
            <w:hideMark/>
          </w:tcPr>
          <w:p w:rsidR="00111C4C" w:rsidRDefault="00111C4C" w:rsidP="00111C4C">
            <w:r>
              <w:t>Indicates a successful or positive action</w:t>
            </w:r>
          </w:p>
        </w:tc>
      </w:tr>
      <w:tr w:rsidR="00111C4C" w:rsidTr="00111C4C">
        <w:tc>
          <w:tcPr>
            <w:tcW w:w="1031" w:type="pct"/>
            <w:shd w:val="clear" w:color="auto" w:fill="F1F1F1"/>
            <w:tcMar>
              <w:top w:w="150" w:type="dxa"/>
              <w:left w:w="299" w:type="dxa"/>
              <w:bottom w:w="150" w:type="dxa"/>
              <w:right w:w="150" w:type="dxa"/>
            </w:tcMar>
            <w:hideMark/>
          </w:tcPr>
          <w:p w:rsidR="00111C4C" w:rsidRDefault="00111C4C" w:rsidP="00111C4C">
            <w:r>
              <w:t>.btn-info</w:t>
            </w:r>
          </w:p>
        </w:tc>
        <w:tc>
          <w:tcPr>
            <w:tcW w:w="3969" w:type="pct"/>
            <w:shd w:val="clear" w:color="auto" w:fill="F1F1F1"/>
            <w:tcMar>
              <w:top w:w="150" w:type="dxa"/>
              <w:left w:w="150" w:type="dxa"/>
              <w:bottom w:w="150" w:type="dxa"/>
              <w:right w:w="150" w:type="dxa"/>
            </w:tcMar>
            <w:hideMark/>
          </w:tcPr>
          <w:p w:rsidR="00111C4C" w:rsidRDefault="00111C4C" w:rsidP="00111C4C">
            <w:r>
              <w:t>Contextual button for informational alert messages</w:t>
            </w:r>
          </w:p>
        </w:tc>
      </w:tr>
      <w:tr w:rsidR="00111C4C" w:rsidTr="00111C4C">
        <w:tc>
          <w:tcPr>
            <w:tcW w:w="1031" w:type="pct"/>
            <w:shd w:val="clear" w:color="auto" w:fill="FFFFFF"/>
            <w:tcMar>
              <w:top w:w="150" w:type="dxa"/>
              <w:left w:w="299" w:type="dxa"/>
              <w:bottom w:w="150" w:type="dxa"/>
              <w:right w:w="150" w:type="dxa"/>
            </w:tcMar>
            <w:hideMark/>
          </w:tcPr>
          <w:p w:rsidR="00111C4C" w:rsidRDefault="00111C4C" w:rsidP="00111C4C">
            <w:r>
              <w:t>.btn-warning</w:t>
            </w:r>
          </w:p>
        </w:tc>
        <w:tc>
          <w:tcPr>
            <w:tcW w:w="3969" w:type="pct"/>
            <w:shd w:val="clear" w:color="auto" w:fill="FFFFFF"/>
            <w:tcMar>
              <w:top w:w="150" w:type="dxa"/>
              <w:left w:w="150" w:type="dxa"/>
              <w:bottom w:w="150" w:type="dxa"/>
              <w:right w:w="150" w:type="dxa"/>
            </w:tcMar>
            <w:hideMark/>
          </w:tcPr>
          <w:p w:rsidR="00111C4C" w:rsidRDefault="00111C4C" w:rsidP="00111C4C">
            <w:r>
              <w:t>Indicates caution should be taken with this action</w:t>
            </w:r>
          </w:p>
        </w:tc>
      </w:tr>
      <w:tr w:rsidR="00111C4C" w:rsidTr="00111C4C">
        <w:tc>
          <w:tcPr>
            <w:tcW w:w="1031" w:type="pct"/>
            <w:shd w:val="clear" w:color="auto" w:fill="F1F1F1"/>
            <w:tcMar>
              <w:top w:w="150" w:type="dxa"/>
              <w:left w:w="299" w:type="dxa"/>
              <w:bottom w:w="150" w:type="dxa"/>
              <w:right w:w="150" w:type="dxa"/>
            </w:tcMar>
            <w:hideMark/>
          </w:tcPr>
          <w:p w:rsidR="00111C4C" w:rsidRDefault="00111C4C" w:rsidP="00111C4C">
            <w:r>
              <w:t>.btn-danger</w:t>
            </w:r>
          </w:p>
        </w:tc>
        <w:tc>
          <w:tcPr>
            <w:tcW w:w="3969" w:type="pct"/>
            <w:shd w:val="clear" w:color="auto" w:fill="F1F1F1"/>
            <w:tcMar>
              <w:top w:w="150" w:type="dxa"/>
              <w:left w:w="150" w:type="dxa"/>
              <w:bottom w:w="150" w:type="dxa"/>
              <w:right w:w="150" w:type="dxa"/>
            </w:tcMar>
            <w:hideMark/>
          </w:tcPr>
          <w:p w:rsidR="00111C4C" w:rsidRDefault="00111C4C" w:rsidP="00111C4C">
            <w:r>
              <w:t>Indicates a dangerous or potentially negative action</w:t>
            </w:r>
          </w:p>
        </w:tc>
      </w:tr>
      <w:tr w:rsidR="00111C4C" w:rsidTr="00111C4C">
        <w:tc>
          <w:tcPr>
            <w:tcW w:w="1031" w:type="pct"/>
            <w:shd w:val="clear" w:color="auto" w:fill="FFFFFF"/>
            <w:tcMar>
              <w:top w:w="150" w:type="dxa"/>
              <w:left w:w="299" w:type="dxa"/>
              <w:bottom w:w="150" w:type="dxa"/>
              <w:right w:w="150" w:type="dxa"/>
            </w:tcMar>
            <w:hideMark/>
          </w:tcPr>
          <w:p w:rsidR="00111C4C" w:rsidRDefault="00111C4C" w:rsidP="00111C4C">
            <w:r>
              <w:t>.btn-link</w:t>
            </w:r>
          </w:p>
        </w:tc>
        <w:tc>
          <w:tcPr>
            <w:tcW w:w="3969" w:type="pct"/>
            <w:shd w:val="clear" w:color="auto" w:fill="FFFFFF"/>
            <w:tcMar>
              <w:top w:w="150" w:type="dxa"/>
              <w:left w:w="150" w:type="dxa"/>
              <w:bottom w:w="150" w:type="dxa"/>
              <w:right w:w="150" w:type="dxa"/>
            </w:tcMar>
            <w:hideMark/>
          </w:tcPr>
          <w:p w:rsidR="00111C4C" w:rsidRDefault="00111C4C" w:rsidP="00111C4C">
            <w:r>
              <w:t>Makes a button look like a link (will still have button behavior)</w:t>
            </w:r>
          </w:p>
        </w:tc>
      </w:tr>
      <w:tr w:rsidR="00111C4C" w:rsidTr="00111C4C">
        <w:tc>
          <w:tcPr>
            <w:tcW w:w="1031" w:type="pct"/>
            <w:shd w:val="clear" w:color="auto" w:fill="F1F1F1"/>
            <w:tcMar>
              <w:top w:w="150" w:type="dxa"/>
              <w:left w:w="299" w:type="dxa"/>
              <w:bottom w:w="150" w:type="dxa"/>
              <w:right w:w="150" w:type="dxa"/>
            </w:tcMar>
            <w:hideMark/>
          </w:tcPr>
          <w:p w:rsidR="00111C4C" w:rsidRDefault="00111C4C" w:rsidP="00111C4C">
            <w:r>
              <w:t>.btn-lg</w:t>
            </w:r>
          </w:p>
        </w:tc>
        <w:tc>
          <w:tcPr>
            <w:tcW w:w="3969" w:type="pct"/>
            <w:shd w:val="clear" w:color="auto" w:fill="F1F1F1"/>
            <w:tcMar>
              <w:top w:w="150" w:type="dxa"/>
              <w:left w:w="150" w:type="dxa"/>
              <w:bottom w:w="150" w:type="dxa"/>
              <w:right w:w="150" w:type="dxa"/>
            </w:tcMar>
            <w:hideMark/>
          </w:tcPr>
          <w:p w:rsidR="00111C4C" w:rsidRDefault="00111C4C" w:rsidP="00111C4C">
            <w:r>
              <w:t>Makes a large button</w:t>
            </w:r>
          </w:p>
        </w:tc>
      </w:tr>
      <w:tr w:rsidR="00111C4C" w:rsidTr="00111C4C">
        <w:tc>
          <w:tcPr>
            <w:tcW w:w="1031" w:type="pct"/>
            <w:shd w:val="clear" w:color="auto" w:fill="FFFFFF"/>
            <w:tcMar>
              <w:top w:w="150" w:type="dxa"/>
              <w:left w:w="299" w:type="dxa"/>
              <w:bottom w:w="150" w:type="dxa"/>
              <w:right w:w="150" w:type="dxa"/>
            </w:tcMar>
            <w:hideMark/>
          </w:tcPr>
          <w:p w:rsidR="00111C4C" w:rsidRDefault="00111C4C" w:rsidP="00111C4C">
            <w:r>
              <w:t>.btn-sm</w:t>
            </w:r>
          </w:p>
        </w:tc>
        <w:tc>
          <w:tcPr>
            <w:tcW w:w="3969" w:type="pct"/>
            <w:shd w:val="clear" w:color="auto" w:fill="FFFFFF"/>
            <w:tcMar>
              <w:top w:w="150" w:type="dxa"/>
              <w:left w:w="150" w:type="dxa"/>
              <w:bottom w:w="150" w:type="dxa"/>
              <w:right w:w="150" w:type="dxa"/>
            </w:tcMar>
            <w:hideMark/>
          </w:tcPr>
          <w:p w:rsidR="00111C4C" w:rsidRDefault="00111C4C" w:rsidP="00111C4C">
            <w:r>
              <w:t>Makes a small button</w:t>
            </w:r>
          </w:p>
        </w:tc>
      </w:tr>
      <w:tr w:rsidR="00111C4C" w:rsidTr="00111C4C">
        <w:tc>
          <w:tcPr>
            <w:tcW w:w="1031" w:type="pct"/>
            <w:shd w:val="clear" w:color="auto" w:fill="F1F1F1"/>
            <w:tcMar>
              <w:top w:w="150" w:type="dxa"/>
              <w:left w:w="299" w:type="dxa"/>
              <w:bottom w:w="150" w:type="dxa"/>
              <w:right w:w="150" w:type="dxa"/>
            </w:tcMar>
            <w:hideMark/>
          </w:tcPr>
          <w:p w:rsidR="00111C4C" w:rsidRDefault="00111C4C" w:rsidP="00111C4C">
            <w:r>
              <w:t>.btn-xs</w:t>
            </w:r>
          </w:p>
        </w:tc>
        <w:tc>
          <w:tcPr>
            <w:tcW w:w="3969" w:type="pct"/>
            <w:shd w:val="clear" w:color="auto" w:fill="F1F1F1"/>
            <w:tcMar>
              <w:top w:w="150" w:type="dxa"/>
              <w:left w:w="150" w:type="dxa"/>
              <w:bottom w:w="150" w:type="dxa"/>
              <w:right w:w="150" w:type="dxa"/>
            </w:tcMar>
            <w:hideMark/>
          </w:tcPr>
          <w:p w:rsidR="00111C4C" w:rsidRDefault="00111C4C" w:rsidP="00111C4C">
            <w:r>
              <w:t>Makes an extra small button</w:t>
            </w:r>
          </w:p>
        </w:tc>
      </w:tr>
      <w:tr w:rsidR="00111C4C" w:rsidTr="00111C4C">
        <w:tc>
          <w:tcPr>
            <w:tcW w:w="1031" w:type="pct"/>
            <w:shd w:val="clear" w:color="auto" w:fill="FFFFFF"/>
            <w:tcMar>
              <w:top w:w="150" w:type="dxa"/>
              <w:left w:w="299" w:type="dxa"/>
              <w:bottom w:w="150" w:type="dxa"/>
              <w:right w:w="150" w:type="dxa"/>
            </w:tcMar>
            <w:hideMark/>
          </w:tcPr>
          <w:p w:rsidR="00111C4C" w:rsidRDefault="00111C4C" w:rsidP="00111C4C">
            <w:r>
              <w:t>.btn-block</w:t>
            </w:r>
          </w:p>
        </w:tc>
        <w:tc>
          <w:tcPr>
            <w:tcW w:w="3969" w:type="pct"/>
            <w:shd w:val="clear" w:color="auto" w:fill="FFFFFF"/>
            <w:tcMar>
              <w:top w:w="150" w:type="dxa"/>
              <w:left w:w="150" w:type="dxa"/>
              <w:bottom w:w="150" w:type="dxa"/>
              <w:right w:w="150" w:type="dxa"/>
            </w:tcMar>
            <w:hideMark/>
          </w:tcPr>
          <w:p w:rsidR="00111C4C" w:rsidRDefault="00111C4C" w:rsidP="00111C4C">
            <w:r>
              <w:t>Makes a block-level button (spans the full width of the parent element)</w:t>
            </w:r>
          </w:p>
        </w:tc>
      </w:tr>
      <w:tr w:rsidR="00111C4C" w:rsidTr="00111C4C">
        <w:tc>
          <w:tcPr>
            <w:tcW w:w="1031" w:type="pct"/>
            <w:shd w:val="clear" w:color="auto" w:fill="F1F1F1"/>
            <w:tcMar>
              <w:top w:w="150" w:type="dxa"/>
              <w:left w:w="299" w:type="dxa"/>
              <w:bottom w:w="150" w:type="dxa"/>
              <w:right w:w="150" w:type="dxa"/>
            </w:tcMar>
            <w:hideMark/>
          </w:tcPr>
          <w:p w:rsidR="00111C4C" w:rsidRDefault="00111C4C" w:rsidP="00111C4C">
            <w:r>
              <w:t>.active</w:t>
            </w:r>
          </w:p>
        </w:tc>
        <w:tc>
          <w:tcPr>
            <w:tcW w:w="3969" w:type="pct"/>
            <w:shd w:val="clear" w:color="auto" w:fill="F1F1F1"/>
            <w:tcMar>
              <w:top w:w="150" w:type="dxa"/>
              <w:left w:w="150" w:type="dxa"/>
              <w:bottom w:w="150" w:type="dxa"/>
              <w:right w:w="150" w:type="dxa"/>
            </w:tcMar>
            <w:hideMark/>
          </w:tcPr>
          <w:p w:rsidR="00111C4C" w:rsidRDefault="00111C4C" w:rsidP="00111C4C">
            <w:r>
              <w:t>Makes the button appear pressed</w:t>
            </w:r>
          </w:p>
        </w:tc>
      </w:tr>
      <w:tr w:rsidR="00111C4C" w:rsidTr="00111C4C">
        <w:tc>
          <w:tcPr>
            <w:tcW w:w="1031" w:type="pct"/>
            <w:shd w:val="clear" w:color="auto" w:fill="FFFFFF"/>
            <w:tcMar>
              <w:top w:w="150" w:type="dxa"/>
              <w:left w:w="299" w:type="dxa"/>
              <w:bottom w:w="150" w:type="dxa"/>
              <w:right w:w="150" w:type="dxa"/>
            </w:tcMar>
            <w:hideMark/>
          </w:tcPr>
          <w:p w:rsidR="00111C4C" w:rsidRDefault="00111C4C" w:rsidP="00111C4C">
            <w:r>
              <w:t>.disabled</w:t>
            </w:r>
          </w:p>
        </w:tc>
        <w:tc>
          <w:tcPr>
            <w:tcW w:w="3969" w:type="pct"/>
            <w:shd w:val="clear" w:color="auto" w:fill="FFFFFF"/>
            <w:tcMar>
              <w:top w:w="150" w:type="dxa"/>
              <w:left w:w="150" w:type="dxa"/>
              <w:bottom w:w="150" w:type="dxa"/>
              <w:right w:w="150" w:type="dxa"/>
            </w:tcMar>
            <w:hideMark/>
          </w:tcPr>
          <w:p w:rsidR="00111C4C" w:rsidRDefault="00111C4C" w:rsidP="00111C4C">
            <w:r>
              <w:t>Makes the button disabled</w:t>
            </w:r>
          </w:p>
        </w:tc>
      </w:tr>
      <w:tr w:rsidR="00111C4C" w:rsidTr="00111C4C">
        <w:tc>
          <w:tcPr>
            <w:tcW w:w="1031" w:type="pct"/>
            <w:shd w:val="clear" w:color="auto" w:fill="F1F1F1"/>
            <w:tcMar>
              <w:top w:w="150" w:type="dxa"/>
              <w:left w:w="299" w:type="dxa"/>
              <w:bottom w:w="150" w:type="dxa"/>
              <w:right w:w="150" w:type="dxa"/>
            </w:tcMar>
            <w:hideMark/>
          </w:tcPr>
          <w:p w:rsidR="00111C4C" w:rsidRDefault="00111C4C" w:rsidP="00111C4C">
            <w:r>
              <w:t>.navbar-btn</w:t>
            </w:r>
          </w:p>
        </w:tc>
        <w:tc>
          <w:tcPr>
            <w:tcW w:w="3969" w:type="pct"/>
            <w:shd w:val="clear" w:color="auto" w:fill="F1F1F1"/>
            <w:tcMar>
              <w:top w:w="150" w:type="dxa"/>
              <w:left w:w="150" w:type="dxa"/>
              <w:bottom w:w="150" w:type="dxa"/>
              <w:right w:w="150" w:type="dxa"/>
            </w:tcMar>
            <w:hideMark/>
          </w:tcPr>
          <w:p w:rsidR="00111C4C" w:rsidRDefault="00111C4C" w:rsidP="00111C4C">
            <w:r>
              <w:t>Vertically aligns a button inside a navbar</w:t>
            </w:r>
          </w:p>
        </w:tc>
      </w:tr>
    </w:tbl>
    <w:p w:rsidR="00111C4C" w:rsidRDefault="00111C4C" w:rsidP="00111C4C">
      <w:pPr>
        <w:pStyle w:val="Heading2"/>
      </w:pPr>
      <w:bookmarkStart w:id="138" w:name="_Toc492230597"/>
      <w:r>
        <w:t xml:space="preserve">Button </w:t>
      </w:r>
      <w:r w:rsidRPr="00111C4C">
        <w:t>Group</w:t>
      </w:r>
      <w:r>
        <w:t xml:space="preserve"> Classes</w:t>
      </w:r>
      <w:bookmarkEnd w:id="138"/>
    </w:p>
    <w:p w:rsidR="00111C4C" w:rsidRDefault="00111C4C" w:rsidP="00111C4C">
      <w:r>
        <w:t>The classes below can be used to style any &lt;a&gt;, &lt;button&gt;, or &lt;input&gt; element:</w:t>
      </w:r>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74"/>
        <w:gridCol w:w="7215"/>
      </w:tblGrid>
      <w:tr w:rsidR="00111C4C" w:rsidTr="00111C4C">
        <w:tc>
          <w:tcPr>
            <w:tcW w:w="1031" w:type="pct"/>
            <w:shd w:val="clear" w:color="auto" w:fill="FFFFFF"/>
            <w:tcMar>
              <w:top w:w="150" w:type="dxa"/>
              <w:left w:w="299" w:type="dxa"/>
              <w:bottom w:w="150" w:type="dxa"/>
              <w:right w:w="150" w:type="dxa"/>
            </w:tcMar>
            <w:hideMark/>
          </w:tcPr>
          <w:p w:rsidR="00111C4C" w:rsidRDefault="00111C4C" w:rsidP="00111C4C">
            <w:r>
              <w:t>Class</w:t>
            </w:r>
          </w:p>
        </w:tc>
        <w:tc>
          <w:tcPr>
            <w:tcW w:w="3969" w:type="pct"/>
            <w:shd w:val="clear" w:color="auto" w:fill="FFFFFF"/>
            <w:tcMar>
              <w:top w:w="150" w:type="dxa"/>
              <w:left w:w="150" w:type="dxa"/>
              <w:bottom w:w="150" w:type="dxa"/>
              <w:right w:w="150" w:type="dxa"/>
            </w:tcMar>
            <w:hideMark/>
          </w:tcPr>
          <w:p w:rsidR="00111C4C" w:rsidRDefault="00111C4C" w:rsidP="00111C4C">
            <w:r>
              <w:t>Description</w:t>
            </w:r>
          </w:p>
        </w:tc>
      </w:tr>
      <w:tr w:rsidR="00111C4C" w:rsidTr="00111C4C">
        <w:tc>
          <w:tcPr>
            <w:tcW w:w="1031" w:type="pct"/>
            <w:shd w:val="clear" w:color="auto" w:fill="F1F1F1"/>
            <w:tcMar>
              <w:top w:w="150" w:type="dxa"/>
              <w:left w:w="299" w:type="dxa"/>
              <w:bottom w:w="150" w:type="dxa"/>
              <w:right w:w="150" w:type="dxa"/>
            </w:tcMar>
            <w:hideMark/>
          </w:tcPr>
          <w:p w:rsidR="00111C4C" w:rsidRDefault="00111C4C" w:rsidP="00111C4C">
            <w:r>
              <w:t>.btn-group</w:t>
            </w:r>
          </w:p>
        </w:tc>
        <w:tc>
          <w:tcPr>
            <w:tcW w:w="3969" w:type="pct"/>
            <w:shd w:val="clear" w:color="auto" w:fill="F1F1F1"/>
            <w:tcMar>
              <w:top w:w="150" w:type="dxa"/>
              <w:left w:w="150" w:type="dxa"/>
              <w:bottom w:w="150" w:type="dxa"/>
              <w:right w:w="150" w:type="dxa"/>
            </w:tcMar>
            <w:hideMark/>
          </w:tcPr>
          <w:p w:rsidR="00111C4C" w:rsidRDefault="00111C4C" w:rsidP="00111C4C">
            <w:r>
              <w:t>Groups buttons together on a single line</w:t>
            </w:r>
          </w:p>
        </w:tc>
      </w:tr>
      <w:tr w:rsidR="00111C4C" w:rsidTr="00111C4C">
        <w:tc>
          <w:tcPr>
            <w:tcW w:w="1031" w:type="pct"/>
            <w:shd w:val="clear" w:color="auto" w:fill="FFFFFF"/>
            <w:tcMar>
              <w:top w:w="150" w:type="dxa"/>
              <w:left w:w="299" w:type="dxa"/>
              <w:bottom w:w="150" w:type="dxa"/>
              <w:right w:w="150" w:type="dxa"/>
            </w:tcMar>
            <w:hideMark/>
          </w:tcPr>
          <w:p w:rsidR="00111C4C" w:rsidRDefault="00111C4C" w:rsidP="00111C4C">
            <w:r>
              <w:t>.btn-group-justified</w:t>
            </w:r>
          </w:p>
        </w:tc>
        <w:tc>
          <w:tcPr>
            <w:tcW w:w="3969" w:type="pct"/>
            <w:shd w:val="clear" w:color="auto" w:fill="FFFFFF"/>
            <w:tcMar>
              <w:top w:w="150" w:type="dxa"/>
              <w:left w:w="150" w:type="dxa"/>
              <w:bottom w:w="150" w:type="dxa"/>
              <w:right w:w="150" w:type="dxa"/>
            </w:tcMar>
            <w:hideMark/>
          </w:tcPr>
          <w:p w:rsidR="00111C4C" w:rsidRDefault="00111C4C" w:rsidP="00111C4C">
            <w:r>
              <w:t>Makes a group of buttons span the entire width of the screen</w:t>
            </w:r>
          </w:p>
        </w:tc>
      </w:tr>
      <w:tr w:rsidR="00111C4C" w:rsidTr="00111C4C">
        <w:tc>
          <w:tcPr>
            <w:tcW w:w="1031" w:type="pct"/>
            <w:shd w:val="clear" w:color="auto" w:fill="F1F1F1"/>
            <w:tcMar>
              <w:top w:w="150" w:type="dxa"/>
              <w:left w:w="299" w:type="dxa"/>
              <w:bottom w:w="150" w:type="dxa"/>
              <w:right w:w="150" w:type="dxa"/>
            </w:tcMar>
            <w:hideMark/>
          </w:tcPr>
          <w:p w:rsidR="00111C4C" w:rsidRDefault="00111C4C" w:rsidP="00111C4C">
            <w:r>
              <w:t>.btn-group-lg</w:t>
            </w:r>
          </w:p>
        </w:tc>
        <w:tc>
          <w:tcPr>
            <w:tcW w:w="3969" w:type="pct"/>
            <w:shd w:val="clear" w:color="auto" w:fill="F1F1F1"/>
            <w:tcMar>
              <w:top w:w="150" w:type="dxa"/>
              <w:left w:w="150" w:type="dxa"/>
              <w:bottom w:w="150" w:type="dxa"/>
              <w:right w:w="150" w:type="dxa"/>
            </w:tcMar>
            <w:hideMark/>
          </w:tcPr>
          <w:p w:rsidR="00111C4C" w:rsidRDefault="00111C4C" w:rsidP="00111C4C">
            <w:r>
              <w:t>Large button group (makes all buttons in a button group larger - increased font-size and padding)</w:t>
            </w:r>
          </w:p>
        </w:tc>
      </w:tr>
      <w:tr w:rsidR="00111C4C" w:rsidTr="00111C4C">
        <w:tc>
          <w:tcPr>
            <w:tcW w:w="1031" w:type="pct"/>
            <w:shd w:val="clear" w:color="auto" w:fill="FFFFFF"/>
            <w:tcMar>
              <w:top w:w="150" w:type="dxa"/>
              <w:left w:w="299" w:type="dxa"/>
              <w:bottom w:w="150" w:type="dxa"/>
              <w:right w:w="150" w:type="dxa"/>
            </w:tcMar>
            <w:hideMark/>
          </w:tcPr>
          <w:p w:rsidR="00111C4C" w:rsidRDefault="00111C4C" w:rsidP="00111C4C">
            <w:r>
              <w:t>.btn-group-sm</w:t>
            </w:r>
          </w:p>
        </w:tc>
        <w:tc>
          <w:tcPr>
            <w:tcW w:w="3969" w:type="pct"/>
            <w:shd w:val="clear" w:color="auto" w:fill="FFFFFF"/>
            <w:tcMar>
              <w:top w:w="150" w:type="dxa"/>
              <w:left w:w="150" w:type="dxa"/>
              <w:bottom w:w="150" w:type="dxa"/>
              <w:right w:w="150" w:type="dxa"/>
            </w:tcMar>
            <w:hideMark/>
          </w:tcPr>
          <w:p w:rsidR="00111C4C" w:rsidRDefault="00111C4C" w:rsidP="00111C4C">
            <w:r>
              <w:t>Small button group (makes all buttons in a button group smaller)</w:t>
            </w:r>
          </w:p>
        </w:tc>
      </w:tr>
      <w:tr w:rsidR="00111C4C" w:rsidTr="00111C4C">
        <w:tc>
          <w:tcPr>
            <w:tcW w:w="1031" w:type="pct"/>
            <w:shd w:val="clear" w:color="auto" w:fill="F1F1F1"/>
            <w:tcMar>
              <w:top w:w="150" w:type="dxa"/>
              <w:left w:w="299" w:type="dxa"/>
              <w:bottom w:w="150" w:type="dxa"/>
              <w:right w:w="150" w:type="dxa"/>
            </w:tcMar>
            <w:hideMark/>
          </w:tcPr>
          <w:p w:rsidR="00111C4C" w:rsidRDefault="00111C4C" w:rsidP="00111C4C">
            <w:r>
              <w:t>.btn-group-xs</w:t>
            </w:r>
          </w:p>
        </w:tc>
        <w:tc>
          <w:tcPr>
            <w:tcW w:w="3969" w:type="pct"/>
            <w:shd w:val="clear" w:color="auto" w:fill="F1F1F1"/>
            <w:tcMar>
              <w:top w:w="150" w:type="dxa"/>
              <w:left w:w="150" w:type="dxa"/>
              <w:bottom w:w="150" w:type="dxa"/>
              <w:right w:w="150" w:type="dxa"/>
            </w:tcMar>
            <w:hideMark/>
          </w:tcPr>
          <w:p w:rsidR="00111C4C" w:rsidRDefault="00111C4C" w:rsidP="00111C4C">
            <w:r>
              <w:t>Extra small button group (makes all buttons in a button group extra small)</w:t>
            </w:r>
          </w:p>
        </w:tc>
      </w:tr>
      <w:tr w:rsidR="00111C4C" w:rsidTr="00111C4C">
        <w:tc>
          <w:tcPr>
            <w:tcW w:w="1031" w:type="pct"/>
            <w:shd w:val="clear" w:color="auto" w:fill="FFFFFF"/>
            <w:tcMar>
              <w:top w:w="150" w:type="dxa"/>
              <w:left w:w="299" w:type="dxa"/>
              <w:bottom w:w="150" w:type="dxa"/>
              <w:right w:w="150" w:type="dxa"/>
            </w:tcMar>
            <w:hideMark/>
          </w:tcPr>
          <w:p w:rsidR="00111C4C" w:rsidRDefault="00111C4C" w:rsidP="00111C4C">
            <w:r>
              <w:t>.btn-group-vertical</w:t>
            </w:r>
          </w:p>
        </w:tc>
        <w:tc>
          <w:tcPr>
            <w:tcW w:w="3969" w:type="pct"/>
            <w:shd w:val="clear" w:color="auto" w:fill="FFFFFF"/>
            <w:tcMar>
              <w:top w:w="150" w:type="dxa"/>
              <w:left w:w="150" w:type="dxa"/>
              <w:bottom w:w="150" w:type="dxa"/>
              <w:right w:w="150" w:type="dxa"/>
            </w:tcMar>
            <w:hideMark/>
          </w:tcPr>
          <w:p w:rsidR="00111C4C" w:rsidRDefault="00111C4C" w:rsidP="00111C4C">
            <w:r>
              <w:t>Makes a button group appear vertically stacked</w:t>
            </w:r>
          </w:p>
        </w:tc>
      </w:tr>
    </w:tbl>
    <w:p w:rsidR="00111C4C" w:rsidRDefault="00111C4C" w:rsidP="00111C4C">
      <w:pPr>
        <w:pStyle w:val="Heading1"/>
      </w:pPr>
      <w:bookmarkStart w:id="139" w:name="_Toc492230598"/>
      <w:r w:rsidRPr="00111C4C">
        <w:t>Bootstrap </w:t>
      </w:r>
      <w:r w:rsidRPr="00111C4C">
        <w:rPr>
          <w:rStyle w:val="colorh1"/>
          <w:szCs w:val="67"/>
        </w:rPr>
        <w:t>CSS Forms Reference</w:t>
      </w:r>
      <w:bookmarkEnd w:id="139"/>
    </w:p>
    <w:p w:rsidR="00111C4C" w:rsidRPr="00111C4C" w:rsidRDefault="00111C4C" w:rsidP="00111C4C">
      <w:pPr>
        <w:pStyle w:val="Heading2"/>
        <w:rPr>
          <w:sz w:val="45"/>
        </w:rPr>
      </w:pPr>
      <w:bookmarkStart w:id="140" w:name="_Toc492230599"/>
      <w:r>
        <w:t>Bootstrap's Default Settings</w:t>
      </w:r>
      <w:bookmarkEnd w:id="140"/>
    </w:p>
    <w:p w:rsidR="00111C4C" w:rsidRDefault="00111C4C" w:rsidP="00111C4C">
      <w:r>
        <w:t>Individual form controls automatically receive some global styling with Bootstrap.</w:t>
      </w:r>
    </w:p>
    <w:p w:rsidR="00111C4C" w:rsidRDefault="00111C4C" w:rsidP="00111C4C">
      <w:r>
        <w:t>All textual &lt;input&gt;, &lt;textarea&gt;, and &lt;select&gt; elements with class="form-control" are set to width: 100%; by default.</w:t>
      </w:r>
    </w:p>
    <w:p w:rsidR="00111C4C" w:rsidRDefault="00111C4C" w:rsidP="00111C4C">
      <w:r>
        <w:t>Standard rules for all three form layouts:</w:t>
      </w:r>
    </w:p>
    <w:p w:rsidR="00111C4C" w:rsidRDefault="00111C4C" w:rsidP="00111C4C">
      <w:r>
        <w:t>Wrap labels and form controls in </w:t>
      </w:r>
      <w:r>
        <w:rPr>
          <w:rStyle w:val="HTMLCode"/>
          <w:rFonts w:ascii="Consolas" w:hAnsi="Consolas"/>
          <w:color w:val="DC143C"/>
          <w:sz w:val="31"/>
          <w:szCs w:val="31"/>
          <w:shd w:val="clear" w:color="auto" w:fill="F1F1F1"/>
        </w:rPr>
        <w:t>&lt;div class="form-group"&gt;</w:t>
      </w:r>
      <w:r>
        <w:t> (needed for optimum spacing)</w:t>
      </w:r>
    </w:p>
    <w:p w:rsidR="00111C4C" w:rsidRDefault="00111C4C" w:rsidP="00111C4C">
      <w:r>
        <w:t>Add class </w:t>
      </w:r>
      <w:r>
        <w:rPr>
          <w:rStyle w:val="HTMLCode"/>
          <w:rFonts w:ascii="Consolas" w:hAnsi="Consolas"/>
          <w:color w:val="DC143C"/>
          <w:sz w:val="31"/>
          <w:szCs w:val="31"/>
          <w:shd w:val="clear" w:color="auto" w:fill="F1F1F1"/>
        </w:rPr>
        <w:t>.form-control</w:t>
      </w:r>
      <w:r>
        <w:t> to all textual </w:t>
      </w:r>
      <w:r>
        <w:rPr>
          <w:rStyle w:val="HTMLCode"/>
          <w:rFonts w:ascii="Consolas" w:hAnsi="Consolas"/>
          <w:color w:val="DC143C"/>
          <w:sz w:val="31"/>
          <w:szCs w:val="31"/>
          <w:shd w:val="clear" w:color="auto" w:fill="F1F1F1"/>
        </w:rPr>
        <w:t>&lt;input&gt;</w:t>
      </w:r>
      <w:r>
        <w:t>, </w:t>
      </w:r>
      <w:r>
        <w:rPr>
          <w:rStyle w:val="HTMLCode"/>
          <w:rFonts w:ascii="Consolas" w:hAnsi="Consolas"/>
          <w:color w:val="DC143C"/>
          <w:sz w:val="31"/>
          <w:szCs w:val="31"/>
          <w:shd w:val="clear" w:color="auto" w:fill="F1F1F1"/>
        </w:rPr>
        <w:t>&lt;textarea&gt;</w:t>
      </w:r>
      <w:r>
        <w:t>, and </w:t>
      </w:r>
      <w:r>
        <w:rPr>
          <w:rStyle w:val="HTMLCode"/>
          <w:rFonts w:ascii="Consolas" w:hAnsi="Consolas"/>
          <w:color w:val="DC143C"/>
          <w:sz w:val="31"/>
          <w:szCs w:val="31"/>
          <w:shd w:val="clear" w:color="auto" w:fill="F1F1F1"/>
        </w:rPr>
        <w:t>&lt;select&gt;</w:t>
      </w:r>
      <w:r>
        <w:t> elements</w:t>
      </w:r>
    </w:p>
    <w:p w:rsidR="00111C4C" w:rsidRDefault="00111C4C" w:rsidP="00111C4C">
      <w:r>
        <w:t>The following example creates a simple Bootstrap form with two input fields, one checkbox, and a submit button:</w:t>
      </w:r>
    </w:p>
    <w:tbl>
      <w:tblPr>
        <w:tblStyle w:val="TableGrid"/>
        <w:tblW w:w="0" w:type="auto"/>
        <w:tblLook w:val="04A0" w:firstRow="1" w:lastRow="0" w:firstColumn="1" w:lastColumn="0" w:noHBand="0" w:noVBand="1"/>
      </w:tblPr>
      <w:tblGrid>
        <w:gridCol w:w="8856"/>
      </w:tblGrid>
      <w:tr w:rsidR="00111C4C" w:rsidTr="00111C4C">
        <w:tc>
          <w:tcPr>
            <w:tcW w:w="95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111C4C" w:rsidRDefault="00111C4C" w:rsidP="00111C4C">
            <w:r w:rsidRPr="00111C4C">
              <w:rPr>
                <w:rFonts w:ascii="Consolas" w:hAnsi="Consolas"/>
                <w:color w:val="0000CD"/>
              </w:rPr>
              <w:t>&lt;</w:t>
            </w:r>
            <w:r w:rsidRPr="00111C4C">
              <w:rPr>
                <w:rFonts w:ascii="Consolas" w:hAnsi="Consolas"/>
                <w:color w:val="A52A2A"/>
              </w:rPr>
              <w:t>form</w:t>
            </w:r>
            <w:r w:rsidRPr="00111C4C">
              <w:rPr>
                <w:rFonts w:ascii="Consolas" w:hAnsi="Consolas"/>
                <w:color w:val="0000CD"/>
              </w:rPr>
              <w:t>&gt;</w:t>
            </w:r>
            <w:r w:rsidRPr="00111C4C">
              <w:rPr>
                <w:rFonts w:ascii="Consolas" w:hAnsi="Consolas"/>
              </w:rPr>
              <w:br/>
              <w:t>  </w:t>
            </w:r>
            <w:r w:rsidRPr="00111C4C">
              <w:rPr>
                <w:rFonts w:ascii="Consolas" w:hAnsi="Consolas"/>
                <w:color w:val="0000CD"/>
              </w:rPr>
              <w:t>&lt;</w:t>
            </w:r>
            <w:r w:rsidRPr="00111C4C">
              <w:rPr>
                <w:rFonts w:ascii="Consolas" w:hAnsi="Consolas"/>
                <w:color w:val="A52A2A"/>
              </w:rPr>
              <w:t>div</w:t>
            </w:r>
            <w:r w:rsidRPr="00111C4C">
              <w:rPr>
                <w:rFonts w:ascii="Consolas" w:hAnsi="Consolas"/>
                <w:color w:val="FF0000"/>
              </w:rPr>
              <w:t> class</w:t>
            </w:r>
            <w:r w:rsidRPr="00111C4C">
              <w:rPr>
                <w:rFonts w:ascii="Consolas" w:hAnsi="Consolas"/>
                <w:color w:val="0000CD"/>
              </w:rPr>
              <w:t>="form-group"&gt;</w:t>
            </w:r>
            <w:r w:rsidRPr="00111C4C">
              <w:rPr>
                <w:rFonts w:ascii="Consolas" w:hAnsi="Consolas"/>
              </w:rPr>
              <w:br/>
              <w:t>    </w:t>
            </w:r>
            <w:r w:rsidRPr="00111C4C">
              <w:rPr>
                <w:rFonts w:ascii="Consolas" w:hAnsi="Consolas"/>
                <w:color w:val="0000CD"/>
              </w:rPr>
              <w:t>&lt;</w:t>
            </w:r>
            <w:r w:rsidRPr="00111C4C">
              <w:rPr>
                <w:rFonts w:ascii="Consolas" w:hAnsi="Consolas"/>
                <w:color w:val="A52A2A"/>
              </w:rPr>
              <w:t>label</w:t>
            </w:r>
            <w:r w:rsidRPr="00111C4C">
              <w:rPr>
                <w:rFonts w:ascii="Consolas" w:hAnsi="Consolas"/>
                <w:color w:val="FF0000"/>
              </w:rPr>
              <w:t> for</w:t>
            </w:r>
            <w:r w:rsidRPr="00111C4C">
              <w:rPr>
                <w:rFonts w:ascii="Consolas" w:hAnsi="Consolas"/>
                <w:color w:val="0000CD"/>
              </w:rPr>
              <w:t>="email"&gt;</w:t>
            </w:r>
            <w:r w:rsidRPr="00111C4C">
              <w:rPr>
                <w:rFonts w:ascii="Consolas" w:hAnsi="Consolas"/>
              </w:rPr>
              <w:t>Email address:</w:t>
            </w:r>
            <w:r w:rsidRPr="00111C4C">
              <w:rPr>
                <w:rFonts w:ascii="Consolas" w:hAnsi="Consolas"/>
                <w:color w:val="0000CD"/>
              </w:rPr>
              <w:t>&lt;</w:t>
            </w:r>
            <w:r w:rsidRPr="00111C4C">
              <w:rPr>
                <w:rFonts w:ascii="Consolas" w:hAnsi="Consolas"/>
                <w:color w:val="A52A2A"/>
              </w:rPr>
              <w:t>/label</w:t>
            </w:r>
            <w:r w:rsidRPr="00111C4C">
              <w:rPr>
                <w:rFonts w:ascii="Consolas" w:hAnsi="Consolas"/>
                <w:color w:val="0000CD"/>
              </w:rPr>
              <w:t>&gt;</w:t>
            </w:r>
            <w:r w:rsidRPr="00111C4C">
              <w:rPr>
                <w:rFonts w:ascii="Consolas" w:hAnsi="Consolas"/>
              </w:rPr>
              <w:br/>
              <w:t>    </w:t>
            </w:r>
            <w:r w:rsidRPr="00111C4C">
              <w:rPr>
                <w:rFonts w:ascii="Consolas" w:hAnsi="Consolas"/>
                <w:color w:val="0000CD"/>
              </w:rPr>
              <w:t>&lt;</w:t>
            </w:r>
            <w:r w:rsidRPr="00111C4C">
              <w:rPr>
                <w:rFonts w:ascii="Consolas" w:hAnsi="Consolas"/>
                <w:color w:val="A52A2A"/>
              </w:rPr>
              <w:t>input</w:t>
            </w:r>
            <w:r w:rsidRPr="00111C4C">
              <w:rPr>
                <w:rFonts w:ascii="Consolas" w:hAnsi="Consolas"/>
                <w:color w:val="FF0000"/>
              </w:rPr>
              <w:t> type</w:t>
            </w:r>
            <w:r w:rsidRPr="00111C4C">
              <w:rPr>
                <w:rFonts w:ascii="Consolas" w:hAnsi="Consolas"/>
                <w:color w:val="0000CD"/>
              </w:rPr>
              <w:t>="email"</w:t>
            </w:r>
            <w:r w:rsidRPr="00111C4C">
              <w:rPr>
                <w:rFonts w:ascii="Consolas" w:hAnsi="Consolas"/>
                <w:color w:val="FF0000"/>
              </w:rPr>
              <w:t> class</w:t>
            </w:r>
            <w:r w:rsidRPr="00111C4C">
              <w:rPr>
                <w:rFonts w:ascii="Consolas" w:hAnsi="Consolas"/>
                <w:color w:val="0000CD"/>
              </w:rPr>
              <w:t>="form-control"</w:t>
            </w:r>
            <w:r w:rsidRPr="00111C4C">
              <w:rPr>
                <w:rFonts w:ascii="Consolas" w:hAnsi="Consolas"/>
                <w:color w:val="FF0000"/>
              </w:rPr>
              <w:t> id</w:t>
            </w:r>
            <w:r w:rsidRPr="00111C4C">
              <w:rPr>
                <w:rFonts w:ascii="Consolas" w:hAnsi="Consolas"/>
                <w:color w:val="0000CD"/>
              </w:rPr>
              <w:t>="email"&gt;</w:t>
            </w:r>
            <w:r w:rsidRPr="00111C4C">
              <w:rPr>
                <w:rFonts w:ascii="Consolas" w:hAnsi="Consolas"/>
              </w:rPr>
              <w:br/>
              <w:t>  </w:t>
            </w:r>
            <w:r w:rsidRPr="00111C4C">
              <w:rPr>
                <w:rFonts w:ascii="Consolas" w:hAnsi="Consolas"/>
                <w:color w:val="0000CD"/>
              </w:rPr>
              <w:t>&lt;</w:t>
            </w:r>
            <w:r w:rsidRPr="00111C4C">
              <w:rPr>
                <w:rFonts w:ascii="Consolas" w:hAnsi="Consolas"/>
                <w:color w:val="A52A2A"/>
              </w:rPr>
              <w:t>/div</w:t>
            </w:r>
            <w:r w:rsidRPr="00111C4C">
              <w:rPr>
                <w:rFonts w:ascii="Consolas" w:hAnsi="Consolas"/>
                <w:color w:val="0000CD"/>
              </w:rPr>
              <w:t>&gt;</w:t>
            </w:r>
            <w:r w:rsidRPr="00111C4C">
              <w:rPr>
                <w:rFonts w:ascii="Consolas" w:hAnsi="Consolas"/>
              </w:rPr>
              <w:br/>
              <w:t>  </w:t>
            </w:r>
            <w:r w:rsidRPr="00111C4C">
              <w:rPr>
                <w:rFonts w:ascii="Consolas" w:hAnsi="Consolas"/>
                <w:color w:val="0000CD"/>
              </w:rPr>
              <w:t>&lt;</w:t>
            </w:r>
            <w:r w:rsidRPr="00111C4C">
              <w:rPr>
                <w:rFonts w:ascii="Consolas" w:hAnsi="Consolas"/>
                <w:color w:val="A52A2A"/>
              </w:rPr>
              <w:t>div</w:t>
            </w:r>
            <w:r w:rsidRPr="00111C4C">
              <w:rPr>
                <w:rFonts w:ascii="Consolas" w:hAnsi="Consolas"/>
                <w:color w:val="FF0000"/>
              </w:rPr>
              <w:t> class</w:t>
            </w:r>
            <w:r w:rsidRPr="00111C4C">
              <w:rPr>
                <w:rFonts w:ascii="Consolas" w:hAnsi="Consolas"/>
                <w:color w:val="0000CD"/>
              </w:rPr>
              <w:t>="form-group"&gt;</w:t>
            </w:r>
            <w:r w:rsidRPr="00111C4C">
              <w:rPr>
                <w:rFonts w:ascii="Consolas" w:hAnsi="Consolas"/>
              </w:rPr>
              <w:br/>
              <w:t>    </w:t>
            </w:r>
            <w:r w:rsidRPr="00111C4C">
              <w:rPr>
                <w:rFonts w:ascii="Consolas" w:hAnsi="Consolas"/>
                <w:color w:val="0000CD"/>
              </w:rPr>
              <w:t>&lt;</w:t>
            </w:r>
            <w:r w:rsidRPr="00111C4C">
              <w:rPr>
                <w:rFonts w:ascii="Consolas" w:hAnsi="Consolas"/>
                <w:color w:val="A52A2A"/>
              </w:rPr>
              <w:t>label</w:t>
            </w:r>
            <w:r w:rsidRPr="00111C4C">
              <w:rPr>
                <w:rFonts w:ascii="Consolas" w:hAnsi="Consolas"/>
                <w:color w:val="FF0000"/>
              </w:rPr>
              <w:t> for</w:t>
            </w:r>
            <w:r w:rsidRPr="00111C4C">
              <w:rPr>
                <w:rFonts w:ascii="Consolas" w:hAnsi="Consolas"/>
                <w:color w:val="0000CD"/>
              </w:rPr>
              <w:t>="pwd"&gt;</w:t>
            </w:r>
            <w:r w:rsidRPr="00111C4C">
              <w:rPr>
                <w:rFonts w:ascii="Consolas" w:hAnsi="Consolas"/>
              </w:rPr>
              <w:t>Password:</w:t>
            </w:r>
            <w:r w:rsidRPr="00111C4C">
              <w:rPr>
                <w:rFonts w:ascii="Consolas" w:hAnsi="Consolas"/>
                <w:color w:val="0000CD"/>
              </w:rPr>
              <w:t>&lt;</w:t>
            </w:r>
            <w:r w:rsidRPr="00111C4C">
              <w:rPr>
                <w:rFonts w:ascii="Consolas" w:hAnsi="Consolas"/>
                <w:color w:val="A52A2A"/>
              </w:rPr>
              <w:t>/label</w:t>
            </w:r>
            <w:r w:rsidRPr="00111C4C">
              <w:rPr>
                <w:rFonts w:ascii="Consolas" w:hAnsi="Consolas"/>
                <w:color w:val="0000CD"/>
              </w:rPr>
              <w:t>&gt;</w:t>
            </w:r>
            <w:r w:rsidRPr="00111C4C">
              <w:rPr>
                <w:rFonts w:ascii="Consolas" w:hAnsi="Consolas"/>
              </w:rPr>
              <w:br/>
              <w:t>    </w:t>
            </w:r>
            <w:r w:rsidRPr="00111C4C">
              <w:rPr>
                <w:rFonts w:ascii="Consolas" w:hAnsi="Consolas"/>
                <w:color w:val="0000CD"/>
              </w:rPr>
              <w:t>&lt;</w:t>
            </w:r>
            <w:r w:rsidRPr="00111C4C">
              <w:rPr>
                <w:rFonts w:ascii="Consolas" w:hAnsi="Consolas"/>
                <w:color w:val="A52A2A"/>
              </w:rPr>
              <w:t>input</w:t>
            </w:r>
            <w:r w:rsidRPr="00111C4C">
              <w:rPr>
                <w:rFonts w:ascii="Consolas" w:hAnsi="Consolas"/>
                <w:color w:val="FF0000"/>
              </w:rPr>
              <w:t> type</w:t>
            </w:r>
            <w:r w:rsidRPr="00111C4C">
              <w:rPr>
                <w:rFonts w:ascii="Consolas" w:hAnsi="Consolas"/>
                <w:color w:val="0000CD"/>
              </w:rPr>
              <w:t>="password"</w:t>
            </w:r>
            <w:r w:rsidRPr="00111C4C">
              <w:rPr>
                <w:rFonts w:ascii="Consolas" w:hAnsi="Consolas"/>
                <w:color w:val="FF0000"/>
              </w:rPr>
              <w:t> class</w:t>
            </w:r>
            <w:r w:rsidRPr="00111C4C">
              <w:rPr>
                <w:rFonts w:ascii="Consolas" w:hAnsi="Consolas"/>
                <w:color w:val="0000CD"/>
              </w:rPr>
              <w:t>="form-control"</w:t>
            </w:r>
            <w:r w:rsidRPr="00111C4C">
              <w:rPr>
                <w:rFonts w:ascii="Consolas" w:hAnsi="Consolas"/>
                <w:color w:val="FF0000"/>
              </w:rPr>
              <w:t> id</w:t>
            </w:r>
            <w:r w:rsidRPr="00111C4C">
              <w:rPr>
                <w:rFonts w:ascii="Consolas" w:hAnsi="Consolas"/>
                <w:color w:val="0000CD"/>
              </w:rPr>
              <w:t>="pwd"&gt;</w:t>
            </w:r>
            <w:r w:rsidRPr="00111C4C">
              <w:rPr>
                <w:rFonts w:ascii="Consolas" w:hAnsi="Consolas"/>
              </w:rPr>
              <w:br/>
              <w:t>  </w:t>
            </w:r>
            <w:r w:rsidRPr="00111C4C">
              <w:rPr>
                <w:rFonts w:ascii="Consolas" w:hAnsi="Consolas"/>
                <w:color w:val="0000CD"/>
              </w:rPr>
              <w:t>&lt;</w:t>
            </w:r>
            <w:r w:rsidRPr="00111C4C">
              <w:rPr>
                <w:rFonts w:ascii="Consolas" w:hAnsi="Consolas"/>
                <w:color w:val="A52A2A"/>
              </w:rPr>
              <w:t>/div</w:t>
            </w:r>
            <w:r w:rsidRPr="00111C4C">
              <w:rPr>
                <w:rFonts w:ascii="Consolas" w:hAnsi="Consolas"/>
                <w:color w:val="0000CD"/>
              </w:rPr>
              <w:t>&gt;</w:t>
            </w:r>
            <w:r w:rsidRPr="00111C4C">
              <w:rPr>
                <w:rFonts w:ascii="Consolas" w:hAnsi="Consolas"/>
              </w:rPr>
              <w:br/>
              <w:t>  </w:t>
            </w:r>
            <w:r w:rsidRPr="00111C4C">
              <w:rPr>
                <w:rFonts w:ascii="Consolas" w:hAnsi="Consolas"/>
                <w:color w:val="0000CD"/>
              </w:rPr>
              <w:t>&lt;</w:t>
            </w:r>
            <w:r w:rsidRPr="00111C4C">
              <w:rPr>
                <w:rFonts w:ascii="Consolas" w:hAnsi="Consolas"/>
                <w:color w:val="A52A2A"/>
              </w:rPr>
              <w:t>div</w:t>
            </w:r>
            <w:r w:rsidRPr="00111C4C">
              <w:rPr>
                <w:rFonts w:ascii="Consolas" w:hAnsi="Consolas"/>
                <w:color w:val="FF0000"/>
              </w:rPr>
              <w:t> class</w:t>
            </w:r>
            <w:r w:rsidRPr="00111C4C">
              <w:rPr>
                <w:rFonts w:ascii="Consolas" w:hAnsi="Consolas"/>
                <w:color w:val="0000CD"/>
              </w:rPr>
              <w:t>="checkbox"&gt;</w:t>
            </w:r>
            <w:r w:rsidRPr="00111C4C">
              <w:rPr>
                <w:rFonts w:ascii="Consolas" w:hAnsi="Consolas"/>
              </w:rPr>
              <w:br/>
              <w:t>    </w:t>
            </w:r>
            <w:r w:rsidRPr="00111C4C">
              <w:rPr>
                <w:rFonts w:ascii="Consolas" w:hAnsi="Consolas"/>
                <w:color w:val="0000CD"/>
              </w:rPr>
              <w:t>&lt;</w:t>
            </w:r>
            <w:r w:rsidRPr="00111C4C">
              <w:rPr>
                <w:rFonts w:ascii="Consolas" w:hAnsi="Consolas"/>
                <w:color w:val="A52A2A"/>
              </w:rPr>
              <w:t>label</w:t>
            </w:r>
            <w:r w:rsidRPr="00111C4C">
              <w:rPr>
                <w:rFonts w:ascii="Consolas" w:hAnsi="Consolas"/>
                <w:color w:val="0000CD"/>
              </w:rPr>
              <w:t>&gt;&lt;</w:t>
            </w:r>
            <w:r w:rsidRPr="00111C4C">
              <w:rPr>
                <w:rFonts w:ascii="Consolas" w:hAnsi="Consolas"/>
                <w:color w:val="A52A2A"/>
              </w:rPr>
              <w:t>input</w:t>
            </w:r>
            <w:r w:rsidRPr="00111C4C">
              <w:rPr>
                <w:rFonts w:ascii="Consolas" w:hAnsi="Consolas"/>
                <w:color w:val="FF0000"/>
              </w:rPr>
              <w:t> type</w:t>
            </w:r>
            <w:r w:rsidRPr="00111C4C">
              <w:rPr>
                <w:rFonts w:ascii="Consolas" w:hAnsi="Consolas"/>
                <w:color w:val="0000CD"/>
              </w:rPr>
              <w:t>="checkbox"&gt;</w:t>
            </w:r>
            <w:r w:rsidRPr="00111C4C">
              <w:rPr>
                <w:rFonts w:ascii="Consolas" w:hAnsi="Consolas"/>
              </w:rPr>
              <w:t> Remember me</w:t>
            </w:r>
            <w:r w:rsidRPr="00111C4C">
              <w:rPr>
                <w:rFonts w:ascii="Consolas" w:hAnsi="Consolas"/>
                <w:color w:val="0000CD"/>
              </w:rPr>
              <w:t>&lt;</w:t>
            </w:r>
            <w:r w:rsidRPr="00111C4C">
              <w:rPr>
                <w:rFonts w:ascii="Consolas" w:hAnsi="Consolas"/>
                <w:color w:val="A52A2A"/>
              </w:rPr>
              <w:t>/label</w:t>
            </w:r>
            <w:r w:rsidRPr="00111C4C">
              <w:rPr>
                <w:rFonts w:ascii="Consolas" w:hAnsi="Consolas"/>
                <w:color w:val="0000CD"/>
              </w:rPr>
              <w:t>&gt;</w:t>
            </w:r>
            <w:r w:rsidRPr="00111C4C">
              <w:rPr>
                <w:rFonts w:ascii="Consolas" w:hAnsi="Consolas"/>
              </w:rPr>
              <w:br/>
              <w:t>  </w:t>
            </w:r>
            <w:r w:rsidRPr="00111C4C">
              <w:rPr>
                <w:rFonts w:ascii="Consolas" w:hAnsi="Consolas"/>
                <w:color w:val="0000CD"/>
              </w:rPr>
              <w:t>&lt;</w:t>
            </w:r>
            <w:r w:rsidRPr="00111C4C">
              <w:rPr>
                <w:rFonts w:ascii="Consolas" w:hAnsi="Consolas"/>
                <w:color w:val="A52A2A"/>
              </w:rPr>
              <w:t>/div</w:t>
            </w:r>
            <w:r w:rsidRPr="00111C4C">
              <w:rPr>
                <w:rFonts w:ascii="Consolas" w:hAnsi="Consolas"/>
                <w:color w:val="0000CD"/>
              </w:rPr>
              <w:t>&gt;</w:t>
            </w:r>
            <w:r w:rsidRPr="00111C4C">
              <w:rPr>
                <w:rFonts w:ascii="Consolas" w:hAnsi="Consolas"/>
              </w:rPr>
              <w:br/>
              <w:t>  </w:t>
            </w:r>
            <w:r w:rsidRPr="00111C4C">
              <w:rPr>
                <w:rFonts w:ascii="Consolas" w:hAnsi="Consolas"/>
                <w:color w:val="0000CD"/>
              </w:rPr>
              <w:t>&lt;</w:t>
            </w:r>
            <w:r w:rsidRPr="00111C4C">
              <w:rPr>
                <w:rFonts w:ascii="Consolas" w:hAnsi="Consolas"/>
                <w:color w:val="A52A2A"/>
              </w:rPr>
              <w:t>button</w:t>
            </w:r>
            <w:r w:rsidRPr="00111C4C">
              <w:rPr>
                <w:rFonts w:ascii="Consolas" w:hAnsi="Consolas"/>
                <w:color w:val="FF0000"/>
              </w:rPr>
              <w:t> type</w:t>
            </w:r>
            <w:r w:rsidRPr="00111C4C">
              <w:rPr>
                <w:rFonts w:ascii="Consolas" w:hAnsi="Consolas"/>
                <w:color w:val="0000CD"/>
              </w:rPr>
              <w:t>="submit"</w:t>
            </w:r>
            <w:r w:rsidRPr="00111C4C">
              <w:rPr>
                <w:rFonts w:ascii="Consolas" w:hAnsi="Consolas"/>
                <w:color w:val="FF0000"/>
              </w:rPr>
              <w:t> class</w:t>
            </w:r>
            <w:r w:rsidRPr="00111C4C">
              <w:rPr>
                <w:rFonts w:ascii="Consolas" w:hAnsi="Consolas"/>
                <w:color w:val="0000CD"/>
              </w:rPr>
              <w:t>="btn btn-default"&gt;</w:t>
            </w:r>
            <w:r w:rsidRPr="00111C4C">
              <w:rPr>
                <w:rFonts w:ascii="Consolas" w:hAnsi="Consolas"/>
              </w:rPr>
              <w:t>Submit</w:t>
            </w:r>
            <w:r w:rsidRPr="00111C4C">
              <w:rPr>
                <w:rFonts w:ascii="Consolas" w:hAnsi="Consolas"/>
                <w:color w:val="0000CD"/>
              </w:rPr>
              <w:t>&lt;</w:t>
            </w:r>
            <w:r w:rsidRPr="00111C4C">
              <w:rPr>
                <w:rFonts w:ascii="Consolas" w:hAnsi="Consolas"/>
                <w:color w:val="A52A2A"/>
              </w:rPr>
              <w:t>/button</w:t>
            </w:r>
            <w:r w:rsidRPr="00111C4C">
              <w:rPr>
                <w:rFonts w:ascii="Consolas" w:hAnsi="Consolas"/>
                <w:color w:val="0000CD"/>
              </w:rPr>
              <w:t>&gt;</w:t>
            </w:r>
            <w:r w:rsidRPr="00111C4C">
              <w:rPr>
                <w:rFonts w:ascii="Consolas" w:hAnsi="Consolas"/>
              </w:rPr>
              <w:br/>
            </w:r>
            <w:r w:rsidRPr="00111C4C">
              <w:rPr>
                <w:rFonts w:ascii="Consolas" w:hAnsi="Consolas"/>
                <w:color w:val="0000CD"/>
              </w:rPr>
              <w:t>&lt;</w:t>
            </w:r>
            <w:r w:rsidRPr="00111C4C">
              <w:rPr>
                <w:rFonts w:ascii="Consolas" w:hAnsi="Consolas"/>
                <w:color w:val="A52A2A"/>
              </w:rPr>
              <w:t>/form</w:t>
            </w:r>
            <w:r w:rsidRPr="00111C4C">
              <w:rPr>
                <w:rFonts w:ascii="Consolas" w:hAnsi="Consolas"/>
                <w:color w:val="0000CD"/>
              </w:rPr>
              <w:t>&gt;</w:t>
            </w:r>
          </w:p>
        </w:tc>
      </w:tr>
    </w:tbl>
    <w:p w:rsidR="00111C4C" w:rsidRPr="00111C4C" w:rsidRDefault="00111C4C" w:rsidP="00111C4C">
      <w:pPr>
        <w:pStyle w:val="Heading2"/>
        <w:rPr>
          <w:rFonts w:ascii="Consolas" w:hAnsi="Consolas" w:cs="Times New Roman"/>
          <w:sz w:val="23"/>
          <w:szCs w:val="23"/>
        </w:rPr>
      </w:pPr>
      <w:bookmarkStart w:id="141" w:name="_Toc492230600"/>
      <w:r>
        <w:t>Form Classes</w:t>
      </w:r>
      <w:bookmarkEnd w:id="141"/>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7389"/>
      </w:tblGrid>
      <w:tr w:rsidR="00111C4C" w:rsidTr="00111C4C">
        <w:tc>
          <w:tcPr>
            <w:tcW w:w="935" w:type="pct"/>
            <w:shd w:val="clear" w:color="auto" w:fill="FFFFFF"/>
            <w:tcMar>
              <w:top w:w="150" w:type="dxa"/>
              <w:left w:w="299" w:type="dxa"/>
              <w:bottom w:w="150" w:type="dxa"/>
              <w:right w:w="150" w:type="dxa"/>
            </w:tcMar>
            <w:hideMark/>
          </w:tcPr>
          <w:p w:rsidR="00111C4C" w:rsidRDefault="00111C4C" w:rsidP="00111C4C">
            <w:r>
              <w:t>Class</w:t>
            </w:r>
          </w:p>
        </w:tc>
        <w:tc>
          <w:tcPr>
            <w:tcW w:w="4065" w:type="pct"/>
            <w:shd w:val="clear" w:color="auto" w:fill="FFFFFF"/>
            <w:tcMar>
              <w:top w:w="150" w:type="dxa"/>
              <w:left w:w="150" w:type="dxa"/>
              <w:bottom w:w="150" w:type="dxa"/>
              <w:right w:w="150" w:type="dxa"/>
            </w:tcMar>
            <w:hideMark/>
          </w:tcPr>
          <w:p w:rsidR="00111C4C" w:rsidRDefault="00111C4C" w:rsidP="00111C4C">
            <w:r>
              <w:t>Description</w:t>
            </w:r>
          </w:p>
        </w:tc>
      </w:tr>
      <w:tr w:rsidR="00111C4C" w:rsidTr="00111C4C">
        <w:tc>
          <w:tcPr>
            <w:tcW w:w="935" w:type="pct"/>
            <w:shd w:val="clear" w:color="auto" w:fill="F1F1F1"/>
            <w:tcMar>
              <w:top w:w="150" w:type="dxa"/>
              <w:left w:w="299" w:type="dxa"/>
              <w:bottom w:w="150" w:type="dxa"/>
              <w:right w:w="150" w:type="dxa"/>
            </w:tcMar>
            <w:hideMark/>
          </w:tcPr>
          <w:p w:rsidR="00111C4C" w:rsidRDefault="00111C4C" w:rsidP="00111C4C">
            <w:r>
              <w:t>.form-inline</w:t>
            </w:r>
          </w:p>
        </w:tc>
        <w:tc>
          <w:tcPr>
            <w:tcW w:w="4065" w:type="pct"/>
            <w:shd w:val="clear" w:color="auto" w:fill="F1F1F1"/>
            <w:tcMar>
              <w:top w:w="150" w:type="dxa"/>
              <w:left w:w="150" w:type="dxa"/>
              <w:bottom w:w="150" w:type="dxa"/>
              <w:right w:w="150" w:type="dxa"/>
            </w:tcMar>
            <w:hideMark/>
          </w:tcPr>
          <w:p w:rsidR="00111C4C" w:rsidRDefault="00111C4C" w:rsidP="00111C4C">
            <w:r>
              <w:t>Makes a &lt;form&gt; left-aligned with inline-block controls (This only applies to forms within viewports that are at least 768px wide)</w:t>
            </w:r>
          </w:p>
        </w:tc>
      </w:tr>
      <w:tr w:rsidR="00111C4C" w:rsidTr="00111C4C">
        <w:tc>
          <w:tcPr>
            <w:tcW w:w="935" w:type="pct"/>
            <w:shd w:val="clear" w:color="auto" w:fill="FFFFFF"/>
            <w:tcMar>
              <w:top w:w="150" w:type="dxa"/>
              <w:left w:w="299" w:type="dxa"/>
              <w:bottom w:w="150" w:type="dxa"/>
              <w:right w:w="150" w:type="dxa"/>
            </w:tcMar>
            <w:hideMark/>
          </w:tcPr>
          <w:p w:rsidR="00111C4C" w:rsidRDefault="00111C4C" w:rsidP="00111C4C">
            <w:r>
              <w:t>.form-horizontal</w:t>
            </w:r>
          </w:p>
        </w:tc>
        <w:tc>
          <w:tcPr>
            <w:tcW w:w="4065" w:type="pct"/>
            <w:shd w:val="clear" w:color="auto" w:fill="FFFFFF"/>
            <w:tcMar>
              <w:top w:w="150" w:type="dxa"/>
              <w:left w:w="150" w:type="dxa"/>
              <w:bottom w:w="150" w:type="dxa"/>
              <w:right w:w="150" w:type="dxa"/>
            </w:tcMar>
            <w:hideMark/>
          </w:tcPr>
          <w:p w:rsidR="00111C4C" w:rsidRDefault="00111C4C" w:rsidP="00111C4C">
            <w:r>
              <w:t>Aligns labels and groups of form controls in a horizontal layout</w:t>
            </w:r>
          </w:p>
        </w:tc>
      </w:tr>
      <w:tr w:rsidR="00111C4C" w:rsidTr="00111C4C">
        <w:tc>
          <w:tcPr>
            <w:tcW w:w="935" w:type="pct"/>
            <w:shd w:val="clear" w:color="auto" w:fill="F1F1F1"/>
            <w:tcMar>
              <w:top w:w="150" w:type="dxa"/>
              <w:left w:w="299" w:type="dxa"/>
              <w:bottom w:w="150" w:type="dxa"/>
              <w:right w:w="150" w:type="dxa"/>
            </w:tcMar>
            <w:hideMark/>
          </w:tcPr>
          <w:p w:rsidR="00111C4C" w:rsidRDefault="00111C4C" w:rsidP="00111C4C">
            <w:r>
              <w:t>.form-control</w:t>
            </w:r>
          </w:p>
        </w:tc>
        <w:tc>
          <w:tcPr>
            <w:tcW w:w="4065" w:type="pct"/>
            <w:shd w:val="clear" w:color="auto" w:fill="F1F1F1"/>
            <w:tcMar>
              <w:top w:w="150" w:type="dxa"/>
              <w:left w:w="150" w:type="dxa"/>
              <w:bottom w:w="150" w:type="dxa"/>
              <w:right w:w="150" w:type="dxa"/>
            </w:tcMar>
            <w:hideMark/>
          </w:tcPr>
          <w:p w:rsidR="00111C4C" w:rsidRDefault="00111C4C" w:rsidP="00111C4C">
            <w:r>
              <w:t>Used on input, textarea, and select elements to span the entire width of the page and make them responsive</w:t>
            </w:r>
          </w:p>
        </w:tc>
      </w:tr>
      <w:tr w:rsidR="00111C4C" w:rsidTr="00111C4C">
        <w:tc>
          <w:tcPr>
            <w:tcW w:w="935" w:type="pct"/>
            <w:shd w:val="clear" w:color="auto" w:fill="FFFFFF"/>
            <w:tcMar>
              <w:top w:w="150" w:type="dxa"/>
              <w:left w:w="299" w:type="dxa"/>
              <w:bottom w:w="150" w:type="dxa"/>
              <w:right w:w="150" w:type="dxa"/>
            </w:tcMar>
            <w:hideMark/>
          </w:tcPr>
          <w:p w:rsidR="00111C4C" w:rsidRDefault="00111C4C" w:rsidP="00111C4C">
            <w:r>
              <w:t>.form-control-feedback</w:t>
            </w:r>
          </w:p>
        </w:tc>
        <w:tc>
          <w:tcPr>
            <w:tcW w:w="4065" w:type="pct"/>
            <w:shd w:val="clear" w:color="auto" w:fill="FFFFFF"/>
            <w:tcMar>
              <w:top w:w="150" w:type="dxa"/>
              <w:left w:w="150" w:type="dxa"/>
              <w:bottom w:w="150" w:type="dxa"/>
              <w:right w:w="150" w:type="dxa"/>
            </w:tcMar>
            <w:hideMark/>
          </w:tcPr>
          <w:p w:rsidR="00111C4C" w:rsidRDefault="00111C4C" w:rsidP="00111C4C">
            <w:r>
              <w:t>Form validation class</w:t>
            </w:r>
          </w:p>
        </w:tc>
      </w:tr>
      <w:tr w:rsidR="00111C4C" w:rsidTr="00111C4C">
        <w:tc>
          <w:tcPr>
            <w:tcW w:w="935" w:type="pct"/>
            <w:shd w:val="clear" w:color="auto" w:fill="F1F1F1"/>
            <w:tcMar>
              <w:top w:w="150" w:type="dxa"/>
              <w:left w:w="299" w:type="dxa"/>
              <w:bottom w:w="150" w:type="dxa"/>
              <w:right w:w="150" w:type="dxa"/>
            </w:tcMar>
            <w:hideMark/>
          </w:tcPr>
          <w:p w:rsidR="00111C4C" w:rsidRDefault="00111C4C" w:rsidP="00111C4C">
            <w:r>
              <w:t>.form-control-static</w:t>
            </w:r>
          </w:p>
        </w:tc>
        <w:tc>
          <w:tcPr>
            <w:tcW w:w="4065" w:type="pct"/>
            <w:shd w:val="clear" w:color="auto" w:fill="F1F1F1"/>
            <w:tcMar>
              <w:top w:w="150" w:type="dxa"/>
              <w:left w:w="150" w:type="dxa"/>
              <w:bottom w:w="150" w:type="dxa"/>
              <w:right w:w="150" w:type="dxa"/>
            </w:tcMar>
            <w:hideMark/>
          </w:tcPr>
          <w:p w:rsidR="00111C4C" w:rsidRDefault="00111C4C" w:rsidP="00111C4C">
            <w:r>
              <w:t>Adds plain text next to a form label within a horizontal form</w:t>
            </w:r>
          </w:p>
        </w:tc>
      </w:tr>
      <w:tr w:rsidR="00111C4C" w:rsidTr="00111C4C">
        <w:tc>
          <w:tcPr>
            <w:tcW w:w="935" w:type="pct"/>
            <w:shd w:val="clear" w:color="auto" w:fill="FFFFFF"/>
            <w:tcMar>
              <w:top w:w="150" w:type="dxa"/>
              <w:left w:w="299" w:type="dxa"/>
              <w:bottom w:w="150" w:type="dxa"/>
              <w:right w:w="150" w:type="dxa"/>
            </w:tcMar>
            <w:hideMark/>
          </w:tcPr>
          <w:p w:rsidR="00111C4C" w:rsidRDefault="00111C4C" w:rsidP="00111C4C">
            <w:r>
              <w:t>.form-group</w:t>
            </w:r>
          </w:p>
        </w:tc>
        <w:tc>
          <w:tcPr>
            <w:tcW w:w="4065" w:type="pct"/>
            <w:shd w:val="clear" w:color="auto" w:fill="FFFFFF"/>
            <w:tcMar>
              <w:top w:w="150" w:type="dxa"/>
              <w:left w:w="150" w:type="dxa"/>
              <w:bottom w:w="150" w:type="dxa"/>
              <w:right w:w="150" w:type="dxa"/>
            </w:tcMar>
            <w:hideMark/>
          </w:tcPr>
          <w:p w:rsidR="00111C4C" w:rsidRDefault="00111C4C" w:rsidP="00111C4C">
            <w:r>
              <w:t>Container for form input and label</w:t>
            </w:r>
          </w:p>
        </w:tc>
      </w:tr>
    </w:tbl>
    <w:p w:rsidR="00111C4C" w:rsidRDefault="00111C4C" w:rsidP="00111C4C">
      <w:pPr>
        <w:pStyle w:val="Heading2"/>
      </w:pPr>
      <w:bookmarkStart w:id="142" w:name="_Toc492230601"/>
      <w:r w:rsidRPr="00111C4C">
        <w:t>Input</w:t>
      </w:r>
      <w:r>
        <w:t xml:space="preserve"> Classes</w:t>
      </w:r>
      <w:bookmarkEnd w:id="142"/>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45"/>
        <w:gridCol w:w="7144"/>
      </w:tblGrid>
      <w:tr w:rsidR="00111C4C" w:rsidTr="00111C4C">
        <w:tc>
          <w:tcPr>
            <w:tcW w:w="1070" w:type="pct"/>
            <w:shd w:val="clear" w:color="auto" w:fill="FFFFFF"/>
            <w:tcMar>
              <w:top w:w="150" w:type="dxa"/>
              <w:left w:w="299" w:type="dxa"/>
              <w:bottom w:w="150" w:type="dxa"/>
              <w:right w:w="150" w:type="dxa"/>
            </w:tcMar>
            <w:hideMark/>
          </w:tcPr>
          <w:p w:rsidR="00111C4C" w:rsidRDefault="00111C4C" w:rsidP="00111C4C">
            <w:r>
              <w:t>Class</w:t>
            </w:r>
          </w:p>
        </w:tc>
        <w:tc>
          <w:tcPr>
            <w:tcW w:w="3930" w:type="pct"/>
            <w:shd w:val="clear" w:color="auto" w:fill="FFFFFF"/>
            <w:tcMar>
              <w:top w:w="150" w:type="dxa"/>
              <w:left w:w="150" w:type="dxa"/>
              <w:bottom w:w="150" w:type="dxa"/>
              <w:right w:w="150" w:type="dxa"/>
            </w:tcMar>
            <w:hideMark/>
          </w:tcPr>
          <w:p w:rsidR="00111C4C" w:rsidRDefault="00111C4C" w:rsidP="00111C4C">
            <w:r>
              <w:t>Description</w:t>
            </w:r>
          </w:p>
        </w:tc>
      </w:tr>
      <w:tr w:rsidR="00111C4C" w:rsidTr="00111C4C">
        <w:tc>
          <w:tcPr>
            <w:tcW w:w="1070" w:type="pct"/>
            <w:shd w:val="clear" w:color="auto" w:fill="F1F1F1"/>
            <w:tcMar>
              <w:top w:w="150" w:type="dxa"/>
              <w:left w:w="299" w:type="dxa"/>
              <w:bottom w:w="150" w:type="dxa"/>
              <w:right w:w="150" w:type="dxa"/>
            </w:tcMar>
            <w:hideMark/>
          </w:tcPr>
          <w:p w:rsidR="00111C4C" w:rsidRDefault="00111C4C" w:rsidP="00111C4C">
            <w:r>
              <w:t>.input-group</w:t>
            </w:r>
          </w:p>
        </w:tc>
        <w:tc>
          <w:tcPr>
            <w:tcW w:w="3930" w:type="pct"/>
            <w:shd w:val="clear" w:color="auto" w:fill="F1F1F1"/>
            <w:tcMar>
              <w:top w:w="150" w:type="dxa"/>
              <w:left w:w="150" w:type="dxa"/>
              <w:bottom w:w="150" w:type="dxa"/>
              <w:right w:w="150" w:type="dxa"/>
            </w:tcMar>
            <w:hideMark/>
          </w:tcPr>
          <w:p w:rsidR="00111C4C" w:rsidRDefault="00111C4C" w:rsidP="00111C4C">
            <w:r>
              <w:t>Container to enhance an input by adding an icon, text or a button in front or behind it as a "help text"</w:t>
            </w:r>
          </w:p>
        </w:tc>
      </w:tr>
      <w:tr w:rsidR="00111C4C" w:rsidTr="00111C4C">
        <w:tc>
          <w:tcPr>
            <w:tcW w:w="1070" w:type="pct"/>
            <w:shd w:val="clear" w:color="auto" w:fill="FFFFFF"/>
            <w:tcMar>
              <w:top w:w="150" w:type="dxa"/>
              <w:left w:w="299" w:type="dxa"/>
              <w:bottom w:w="150" w:type="dxa"/>
              <w:right w:w="150" w:type="dxa"/>
            </w:tcMar>
            <w:hideMark/>
          </w:tcPr>
          <w:p w:rsidR="00111C4C" w:rsidRDefault="00111C4C" w:rsidP="00111C4C">
            <w:r>
              <w:t>.input-group-lg</w:t>
            </w:r>
          </w:p>
        </w:tc>
        <w:tc>
          <w:tcPr>
            <w:tcW w:w="3930" w:type="pct"/>
            <w:shd w:val="clear" w:color="auto" w:fill="FFFFFF"/>
            <w:tcMar>
              <w:top w:w="150" w:type="dxa"/>
              <w:left w:w="150" w:type="dxa"/>
              <w:bottom w:w="150" w:type="dxa"/>
              <w:right w:w="150" w:type="dxa"/>
            </w:tcMar>
            <w:hideMark/>
          </w:tcPr>
          <w:p w:rsidR="00111C4C" w:rsidRDefault="00111C4C" w:rsidP="00111C4C">
            <w:r>
              <w:t>Large input group</w:t>
            </w:r>
          </w:p>
        </w:tc>
      </w:tr>
      <w:tr w:rsidR="00111C4C" w:rsidTr="00111C4C">
        <w:tc>
          <w:tcPr>
            <w:tcW w:w="1070" w:type="pct"/>
            <w:shd w:val="clear" w:color="auto" w:fill="F1F1F1"/>
            <w:tcMar>
              <w:top w:w="150" w:type="dxa"/>
              <w:left w:w="299" w:type="dxa"/>
              <w:bottom w:w="150" w:type="dxa"/>
              <w:right w:w="150" w:type="dxa"/>
            </w:tcMar>
            <w:hideMark/>
          </w:tcPr>
          <w:p w:rsidR="00111C4C" w:rsidRDefault="00111C4C" w:rsidP="00111C4C">
            <w:r>
              <w:t>.input-group-sm</w:t>
            </w:r>
          </w:p>
        </w:tc>
        <w:tc>
          <w:tcPr>
            <w:tcW w:w="3930" w:type="pct"/>
            <w:shd w:val="clear" w:color="auto" w:fill="F1F1F1"/>
            <w:tcMar>
              <w:top w:w="150" w:type="dxa"/>
              <w:left w:w="150" w:type="dxa"/>
              <w:bottom w:w="150" w:type="dxa"/>
              <w:right w:w="150" w:type="dxa"/>
            </w:tcMar>
            <w:hideMark/>
          </w:tcPr>
          <w:p w:rsidR="00111C4C" w:rsidRDefault="00111C4C" w:rsidP="00111C4C">
            <w:r>
              <w:t>Small input group</w:t>
            </w:r>
          </w:p>
        </w:tc>
      </w:tr>
      <w:tr w:rsidR="00111C4C" w:rsidTr="00111C4C">
        <w:tc>
          <w:tcPr>
            <w:tcW w:w="1070" w:type="pct"/>
            <w:shd w:val="clear" w:color="auto" w:fill="FFFFFF"/>
            <w:tcMar>
              <w:top w:w="150" w:type="dxa"/>
              <w:left w:w="299" w:type="dxa"/>
              <w:bottom w:w="150" w:type="dxa"/>
              <w:right w:w="150" w:type="dxa"/>
            </w:tcMar>
            <w:hideMark/>
          </w:tcPr>
          <w:p w:rsidR="00111C4C" w:rsidRDefault="00111C4C" w:rsidP="00111C4C">
            <w:r>
              <w:t>.input-group-addon</w:t>
            </w:r>
          </w:p>
        </w:tc>
        <w:tc>
          <w:tcPr>
            <w:tcW w:w="3930" w:type="pct"/>
            <w:shd w:val="clear" w:color="auto" w:fill="FFFFFF"/>
            <w:tcMar>
              <w:top w:w="150" w:type="dxa"/>
              <w:left w:w="150" w:type="dxa"/>
              <w:bottom w:w="150" w:type="dxa"/>
              <w:right w:w="150" w:type="dxa"/>
            </w:tcMar>
            <w:hideMark/>
          </w:tcPr>
          <w:p w:rsidR="00111C4C" w:rsidRDefault="00111C4C" w:rsidP="00111C4C">
            <w:r>
              <w:t>Together with the .input-group class, this class makes it possible to add an icon or help text next to the input field</w:t>
            </w:r>
          </w:p>
        </w:tc>
      </w:tr>
      <w:tr w:rsidR="00111C4C" w:rsidTr="00111C4C">
        <w:tc>
          <w:tcPr>
            <w:tcW w:w="1070" w:type="pct"/>
            <w:shd w:val="clear" w:color="auto" w:fill="F1F1F1"/>
            <w:tcMar>
              <w:top w:w="150" w:type="dxa"/>
              <w:left w:w="299" w:type="dxa"/>
              <w:bottom w:w="150" w:type="dxa"/>
              <w:right w:w="150" w:type="dxa"/>
            </w:tcMar>
            <w:hideMark/>
          </w:tcPr>
          <w:p w:rsidR="00111C4C" w:rsidRDefault="00111C4C" w:rsidP="00111C4C">
            <w:r>
              <w:t>.input-group-btn</w:t>
            </w:r>
          </w:p>
        </w:tc>
        <w:tc>
          <w:tcPr>
            <w:tcW w:w="3930" w:type="pct"/>
            <w:shd w:val="clear" w:color="auto" w:fill="F1F1F1"/>
            <w:tcMar>
              <w:top w:w="150" w:type="dxa"/>
              <w:left w:w="150" w:type="dxa"/>
              <w:bottom w:w="150" w:type="dxa"/>
              <w:right w:w="150" w:type="dxa"/>
            </w:tcMar>
            <w:hideMark/>
          </w:tcPr>
          <w:p w:rsidR="00111C4C" w:rsidRDefault="00111C4C" w:rsidP="00111C4C">
            <w:r>
              <w:t>Together with the .input-group class, this class attaches a button next to an input. Often used as a search bar</w:t>
            </w:r>
          </w:p>
        </w:tc>
      </w:tr>
      <w:tr w:rsidR="00111C4C" w:rsidTr="00111C4C">
        <w:tc>
          <w:tcPr>
            <w:tcW w:w="1070" w:type="pct"/>
            <w:shd w:val="clear" w:color="auto" w:fill="FFFFFF"/>
            <w:tcMar>
              <w:top w:w="150" w:type="dxa"/>
              <w:left w:w="299" w:type="dxa"/>
              <w:bottom w:w="150" w:type="dxa"/>
              <w:right w:w="150" w:type="dxa"/>
            </w:tcMar>
            <w:hideMark/>
          </w:tcPr>
          <w:p w:rsidR="00111C4C" w:rsidRDefault="00111C4C" w:rsidP="00111C4C">
            <w:r>
              <w:t>.input-lg</w:t>
            </w:r>
          </w:p>
        </w:tc>
        <w:tc>
          <w:tcPr>
            <w:tcW w:w="3930" w:type="pct"/>
            <w:shd w:val="clear" w:color="auto" w:fill="FFFFFF"/>
            <w:tcMar>
              <w:top w:w="150" w:type="dxa"/>
              <w:left w:w="150" w:type="dxa"/>
              <w:bottom w:w="150" w:type="dxa"/>
              <w:right w:w="150" w:type="dxa"/>
            </w:tcMar>
            <w:hideMark/>
          </w:tcPr>
          <w:p w:rsidR="00111C4C" w:rsidRDefault="00111C4C" w:rsidP="00111C4C">
            <w:r>
              <w:t>Large input field</w:t>
            </w:r>
          </w:p>
        </w:tc>
      </w:tr>
      <w:tr w:rsidR="00111C4C" w:rsidTr="00111C4C">
        <w:tc>
          <w:tcPr>
            <w:tcW w:w="1070" w:type="pct"/>
            <w:shd w:val="clear" w:color="auto" w:fill="F1F1F1"/>
            <w:tcMar>
              <w:top w:w="150" w:type="dxa"/>
              <w:left w:w="299" w:type="dxa"/>
              <w:bottom w:w="150" w:type="dxa"/>
              <w:right w:w="150" w:type="dxa"/>
            </w:tcMar>
            <w:hideMark/>
          </w:tcPr>
          <w:p w:rsidR="00111C4C" w:rsidRDefault="00111C4C" w:rsidP="00111C4C">
            <w:r>
              <w:t>.input-sm</w:t>
            </w:r>
          </w:p>
        </w:tc>
        <w:tc>
          <w:tcPr>
            <w:tcW w:w="3930" w:type="pct"/>
            <w:shd w:val="clear" w:color="auto" w:fill="F1F1F1"/>
            <w:tcMar>
              <w:top w:w="150" w:type="dxa"/>
              <w:left w:w="150" w:type="dxa"/>
              <w:bottom w:w="150" w:type="dxa"/>
              <w:right w:w="150" w:type="dxa"/>
            </w:tcMar>
            <w:hideMark/>
          </w:tcPr>
          <w:p w:rsidR="00111C4C" w:rsidRDefault="00111C4C" w:rsidP="00111C4C">
            <w:r>
              <w:t>Small input field</w:t>
            </w:r>
          </w:p>
        </w:tc>
      </w:tr>
    </w:tbl>
    <w:p w:rsidR="00111C4C" w:rsidRDefault="00111C4C" w:rsidP="00111C4C">
      <w:pPr>
        <w:pStyle w:val="Heading1"/>
      </w:pPr>
    </w:p>
    <w:p w:rsidR="00111C4C" w:rsidRDefault="00111C4C" w:rsidP="00111C4C">
      <w:pPr>
        <w:pStyle w:val="Heading1"/>
      </w:pPr>
    </w:p>
    <w:p w:rsidR="00111C4C" w:rsidRDefault="00111C4C" w:rsidP="00111C4C">
      <w:pPr>
        <w:pStyle w:val="Heading1"/>
      </w:pPr>
    </w:p>
    <w:p w:rsidR="00111C4C" w:rsidRDefault="00111C4C" w:rsidP="00111C4C">
      <w:pPr>
        <w:pStyle w:val="Heading1"/>
      </w:pPr>
    </w:p>
    <w:p w:rsidR="00111C4C" w:rsidRDefault="00111C4C" w:rsidP="00111C4C">
      <w:pPr>
        <w:pStyle w:val="Heading1"/>
      </w:pPr>
    </w:p>
    <w:p w:rsidR="00111C4C" w:rsidRDefault="00111C4C" w:rsidP="00111C4C">
      <w:pPr>
        <w:pStyle w:val="Heading1"/>
      </w:pPr>
      <w:bookmarkStart w:id="143" w:name="_Toc492230602"/>
      <w:r w:rsidRPr="00111C4C">
        <w:t>Bootstrap </w:t>
      </w:r>
      <w:r w:rsidRPr="00111C4C">
        <w:rPr>
          <w:rStyle w:val="colorh1"/>
          <w:szCs w:val="67"/>
        </w:rPr>
        <w:t>CSS Images Reference</w:t>
      </w:r>
      <w:bookmarkEnd w:id="143"/>
    </w:p>
    <w:p w:rsidR="00111C4C" w:rsidRDefault="00111C4C" w:rsidP="00111C4C">
      <w:pPr>
        <w:pStyle w:val="Heading2"/>
      </w:pPr>
      <w:bookmarkStart w:id="144" w:name="_Toc492230603"/>
      <w:r>
        <w:t>Bootstrap Images</w:t>
      </w:r>
      <w:bookmarkEnd w:id="144"/>
    </w:p>
    <w:tbl>
      <w:tblPr>
        <w:tblStyle w:val="TableGrid"/>
        <w:tblW w:w="5000" w:type="pct"/>
        <w:tblLook w:val="04A0" w:firstRow="1" w:lastRow="0" w:firstColumn="1" w:lastColumn="0" w:noHBand="0" w:noVBand="1"/>
      </w:tblPr>
      <w:tblGrid>
        <w:gridCol w:w="2941"/>
        <w:gridCol w:w="20"/>
        <w:gridCol w:w="2931"/>
        <w:gridCol w:w="29"/>
        <w:gridCol w:w="2923"/>
        <w:gridCol w:w="12"/>
      </w:tblGrid>
      <w:tr w:rsidR="00111C4C" w:rsidTr="00BE2114">
        <w:tc>
          <w:tcPr>
            <w:tcW w:w="1667" w:type="pct"/>
            <w:gridSpan w:val="2"/>
          </w:tcPr>
          <w:p w:rsidR="00111C4C" w:rsidRDefault="00111C4C" w:rsidP="00111C4C">
            <w:r>
              <w:t>Rounded Corners:</w:t>
            </w:r>
          </w:p>
        </w:tc>
        <w:tc>
          <w:tcPr>
            <w:tcW w:w="1667" w:type="pct"/>
            <w:gridSpan w:val="2"/>
          </w:tcPr>
          <w:p w:rsidR="00111C4C" w:rsidRDefault="00111C4C" w:rsidP="00111C4C">
            <w:r>
              <w:t>Circle:</w:t>
            </w:r>
          </w:p>
        </w:tc>
        <w:tc>
          <w:tcPr>
            <w:tcW w:w="1667" w:type="pct"/>
            <w:gridSpan w:val="2"/>
          </w:tcPr>
          <w:p w:rsidR="00111C4C" w:rsidRDefault="00111C4C" w:rsidP="00111C4C">
            <w:r>
              <w:t>Thumbnail:</w:t>
            </w:r>
          </w:p>
        </w:tc>
      </w:tr>
      <w:tr w:rsidR="00111C4C" w:rsidTr="00BE2114">
        <w:trPr>
          <w:gridAfter w:val="1"/>
          <w:wAfter w:w="13" w:type="pct"/>
          <w:trHeight w:val="2665"/>
        </w:trPr>
        <w:tc>
          <w:tcPr>
            <w:tcW w:w="1662" w:type="pct"/>
          </w:tcPr>
          <w:p w:rsidR="00111C4C" w:rsidRDefault="00111C4C" w:rsidP="00111C4C">
            <w:r w:rsidRPr="00111C4C">
              <w:rPr>
                <w:noProof/>
              </w:rPr>
              <w:drawing>
                <wp:inline distT="0" distB="0" distL="0" distR="0">
                  <wp:extent cx="1800000" cy="1318954"/>
                  <wp:effectExtent l="19050" t="0" r="0" b="0"/>
                  <wp:docPr id="2" name="Picture 116" descr="Cinque Te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inque Terre"/>
                          <pic:cNvPicPr>
                            <a:picLocks noChangeAspect="1" noChangeArrowheads="1"/>
                          </pic:cNvPicPr>
                        </pic:nvPicPr>
                        <pic:blipFill>
                          <a:blip r:embed="rId2165" cstate="print"/>
                          <a:srcRect/>
                          <a:stretch>
                            <a:fillRect/>
                          </a:stretch>
                        </pic:blipFill>
                        <pic:spPr bwMode="auto">
                          <a:xfrm>
                            <a:off x="0" y="0"/>
                            <a:ext cx="1800000" cy="1318954"/>
                          </a:xfrm>
                          <a:prstGeom prst="rect">
                            <a:avLst/>
                          </a:prstGeom>
                          <a:noFill/>
                          <a:ln w="9525">
                            <a:noFill/>
                            <a:miter lim="800000"/>
                            <a:headEnd/>
                            <a:tailEnd/>
                          </a:ln>
                        </pic:spPr>
                      </pic:pic>
                    </a:graphicData>
                  </a:graphic>
                </wp:inline>
              </w:drawing>
            </w:r>
          </w:p>
        </w:tc>
        <w:tc>
          <w:tcPr>
            <w:tcW w:w="1662" w:type="pct"/>
            <w:gridSpan w:val="2"/>
          </w:tcPr>
          <w:p w:rsidR="00111C4C" w:rsidRDefault="00111C4C" w:rsidP="00111C4C">
            <w:r w:rsidRPr="00111C4C">
              <w:rPr>
                <w:noProof/>
              </w:rPr>
              <w:drawing>
                <wp:inline distT="0" distB="0" distL="0" distR="0">
                  <wp:extent cx="1800000" cy="1367357"/>
                  <wp:effectExtent l="19050" t="0" r="0" b="0"/>
                  <wp:docPr id="3" name="Picture 117" descr="Cinque Te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inque Terre"/>
                          <pic:cNvPicPr>
                            <a:picLocks noChangeAspect="1" noChangeArrowheads="1"/>
                          </pic:cNvPicPr>
                        </pic:nvPicPr>
                        <pic:blipFill>
                          <a:blip r:embed="rId2165" cstate="print"/>
                          <a:srcRect/>
                          <a:stretch>
                            <a:fillRect/>
                          </a:stretch>
                        </pic:blipFill>
                        <pic:spPr bwMode="auto">
                          <a:xfrm>
                            <a:off x="0" y="0"/>
                            <a:ext cx="1800000" cy="1367357"/>
                          </a:xfrm>
                          <a:prstGeom prst="rect">
                            <a:avLst/>
                          </a:prstGeom>
                          <a:noFill/>
                          <a:ln w="9525">
                            <a:noFill/>
                            <a:miter lim="800000"/>
                            <a:headEnd/>
                            <a:tailEnd/>
                          </a:ln>
                        </pic:spPr>
                      </pic:pic>
                    </a:graphicData>
                  </a:graphic>
                </wp:inline>
              </w:drawing>
            </w:r>
          </w:p>
        </w:tc>
        <w:tc>
          <w:tcPr>
            <w:tcW w:w="1662" w:type="pct"/>
            <w:gridSpan w:val="2"/>
          </w:tcPr>
          <w:p w:rsidR="00111C4C" w:rsidRDefault="00111C4C" w:rsidP="00111C4C">
            <w:r w:rsidRPr="00111C4C">
              <w:rPr>
                <w:noProof/>
              </w:rPr>
              <w:drawing>
                <wp:inline distT="0" distB="0" distL="0" distR="0">
                  <wp:extent cx="1800000" cy="1318954"/>
                  <wp:effectExtent l="19050" t="0" r="0" b="0"/>
                  <wp:docPr id="4" name="Picture 118" descr="Cinque Te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inque Terre"/>
                          <pic:cNvPicPr>
                            <a:picLocks noChangeAspect="1" noChangeArrowheads="1"/>
                          </pic:cNvPicPr>
                        </pic:nvPicPr>
                        <pic:blipFill>
                          <a:blip r:embed="rId2165" cstate="print"/>
                          <a:srcRect/>
                          <a:stretch>
                            <a:fillRect/>
                          </a:stretch>
                        </pic:blipFill>
                        <pic:spPr bwMode="auto">
                          <a:xfrm>
                            <a:off x="0" y="0"/>
                            <a:ext cx="1800000" cy="1318954"/>
                          </a:xfrm>
                          <a:prstGeom prst="rect">
                            <a:avLst/>
                          </a:prstGeom>
                          <a:noFill/>
                          <a:ln w="9525">
                            <a:noFill/>
                            <a:miter lim="800000"/>
                            <a:headEnd/>
                            <a:tailEnd/>
                          </a:ln>
                        </pic:spPr>
                      </pic:pic>
                    </a:graphicData>
                  </a:graphic>
                </wp:inline>
              </w:drawing>
            </w:r>
          </w:p>
        </w:tc>
      </w:tr>
    </w:tbl>
    <w:p w:rsidR="00111C4C" w:rsidRPr="00BE2114" w:rsidRDefault="00111C4C" w:rsidP="00BE2114">
      <w:pPr>
        <w:pStyle w:val="Heading2"/>
        <w:rPr>
          <w:rFonts w:ascii="Times New Roman" w:hAnsi="Times New Roman"/>
          <w:color w:val="auto"/>
          <w:sz w:val="24"/>
          <w:szCs w:val="24"/>
        </w:rPr>
      </w:pPr>
      <w:bookmarkStart w:id="145" w:name="_Toc492230604"/>
      <w:r>
        <w:t>&lt;img&gt; Classes</w:t>
      </w:r>
      <w:bookmarkEnd w:id="145"/>
    </w:p>
    <w:p w:rsidR="00111C4C" w:rsidRDefault="00111C4C" w:rsidP="00BE2114">
      <w:r>
        <w:t>The classes below can be used to style any image:</w:t>
      </w:r>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7204"/>
      </w:tblGrid>
      <w:tr w:rsidR="00BE2114" w:rsidTr="00BE2114">
        <w:tc>
          <w:tcPr>
            <w:tcW w:w="1037" w:type="pct"/>
            <w:shd w:val="clear" w:color="auto" w:fill="FFFFFF"/>
            <w:tcMar>
              <w:top w:w="150" w:type="dxa"/>
              <w:left w:w="299" w:type="dxa"/>
              <w:bottom w:w="150" w:type="dxa"/>
              <w:right w:w="150" w:type="dxa"/>
            </w:tcMar>
            <w:hideMark/>
          </w:tcPr>
          <w:p w:rsidR="00BE2114" w:rsidRDefault="00BE2114" w:rsidP="00BE2114">
            <w:r>
              <w:t>Class</w:t>
            </w:r>
          </w:p>
        </w:tc>
        <w:tc>
          <w:tcPr>
            <w:tcW w:w="3963" w:type="pct"/>
            <w:shd w:val="clear" w:color="auto" w:fill="FFFFFF"/>
            <w:tcMar>
              <w:top w:w="150" w:type="dxa"/>
              <w:left w:w="150" w:type="dxa"/>
              <w:bottom w:w="150" w:type="dxa"/>
              <w:right w:w="150" w:type="dxa"/>
            </w:tcMar>
            <w:hideMark/>
          </w:tcPr>
          <w:p w:rsidR="00BE2114" w:rsidRDefault="00BE2114" w:rsidP="00BE2114">
            <w:r>
              <w:t>Description</w:t>
            </w:r>
          </w:p>
        </w:tc>
      </w:tr>
      <w:tr w:rsidR="00BE2114" w:rsidTr="00BE2114">
        <w:tc>
          <w:tcPr>
            <w:tcW w:w="1037" w:type="pct"/>
            <w:shd w:val="clear" w:color="auto" w:fill="F1F1F1"/>
            <w:tcMar>
              <w:top w:w="150" w:type="dxa"/>
              <w:left w:w="299" w:type="dxa"/>
              <w:bottom w:w="150" w:type="dxa"/>
              <w:right w:w="150" w:type="dxa"/>
            </w:tcMar>
            <w:hideMark/>
          </w:tcPr>
          <w:p w:rsidR="00BE2114" w:rsidRDefault="00BE2114" w:rsidP="00BE2114">
            <w:r>
              <w:t>.img-rounded</w:t>
            </w:r>
          </w:p>
        </w:tc>
        <w:tc>
          <w:tcPr>
            <w:tcW w:w="3963" w:type="pct"/>
            <w:shd w:val="clear" w:color="auto" w:fill="F1F1F1"/>
            <w:tcMar>
              <w:top w:w="150" w:type="dxa"/>
              <w:left w:w="150" w:type="dxa"/>
              <w:bottom w:w="150" w:type="dxa"/>
              <w:right w:w="150" w:type="dxa"/>
            </w:tcMar>
            <w:hideMark/>
          </w:tcPr>
          <w:p w:rsidR="00BE2114" w:rsidRDefault="00BE2114" w:rsidP="00BE2114">
            <w:r>
              <w:t>Adds rounded corners to an image (not available in IE8)</w:t>
            </w:r>
          </w:p>
        </w:tc>
      </w:tr>
      <w:tr w:rsidR="00BE2114" w:rsidTr="00BE2114">
        <w:tc>
          <w:tcPr>
            <w:tcW w:w="1037" w:type="pct"/>
            <w:shd w:val="clear" w:color="auto" w:fill="FFFFFF"/>
            <w:tcMar>
              <w:top w:w="150" w:type="dxa"/>
              <w:left w:w="299" w:type="dxa"/>
              <w:bottom w:w="150" w:type="dxa"/>
              <w:right w:w="150" w:type="dxa"/>
            </w:tcMar>
            <w:hideMark/>
          </w:tcPr>
          <w:p w:rsidR="00BE2114" w:rsidRDefault="00BE2114" w:rsidP="00BE2114">
            <w:r>
              <w:t>.img-circle</w:t>
            </w:r>
          </w:p>
        </w:tc>
        <w:tc>
          <w:tcPr>
            <w:tcW w:w="3963" w:type="pct"/>
            <w:shd w:val="clear" w:color="auto" w:fill="FFFFFF"/>
            <w:tcMar>
              <w:top w:w="150" w:type="dxa"/>
              <w:left w:w="150" w:type="dxa"/>
              <w:bottom w:w="150" w:type="dxa"/>
              <w:right w:w="150" w:type="dxa"/>
            </w:tcMar>
            <w:hideMark/>
          </w:tcPr>
          <w:p w:rsidR="00BE2114" w:rsidRDefault="00BE2114" w:rsidP="00BE2114">
            <w:r>
              <w:t>Shapes the image to a circle (not available in IE8)</w:t>
            </w:r>
          </w:p>
        </w:tc>
      </w:tr>
      <w:tr w:rsidR="00BE2114" w:rsidTr="00BE2114">
        <w:tc>
          <w:tcPr>
            <w:tcW w:w="1037" w:type="pct"/>
            <w:shd w:val="clear" w:color="auto" w:fill="F1F1F1"/>
            <w:tcMar>
              <w:top w:w="150" w:type="dxa"/>
              <w:left w:w="299" w:type="dxa"/>
              <w:bottom w:w="150" w:type="dxa"/>
              <w:right w:w="150" w:type="dxa"/>
            </w:tcMar>
            <w:hideMark/>
          </w:tcPr>
          <w:p w:rsidR="00BE2114" w:rsidRDefault="00BE2114" w:rsidP="00BE2114">
            <w:r>
              <w:t>.img-thumbnail</w:t>
            </w:r>
          </w:p>
        </w:tc>
        <w:tc>
          <w:tcPr>
            <w:tcW w:w="3963" w:type="pct"/>
            <w:shd w:val="clear" w:color="auto" w:fill="F1F1F1"/>
            <w:tcMar>
              <w:top w:w="150" w:type="dxa"/>
              <w:left w:w="150" w:type="dxa"/>
              <w:bottom w:w="150" w:type="dxa"/>
              <w:right w:w="150" w:type="dxa"/>
            </w:tcMar>
            <w:hideMark/>
          </w:tcPr>
          <w:p w:rsidR="00BE2114" w:rsidRDefault="00BE2114" w:rsidP="00BE2114">
            <w:r>
              <w:t>Shapes the image to a thumbnail</w:t>
            </w:r>
          </w:p>
        </w:tc>
      </w:tr>
      <w:tr w:rsidR="00BE2114" w:rsidTr="00BE2114">
        <w:tc>
          <w:tcPr>
            <w:tcW w:w="1037" w:type="pct"/>
            <w:shd w:val="clear" w:color="auto" w:fill="FFFFFF"/>
            <w:tcMar>
              <w:top w:w="150" w:type="dxa"/>
              <w:left w:w="299" w:type="dxa"/>
              <w:bottom w:w="150" w:type="dxa"/>
              <w:right w:w="150" w:type="dxa"/>
            </w:tcMar>
            <w:hideMark/>
          </w:tcPr>
          <w:p w:rsidR="00BE2114" w:rsidRDefault="00BE2114" w:rsidP="00BE2114">
            <w:r>
              <w:t>.img-responsive</w:t>
            </w:r>
          </w:p>
        </w:tc>
        <w:tc>
          <w:tcPr>
            <w:tcW w:w="3963" w:type="pct"/>
            <w:shd w:val="clear" w:color="auto" w:fill="FFFFFF"/>
            <w:tcMar>
              <w:top w:w="150" w:type="dxa"/>
              <w:left w:w="150" w:type="dxa"/>
              <w:bottom w:w="150" w:type="dxa"/>
              <w:right w:w="150" w:type="dxa"/>
            </w:tcMar>
            <w:hideMark/>
          </w:tcPr>
          <w:p w:rsidR="00BE2114" w:rsidRDefault="00BE2114" w:rsidP="00BE2114">
            <w:r>
              <w:t>Makes an image responsive (will scale nicely to the parent element)</w:t>
            </w:r>
          </w:p>
        </w:tc>
      </w:tr>
    </w:tbl>
    <w:p w:rsidR="00111C4C" w:rsidRDefault="00111C4C" w:rsidP="00BE2114">
      <w:pPr>
        <w:pStyle w:val="Heading2"/>
      </w:pPr>
      <w:bookmarkStart w:id="146" w:name="_Toc492230605"/>
      <w:r w:rsidRPr="00BE2114">
        <w:t>Responsive</w:t>
      </w:r>
      <w:r>
        <w:t xml:space="preserve"> Images</w:t>
      </w:r>
      <w:bookmarkEnd w:id="146"/>
    </w:p>
    <w:p w:rsidR="00111C4C" w:rsidRDefault="00111C4C" w:rsidP="00BE2114">
      <w:r>
        <w:t>Create responsive images by adding an </w:t>
      </w:r>
      <w:r>
        <w:rPr>
          <w:rStyle w:val="HTMLCode"/>
          <w:rFonts w:ascii="Consolas" w:hAnsi="Consolas"/>
          <w:color w:val="DC143C"/>
          <w:sz w:val="31"/>
          <w:szCs w:val="31"/>
          <w:shd w:val="clear" w:color="auto" w:fill="F1F1F1"/>
        </w:rPr>
        <w:t>.img-responsive</w:t>
      </w:r>
      <w:r>
        <w:t> class to the </w:t>
      </w:r>
      <w:r>
        <w:rPr>
          <w:rStyle w:val="HTMLCode"/>
          <w:rFonts w:ascii="Consolas" w:hAnsi="Consolas"/>
          <w:color w:val="DC143C"/>
          <w:sz w:val="31"/>
          <w:szCs w:val="31"/>
          <w:shd w:val="clear" w:color="auto" w:fill="F1F1F1"/>
        </w:rPr>
        <w:t>&lt;img&gt;</w:t>
      </w:r>
      <w:r>
        <w:t> tag. The image will then scale nicely to the parent element.</w:t>
      </w:r>
    </w:p>
    <w:p w:rsidR="00111C4C" w:rsidRPr="00BE2114" w:rsidRDefault="00111C4C" w:rsidP="00BE2114">
      <w:r>
        <w:t>The </w:t>
      </w:r>
      <w:r>
        <w:rPr>
          <w:rStyle w:val="HTMLCode"/>
          <w:rFonts w:ascii="Consolas" w:hAnsi="Consolas"/>
          <w:color w:val="DC143C"/>
          <w:sz w:val="31"/>
          <w:szCs w:val="31"/>
          <w:shd w:val="clear" w:color="auto" w:fill="F1F1F1"/>
        </w:rPr>
        <w:t>.img-responsive</w:t>
      </w:r>
      <w:r>
        <w:t> class applies </w:t>
      </w:r>
      <w:r>
        <w:rPr>
          <w:rStyle w:val="HTMLCode"/>
          <w:rFonts w:ascii="Consolas" w:hAnsi="Consolas"/>
          <w:color w:val="DC143C"/>
          <w:sz w:val="31"/>
          <w:szCs w:val="31"/>
          <w:shd w:val="clear" w:color="auto" w:fill="F1F1F1"/>
        </w:rPr>
        <w:t>max-width: 100%</w:t>
      </w:r>
      <w:r>
        <w:t>, </w:t>
      </w:r>
      <w:r>
        <w:rPr>
          <w:rStyle w:val="HTMLCode"/>
          <w:rFonts w:ascii="Consolas" w:hAnsi="Consolas"/>
          <w:color w:val="DC143C"/>
          <w:sz w:val="31"/>
          <w:szCs w:val="31"/>
          <w:shd w:val="clear" w:color="auto" w:fill="F1F1F1"/>
        </w:rPr>
        <w:t>height: auto</w:t>
      </w:r>
      <w:r>
        <w:t>, and </w:t>
      </w:r>
      <w:r>
        <w:rPr>
          <w:rStyle w:val="HTMLCode"/>
          <w:rFonts w:ascii="Consolas" w:hAnsi="Consolas"/>
          <w:color w:val="DC143C"/>
          <w:sz w:val="31"/>
          <w:szCs w:val="31"/>
          <w:shd w:val="clear" w:color="auto" w:fill="F1F1F1"/>
        </w:rPr>
        <w:t>display:block</w:t>
      </w:r>
      <w:r>
        <w:t> to the image:</w:t>
      </w:r>
    </w:p>
    <w:tbl>
      <w:tblPr>
        <w:tblStyle w:val="TableGrid"/>
        <w:tblW w:w="0" w:type="auto"/>
        <w:tblLook w:val="04A0" w:firstRow="1" w:lastRow="0" w:firstColumn="1" w:lastColumn="0" w:noHBand="0" w:noVBand="1"/>
      </w:tblPr>
      <w:tblGrid>
        <w:gridCol w:w="8856"/>
      </w:tblGrid>
      <w:tr w:rsidR="00BE2114" w:rsidTr="00BE2114">
        <w:tc>
          <w:tcPr>
            <w:tcW w:w="95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E2114" w:rsidRDefault="00BE2114" w:rsidP="00155517">
            <w:r w:rsidRPr="00BE2114">
              <w:rPr>
                <w:rFonts w:ascii="Consolas" w:hAnsi="Consolas"/>
                <w:color w:val="0000CD"/>
              </w:rPr>
              <w:t>&lt;</w:t>
            </w:r>
            <w:r w:rsidRPr="00BE2114">
              <w:rPr>
                <w:rFonts w:ascii="Consolas" w:hAnsi="Consolas"/>
                <w:color w:val="A52A2A"/>
              </w:rPr>
              <w:t>img</w:t>
            </w:r>
            <w:r w:rsidRPr="00BE2114">
              <w:rPr>
                <w:rFonts w:ascii="Consolas" w:hAnsi="Consolas"/>
                <w:color w:val="FF0000"/>
              </w:rPr>
              <w:t> src</w:t>
            </w:r>
            <w:r w:rsidRPr="00BE2114">
              <w:rPr>
                <w:rFonts w:ascii="Consolas" w:hAnsi="Consolas"/>
                <w:color w:val="0000CD"/>
              </w:rPr>
              <w:t>="cinqueterre.jpg"</w:t>
            </w:r>
            <w:r w:rsidRPr="00BE2114">
              <w:rPr>
                <w:rFonts w:ascii="Consolas" w:hAnsi="Consolas"/>
                <w:color w:val="FF0000"/>
              </w:rPr>
              <w:t> class</w:t>
            </w:r>
            <w:r w:rsidRPr="00BE2114">
              <w:rPr>
                <w:rFonts w:ascii="Consolas" w:hAnsi="Consolas"/>
                <w:color w:val="0000CD"/>
              </w:rPr>
              <w:t>="img-responsive"</w:t>
            </w:r>
            <w:r w:rsidRPr="00BE2114">
              <w:rPr>
                <w:rFonts w:ascii="Consolas" w:hAnsi="Consolas"/>
                <w:color w:val="FF0000"/>
              </w:rPr>
              <w:t> alt</w:t>
            </w:r>
            <w:r w:rsidRPr="00BE2114">
              <w:rPr>
                <w:rFonts w:ascii="Consolas" w:hAnsi="Consolas"/>
                <w:color w:val="0000CD"/>
              </w:rPr>
              <w:t>="Cinque Terre"&gt;</w:t>
            </w:r>
          </w:p>
        </w:tc>
      </w:tr>
    </w:tbl>
    <w:p w:rsidR="00BE2114" w:rsidRDefault="00BE2114" w:rsidP="00BE2114">
      <w:pPr>
        <w:pStyle w:val="Heading1"/>
      </w:pPr>
      <w:bookmarkStart w:id="147" w:name="_Toc492230606"/>
      <w:r w:rsidRPr="00BE2114">
        <w:t>Bootstrap </w:t>
      </w:r>
      <w:r w:rsidRPr="00BE2114">
        <w:rPr>
          <w:rStyle w:val="colorh1"/>
          <w:szCs w:val="67"/>
        </w:rPr>
        <w:t>CSS Tables Reference</w:t>
      </w:r>
      <w:bookmarkEnd w:id="147"/>
    </w:p>
    <w:p w:rsidR="00BE2114" w:rsidRPr="00BE2114" w:rsidRDefault="00BE2114" w:rsidP="00BE2114">
      <w:pPr>
        <w:pStyle w:val="Heading2"/>
      </w:pPr>
      <w:bookmarkStart w:id="148" w:name="_Toc492230607"/>
      <w:r>
        <w:t>&lt;table&gt; Classes</w:t>
      </w:r>
      <w:bookmarkEnd w:id="148"/>
    </w:p>
    <w:p w:rsidR="00BE2114" w:rsidRDefault="00BE2114" w:rsidP="00BE2114">
      <w:r>
        <w:t>Use the classes below to style any table: </w:t>
      </w:r>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7204"/>
      </w:tblGrid>
      <w:tr w:rsidR="00BE2114" w:rsidTr="00BE2114">
        <w:tc>
          <w:tcPr>
            <w:tcW w:w="1037" w:type="pct"/>
            <w:shd w:val="clear" w:color="auto" w:fill="FFFFFF"/>
            <w:tcMar>
              <w:top w:w="150" w:type="dxa"/>
              <w:left w:w="299" w:type="dxa"/>
              <w:bottom w:w="150" w:type="dxa"/>
              <w:right w:w="150" w:type="dxa"/>
            </w:tcMar>
            <w:hideMark/>
          </w:tcPr>
          <w:p w:rsidR="00BE2114" w:rsidRDefault="00BE2114" w:rsidP="00BE2114">
            <w:r>
              <w:t>Class</w:t>
            </w:r>
          </w:p>
        </w:tc>
        <w:tc>
          <w:tcPr>
            <w:tcW w:w="3963" w:type="pct"/>
            <w:shd w:val="clear" w:color="auto" w:fill="FFFFFF"/>
            <w:tcMar>
              <w:top w:w="150" w:type="dxa"/>
              <w:left w:w="150" w:type="dxa"/>
              <w:bottom w:w="150" w:type="dxa"/>
              <w:right w:w="150" w:type="dxa"/>
            </w:tcMar>
            <w:hideMark/>
          </w:tcPr>
          <w:p w:rsidR="00BE2114" w:rsidRDefault="00BE2114" w:rsidP="00BE2114">
            <w:r>
              <w:t>Description</w:t>
            </w:r>
          </w:p>
        </w:tc>
      </w:tr>
      <w:tr w:rsidR="00BE2114" w:rsidTr="00BE2114">
        <w:tc>
          <w:tcPr>
            <w:tcW w:w="1037" w:type="pct"/>
            <w:shd w:val="clear" w:color="auto" w:fill="F1F1F1"/>
            <w:tcMar>
              <w:top w:w="150" w:type="dxa"/>
              <w:left w:w="299" w:type="dxa"/>
              <w:bottom w:w="150" w:type="dxa"/>
              <w:right w:w="150" w:type="dxa"/>
            </w:tcMar>
            <w:hideMark/>
          </w:tcPr>
          <w:p w:rsidR="00BE2114" w:rsidRDefault="00BE2114" w:rsidP="00BE2114">
            <w:r>
              <w:t>.table</w:t>
            </w:r>
          </w:p>
        </w:tc>
        <w:tc>
          <w:tcPr>
            <w:tcW w:w="3963" w:type="pct"/>
            <w:shd w:val="clear" w:color="auto" w:fill="F1F1F1"/>
            <w:tcMar>
              <w:top w:w="150" w:type="dxa"/>
              <w:left w:w="150" w:type="dxa"/>
              <w:bottom w:w="150" w:type="dxa"/>
              <w:right w:w="150" w:type="dxa"/>
            </w:tcMar>
            <w:hideMark/>
          </w:tcPr>
          <w:p w:rsidR="00BE2114" w:rsidRDefault="00BE2114" w:rsidP="00BE2114">
            <w:r>
              <w:t>Adds basic styling (light padding and only horizontal dividers) to any &lt;table&gt;</w:t>
            </w:r>
          </w:p>
        </w:tc>
      </w:tr>
      <w:tr w:rsidR="00BE2114" w:rsidTr="00BE2114">
        <w:tc>
          <w:tcPr>
            <w:tcW w:w="1037" w:type="pct"/>
            <w:shd w:val="clear" w:color="auto" w:fill="FFFFFF"/>
            <w:tcMar>
              <w:top w:w="150" w:type="dxa"/>
              <w:left w:w="299" w:type="dxa"/>
              <w:bottom w:w="150" w:type="dxa"/>
              <w:right w:w="150" w:type="dxa"/>
            </w:tcMar>
            <w:hideMark/>
          </w:tcPr>
          <w:p w:rsidR="00BE2114" w:rsidRDefault="00BE2114" w:rsidP="00BE2114">
            <w:r>
              <w:t>.table-striped</w:t>
            </w:r>
          </w:p>
        </w:tc>
        <w:tc>
          <w:tcPr>
            <w:tcW w:w="3963" w:type="pct"/>
            <w:shd w:val="clear" w:color="auto" w:fill="FFFFFF"/>
            <w:tcMar>
              <w:top w:w="150" w:type="dxa"/>
              <w:left w:w="150" w:type="dxa"/>
              <w:bottom w:w="150" w:type="dxa"/>
              <w:right w:w="150" w:type="dxa"/>
            </w:tcMar>
            <w:hideMark/>
          </w:tcPr>
          <w:p w:rsidR="00BE2114" w:rsidRDefault="00BE2114" w:rsidP="00BE2114">
            <w:r>
              <w:t>Adds zebra-striping to any table row within &lt;tbody&gt; (not available in IE8)</w:t>
            </w:r>
          </w:p>
        </w:tc>
      </w:tr>
      <w:tr w:rsidR="00BE2114" w:rsidTr="00BE2114">
        <w:tc>
          <w:tcPr>
            <w:tcW w:w="1037" w:type="pct"/>
            <w:shd w:val="clear" w:color="auto" w:fill="F1F1F1"/>
            <w:tcMar>
              <w:top w:w="150" w:type="dxa"/>
              <w:left w:w="299" w:type="dxa"/>
              <w:bottom w:w="150" w:type="dxa"/>
              <w:right w:w="150" w:type="dxa"/>
            </w:tcMar>
            <w:hideMark/>
          </w:tcPr>
          <w:p w:rsidR="00BE2114" w:rsidRDefault="00BE2114" w:rsidP="00BE2114">
            <w:r>
              <w:t>.table-bordered</w:t>
            </w:r>
          </w:p>
        </w:tc>
        <w:tc>
          <w:tcPr>
            <w:tcW w:w="3963" w:type="pct"/>
            <w:shd w:val="clear" w:color="auto" w:fill="F1F1F1"/>
            <w:tcMar>
              <w:top w:w="150" w:type="dxa"/>
              <w:left w:w="150" w:type="dxa"/>
              <w:bottom w:w="150" w:type="dxa"/>
              <w:right w:w="150" w:type="dxa"/>
            </w:tcMar>
            <w:hideMark/>
          </w:tcPr>
          <w:p w:rsidR="00BE2114" w:rsidRDefault="00BE2114" w:rsidP="00BE2114">
            <w:r>
              <w:t>Adds border on all sides of the table and cells</w:t>
            </w:r>
          </w:p>
        </w:tc>
      </w:tr>
      <w:tr w:rsidR="00BE2114" w:rsidTr="00BE2114">
        <w:tc>
          <w:tcPr>
            <w:tcW w:w="1037" w:type="pct"/>
            <w:shd w:val="clear" w:color="auto" w:fill="FFFFFF"/>
            <w:tcMar>
              <w:top w:w="150" w:type="dxa"/>
              <w:left w:w="299" w:type="dxa"/>
              <w:bottom w:w="150" w:type="dxa"/>
              <w:right w:w="150" w:type="dxa"/>
            </w:tcMar>
            <w:hideMark/>
          </w:tcPr>
          <w:p w:rsidR="00BE2114" w:rsidRDefault="00BE2114" w:rsidP="00BE2114">
            <w:r>
              <w:t>.table-hover</w:t>
            </w:r>
          </w:p>
        </w:tc>
        <w:tc>
          <w:tcPr>
            <w:tcW w:w="3963" w:type="pct"/>
            <w:shd w:val="clear" w:color="auto" w:fill="FFFFFF"/>
            <w:tcMar>
              <w:top w:w="150" w:type="dxa"/>
              <w:left w:w="150" w:type="dxa"/>
              <w:bottom w:w="150" w:type="dxa"/>
              <w:right w:w="150" w:type="dxa"/>
            </w:tcMar>
            <w:hideMark/>
          </w:tcPr>
          <w:p w:rsidR="00BE2114" w:rsidRDefault="00BE2114" w:rsidP="00BE2114">
            <w:r>
              <w:t>Enables a hover state on table rows within a &lt;tbody&gt;</w:t>
            </w:r>
          </w:p>
        </w:tc>
      </w:tr>
      <w:tr w:rsidR="00BE2114" w:rsidTr="00BE2114">
        <w:tc>
          <w:tcPr>
            <w:tcW w:w="1037" w:type="pct"/>
            <w:shd w:val="clear" w:color="auto" w:fill="F1F1F1"/>
            <w:tcMar>
              <w:top w:w="150" w:type="dxa"/>
              <w:left w:w="299" w:type="dxa"/>
              <w:bottom w:w="150" w:type="dxa"/>
              <w:right w:w="150" w:type="dxa"/>
            </w:tcMar>
            <w:hideMark/>
          </w:tcPr>
          <w:p w:rsidR="00BE2114" w:rsidRDefault="00BE2114" w:rsidP="00BE2114">
            <w:r>
              <w:t>.table-condensed</w:t>
            </w:r>
          </w:p>
        </w:tc>
        <w:tc>
          <w:tcPr>
            <w:tcW w:w="3963" w:type="pct"/>
            <w:shd w:val="clear" w:color="auto" w:fill="F1F1F1"/>
            <w:tcMar>
              <w:top w:w="150" w:type="dxa"/>
              <w:left w:w="150" w:type="dxa"/>
              <w:bottom w:w="150" w:type="dxa"/>
              <w:right w:w="150" w:type="dxa"/>
            </w:tcMar>
            <w:hideMark/>
          </w:tcPr>
          <w:p w:rsidR="00BE2114" w:rsidRDefault="00BE2114" w:rsidP="00BE2114">
            <w:r>
              <w:t>Makes table more compact by cutting cell padding in half</w:t>
            </w:r>
          </w:p>
        </w:tc>
      </w:tr>
      <w:tr w:rsidR="00BE2114" w:rsidTr="00BE2114">
        <w:tc>
          <w:tcPr>
            <w:tcW w:w="5000" w:type="pct"/>
            <w:gridSpan w:val="2"/>
            <w:shd w:val="clear" w:color="auto" w:fill="FFFFFF"/>
            <w:tcMar>
              <w:top w:w="150" w:type="dxa"/>
              <w:left w:w="299" w:type="dxa"/>
              <w:bottom w:w="150" w:type="dxa"/>
              <w:right w:w="150" w:type="dxa"/>
            </w:tcMar>
            <w:hideMark/>
          </w:tcPr>
          <w:p w:rsidR="00BE2114" w:rsidRDefault="00BE2114" w:rsidP="00BE2114">
            <w:r>
              <w:rPr>
                <w:rStyle w:val="Emphasis"/>
                <w:sz w:val="28"/>
                <w:szCs w:val="28"/>
              </w:rPr>
              <w:t>Combining all the table classes</w:t>
            </w:r>
          </w:p>
        </w:tc>
      </w:tr>
    </w:tbl>
    <w:p w:rsidR="00BE2114" w:rsidRPr="00BE2114" w:rsidRDefault="00BE2114" w:rsidP="00BE2114">
      <w:pPr>
        <w:pStyle w:val="Heading2"/>
        <w:rPr>
          <w:szCs w:val="28"/>
        </w:rPr>
      </w:pPr>
      <w:bookmarkStart w:id="149" w:name="_Toc492230608"/>
      <w:r w:rsidRPr="00BE2114">
        <w:t>&lt;tr&gt;, &lt;th&gt; and &lt;td&gt; Classes</w:t>
      </w:r>
      <w:bookmarkEnd w:id="149"/>
    </w:p>
    <w:p w:rsidR="00BE2114" w:rsidRDefault="00BE2114" w:rsidP="00BE2114">
      <w:r>
        <w:t>Use the classes below to color table rows or cells:</w:t>
      </w:r>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74"/>
        <w:gridCol w:w="7215"/>
      </w:tblGrid>
      <w:tr w:rsidR="00BE2114" w:rsidTr="00BE2114">
        <w:tc>
          <w:tcPr>
            <w:tcW w:w="1031" w:type="pct"/>
            <w:shd w:val="clear" w:color="auto" w:fill="FFFFFF"/>
            <w:tcMar>
              <w:top w:w="150" w:type="dxa"/>
              <w:left w:w="299" w:type="dxa"/>
              <w:bottom w:w="150" w:type="dxa"/>
              <w:right w:w="150" w:type="dxa"/>
            </w:tcMar>
            <w:hideMark/>
          </w:tcPr>
          <w:p w:rsidR="00BE2114" w:rsidRDefault="00BE2114" w:rsidP="00BE2114">
            <w:r>
              <w:t>Class</w:t>
            </w:r>
          </w:p>
        </w:tc>
        <w:tc>
          <w:tcPr>
            <w:tcW w:w="3969" w:type="pct"/>
            <w:shd w:val="clear" w:color="auto" w:fill="FFFFFF"/>
            <w:tcMar>
              <w:top w:w="150" w:type="dxa"/>
              <w:left w:w="150" w:type="dxa"/>
              <w:bottom w:w="150" w:type="dxa"/>
              <w:right w:w="150" w:type="dxa"/>
            </w:tcMar>
            <w:hideMark/>
          </w:tcPr>
          <w:p w:rsidR="00BE2114" w:rsidRDefault="00BE2114" w:rsidP="00BE2114">
            <w:r>
              <w:t>Description</w:t>
            </w:r>
          </w:p>
        </w:tc>
      </w:tr>
      <w:tr w:rsidR="00BE2114" w:rsidTr="00BE2114">
        <w:tc>
          <w:tcPr>
            <w:tcW w:w="1031" w:type="pct"/>
            <w:shd w:val="clear" w:color="auto" w:fill="F1F1F1"/>
            <w:tcMar>
              <w:top w:w="150" w:type="dxa"/>
              <w:left w:w="299" w:type="dxa"/>
              <w:bottom w:w="150" w:type="dxa"/>
              <w:right w:w="150" w:type="dxa"/>
            </w:tcMar>
            <w:hideMark/>
          </w:tcPr>
          <w:p w:rsidR="00BE2114" w:rsidRDefault="00BE2114" w:rsidP="00BE2114">
            <w:r>
              <w:t>.active</w:t>
            </w:r>
          </w:p>
        </w:tc>
        <w:tc>
          <w:tcPr>
            <w:tcW w:w="3969" w:type="pct"/>
            <w:shd w:val="clear" w:color="auto" w:fill="F1F1F1"/>
            <w:tcMar>
              <w:top w:w="150" w:type="dxa"/>
              <w:left w:w="150" w:type="dxa"/>
              <w:bottom w:w="150" w:type="dxa"/>
              <w:right w:w="150" w:type="dxa"/>
            </w:tcMar>
            <w:hideMark/>
          </w:tcPr>
          <w:p w:rsidR="00BE2114" w:rsidRDefault="00BE2114" w:rsidP="00BE2114">
            <w:r>
              <w:t>Applies the hover color (light-grey) to a particular row or cell</w:t>
            </w:r>
          </w:p>
        </w:tc>
      </w:tr>
      <w:tr w:rsidR="00BE2114" w:rsidTr="00BE2114">
        <w:tc>
          <w:tcPr>
            <w:tcW w:w="1031" w:type="pct"/>
            <w:shd w:val="clear" w:color="auto" w:fill="FFFFFF"/>
            <w:tcMar>
              <w:top w:w="150" w:type="dxa"/>
              <w:left w:w="299" w:type="dxa"/>
              <w:bottom w:w="150" w:type="dxa"/>
              <w:right w:w="150" w:type="dxa"/>
            </w:tcMar>
            <w:hideMark/>
          </w:tcPr>
          <w:p w:rsidR="00BE2114" w:rsidRDefault="00BE2114" w:rsidP="00BE2114">
            <w:r>
              <w:t>.success</w:t>
            </w:r>
          </w:p>
        </w:tc>
        <w:tc>
          <w:tcPr>
            <w:tcW w:w="3969" w:type="pct"/>
            <w:shd w:val="clear" w:color="auto" w:fill="FFFFFF"/>
            <w:tcMar>
              <w:top w:w="150" w:type="dxa"/>
              <w:left w:w="150" w:type="dxa"/>
              <w:bottom w:w="150" w:type="dxa"/>
              <w:right w:w="150" w:type="dxa"/>
            </w:tcMar>
            <w:hideMark/>
          </w:tcPr>
          <w:p w:rsidR="00BE2114" w:rsidRDefault="00BE2114" w:rsidP="00BE2114">
            <w:r>
              <w:t>Indicates a successful or positive action</w:t>
            </w:r>
          </w:p>
        </w:tc>
      </w:tr>
      <w:tr w:rsidR="00BE2114" w:rsidTr="00BE2114">
        <w:tc>
          <w:tcPr>
            <w:tcW w:w="1031" w:type="pct"/>
            <w:shd w:val="clear" w:color="auto" w:fill="F1F1F1"/>
            <w:tcMar>
              <w:top w:w="150" w:type="dxa"/>
              <w:left w:w="299" w:type="dxa"/>
              <w:bottom w:w="150" w:type="dxa"/>
              <w:right w:w="150" w:type="dxa"/>
            </w:tcMar>
            <w:hideMark/>
          </w:tcPr>
          <w:p w:rsidR="00BE2114" w:rsidRDefault="00BE2114" w:rsidP="00BE2114">
            <w:r>
              <w:t>.info</w:t>
            </w:r>
          </w:p>
        </w:tc>
        <w:tc>
          <w:tcPr>
            <w:tcW w:w="3969" w:type="pct"/>
            <w:shd w:val="clear" w:color="auto" w:fill="F1F1F1"/>
            <w:tcMar>
              <w:top w:w="150" w:type="dxa"/>
              <w:left w:w="150" w:type="dxa"/>
              <w:bottom w:w="150" w:type="dxa"/>
              <w:right w:w="150" w:type="dxa"/>
            </w:tcMar>
            <w:hideMark/>
          </w:tcPr>
          <w:p w:rsidR="00BE2114" w:rsidRDefault="00BE2114" w:rsidP="00BE2114">
            <w:r>
              <w:t>Indicates a neutral informative change or action</w:t>
            </w:r>
          </w:p>
        </w:tc>
      </w:tr>
      <w:tr w:rsidR="00BE2114" w:rsidTr="00BE2114">
        <w:tc>
          <w:tcPr>
            <w:tcW w:w="1031" w:type="pct"/>
            <w:shd w:val="clear" w:color="auto" w:fill="FFFFFF"/>
            <w:tcMar>
              <w:top w:w="150" w:type="dxa"/>
              <w:left w:w="299" w:type="dxa"/>
              <w:bottom w:w="150" w:type="dxa"/>
              <w:right w:w="150" w:type="dxa"/>
            </w:tcMar>
            <w:hideMark/>
          </w:tcPr>
          <w:p w:rsidR="00BE2114" w:rsidRDefault="00BE2114" w:rsidP="00BE2114">
            <w:r>
              <w:t>.warning</w:t>
            </w:r>
          </w:p>
        </w:tc>
        <w:tc>
          <w:tcPr>
            <w:tcW w:w="3969" w:type="pct"/>
            <w:shd w:val="clear" w:color="auto" w:fill="FFFFFF"/>
            <w:tcMar>
              <w:top w:w="150" w:type="dxa"/>
              <w:left w:w="150" w:type="dxa"/>
              <w:bottom w:w="150" w:type="dxa"/>
              <w:right w:w="150" w:type="dxa"/>
            </w:tcMar>
            <w:hideMark/>
          </w:tcPr>
          <w:p w:rsidR="00BE2114" w:rsidRDefault="00BE2114" w:rsidP="00BE2114">
            <w:r>
              <w:t>Indicates a warning that might need attention</w:t>
            </w:r>
          </w:p>
        </w:tc>
      </w:tr>
      <w:tr w:rsidR="00BE2114" w:rsidTr="00BE2114">
        <w:tc>
          <w:tcPr>
            <w:tcW w:w="1031" w:type="pct"/>
            <w:shd w:val="clear" w:color="auto" w:fill="F1F1F1"/>
            <w:tcMar>
              <w:top w:w="150" w:type="dxa"/>
              <w:left w:w="299" w:type="dxa"/>
              <w:bottom w:w="150" w:type="dxa"/>
              <w:right w:w="150" w:type="dxa"/>
            </w:tcMar>
            <w:hideMark/>
          </w:tcPr>
          <w:p w:rsidR="00BE2114" w:rsidRDefault="00BE2114" w:rsidP="00BE2114">
            <w:r>
              <w:t>.danger</w:t>
            </w:r>
          </w:p>
        </w:tc>
        <w:tc>
          <w:tcPr>
            <w:tcW w:w="3969" w:type="pct"/>
            <w:shd w:val="clear" w:color="auto" w:fill="F1F1F1"/>
            <w:tcMar>
              <w:top w:w="150" w:type="dxa"/>
              <w:left w:w="150" w:type="dxa"/>
              <w:bottom w:w="150" w:type="dxa"/>
              <w:right w:w="150" w:type="dxa"/>
            </w:tcMar>
            <w:hideMark/>
          </w:tcPr>
          <w:p w:rsidR="00BE2114" w:rsidRDefault="00BE2114" w:rsidP="00BE2114">
            <w:r>
              <w:t>Indicates a dangerous or potentially negative action</w:t>
            </w:r>
          </w:p>
        </w:tc>
      </w:tr>
    </w:tbl>
    <w:p w:rsidR="00BE2114" w:rsidRDefault="00BE2114" w:rsidP="00BE2114">
      <w:pPr>
        <w:pStyle w:val="Heading2"/>
      </w:pPr>
      <w:bookmarkStart w:id="150" w:name="_Toc492230609"/>
      <w:r w:rsidRPr="00BE2114">
        <w:t>Responsive</w:t>
      </w:r>
      <w:r>
        <w:t xml:space="preserve"> Tables</w:t>
      </w:r>
      <w:bookmarkEnd w:id="150"/>
    </w:p>
    <w:p w:rsidR="00BE2114" w:rsidRDefault="00BE2114" w:rsidP="00BE2114">
      <w:r>
        <w:t>The .table-responsive class creates a responsive table. The table will then scroll horizontally on small devices (under 768px). When viewing on anything larger than 768px wide, there is no difference:</w:t>
      </w:r>
    </w:p>
    <w:tbl>
      <w:tblPr>
        <w:tblStyle w:val="TableGrid"/>
        <w:tblW w:w="0" w:type="auto"/>
        <w:tblLook w:val="04A0" w:firstRow="1" w:lastRow="0" w:firstColumn="1" w:lastColumn="0" w:noHBand="0" w:noVBand="1"/>
      </w:tblPr>
      <w:tblGrid>
        <w:gridCol w:w="8856"/>
      </w:tblGrid>
      <w:tr w:rsidR="00BE2114" w:rsidTr="00BE2114">
        <w:tc>
          <w:tcPr>
            <w:tcW w:w="95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E2114" w:rsidRPr="00BE2114" w:rsidRDefault="00BE2114" w:rsidP="00BE2114">
            <w:pPr>
              <w:shd w:val="clear" w:color="auto" w:fill="FFFFFF"/>
              <w:rPr>
                <w:rFonts w:ascii="Consolas" w:hAnsi="Consolas"/>
              </w:rPr>
            </w:pPr>
            <w:r w:rsidRPr="00BE2114">
              <w:rPr>
                <w:rFonts w:ascii="Consolas" w:hAnsi="Consolas"/>
                <w:color w:val="0000CD"/>
              </w:rPr>
              <w:t>&lt;</w:t>
            </w:r>
            <w:r w:rsidRPr="00BE2114">
              <w:rPr>
                <w:rFonts w:ascii="Consolas" w:hAnsi="Consolas"/>
                <w:color w:val="A52A2A"/>
              </w:rPr>
              <w:t>div</w:t>
            </w:r>
            <w:r w:rsidRPr="00BE2114">
              <w:rPr>
                <w:rFonts w:ascii="Consolas" w:hAnsi="Consolas"/>
                <w:color w:val="FF0000"/>
              </w:rPr>
              <w:t> class</w:t>
            </w:r>
            <w:r w:rsidRPr="00BE2114">
              <w:rPr>
                <w:rFonts w:ascii="Consolas" w:hAnsi="Consolas"/>
                <w:color w:val="0000CD"/>
              </w:rPr>
              <w:t>="table-responsive"&gt;</w:t>
            </w:r>
            <w:r w:rsidRPr="00BE2114">
              <w:rPr>
                <w:rFonts w:ascii="Consolas" w:hAnsi="Consolas"/>
              </w:rPr>
              <w:br/>
              <w:t>  </w:t>
            </w:r>
            <w:r w:rsidRPr="00BE2114">
              <w:rPr>
                <w:rFonts w:ascii="Consolas" w:hAnsi="Consolas"/>
                <w:color w:val="0000CD"/>
              </w:rPr>
              <w:t>&lt;</w:t>
            </w:r>
            <w:r w:rsidRPr="00BE2114">
              <w:rPr>
                <w:rFonts w:ascii="Consolas" w:hAnsi="Consolas"/>
                <w:color w:val="A52A2A"/>
              </w:rPr>
              <w:t>table</w:t>
            </w:r>
            <w:r w:rsidRPr="00BE2114">
              <w:rPr>
                <w:rFonts w:ascii="Consolas" w:hAnsi="Consolas"/>
                <w:color w:val="FF0000"/>
              </w:rPr>
              <w:t> class</w:t>
            </w:r>
            <w:r w:rsidRPr="00BE2114">
              <w:rPr>
                <w:rFonts w:ascii="Consolas" w:hAnsi="Consolas"/>
                <w:color w:val="0000CD"/>
              </w:rPr>
              <w:t>="table"&gt;</w:t>
            </w:r>
            <w:r w:rsidRPr="00BE2114">
              <w:rPr>
                <w:rFonts w:ascii="Consolas" w:hAnsi="Consolas"/>
              </w:rPr>
              <w:br/>
              <w:t>    ...</w:t>
            </w:r>
            <w:r w:rsidRPr="00BE2114">
              <w:rPr>
                <w:rFonts w:ascii="Consolas" w:hAnsi="Consolas"/>
              </w:rPr>
              <w:br/>
              <w:t>  </w:t>
            </w:r>
            <w:r w:rsidRPr="00BE2114">
              <w:rPr>
                <w:rFonts w:ascii="Consolas" w:hAnsi="Consolas"/>
                <w:color w:val="0000CD"/>
              </w:rPr>
              <w:t>&lt;</w:t>
            </w:r>
            <w:r w:rsidRPr="00BE2114">
              <w:rPr>
                <w:rFonts w:ascii="Consolas" w:hAnsi="Consolas"/>
                <w:color w:val="A52A2A"/>
              </w:rPr>
              <w:t>/table</w:t>
            </w:r>
            <w:r w:rsidRPr="00BE2114">
              <w:rPr>
                <w:rFonts w:ascii="Consolas" w:hAnsi="Consolas"/>
                <w:color w:val="0000CD"/>
              </w:rPr>
              <w:t>&gt;</w:t>
            </w:r>
            <w:r w:rsidRPr="00BE2114">
              <w:rPr>
                <w:rFonts w:ascii="Consolas" w:hAnsi="Consolas"/>
              </w:rPr>
              <w:br/>
            </w:r>
            <w:r w:rsidRPr="00BE2114">
              <w:rPr>
                <w:rFonts w:ascii="Consolas" w:hAnsi="Consolas"/>
                <w:color w:val="0000CD"/>
              </w:rPr>
              <w:t>&lt;</w:t>
            </w:r>
            <w:r w:rsidRPr="00BE2114">
              <w:rPr>
                <w:rFonts w:ascii="Consolas" w:hAnsi="Consolas"/>
                <w:color w:val="A52A2A"/>
              </w:rPr>
              <w:t>/div</w:t>
            </w:r>
            <w:r w:rsidRPr="00BE2114">
              <w:rPr>
                <w:rFonts w:ascii="Consolas" w:hAnsi="Consolas"/>
                <w:color w:val="0000CD"/>
              </w:rPr>
              <w:t>&gt;</w:t>
            </w:r>
          </w:p>
        </w:tc>
      </w:tr>
    </w:tbl>
    <w:p w:rsidR="00BE2114" w:rsidRDefault="00BE2114" w:rsidP="00BE2114">
      <w:pPr>
        <w:pStyle w:val="Heading1"/>
      </w:pPr>
      <w:bookmarkStart w:id="151" w:name="_Toc492230610"/>
      <w:r w:rsidRPr="00BE2114">
        <w:t>Bootstrap </w:t>
      </w:r>
      <w:r w:rsidRPr="00BE2114">
        <w:rPr>
          <w:rStyle w:val="colorh1"/>
          <w:szCs w:val="67"/>
        </w:rPr>
        <w:t>Dropdown Components</w:t>
      </w:r>
      <w:bookmarkEnd w:id="151"/>
    </w:p>
    <w:p w:rsidR="00BE2114" w:rsidRPr="00BE2114" w:rsidRDefault="00BE2114" w:rsidP="00BE2114">
      <w:pPr>
        <w:pStyle w:val="Heading2"/>
        <w:rPr>
          <w:sz w:val="45"/>
        </w:rPr>
      </w:pPr>
      <w:bookmarkStart w:id="152" w:name="_Toc492230611"/>
      <w:r>
        <w:t>Dropdowns</w:t>
      </w:r>
      <w:bookmarkEnd w:id="152"/>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19"/>
        <w:gridCol w:w="6570"/>
      </w:tblGrid>
      <w:tr w:rsidR="00BE2114" w:rsidTr="00BE2114">
        <w:tc>
          <w:tcPr>
            <w:tcW w:w="1386" w:type="pct"/>
            <w:shd w:val="clear" w:color="auto" w:fill="FFFFFF"/>
            <w:tcMar>
              <w:top w:w="150" w:type="dxa"/>
              <w:left w:w="299" w:type="dxa"/>
              <w:bottom w:w="150" w:type="dxa"/>
              <w:right w:w="150" w:type="dxa"/>
            </w:tcMar>
            <w:hideMark/>
          </w:tcPr>
          <w:p w:rsidR="00BE2114" w:rsidRDefault="00BE2114" w:rsidP="00BE2114">
            <w:r>
              <w:t>Class</w:t>
            </w:r>
          </w:p>
        </w:tc>
        <w:tc>
          <w:tcPr>
            <w:tcW w:w="3614" w:type="pct"/>
            <w:shd w:val="clear" w:color="auto" w:fill="FFFFFF"/>
            <w:tcMar>
              <w:top w:w="150" w:type="dxa"/>
              <w:left w:w="150" w:type="dxa"/>
              <w:bottom w:w="150" w:type="dxa"/>
              <w:right w:w="150" w:type="dxa"/>
            </w:tcMar>
            <w:hideMark/>
          </w:tcPr>
          <w:p w:rsidR="00BE2114" w:rsidRDefault="00BE2114" w:rsidP="00BE2114">
            <w:r>
              <w:t>Description</w:t>
            </w:r>
          </w:p>
        </w:tc>
      </w:tr>
      <w:tr w:rsidR="00BE2114" w:rsidTr="00BE2114">
        <w:tc>
          <w:tcPr>
            <w:tcW w:w="1386" w:type="pct"/>
            <w:shd w:val="clear" w:color="auto" w:fill="F1F1F1"/>
            <w:tcMar>
              <w:top w:w="150" w:type="dxa"/>
              <w:left w:w="299" w:type="dxa"/>
              <w:bottom w:w="150" w:type="dxa"/>
              <w:right w:w="150" w:type="dxa"/>
            </w:tcMar>
            <w:hideMark/>
          </w:tcPr>
          <w:p w:rsidR="00BE2114" w:rsidRDefault="00BE2114" w:rsidP="00BE2114">
            <w:r>
              <w:t>.dropdown</w:t>
            </w:r>
          </w:p>
        </w:tc>
        <w:tc>
          <w:tcPr>
            <w:tcW w:w="3614" w:type="pct"/>
            <w:shd w:val="clear" w:color="auto" w:fill="F1F1F1"/>
            <w:tcMar>
              <w:top w:w="150" w:type="dxa"/>
              <w:left w:w="150" w:type="dxa"/>
              <w:bottom w:w="150" w:type="dxa"/>
              <w:right w:w="150" w:type="dxa"/>
            </w:tcMar>
            <w:hideMark/>
          </w:tcPr>
          <w:p w:rsidR="00BE2114" w:rsidRDefault="00BE2114" w:rsidP="00BE2114">
            <w:r>
              <w:t>Indicates a dropdown menu</w:t>
            </w:r>
          </w:p>
        </w:tc>
      </w:tr>
      <w:tr w:rsidR="00BE2114" w:rsidTr="00BE2114">
        <w:tc>
          <w:tcPr>
            <w:tcW w:w="1386" w:type="pct"/>
            <w:shd w:val="clear" w:color="auto" w:fill="FFFFFF"/>
            <w:tcMar>
              <w:top w:w="150" w:type="dxa"/>
              <w:left w:w="299" w:type="dxa"/>
              <w:bottom w:w="150" w:type="dxa"/>
              <w:right w:w="150" w:type="dxa"/>
            </w:tcMar>
            <w:hideMark/>
          </w:tcPr>
          <w:p w:rsidR="00BE2114" w:rsidRDefault="00BE2114" w:rsidP="00BE2114">
            <w:r>
              <w:t>.dropdown-menu</w:t>
            </w:r>
          </w:p>
        </w:tc>
        <w:tc>
          <w:tcPr>
            <w:tcW w:w="3614" w:type="pct"/>
            <w:shd w:val="clear" w:color="auto" w:fill="FFFFFF"/>
            <w:tcMar>
              <w:top w:w="150" w:type="dxa"/>
              <w:left w:w="150" w:type="dxa"/>
              <w:bottom w:w="150" w:type="dxa"/>
              <w:right w:w="150" w:type="dxa"/>
            </w:tcMar>
            <w:hideMark/>
          </w:tcPr>
          <w:p w:rsidR="00BE2114" w:rsidRDefault="00BE2114" w:rsidP="00BE2114">
            <w:r>
              <w:t>Builds the dropdown menu</w:t>
            </w:r>
          </w:p>
        </w:tc>
      </w:tr>
      <w:tr w:rsidR="00BE2114" w:rsidTr="00BE2114">
        <w:tc>
          <w:tcPr>
            <w:tcW w:w="1386" w:type="pct"/>
            <w:shd w:val="clear" w:color="auto" w:fill="F1F1F1"/>
            <w:tcMar>
              <w:top w:w="150" w:type="dxa"/>
              <w:left w:w="299" w:type="dxa"/>
              <w:bottom w:w="150" w:type="dxa"/>
              <w:right w:w="150" w:type="dxa"/>
            </w:tcMar>
            <w:hideMark/>
          </w:tcPr>
          <w:p w:rsidR="00BE2114" w:rsidRDefault="00BE2114" w:rsidP="00BE2114">
            <w:r>
              <w:t>.dropdown-menu-right</w:t>
            </w:r>
          </w:p>
        </w:tc>
        <w:tc>
          <w:tcPr>
            <w:tcW w:w="3614" w:type="pct"/>
            <w:shd w:val="clear" w:color="auto" w:fill="F1F1F1"/>
            <w:tcMar>
              <w:top w:w="150" w:type="dxa"/>
              <w:left w:w="150" w:type="dxa"/>
              <w:bottom w:w="150" w:type="dxa"/>
              <w:right w:w="150" w:type="dxa"/>
            </w:tcMar>
            <w:hideMark/>
          </w:tcPr>
          <w:p w:rsidR="00BE2114" w:rsidRDefault="00BE2114" w:rsidP="00BE2114">
            <w:r>
              <w:t>Right-aligns a dropdown menu</w:t>
            </w:r>
          </w:p>
        </w:tc>
      </w:tr>
      <w:tr w:rsidR="00BE2114" w:rsidTr="00BE2114">
        <w:tc>
          <w:tcPr>
            <w:tcW w:w="1386" w:type="pct"/>
            <w:shd w:val="clear" w:color="auto" w:fill="FFFFFF"/>
            <w:tcMar>
              <w:top w:w="150" w:type="dxa"/>
              <w:left w:w="299" w:type="dxa"/>
              <w:bottom w:w="150" w:type="dxa"/>
              <w:right w:w="150" w:type="dxa"/>
            </w:tcMar>
            <w:hideMark/>
          </w:tcPr>
          <w:p w:rsidR="00BE2114" w:rsidRDefault="00BE2114" w:rsidP="00BE2114">
            <w:r>
              <w:t>.dropdown-header</w:t>
            </w:r>
          </w:p>
        </w:tc>
        <w:tc>
          <w:tcPr>
            <w:tcW w:w="3614" w:type="pct"/>
            <w:shd w:val="clear" w:color="auto" w:fill="FFFFFF"/>
            <w:tcMar>
              <w:top w:w="150" w:type="dxa"/>
              <w:left w:w="150" w:type="dxa"/>
              <w:bottom w:w="150" w:type="dxa"/>
              <w:right w:w="150" w:type="dxa"/>
            </w:tcMar>
            <w:hideMark/>
          </w:tcPr>
          <w:p w:rsidR="00BE2114" w:rsidRDefault="00BE2114" w:rsidP="00BE2114">
            <w:r>
              <w:t>Adds a header inside the dropdown menu</w:t>
            </w:r>
          </w:p>
        </w:tc>
      </w:tr>
      <w:tr w:rsidR="00BE2114" w:rsidTr="00BE2114">
        <w:tc>
          <w:tcPr>
            <w:tcW w:w="1386" w:type="pct"/>
            <w:shd w:val="clear" w:color="auto" w:fill="F1F1F1"/>
            <w:tcMar>
              <w:top w:w="150" w:type="dxa"/>
              <w:left w:w="299" w:type="dxa"/>
              <w:bottom w:w="150" w:type="dxa"/>
              <w:right w:w="150" w:type="dxa"/>
            </w:tcMar>
            <w:hideMark/>
          </w:tcPr>
          <w:p w:rsidR="00BE2114" w:rsidRDefault="00BE2114" w:rsidP="00BE2114">
            <w:r>
              <w:t>.dropup</w:t>
            </w:r>
          </w:p>
        </w:tc>
        <w:tc>
          <w:tcPr>
            <w:tcW w:w="3614" w:type="pct"/>
            <w:shd w:val="clear" w:color="auto" w:fill="F1F1F1"/>
            <w:tcMar>
              <w:top w:w="150" w:type="dxa"/>
              <w:left w:w="150" w:type="dxa"/>
              <w:bottom w:w="150" w:type="dxa"/>
              <w:right w:w="150" w:type="dxa"/>
            </w:tcMar>
            <w:hideMark/>
          </w:tcPr>
          <w:p w:rsidR="00BE2114" w:rsidRDefault="00BE2114" w:rsidP="00BE2114">
            <w:r>
              <w:t>Indicates a dropup menu</w:t>
            </w:r>
          </w:p>
        </w:tc>
      </w:tr>
      <w:tr w:rsidR="00BE2114" w:rsidTr="00BE2114">
        <w:tc>
          <w:tcPr>
            <w:tcW w:w="1386" w:type="pct"/>
            <w:shd w:val="clear" w:color="auto" w:fill="FFFFFF"/>
            <w:tcMar>
              <w:top w:w="150" w:type="dxa"/>
              <w:left w:w="299" w:type="dxa"/>
              <w:bottom w:w="150" w:type="dxa"/>
              <w:right w:w="150" w:type="dxa"/>
            </w:tcMar>
            <w:hideMark/>
          </w:tcPr>
          <w:p w:rsidR="00BE2114" w:rsidRDefault="00BE2114" w:rsidP="00BE2114">
            <w:r>
              <w:t>.disabled</w:t>
            </w:r>
          </w:p>
        </w:tc>
        <w:tc>
          <w:tcPr>
            <w:tcW w:w="3614" w:type="pct"/>
            <w:shd w:val="clear" w:color="auto" w:fill="FFFFFF"/>
            <w:tcMar>
              <w:top w:w="150" w:type="dxa"/>
              <w:left w:w="150" w:type="dxa"/>
              <w:bottom w:w="150" w:type="dxa"/>
              <w:right w:w="150" w:type="dxa"/>
            </w:tcMar>
            <w:hideMark/>
          </w:tcPr>
          <w:p w:rsidR="00BE2114" w:rsidRDefault="00BE2114" w:rsidP="00BE2114">
            <w:r>
              <w:t>Disables an item in the dropdown menu</w:t>
            </w:r>
          </w:p>
        </w:tc>
      </w:tr>
      <w:tr w:rsidR="00BE2114" w:rsidTr="00BE2114">
        <w:tc>
          <w:tcPr>
            <w:tcW w:w="1386" w:type="pct"/>
            <w:shd w:val="clear" w:color="auto" w:fill="F1F1F1"/>
            <w:tcMar>
              <w:top w:w="150" w:type="dxa"/>
              <w:left w:w="299" w:type="dxa"/>
              <w:bottom w:w="150" w:type="dxa"/>
              <w:right w:w="150" w:type="dxa"/>
            </w:tcMar>
            <w:hideMark/>
          </w:tcPr>
          <w:p w:rsidR="00BE2114" w:rsidRDefault="00BE2114" w:rsidP="00BE2114">
            <w:r>
              <w:t>.divider</w:t>
            </w:r>
          </w:p>
        </w:tc>
        <w:tc>
          <w:tcPr>
            <w:tcW w:w="3614" w:type="pct"/>
            <w:shd w:val="clear" w:color="auto" w:fill="F1F1F1"/>
            <w:tcMar>
              <w:top w:w="150" w:type="dxa"/>
              <w:left w:w="150" w:type="dxa"/>
              <w:bottom w:w="150" w:type="dxa"/>
              <w:right w:w="150" w:type="dxa"/>
            </w:tcMar>
            <w:hideMark/>
          </w:tcPr>
          <w:p w:rsidR="00BE2114" w:rsidRDefault="00BE2114" w:rsidP="00BE2114">
            <w:r>
              <w:t>Separates items inside the dropdown menu with a horizontal line</w:t>
            </w:r>
          </w:p>
        </w:tc>
      </w:tr>
    </w:tbl>
    <w:p w:rsidR="00BE2114" w:rsidRPr="00BE2114" w:rsidRDefault="00BE2114" w:rsidP="00BE2114">
      <w:pPr>
        <w:pStyle w:val="Heading2"/>
        <w:rPr>
          <w:rFonts w:ascii="Times New Roman" w:hAnsi="Times New Roman" w:cs="Times New Roman"/>
          <w:color w:val="auto"/>
          <w:sz w:val="24"/>
          <w:szCs w:val="24"/>
        </w:rPr>
      </w:pPr>
      <w:bookmarkStart w:id="153" w:name="_Toc492230612"/>
      <w:r w:rsidRPr="00BE2114">
        <w:rPr>
          <w:szCs w:val="56"/>
        </w:rPr>
        <w:t>Collapsibles</w:t>
      </w:r>
      <w:bookmarkEnd w:id="153"/>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98"/>
        <w:gridCol w:w="6591"/>
      </w:tblGrid>
      <w:tr w:rsidR="00BE2114" w:rsidTr="00BE2114">
        <w:tc>
          <w:tcPr>
            <w:tcW w:w="1374" w:type="pct"/>
            <w:shd w:val="clear" w:color="auto" w:fill="FFFFFF"/>
            <w:tcMar>
              <w:top w:w="150" w:type="dxa"/>
              <w:left w:w="299" w:type="dxa"/>
              <w:bottom w:w="150" w:type="dxa"/>
              <w:right w:w="150" w:type="dxa"/>
            </w:tcMar>
            <w:hideMark/>
          </w:tcPr>
          <w:p w:rsidR="00BE2114" w:rsidRDefault="00BE2114" w:rsidP="00BE2114">
            <w:r>
              <w:t>Class</w:t>
            </w:r>
          </w:p>
        </w:tc>
        <w:tc>
          <w:tcPr>
            <w:tcW w:w="3626" w:type="pct"/>
            <w:shd w:val="clear" w:color="auto" w:fill="FFFFFF"/>
            <w:tcMar>
              <w:top w:w="150" w:type="dxa"/>
              <w:left w:w="150" w:type="dxa"/>
              <w:bottom w:w="150" w:type="dxa"/>
              <w:right w:w="150" w:type="dxa"/>
            </w:tcMar>
            <w:hideMark/>
          </w:tcPr>
          <w:p w:rsidR="00BE2114" w:rsidRDefault="00BE2114" w:rsidP="00BE2114">
            <w:r>
              <w:t>Description</w:t>
            </w:r>
          </w:p>
        </w:tc>
      </w:tr>
      <w:tr w:rsidR="00BE2114" w:rsidTr="00BE2114">
        <w:tc>
          <w:tcPr>
            <w:tcW w:w="1374" w:type="pct"/>
            <w:shd w:val="clear" w:color="auto" w:fill="F1F1F1"/>
            <w:tcMar>
              <w:top w:w="150" w:type="dxa"/>
              <w:left w:w="299" w:type="dxa"/>
              <w:bottom w:w="150" w:type="dxa"/>
              <w:right w:w="150" w:type="dxa"/>
            </w:tcMar>
            <w:hideMark/>
          </w:tcPr>
          <w:p w:rsidR="00BE2114" w:rsidRDefault="00BE2114" w:rsidP="00BE2114">
            <w:r>
              <w:t>.collapse</w:t>
            </w:r>
          </w:p>
        </w:tc>
        <w:tc>
          <w:tcPr>
            <w:tcW w:w="3626" w:type="pct"/>
            <w:shd w:val="clear" w:color="auto" w:fill="F1F1F1"/>
            <w:tcMar>
              <w:top w:w="150" w:type="dxa"/>
              <w:left w:w="150" w:type="dxa"/>
              <w:bottom w:w="150" w:type="dxa"/>
              <w:right w:w="150" w:type="dxa"/>
            </w:tcMar>
            <w:hideMark/>
          </w:tcPr>
          <w:p w:rsidR="00BE2114" w:rsidRDefault="00BE2114" w:rsidP="00BE2114">
            <w:r>
              <w:t>Indicates collapsible content - which can be hidden or shown on demand</w:t>
            </w:r>
          </w:p>
        </w:tc>
      </w:tr>
      <w:tr w:rsidR="00BE2114" w:rsidTr="00BE2114">
        <w:tc>
          <w:tcPr>
            <w:tcW w:w="1374" w:type="pct"/>
            <w:shd w:val="clear" w:color="auto" w:fill="FFFFFF"/>
            <w:tcMar>
              <w:top w:w="150" w:type="dxa"/>
              <w:left w:w="299" w:type="dxa"/>
              <w:bottom w:w="150" w:type="dxa"/>
              <w:right w:w="150" w:type="dxa"/>
            </w:tcMar>
            <w:hideMark/>
          </w:tcPr>
          <w:p w:rsidR="00BE2114" w:rsidRDefault="00BE2114" w:rsidP="00BE2114">
            <w:r>
              <w:t>.collapse .in</w:t>
            </w:r>
          </w:p>
        </w:tc>
        <w:tc>
          <w:tcPr>
            <w:tcW w:w="3626" w:type="pct"/>
            <w:shd w:val="clear" w:color="auto" w:fill="FFFFFF"/>
            <w:tcMar>
              <w:top w:w="150" w:type="dxa"/>
              <w:left w:w="150" w:type="dxa"/>
              <w:bottom w:w="150" w:type="dxa"/>
              <w:right w:w="150" w:type="dxa"/>
            </w:tcMar>
            <w:hideMark/>
          </w:tcPr>
          <w:p w:rsidR="00BE2114" w:rsidRDefault="00BE2114" w:rsidP="00BE2114">
            <w:r>
              <w:t>Show the collapsible content by default</w:t>
            </w:r>
          </w:p>
        </w:tc>
      </w:tr>
      <w:tr w:rsidR="00BE2114" w:rsidTr="00BE2114">
        <w:tc>
          <w:tcPr>
            <w:tcW w:w="1374" w:type="pct"/>
            <w:shd w:val="clear" w:color="auto" w:fill="F1F1F1"/>
            <w:tcMar>
              <w:top w:w="150" w:type="dxa"/>
              <w:left w:w="299" w:type="dxa"/>
              <w:bottom w:w="150" w:type="dxa"/>
              <w:right w:w="150" w:type="dxa"/>
            </w:tcMar>
            <w:hideMark/>
          </w:tcPr>
          <w:p w:rsidR="00BE2114" w:rsidRDefault="00BE2114" w:rsidP="00BE2114">
            <w:r>
              <w:t>.panel-collapse</w:t>
            </w:r>
          </w:p>
        </w:tc>
        <w:tc>
          <w:tcPr>
            <w:tcW w:w="3626" w:type="pct"/>
            <w:shd w:val="clear" w:color="auto" w:fill="F1F1F1"/>
            <w:tcMar>
              <w:top w:w="150" w:type="dxa"/>
              <w:left w:w="150" w:type="dxa"/>
              <w:bottom w:w="150" w:type="dxa"/>
              <w:right w:w="150" w:type="dxa"/>
            </w:tcMar>
            <w:hideMark/>
          </w:tcPr>
          <w:p w:rsidR="00BE2114" w:rsidRDefault="00BE2114" w:rsidP="00BE2114">
            <w:r>
              <w:t>Collapsible panel (toggle between hiding and showing panel(s))</w:t>
            </w:r>
          </w:p>
        </w:tc>
      </w:tr>
      <w:tr w:rsidR="00BE2114" w:rsidTr="00BE2114">
        <w:tc>
          <w:tcPr>
            <w:tcW w:w="1374" w:type="pct"/>
            <w:shd w:val="clear" w:color="auto" w:fill="FFFFFF"/>
            <w:tcMar>
              <w:top w:w="150" w:type="dxa"/>
              <w:left w:w="299" w:type="dxa"/>
              <w:bottom w:w="150" w:type="dxa"/>
              <w:right w:w="150" w:type="dxa"/>
            </w:tcMar>
            <w:hideMark/>
          </w:tcPr>
          <w:p w:rsidR="00BE2114" w:rsidRDefault="00BE2114" w:rsidP="00BE2114"/>
        </w:tc>
        <w:tc>
          <w:tcPr>
            <w:tcW w:w="3626" w:type="pct"/>
            <w:shd w:val="clear" w:color="auto" w:fill="FFFFFF"/>
            <w:tcMar>
              <w:top w:w="150" w:type="dxa"/>
              <w:left w:w="150" w:type="dxa"/>
              <w:bottom w:w="150" w:type="dxa"/>
              <w:right w:w="150" w:type="dxa"/>
            </w:tcMar>
            <w:hideMark/>
          </w:tcPr>
          <w:p w:rsidR="00BE2114" w:rsidRDefault="00BE2114" w:rsidP="00BE2114">
            <w:r>
              <w:t>Collapsible list group</w:t>
            </w:r>
          </w:p>
        </w:tc>
      </w:tr>
      <w:tr w:rsidR="00BE2114" w:rsidTr="00BE2114">
        <w:tc>
          <w:tcPr>
            <w:tcW w:w="1374" w:type="pct"/>
            <w:shd w:val="clear" w:color="auto" w:fill="F1F1F1"/>
            <w:tcMar>
              <w:top w:w="150" w:type="dxa"/>
              <w:left w:w="299" w:type="dxa"/>
              <w:bottom w:w="150" w:type="dxa"/>
              <w:right w:w="150" w:type="dxa"/>
            </w:tcMar>
            <w:hideMark/>
          </w:tcPr>
          <w:p w:rsidR="00BE2114" w:rsidRDefault="00BE2114" w:rsidP="00BE2114"/>
        </w:tc>
        <w:tc>
          <w:tcPr>
            <w:tcW w:w="3626" w:type="pct"/>
            <w:shd w:val="clear" w:color="auto" w:fill="F1F1F1"/>
            <w:tcMar>
              <w:top w:w="150" w:type="dxa"/>
              <w:left w:w="150" w:type="dxa"/>
              <w:bottom w:w="150" w:type="dxa"/>
              <w:right w:w="150" w:type="dxa"/>
            </w:tcMar>
            <w:hideMark/>
          </w:tcPr>
          <w:p w:rsidR="00BE2114" w:rsidRDefault="00BE2114" w:rsidP="00BE2114">
            <w:r>
              <w:t>Accordion</w:t>
            </w:r>
          </w:p>
        </w:tc>
      </w:tr>
    </w:tbl>
    <w:p w:rsidR="00BE2114" w:rsidRDefault="00BE2114" w:rsidP="00BE2114">
      <w:pPr>
        <w:pStyle w:val="Heading1"/>
      </w:pPr>
      <w:bookmarkStart w:id="154" w:name="_Toc492230613"/>
      <w:r w:rsidRPr="00BE2114">
        <w:t>Bootstrap </w:t>
      </w:r>
      <w:r w:rsidRPr="00BE2114">
        <w:rPr>
          <w:rStyle w:val="colorh1"/>
          <w:szCs w:val="67"/>
        </w:rPr>
        <w:t>Navigation Components</w:t>
      </w:r>
      <w:bookmarkEnd w:id="154"/>
    </w:p>
    <w:p w:rsidR="00BE2114" w:rsidRPr="00BE2114" w:rsidRDefault="00BE2114" w:rsidP="00BE2114">
      <w:pPr>
        <w:pStyle w:val="Heading2"/>
        <w:rPr>
          <w:sz w:val="45"/>
        </w:rPr>
      </w:pPr>
      <w:bookmarkStart w:id="155" w:name="_Toc492230614"/>
      <w:r>
        <w:t>Tabs and Pills</w:t>
      </w:r>
      <w:bookmarkEnd w:id="155"/>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50"/>
        <w:gridCol w:w="7139"/>
      </w:tblGrid>
      <w:tr w:rsidR="00BE2114" w:rsidTr="00BE2114">
        <w:tc>
          <w:tcPr>
            <w:tcW w:w="1073" w:type="pct"/>
            <w:shd w:val="clear" w:color="auto" w:fill="FFFFFF"/>
            <w:tcMar>
              <w:top w:w="150" w:type="dxa"/>
              <w:left w:w="299" w:type="dxa"/>
              <w:bottom w:w="150" w:type="dxa"/>
              <w:right w:w="150" w:type="dxa"/>
            </w:tcMar>
            <w:hideMark/>
          </w:tcPr>
          <w:p w:rsidR="00BE2114" w:rsidRDefault="00BE2114" w:rsidP="00BE2114">
            <w:r>
              <w:t>Class</w:t>
            </w:r>
          </w:p>
        </w:tc>
        <w:tc>
          <w:tcPr>
            <w:tcW w:w="3927" w:type="pct"/>
            <w:shd w:val="clear" w:color="auto" w:fill="FFFFFF"/>
            <w:tcMar>
              <w:top w:w="150" w:type="dxa"/>
              <w:left w:w="150" w:type="dxa"/>
              <w:bottom w:w="150" w:type="dxa"/>
              <w:right w:w="150" w:type="dxa"/>
            </w:tcMar>
            <w:hideMark/>
          </w:tcPr>
          <w:p w:rsidR="00BE2114" w:rsidRDefault="00BE2114" w:rsidP="00BE2114">
            <w:r>
              <w:t>Description</w:t>
            </w:r>
          </w:p>
        </w:tc>
      </w:tr>
      <w:tr w:rsidR="00BE2114" w:rsidTr="00BE2114">
        <w:tc>
          <w:tcPr>
            <w:tcW w:w="1073" w:type="pct"/>
            <w:shd w:val="clear" w:color="auto" w:fill="F1F1F1"/>
            <w:tcMar>
              <w:top w:w="150" w:type="dxa"/>
              <w:left w:w="299" w:type="dxa"/>
              <w:bottom w:w="150" w:type="dxa"/>
              <w:right w:w="150" w:type="dxa"/>
            </w:tcMar>
            <w:hideMark/>
          </w:tcPr>
          <w:p w:rsidR="00BE2114" w:rsidRDefault="00BE2114" w:rsidP="00BE2114">
            <w:r>
              <w:t>.nav nav-tabs</w:t>
            </w:r>
          </w:p>
        </w:tc>
        <w:tc>
          <w:tcPr>
            <w:tcW w:w="3927" w:type="pct"/>
            <w:shd w:val="clear" w:color="auto" w:fill="F1F1F1"/>
            <w:tcMar>
              <w:top w:w="150" w:type="dxa"/>
              <w:left w:w="150" w:type="dxa"/>
              <w:bottom w:w="150" w:type="dxa"/>
              <w:right w:w="150" w:type="dxa"/>
            </w:tcMar>
            <w:hideMark/>
          </w:tcPr>
          <w:p w:rsidR="00BE2114" w:rsidRDefault="00BE2114" w:rsidP="00BE2114">
            <w:r>
              <w:t>Creates navigation tabs</w:t>
            </w:r>
          </w:p>
        </w:tc>
      </w:tr>
      <w:tr w:rsidR="00BE2114" w:rsidTr="00BE2114">
        <w:tc>
          <w:tcPr>
            <w:tcW w:w="1073" w:type="pct"/>
            <w:shd w:val="clear" w:color="auto" w:fill="FFFFFF"/>
            <w:tcMar>
              <w:top w:w="150" w:type="dxa"/>
              <w:left w:w="299" w:type="dxa"/>
              <w:bottom w:w="150" w:type="dxa"/>
              <w:right w:w="150" w:type="dxa"/>
            </w:tcMar>
            <w:hideMark/>
          </w:tcPr>
          <w:p w:rsidR="00BE2114" w:rsidRDefault="00BE2114" w:rsidP="00BE2114">
            <w:r>
              <w:t>.nav nav-pills</w:t>
            </w:r>
          </w:p>
        </w:tc>
        <w:tc>
          <w:tcPr>
            <w:tcW w:w="3927" w:type="pct"/>
            <w:shd w:val="clear" w:color="auto" w:fill="FFFFFF"/>
            <w:tcMar>
              <w:top w:w="150" w:type="dxa"/>
              <w:left w:w="150" w:type="dxa"/>
              <w:bottom w:w="150" w:type="dxa"/>
              <w:right w:w="150" w:type="dxa"/>
            </w:tcMar>
            <w:hideMark/>
          </w:tcPr>
          <w:p w:rsidR="00BE2114" w:rsidRDefault="00BE2114" w:rsidP="00BE2114">
            <w:r>
              <w:t>Creates navigation pills</w:t>
            </w:r>
          </w:p>
        </w:tc>
      </w:tr>
      <w:tr w:rsidR="00BE2114" w:rsidTr="00BE2114">
        <w:tc>
          <w:tcPr>
            <w:tcW w:w="1073" w:type="pct"/>
            <w:shd w:val="clear" w:color="auto" w:fill="F1F1F1"/>
            <w:tcMar>
              <w:top w:w="150" w:type="dxa"/>
              <w:left w:w="299" w:type="dxa"/>
              <w:bottom w:w="150" w:type="dxa"/>
              <w:right w:w="150" w:type="dxa"/>
            </w:tcMar>
            <w:hideMark/>
          </w:tcPr>
          <w:p w:rsidR="00BE2114" w:rsidRDefault="00BE2114" w:rsidP="00BE2114">
            <w:r>
              <w:t>.nav nav-pills nav-stacked</w:t>
            </w:r>
          </w:p>
        </w:tc>
        <w:tc>
          <w:tcPr>
            <w:tcW w:w="3927" w:type="pct"/>
            <w:shd w:val="clear" w:color="auto" w:fill="F1F1F1"/>
            <w:tcMar>
              <w:top w:w="150" w:type="dxa"/>
              <w:left w:w="150" w:type="dxa"/>
              <w:bottom w:w="150" w:type="dxa"/>
              <w:right w:w="150" w:type="dxa"/>
            </w:tcMar>
            <w:hideMark/>
          </w:tcPr>
          <w:p w:rsidR="00BE2114" w:rsidRDefault="00BE2114" w:rsidP="00BE2114">
            <w:r>
              <w:t>Creates vertical navigation pills</w:t>
            </w:r>
          </w:p>
        </w:tc>
      </w:tr>
      <w:tr w:rsidR="00BE2114" w:rsidTr="00BE2114">
        <w:tc>
          <w:tcPr>
            <w:tcW w:w="1073" w:type="pct"/>
            <w:shd w:val="clear" w:color="auto" w:fill="FFFFFF"/>
            <w:tcMar>
              <w:top w:w="150" w:type="dxa"/>
              <w:left w:w="299" w:type="dxa"/>
              <w:bottom w:w="150" w:type="dxa"/>
              <w:right w:w="150" w:type="dxa"/>
            </w:tcMar>
            <w:hideMark/>
          </w:tcPr>
          <w:p w:rsidR="00BE2114" w:rsidRDefault="00BE2114" w:rsidP="00BE2114">
            <w:r>
              <w:t>.nav-justified</w:t>
            </w:r>
          </w:p>
        </w:tc>
        <w:tc>
          <w:tcPr>
            <w:tcW w:w="3927" w:type="pct"/>
            <w:shd w:val="clear" w:color="auto" w:fill="FFFFFF"/>
            <w:tcMar>
              <w:top w:w="150" w:type="dxa"/>
              <w:left w:w="150" w:type="dxa"/>
              <w:bottom w:w="150" w:type="dxa"/>
              <w:right w:w="150" w:type="dxa"/>
            </w:tcMar>
            <w:hideMark/>
          </w:tcPr>
          <w:p w:rsidR="00BE2114" w:rsidRDefault="00BE2114" w:rsidP="00BE2114">
            <w:r>
              <w:t>Makes navigation tabs/pills equal widths of their parent, at screens wider than 768px. On smaller screens, the nav tabs/pills are stacked</w:t>
            </w:r>
          </w:p>
        </w:tc>
      </w:tr>
      <w:tr w:rsidR="00BE2114" w:rsidTr="00BE2114">
        <w:tc>
          <w:tcPr>
            <w:tcW w:w="1073" w:type="pct"/>
            <w:shd w:val="clear" w:color="auto" w:fill="F1F1F1"/>
            <w:tcMar>
              <w:top w:w="150" w:type="dxa"/>
              <w:left w:w="299" w:type="dxa"/>
              <w:bottom w:w="150" w:type="dxa"/>
              <w:right w:w="150" w:type="dxa"/>
            </w:tcMar>
            <w:hideMark/>
          </w:tcPr>
          <w:p w:rsidR="00BE2114" w:rsidRDefault="00BE2114" w:rsidP="00BE2114">
            <w:r>
              <w:t>.disabled</w:t>
            </w:r>
          </w:p>
        </w:tc>
        <w:tc>
          <w:tcPr>
            <w:tcW w:w="3927" w:type="pct"/>
            <w:shd w:val="clear" w:color="auto" w:fill="F1F1F1"/>
            <w:tcMar>
              <w:top w:w="150" w:type="dxa"/>
              <w:left w:w="150" w:type="dxa"/>
              <w:bottom w:w="150" w:type="dxa"/>
              <w:right w:w="150" w:type="dxa"/>
            </w:tcMar>
            <w:hideMark/>
          </w:tcPr>
          <w:p w:rsidR="00BE2114" w:rsidRDefault="00BE2114" w:rsidP="00BE2114">
            <w:r>
              <w:t>Indicates a disabled (unclickable) tab/pill</w:t>
            </w:r>
          </w:p>
        </w:tc>
      </w:tr>
      <w:tr w:rsidR="00BE2114" w:rsidTr="00BE2114">
        <w:tc>
          <w:tcPr>
            <w:tcW w:w="5000" w:type="pct"/>
            <w:gridSpan w:val="2"/>
            <w:shd w:val="clear" w:color="auto" w:fill="FFFFFF"/>
            <w:tcMar>
              <w:top w:w="150" w:type="dxa"/>
              <w:left w:w="299" w:type="dxa"/>
              <w:bottom w:w="150" w:type="dxa"/>
              <w:right w:w="150" w:type="dxa"/>
            </w:tcMar>
            <w:hideMark/>
          </w:tcPr>
          <w:p w:rsidR="00BE2114" w:rsidRDefault="00BE2114" w:rsidP="00BE2114">
            <w:r>
              <w:t>Navigation tabs with dropdown menu</w:t>
            </w:r>
          </w:p>
        </w:tc>
      </w:tr>
      <w:tr w:rsidR="00BE2114" w:rsidTr="00BE2114">
        <w:tc>
          <w:tcPr>
            <w:tcW w:w="5000" w:type="pct"/>
            <w:gridSpan w:val="2"/>
            <w:shd w:val="clear" w:color="auto" w:fill="F1F1F1"/>
            <w:tcMar>
              <w:top w:w="150" w:type="dxa"/>
              <w:left w:w="299" w:type="dxa"/>
              <w:bottom w:w="150" w:type="dxa"/>
              <w:right w:w="150" w:type="dxa"/>
            </w:tcMar>
            <w:hideMark/>
          </w:tcPr>
          <w:p w:rsidR="00BE2114" w:rsidRDefault="00BE2114" w:rsidP="00BE2114">
            <w:r>
              <w:t>Navigation pills with dropdown menu</w:t>
            </w:r>
          </w:p>
        </w:tc>
      </w:tr>
      <w:tr w:rsidR="00BE2114" w:rsidTr="00BE2114">
        <w:tc>
          <w:tcPr>
            <w:tcW w:w="1073" w:type="pct"/>
            <w:shd w:val="clear" w:color="auto" w:fill="FFFFFF"/>
            <w:tcMar>
              <w:top w:w="150" w:type="dxa"/>
              <w:left w:w="299" w:type="dxa"/>
              <w:bottom w:w="150" w:type="dxa"/>
              <w:right w:w="150" w:type="dxa"/>
            </w:tcMar>
            <w:hideMark/>
          </w:tcPr>
          <w:p w:rsidR="00BE2114" w:rsidRDefault="00BE2114" w:rsidP="00BE2114">
            <w:r>
              <w:t>.tab-content</w:t>
            </w:r>
          </w:p>
        </w:tc>
        <w:tc>
          <w:tcPr>
            <w:tcW w:w="3927" w:type="pct"/>
            <w:shd w:val="clear" w:color="auto" w:fill="FFFFFF"/>
            <w:tcMar>
              <w:top w:w="150" w:type="dxa"/>
              <w:left w:w="150" w:type="dxa"/>
              <w:bottom w:w="150" w:type="dxa"/>
              <w:right w:w="150" w:type="dxa"/>
            </w:tcMar>
            <w:hideMark/>
          </w:tcPr>
          <w:p w:rsidR="00BE2114" w:rsidRDefault="00BE2114" w:rsidP="00BE2114">
            <w:r>
              <w:t>Together with .tab-pane and data-toggle="tab" (data-toggle="pill" for pills), it makes the tab/pill toggleable</w:t>
            </w:r>
          </w:p>
        </w:tc>
      </w:tr>
      <w:tr w:rsidR="00BE2114" w:rsidTr="00BE2114">
        <w:tc>
          <w:tcPr>
            <w:tcW w:w="1073" w:type="pct"/>
            <w:shd w:val="clear" w:color="auto" w:fill="F1F1F1"/>
            <w:tcMar>
              <w:top w:w="150" w:type="dxa"/>
              <w:left w:w="299" w:type="dxa"/>
              <w:bottom w:w="150" w:type="dxa"/>
              <w:right w:w="150" w:type="dxa"/>
            </w:tcMar>
            <w:hideMark/>
          </w:tcPr>
          <w:p w:rsidR="00BE2114" w:rsidRDefault="00BE2114" w:rsidP="00BE2114">
            <w:r>
              <w:t>.tab-pane</w:t>
            </w:r>
          </w:p>
        </w:tc>
        <w:tc>
          <w:tcPr>
            <w:tcW w:w="3927" w:type="pct"/>
            <w:shd w:val="clear" w:color="auto" w:fill="F1F1F1"/>
            <w:tcMar>
              <w:top w:w="150" w:type="dxa"/>
              <w:left w:w="150" w:type="dxa"/>
              <w:bottom w:w="150" w:type="dxa"/>
              <w:right w:w="150" w:type="dxa"/>
            </w:tcMar>
            <w:hideMark/>
          </w:tcPr>
          <w:p w:rsidR="00BE2114" w:rsidRDefault="00BE2114" w:rsidP="00BE2114">
            <w:r>
              <w:t>Together with .tab-content and data-toggle="tab" (data-toggle="pill" for pills), it makes the tab/pill toggleable</w:t>
            </w:r>
          </w:p>
        </w:tc>
      </w:tr>
    </w:tbl>
    <w:p w:rsidR="00BE2114" w:rsidRDefault="00BE2114" w:rsidP="00BE2114">
      <w:pPr>
        <w:pStyle w:val="Heading2"/>
      </w:pPr>
      <w:bookmarkStart w:id="156" w:name="_Toc492230615"/>
      <w:r w:rsidRPr="00BE2114">
        <w:t>Navbars</w:t>
      </w:r>
      <w:bookmarkEnd w:id="156"/>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38"/>
        <w:gridCol w:w="7251"/>
      </w:tblGrid>
      <w:tr w:rsidR="00BE2114" w:rsidTr="00BE2114">
        <w:tc>
          <w:tcPr>
            <w:tcW w:w="1011" w:type="pct"/>
            <w:shd w:val="clear" w:color="auto" w:fill="FFFFFF"/>
            <w:tcMar>
              <w:top w:w="150" w:type="dxa"/>
              <w:left w:w="299" w:type="dxa"/>
              <w:bottom w:w="150" w:type="dxa"/>
              <w:right w:w="150" w:type="dxa"/>
            </w:tcMar>
            <w:hideMark/>
          </w:tcPr>
          <w:p w:rsidR="00BE2114" w:rsidRDefault="00BE2114" w:rsidP="00BE2114">
            <w:r>
              <w:t>Class</w:t>
            </w:r>
          </w:p>
        </w:tc>
        <w:tc>
          <w:tcPr>
            <w:tcW w:w="3989" w:type="pct"/>
            <w:shd w:val="clear" w:color="auto" w:fill="FFFFFF"/>
            <w:tcMar>
              <w:top w:w="150" w:type="dxa"/>
              <w:left w:w="150" w:type="dxa"/>
              <w:bottom w:w="150" w:type="dxa"/>
              <w:right w:w="150" w:type="dxa"/>
            </w:tcMar>
            <w:hideMark/>
          </w:tcPr>
          <w:p w:rsidR="00BE2114" w:rsidRDefault="00BE2114" w:rsidP="00BE2114">
            <w:r>
              <w:t>Description</w:t>
            </w:r>
          </w:p>
        </w:tc>
      </w:tr>
      <w:tr w:rsidR="00BE2114" w:rsidTr="00BE2114">
        <w:tc>
          <w:tcPr>
            <w:tcW w:w="1011" w:type="pct"/>
            <w:shd w:val="clear" w:color="auto" w:fill="F1F1F1"/>
            <w:tcMar>
              <w:top w:w="150" w:type="dxa"/>
              <w:left w:w="299" w:type="dxa"/>
              <w:bottom w:w="150" w:type="dxa"/>
              <w:right w:w="150" w:type="dxa"/>
            </w:tcMar>
            <w:hideMark/>
          </w:tcPr>
          <w:p w:rsidR="00BE2114" w:rsidRDefault="00BE2114" w:rsidP="00BE2114">
            <w:r>
              <w:t>.navbar</w:t>
            </w:r>
          </w:p>
        </w:tc>
        <w:tc>
          <w:tcPr>
            <w:tcW w:w="3989" w:type="pct"/>
            <w:shd w:val="clear" w:color="auto" w:fill="F1F1F1"/>
            <w:tcMar>
              <w:top w:w="150" w:type="dxa"/>
              <w:left w:w="150" w:type="dxa"/>
              <w:bottom w:w="150" w:type="dxa"/>
              <w:right w:w="150" w:type="dxa"/>
            </w:tcMar>
            <w:hideMark/>
          </w:tcPr>
          <w:p w:rsidR="00BE2114" w:rsidRDefault="00BE2114" w:rsidP="00BE2114">
            <w:r>
              <w:t>Creates a navigation bar</w:t>
            </w:r>
          </w:p>
        </w:tc>
      </w:tr>
      <w:tr w:rsidR="00BE2114" w:rsidTr="00BE2114">
        <w:tc>
          <w:tcPr>
            <w:tcW w:w="1011" w:type="pct"/>
            <w:shd w:val="clear" w:color="auto" w:fill="FFFFFF"/>
            <w:tcMar>
              <w:top w:w="150" w:type="dxa"/>
              <w:left w:w="299" w:type="dxa"/>
              <w:bottom w:w="150" w:type="dxa"/>
              <w:right w:w="150" w:type="dxa"/>
            </w:tcMar>
            <w:hideMark/>
          </w:tcPr>
          <w:p w:rsidR="00BE2114" w:rsidRDefault="00BE2114" w:rsidP="00BE2114">
            <w:r>
              <w:t>.navbar-brand</w:t>
            </w:r>
          </w:p>
        </w:tc>
        <w:tc>
          <w:tcPr>
            <w:tcW w:w="3989" w:type="pct"/>
            <w:shd w:val="clear" w:color="auto" w:fill="FFFFFF"/>
            <w:tcMar>
              <w:top w:w="150" w:type="dxa"/>
              <w:left w:w="150" w:type="dxa"/>
              <w:bottom w:w="150" w:type="dxa"/>
              <w:right w:w="150" w:type="dxa"/>
            </w:tcMar>
            <w:hideMark/>
          </w:tcPr>
          <w:p w:rsidR="00BE2114" w:rsidRDefault="00BE2114" w:rsidP="00BE2114">
            <w:r>
              <w:t>Added to a link or a header element inside the navbar to represent a logo or a header</w:t>
            </w:r>
          </w:p>
        </w:tc>
      </w:tr>
      <w:tr w:rsidR="00BE2114" w:rsidTr="00BE2114">
        <w:tc>
          <w:tcPr>
            <w:tcW w:w="1011" w:type="pct"/>
            <w:shd w:val="clear" w:color="auto" w:fill="F1F1F1"/>
            <w:tcMar>
              <w:top w:w="150" w:type="dxa"/>
              <w:left w:w="299" w:type="dxa"/>
              <w:bottom w:w="150" w:type="dxa"/>
              <w:right w:w="150" w:type="dxa"/>
            </w:tcMar>
            <w:hideMark/>
          </w:tcPr>
          <w:p w:rsidR="00BE2114" w:rsidRDefault="00BE2114" w:rsidP="00BE2114">
            <w:r>
              <w:t>.navbar-btn</w:t>
            </w:r>
          </w:p>
        </w:tc>
        <w:tc>
          <w:tcPr>
            <w:tcW w:w="3989" w:type="pct"/>
            <w:shd w:val="clear" w:color="auto" w:fill="F1F1F1"/>
            <w:tcMar>
              <w:top w:w="150" w:type="dxa"/>
              <w:left w:w="150" w:type="dxa"/>
              <w:bottom w:w="150" w:type="dxa"/>
              <w:right w:w="150" w:type="dxa"/>
            </w:tcMar>
            <w:hideMark/>
          </w:tcPr>
          <w:p w:rsidR="00BE2114" w:rsidRDefault="00BE2114" w:rsidP="00BE2114">
            <w:r>
              <w:t>Vertically aligns a button inside a navbar</w:t>
            </w:r>
          </w:p>
        </w:tc>
      </w:tr>
      <w:tr w:rsidR="00BE2114" w:rsidTr="00BE2114">
        <w:tc>
          <w:tcPr>
            <w:tcW w:w="1011" w:type="pct"/>
            <w:shd w:val="clear" w:color="auto" w:fill="FFFFFF"/>
            <w:tcMar>
              <w:top w:w="150" w:type="dxa"/>
              <w:left w:w="299" w:type="dxa"/>
              <w:bottom w:w="150" w:type="dxa"/>
              <w:right w:w="150" w:type="dxa"/>
            </w:tcMar>
            <w:hideMark/>
          </w:tcPr>
          <w:p w:rsidR="00BE2114" w:rsidRDefault="00BE2114" w:rsidP="00BE2114">
            <w:r>
              <w:t>.navbar-collapse</w:t>
            </w:r>
          </w:p>
        </w:tc>
        <w:tc>
          <w:tcPr>
            <w:tcW w:w="3989" w:type="pct"/>
            <w:shd w:val="clear" w:color="auto" w:fill="FFFFFF"/>
            <w:tcMar>
              <w:top w:w="150" w:type="dxa"/>
              <w:left w:w="150" w:type="dxa"/>
              <w:bottom w:w="150" w:type="dxa"/>
              <w:right w:w="150" w:type="dxa"/>
            </w:tcMar>
            <w:hideMark/>
          </w:tcPr>
          <w:p w:rsidR="00BE2114" w:rsidRDefault="00BE2114" w:rsidP="00BE2114">
            <w:r>
              <w:t>Collapses the navbar (hidden and replaced with a menu/hamburger icon on mobile phones and small tablets)</w:t>
            </w:r>
          </w:p>
        </w:tc>
      </w:tr>
      <w:tr w:rsidR="00BE2114" w:rsidTr="00BE2114">
        <w:tc>
          <w:tcPr>
            <w:tcW w:w="1011" w:type="pct"/>
            <w:shd w:val="clear" w:color="auto" w:fill="F1F1F1"/>
            <w:tcMar>
              <w:top w:w="150" w:type="dxa"/>
              <w:left w:w="299" w:type="dxa"/>
              <w:bottom w:w="150" w:type="dxa"/>
              <w:right w:w="150" w:type="dxa"/>
            </w:tcMar>
            <w:hideMark/>
          </w:tcPr>
          <w:p w:rsidR="00BE2114" w:rsidRDefault="00BE2114" w:rsidP="00BE2114">
            <w:r>
              <w:t>.navbar-default</w:t>
            </w:r>
          </w:p>
        </w:tc>
        <w:tc>
          <w:tcPr>
            <w:tcW w:w="3989" w:type="pct"/>
            <w:shd w:val="clear" w:color="auto" w:fill="F1F1F1"/>
            <w:tcMar>
              <w:top w:w="150" w:type="dxa"/>
              <w:left w:w="150" w:type="dxa"/>
              <w:bottom w:w="150" w:type="dxa"/>
              <w:right w:w="150" w:type="dxa"/>
            </w:tcMar>
            <w:hideMark/>
          </w:tcPr>
          <w:p w:rsidR="00BE2114" w:rsidRDefault="00BE2114" w:rsidP="00BE2114">
            <w:r>
              <w:t>Creates a default navigation bar (light-grey background color)</w:t>
            </w:r>
          </w:p>
        </w:tc>
      </w:tr>
      <w:tr w:rsidR="00BE2114" w:rsidTr="00BE2114">
        <w:tc>
          <w:tcPr>
            <w:tcW w:w="1011" w:type="pct"/>
            <w:shd w:val="clear" w:color="auto" w:fill="FFFFFF"/>
            <w:tcMar>
              <w:top w:w="150" w:type="dxa"/>
              <w:left w:w="299" w:type="dxa"/>
              <w:bottom w:w="150" w:type="dxa"/>
              <w:right w:w="150" w:type="dxa"/>
            </w:tcMar>
            <w:hideMark/>
          </w:tcPr>
          <w:p w:rsidR="00BE2114" w:rsidRDefault="00BE2114" w:rsidP="00BE2114">
            <w:r>
              <w:t>.navbar-fixed-bottom</w:t>
            </w:r>
          </w:p>
        </w:tc>
        <w:tc>
          <w:tcPr>
            <w:tcW w:w="3989" w:type="pct"/>
            <w:shd w:val="clear" w:color="auto" w:fill="FFFFFF"/>
            <w:tcMar>
              <w:top w:w="150" w:type="dxa"/>
              <w:left w:w="150" w:type="dxa"/>
              <w:bottom w:w="150" w:type="dxa"/>
              <w:right w:w="150" w:type="dxa"/>
            </w:tcMar>
            <w:hideMark/>
          </w:tcPr>
          <w:p w:rsidR="00BE2114" w:rsidRDefault="00BE2114" w:rsidP="00BE2114">
            <w:r>
              <w:t>Makes the navbar stay at the bottom of the screen (sticky/fixed)</w:t>
            </w:r>
          </w:p>
        </w:tc>
      </w:tr>
      <w:tr w:rsidR="00BE2114" w:rsidTr="00BE2114">
        <w:tc>
          <w:tcPr>
            <w:tcW w:w="1011" w:type="pct"/>
            <w:shd w:val="clear" w:color="auto" w:fill="F1F1F1"/>
            <w:tcMar>
              <w:top w:w="150" w:type="dxa"/>
              <w:left w:w="299" w:type="dxa"/>
              <w:bottom w:w="150" w:type="dxa"/>
              <w:right w:w="150" w:type="dxa"/>
            </w:tcMar>
            <w:hideMark/>
          </w:tcPr>
          <w:p w:rsidR="00BE2114" w:rsidRDefault="00BE2114" w:rsidP="00BE2114">
            <w:r>
              <w:t>.navbar-fixed-top</w:t>
            </w:r>
          </w:p>
        </w:tc>
        <w:tc>
          <w:tcPr>
            <w:tcW w:w="3989" w:type="pct"/>
            <w:shd w:val="clear" w:color="auto" w:fill="F1F1F1"/>
            <w:tcMar>
              <w:top w:w="150" w:type="dxa"/>
              <w:left w:w="150" w:type="dxa"/>
              <w:bottom w:w="150" w:type="dxa"/>
              <w:right w:w="150" w:type="dxa"/>
            </w:tcMar>
            <w:hideMark/>
          </w:tcPr>
          <w:p w:rsidR="00BE2114" w:rsidRDefault="00BE2114" w:rsidP="00BE2114">
            <w:r>
              <w:t>Makes the navbar stay at the top of the screen (sticky/fixed)</w:t>
            </w:r>
          </w:p>
        </w:tc>
      </w:tr>
      <w:tr w:rsidR="00BE2114" w:rsidTr="00BE2114">
        <w:tc>
          <w:tcPr>
            <w:tcW w:w="1011" w:type="pct"/>
            <w:shd w:val="clear" w:color="auto" w:fill="FFFFFF"/>
            <w:tcMar>
              <w:top w:w="150" w:type="dxa"/>
              <w:left w:w="299" w:type="dxa"/>
              <w:bottom w:w="150" w:type="dxa"/>
              <w:right w:w="150" w:type="dxa"/>
            </w:tcMar>
            <w:hideMark/>
          </w:tcPr>
          <w:p w:rsidR="00BE2114" w:rsidRDefault="00BE2114" w:rsidP="00BE2114">
            <w:r>
              <w:t>.navbar-form</w:t>
            </w:r>
          </w:p>
        </w:tc>
        <w:tc>
          <w:tcPr>
            <w:tcW w:w="3989" w:type="pct"/>
            <w:shd w:val="clear" w:color="auto" w:fill="FFFFFF"/>
            <w:tcMar>
              <w:top w:w="150" w:type="dxa"/>
              <w:left w:w="150" w:type="dxa"/>
              <w:bottom w:w="150" w:type="dxa"/>
              <w:right w:w="150" w:type="dxa"/>
            </w:tcMar>
            <w:hideMark/>
          </w:tcPr>
          <w:p w:rsidR="00BE2114" w:rsidRDefault="00BE2114" w:rsidP="00BE2114">
            <w:r>
              <w:t>Added to form elements inside the navbar to vertically center them (proper padding)</w:t>
            </w:r>
          </w:p>
        </w:tc>
      </w:tr>
      <w:tr w:rsidR="00BE2114" w:rsidTr="00BE2114">
        <w:tc>
          <w:tcPr>
            <w:tcW w:w="1011" w:type="pct"/>
            <w:shd w:val="clear" w:color="auto" w:fill="F1F1F1"/>
            <w:tcMar>
              <w:top w:w="150" w:type="dxa"/>
              <w:left w:w="299" w:type="dxa"/>
              <w:bottom w:w="150" w:type="dxa"/>
              <w:right w:w="150" w:type="dxa"/>
            </w:tcMar>
            <w:hideMark/>
          </w:tcPr>
          <w:p w:rsidR="00BE2114" w:rsidRDefault="00BE2114" w:rsidP="00BE2114">
            <w:r>
              <w:t>.navbar-header</w:t>
            </w:r>
          </w:p>
        </w:tc>
        <w:tc>
          <w:tcPr>
            <w:tcW w:w="3989" w:type="pct"/>
            <w:shd w:val="clear" w:color="auto" w:fill="F1F1F1"/>
            <w:tcMar>
              <w:top w:w="150" w:type="dxa"/>
              <w:left w:w="150" w:type="dxa"/>
              <w:bottom w:w="150" w:type="dxa"/>
              <w:right w:w="150" w:type="dxa"/>
            </w:tcMar>
            <w:hideMark/>
          </w:tcPr>
          <w:p w:rsidR="00BE2114" w:rsidRDefault="00BE2114" w:rsidP="00BE2114">
            <w:r>
              <w:t>Added to a container element that contains the link/element that represent a logo or a header</w:t>
            </w:r>
          </w:p>
        </w:tc>
      </w:tr>
      <w:tr w:rsidR="00BE2114" w:rsidTr="00BE2114">
        <w:tc>
          <w:tcPr>
            <w:tcW w:w="1011" w:type="pct"/>
            <w:shd w:val="clear" w:color="auto" w:fill="FFFFFF"/>
            <w:tcMar>
              <w:top w:w="150" w:type="dxa"/>
              <w:left w:w="299" w:type="dxa"/>
              <w:bottom w:w="150" w:type="dxa"/>
              <w:right w:w="150" w:type="dxa"/>
            </w:tcMar>
            <w:hideMark/>
          </w:tcPr>
          <w:p w:rsidR="00BE2114" w:rsidRDefault="00BE2114" w:rsidP="00BE2114">
            <w:r>
              <w:t>.navbar-inverse</w:t>
            </w:r>
          </w:p>
        </w:tc>
        <w:tc>
          <w:tcPr>
            <w:tcW w:w="3989" w:type="pct"/>
            <w:shd w:val="clear" w:color="auto" w:fill="FFFFFF"/>
            <w:tcMar>
              <w:top w:w="150" w:type="dxa"/>
              <w:left w:w="150" w:type="dxa"/>
              <w:bottom w:w="150" w:type="dxa"/>
              <w:right w:w="150" w:type="dxa"/>
            </w:tcMar>
            <w:hideMark/>
          </w:tcPr>
          <w:p w:rsidR="00BE2114" w:rsidRDefault="00BE2114" w:rsidP="00BE2114">
            <w:r>
              <w:t>Creates a black navigation bar (instead of light-grey)</w:t>
            </w:r>
          </w:p>
        </w:tc>
      </w:tr>
      <w:tr w:rsidR="00BE2114" w:rsidTr="00BE2114">
        <w:tc>
          <w:tcPr>
            <w:tcW w:w="1011" w:type="pct"/>
            <w:shd w:val="clear" w:color="auto" w:fill="F1F1F1"/>
            <w:tcMar>
              <w:top w:w="150" w:type="dxa"/>
              <w:left w:w="299" w:type="dxa"/>
              <w:bottom w:w="150" w:type="dxa"/>
              <w:right w:w="150" w:type="dxa"/>
            </w:tcMar>
            <w:hideMark/>
          </w:tcPr>
          <w:p w:rsidR="00BE2114" w:rsidRDefault="00BE2114" w:rsidP="00BE2114">
            <w:r>
              <w:t>.navbar-left</w:t>
            </w:r>
          </w:p>
        </w:tc>
        <w:tc>
          <w:tcPr>
            <w:tcW w:w="3989" w:type="pct"/>
            <w:shd w:val="clear" w:color="auto" w:fill="F1F1F1"/>
            <w:tcMar>
              <w:top w:w="150" w:type="dxa"/>
              <w:left w:w="150" w:type="dxa"/>
              <w:bottom w:w="150" w:type="dxa"/>
              <w:right w:w="150" w:type="dxa"/>
            </w:tcMar>
            <w:hideMark/>
          </w:tcPr>
          <w:p w:rsidR="00BE2114" w:rsidRDefault="00BE2114" w:rsidP="00BE2114">
            <w:r>
              <w:t>Aligns nav links, forms, buttons, or text, in the navbar to the left</w:t>
            </w:r>
          </w:p>
        </w:tc>
      </w:tr>
      <w:tr w:rsidR="00BE2114" w:rsidTr="00BE2114">
        <w:tc>
          <w:tcPr>
            <w:tcW w:w="1011" w:type="pct"/>
            <w:shd w:val="clear" w:color="auto" w:fill="FFFFFF"/>
            <w:tcMar>
              <w:top w:w="150" w:type="dxa"/>
              <w:left w:w="299" w:type="dxa"/>
              <w:bottom w:w="150" w:type="dxa"/>
              <w:right w:w="150" w:type="dxa"/>
            </w:tcMar>
            <w:hideMark/>
          </w:tcPr>
          <w:p w:rsidR="00BE2114" w:rsidRDefault="00BE2114" w:rsidP="00BE2114">
            <w:r>
              <w:t>.navbar-link</w:t>
            </w:r>
          </w:p>
        </w:tc>
        <w:tc>
          <w:tcPr>
            <w:tcW w:w="3989" w:type="pct"/>
            <w:shd w:val="clear" w:color="auto" w:fill="FFFFFF"/>
            <w:tcMar>
              <w:top w:w="150" w:type="dxa"/>
              <w:left w:w="150" w:type="dxa"/>
              <w:bottom w:w="150" w:type="dxa"/>
              <w:right w:w="150" w:type="dxa"/>
            </w:tcMar>
            <w:hideMark/>
          </w:tcPr>
          <w:p w:rsidR="00BE2114" w:rsidRDefault="00BE2114" w:rsidP="00BE2114">
            <w:r>
              <w:t>Styles an element to look like a link inside the navbar (anchors get proper padding and an underline on hover, while other elements like p or span gets a default hover effect - white color in an inversed navbar and a black color in a default navbar)</w:t>
            </w:r>
          </w:p>
        </w:tc>
      </w:tr>
      <w:tr w:rsidR="00BE2114" w:rsidTr="00BE2114">
        <w:tc>
          <w:tcPr>
            <w:tcW w:w="1011" w:type="pct"/>
            <w:shd w:val="clear" w:color="auto" w:fill="F1F1F1"/>
            <w:tcMar>
              <w:top w:w="150" w:type="dxa"/>
              <w:left w:w="299" w:type="dxa"/>
              <w:bottom w:w="150" w:type="dxa"/>
              <w:right w:w="150" w:type="dxa"/>
            </w:tcMar>
            <w:hideMark/>
          </w:tcPr>
          <w:p w:rsidR="00BE2114" w:rsidRDefault="00BE2114" w:rsidP="00BE2114">
            <w:r>
              <w:t>.navbar-nav</w:t>
            </w:r>
          </w:p>
        </w:tc>
        <w:tc>
          <w:tcPr>
            <w:tcW w:w="3989" w:type="pct"/>
            <w:shd w:val="clear" w:color="auto" w:fill="F1F1F1"/>
            <w:tcMar>
              <w:top w:w="150" w:type="dxa"/>
              <w:left w:w="150" w:type="dxa"/>
              <w:bottom w:w="150" w:type="dxa"/>
              <w:right w:w="150" w:type="dxa"/>
            </w:tcMar>
            <w:hideMark/>
          </w:tcPr>
          <w:p w:rsidR="00BE2114" w:rsidRDefault="00BE2114" w:rsidP="00BE2114">
            <w:r>
              <w:t>Used on a &lt;ul&gt; container that contains the list items with links inside a navigation bar</w:t>
            </w:r>
          </w:p>
        </w:tc>
      </w:tr>
      <w:tr w:rsidR="00BE2114" w:rsidTr="00BE2114">
        <w:tc>
          <w:tcPr>
            <w:tcW w:w="1011" w:type="pct"/>
            <w:shd w:val="clear" w:color="auto" w:fill="FFFFFF"/>
            <w:tcMar>
              <w:top w:w="150" w:type="dxa"/>
              <w:left w:w="299" w:type="dxa"/>
              <w:bottom w:w="150" w:type="dxa"/>
              <w:right w:w="150" w:type="dxa"/>
            </w:tcMar>
            <w:hideMark/>
          </w:tcPr>
          <w:p w:rsidR="00BE2114" w:rsidRDefault="00BE2114" w:rsidP="00BE2114">
            <w:r>
              <w:t>.navbar-right</w:t>
            </w:r>
          </w:p>
        </w:tc>
        <w:tc>
          <w:tcPr>
            <w:tcW w:w="3989" w:type="pct"/>
            <w:shd w:val="clear" w:color="auto" w:fill="FFFFFF"/>
            <w:tcMar>
              <w:top w:w="150" w:type="dxa"/>
              <w:left w:w="150" w:type="dxa"/>
              <w:bottom w:w="150" w:type="dxa"/>
              <w:right w:w="150" w:type="dxa"/>
            </w:tcMar>
            <w:hideMark/>
          </w:tcPr>
          <w:p w:rsidR="00BE2114" w:rsidRDefault="00BE2114" w:rsidP="00BE2114">
            <w:r>
              <w:t>Aligns nav links, forms, buttons, or text in the navbar to the right.</w:t>
            </w:r>
          </w:p>
        </w:tc>
      </w:tr>
      <w:tr w:rsidR="00BE2114" w:rsidTr="00BE2114">
        <w:tc>
          <w:tcPr>
            <w:tcW w:w="1011" w:type="pct"/>
            <w:shd w:val="clear" w:color="auto" w:fill="F1F1F1"/>
            <w:tcMar>
              <w:top w:w="150" w:type="dxa"/>
              <w:left w:w="299" w:type="dxa"/>
              <w:bottom w:w="150" w:type="dxa"/>
              <w:right w:w="150" w:type="dxa"/>
            </w:tcMar>
            <w:hideMark/>
          </w:tcPr>
          <w:p w:rsidR="00BE2114" w:rsidRDefault="00BE2114" w:rsidP="00BE2114">
            <w:r>
              <w:t>.navbar-static-top</w:t>
            </w:r>
          </w:p>
        </w:tc>
        <w:tc>
          <w:tcPr>
            <w:tcW w:w="3989" w:type="pct"/>
            <w:shd w:val="clear" w:color="auto" w:fill="F1F1F1"/>
            <w:tcMar>
              <w:top w:w="150" w:type="dxa"/>
              <w:left w:w="150" w:type="dxa"/>
              <w:bottom w:w="150" w:type="dxa"/>
              <w:right w:w="150" w:type="dxa"/>
            </w:tcMar>
            <w:hideMark/>
          </w:tcPr>
          <w:p w:rsidR="00BE2114" w:rsidRDefault="00BE2114" w:rsidP="00BE2114">
            <w:r>
              <w:t>Removes left, top and right borders (rounded corners) from the navbar (default navbar has a gray border and a 4px border-radius by default)</w:t>
            </w:r>
          </w:p>
        </w:tc>
      </w:tr>
      <w:tr w:rsidR="00BE2114" w:rsidTr="00BE2114">
        <w:tc>
          <w:tcPr>
            <w:tcW w:w="1011" w:type="pct"/>
            <w:shd w:val="clear" w:color="auto" w:fill="FFFFFF"/>
            <w:tcMar>
              <w:top w:w="150" w:type="dxa"/>
              <w:left w:w="299" w:type="dxa"/>
              <w:bottom w:w="150" w:type="dxa"/>
              <w:right w:w="150" w:type="dxa"/>
            </w:tcMar>
            <w:hideMark/>
          </w:tcPr>
          <w:p w:rsidR="00BE2114" w:rsidRDefault="00BE2114" w:rsidP="00BE2114">
            <w:r>
              <w:t>.navbar-text</w:t>
            </w:r>
          </w:p>
        </w:tc>
        <w:tc>
          <w:tcPr>
            <w:tcW w:w="3989" w:type="pct"/>
            <w:shd w:val="clear" w:color="auto" w:fill="FFFFFF"/>
            <w:tcMar>
              <w:top w:w="150" w:type="dxa"/>
              <w:left w:w="150" w:type="dxa"/>
              <w:bottom w:w="150" w:type="dxa"/>
              <w:right w:w="150" w:type="dxa"/>
            </w:tcMar>
            <w:hideMark/>
          </w:tcPr>
          <w:p w:rsidR="00BE2114" w:rsidRDefault="00BE2114" w:rsidP="00BE2114">
            <w:r>
              <w:t>Vertical align any elements inside the navbar that are not links (ensures proper padding)</w:t>
            </w:r>
          </w:p>
        </w:tc>
      </w:tr>
      <w:tr w:rsidR="00BE2114" w:rsidTr="00BE2114">
        <w:tc>
          <w:tcPr>
            <w:tcW w:w="1011" w:type="pct"/>
            <w:shd w:val="clear" w:color="auto" w:fill="F1F1F1"/>
            <w:tcMar>
              <w:top w:w="150" w:type="dxa"/>
              <w:left w:w="299" w:type="dxa"/>
              <w:bottom w:w="150" w:type="dxa"/>
              <w:right w:w="150" w:type="dxa"/>
            </w:tcMar>
            <w:hideMark/>
          </w:tcPr>
          <w:p w:rsidR="00BE2114" w:rsidRDefault="00BE2114" w:rsidP="00BE2114">
            <w:r>
              <w:t>.navbar-toggle</w:t>
            </w:r>
          </w:p>
        </w:tc>
        <w:tc>
          <w:tcPr>
            <w:tcW w:w="3989" w:type="pct"/>
            <w:shd w:val="clear" w:color="auto" w:fill="F1F1F1"/>
            <w:tcMar>
              <w:top w:w="150" w:type="dxa"/>
              <w:left w:w="150" w:type="dxa"/>
              <w:bottom w:w="150" w:type="dxa"/>
              <w:right w:w="150" w:type="dxa"/>
            </w:tcMar>
            <w:hideMark/>
          </w:tcPr>
          <w:p w:rsidR="00BE2114" w:rsidRDefault="00BE2114" w:rsidP="00BE2114">
            <w:r>
              <w:t>Styles the button that should open the navbar on small screens. Often used together with three </w:t>
            </w:r>
            <w:r>
              <w:rPr>
                <w:rStyle w:val="HTMLCode"/>
                <w:color w:val="C7254E"/>
                <w:sz w:val="28"/>
                <w:szCs w:val="28"/>
                <w:shd w:val="clear" w:color="auto" w:fill="F9F2F4"/>
              </w:rPr>
              <w:t>.icon-bar</w:t>
            </w:r>
            <w:r>
              <w:t> classes to indicate a toggleable menu icon (hamburger/bars)</w:t>
            </w:r>
          </w:p>
        </w:tc>
      </w:tr>
    </w:tbl>
    <w:p w:rsidR="00BE2114" w:rsidRPr="00BE2114" w:rsidRDefault="00BE2114" w:rsidP="00BE2114">
      <w:pPr>
        <w:pStyle w:val="Heading2"/>
        <w:rPr>
          <w:rFonts w:ascii="Times New Roman" w:hAnsi="Times New Roman" w:cs="Times New Roman"/>
          <w:color w:val="auto"/>
          <w:sz w:val="24"/>
          <w:szCs w:val="24"/>
        </w:rPr>
      </w:pPr>
      <w:bookmarkStart w:id="157" w:name="_Toc492230616"/>
      <w:r>
        <w:t>Breadcrumbs and Pagination</w:t>
      </w:r>
      <w:bookmarkEnd w:id="157"/>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94"/>
        <w:gridCol w:w="6395"/>
      </w:tblGrid>
      <w:tr w:rsidR="00BE2114" w:rsidTr="00BE2114">
        <w:tc>
          <w:tcPr>
            <w:tcW w:w="1482" w:type="pct"/>
            <w:shd w:val="clear" w:color="auto" w:fill="FFFFFF"/>
            <w:tcMar>
              <w:top w:w="150" w:type="dxa"/>
              <w:left w:w="299" w:type="dxa"/>
              <w:bottom w:w="150" w:type="dxa"/>
              <w:right w:w="150" w:type="dxa"/>
            </w:tcMar>
            <w:hideMark/>
          </w:tcPr>
          <w:p w:rsidR="00BE2114" w:rsidRDefault="00BE2114" w:rsidP="00BE2114">
            <w:r>
              <w:t>Class</w:t>
            </w:r>
          </w:p>
        </w:tc>
        <w:tc>
          <w:tcPr>
            <w:tcW w:w="3518" w:type="pct"/>
            <w:shd w:val="clear" w:color="auto" w:fill="FFFFFF"/>
            <w:tcMar>
              <w:top w:w="150" w:type="dxa"/>
              <w:left w:w="150" w:type="dxa"/>
              <w:bottom w:w="150" w:type="dxa"/>
              <w:right w:w="150" w:type="dxa"/>
            </w:tcMar>
            <w:hideMark/>
          </w:tcPr>
          <w:p w:rsidR="00BE2114" w:rsidRDefault="00BE2114" w:rsidP="00BE2114">
            <w:r>
              <w:t>Description</w:t>
            </w:r>
          </w:p>
        </w:tc>
      </w:tr>
      <w:tr w:rsidR="00BE2114" w:rsidTr="00BE2114">
        <w:tc>
          <w:tcPr>
            <w:tcW w:w="1482" w:type="pct"/>
            <w:shd w:val="clear" w:color="auto" w:fill="F1F1F1"/>
            <w:tcMar>
              <w:top w:w="150" w:type="dxa"/>
              <w:left w:w="299" w:type="dxa"/>
              <w:bottom w:w="150" w:type="dxa"/>
              <w:right w:w="150" w:type="dxa"/>
            </w:tcMar>
            <w:hideMark/>
          </w:tcPr>
          <w:p w:rsidR="00BE2114" w:rsidRDefault="00BE2114" w:rsidP="00BE2114">
            <w:r>
              <w:t>.breadcrumb</w:t>
            </w:r>
          </w:p>
        </w:tc>
        <w:tc>
          <w:tcPr>
            <w:tcW w:w="3518" w:type="pct"/>
            <w:shd w:val="clear" w:color="auto" w:fill="F1F1F1"/>
            <w:tcMar>
              <w:top w:w="150" w:type="dxa"/>
              <w:left w:w="150" w:type="dxa"/>
              <w:bottom w:w="150" w:type="dxa"/>
              <w:right w:w="150" w:type="dxa"/>
            </w:tcMar>
            <w:hideMark/>
          </w:tcPr>
          <w:p w:rsidR="00BE2114" w:rsidRDefault="00BE2114" w:rsidP="00BE2114">
            <w:r>
              <w:t>Makes a breadcrumb</w:t>
            </w:r>
          </w:p>
        </w:tc>
      </w:tr>
      <w:tr w:rsidR="00BE2114" w:rsidTr="00BE2114">
        <w:tc>
          <w:tcPr>
            <w:tcW w:w="1482" w:type="pct"/>
            <w:shd w:val="clear" w:color="auto" w:fill="FFFFFF"/>
            <w:tcMar>
              <w:top w:w="150" w:type="dxa"/>
              <w:left w:w="299" w:type="dxa"/>
              <w:bottom w:w="150" w:type="dxa"/>
              <w:right w:w="150" w:type="dxa"/>
            </w:tcMar>
            <w:hideMark/>
          </w:tcPr>
          <w:p w:rsidR="00BE2114" w:rsidRDefault="00BE2114" w:rsidP="00BE2114">
            <w:r>
              <w:t>.pager</w:t>
            </w:r>
          </w:p>
        </w:tc>
        <w:tc>
          <w:tcPr>
            <w:tcW w:w="3518" w:type="pct"/>
            <w:shd w:val="clear" w:color="auto" w:fill="FFFFFF"/>
            <w:tcMar>
              <w:top w:w="150" w:type="dxa"/>
              <w:left w:w="150" w:type="dxa"/>
              <w:bottom w:w="150" w:type="dxa"/>
              <w:right w:w="150" w:type="dxa"/>
            </w:tcMar>
            <w:hideMark/>
          </w:tcPr>
          <w:p w:rsidR="00BE2114" w:rsidRDefault="00BE2114" w:rsidP="00BE2114">
            <w:r>
              <w:t>Provides simple pagination links (Previous/Next)</w:t>
            </w:r>
          </w:p>
        </w:tc>
      </w:tr>
      <w:tr w:rsidR="00BE2114" w:rsidTr="00BE2114">
        <w:tc>
          <w:tcPr>
            <w:tcW w:w="1482" w:type="pct"/>
            <w:shd w:val="clear" w:color="auto" w:fill="F1F1F1"/>
            <w:tcMar>
              <w:top w:w="150" w:type="dxa"/>
              <w:left w:w="299" w:type="dxa"/>
              <w:bottom w:w="150" w:type="dxa"/>
              <w:right w:w="150" w:type="dxa"/>
            </w:tcMar>
            <w:hideMark/>
          </w:tcPr>
          <w:p w:rsidR="00BE2114" w:rsidRDefault="00BE2114" w:rsidP="00BE2114">
            <w:r>
              <w:t>.previous</w:t>
            </w:r>
          </w:p>
        </w:tc>
        <w:tc>
          <w:tcPr>
            <w:tcW w:w="3518" w:type="pct"/>
            <w:shd w:val="clear" w:color="auto" w:fill="F1F1F1"/>
            <w:tcMar>
              <w:top w:w="150" w:type="dxa"/>
              <w:left w:w="150" w:type="dxa"/>
              <w:bottom w:w="150" w:type="dxa"/>
              <w:right w:w="150" w:type="dxa"/>
            </w:tcMar>
            <w:hideMark/>
          </w:tcPr>
          <w:p w:rsidR="00BE2114" w:rsidRDefault="00BE2114" w:rsidP="00BE2114">
            <w:r>
              <w:t>Aligns the .pager previous button to the left</w:t>
            </w:r>
          </w:p>
        </w:tc>
      </w:tr>
      <w:tr w:rsidR="00BE2114" w:rsidTr="00BE2114">
        <w:tc>
          <w:tcPr>
            <w:tcW w:w="1482" w:type="pct"/>
            <w:shd w:val="clear" w:color="auto" w:fill="FFFFFF"/>
            <w:tcMar>
              <w:top w:w="150" w:type="dxa"/>
              <w:left w:w="299" w:type="dxa"/>
              <w:bottom w:w="150" w:type="dxa"/>
              <w:right w:w="150" w:type="dxa"/>
            </w:tcMar>
            <w:hideMark/>
          </w:tcPr>
          <w:p w:rsidR="00BE2114" w:rsidRDefault="00BE2114" w:rsidP="00BE2114">
            <w:r>
              <w:t>.next</w:t>
            </w:r>
          </w:p>
        </w:tc>
        <w:tc>
          <w:tcPr>
            <w:tcW w:w="3518" w:type="pct"/>
            <w:shd w:val="clear" w:color="auto" w:fill="FFFFFF"/>
            <w:tcMar>
              <w:top w:w="150" w:type="dxa"/>
              <w:left w:w="150" w:type="dxa"/>
              <w:bottom w:w="150" w:type="dxa"/>
              <w:right w:w="150" w:type="dxa"/>
            </w:tcMar>
            <w:hideMark/>
          </w:tcPr>
          <w:p w:rsidR="00BE2114" w:rsidRDefault="00BE2114" w:rsidP="00BE2114">
            <w:r>
              <w:t>Aligns the .pager next button to the right</w:t>
            </w:r>
          </w:p>
        </w:tc>
      </w:tr>
      <w:tr w:rsidR="00BE2114" w:rsidTr="00BE2114">
        <w:tc>
          <w:tcPr>
            <w:tcW w:w="1482" w:type="pct"/>
            <w:shd w:val="clear" w:color="auto" w:fill="F1F1F1"/>
            <w:tcMar>
              <w:top w:w="150" w:type="dxa"/>
              <w:left w:w="299" w:type="dxa"/>
              <w:bottom w:w="150" w:type="dxa"/>
              <w:right w:w="150" w:type="dxa"/>
            </w:tcMar>
            <w:hideMark/>
          </w:tcPr>
          <w:p w:rsidR="00BE2114" w:rsidRDefault="00BE2114" w:rsidP="00BE2114">
            <w:r>
              <w:t>.disabled</w:t>
            </w:r>
          </w:p>
        </w:tc>
        <w:tc>
          <w:tcPr>
            <w:tcW w:w="3518" w:type="pct"/>
            <w:shd w:val="clear" w:color="auto" w:fill="F1F1F1"/>
            <w:tcMar>
              <w:top w:w="150" w:type="dxa"/>
              <w:left w:w="150" w:type="dxa"/>
              <w:bottom w:w="150" w:type="dxa"/>
              <w:right w:w="150" w:type="dxa"/>
            </w:tcMar>
            <w:hideMark/>
          </w:tcPr>
          <w:p w:rsidR="00BE2114" w:rsidRDefault="00BE2114" w:rsidP="00BE2114">
            <w:r>
              <w:t>Indicates an unclickable link</w:t>
            </w:r>
          </w:p>
        </w:tc>
      </w:tr>
      <w:tr w:rsidR="00BE2114" w:rsidTr="00BE2114">
        <w:tc>
          <w:tcPr>
            <w:tcW w:w="1482" w:type="pct"/>
            <w:shd w:val="clear" w:color="auto" w:fill="FFFFFF"/>
            <w:tcMar>
              <w:top w:w="150" w:type="dxa"/>
              <w:left w:w="299" w:type="dxa"/>
              <w:bottom w:w="150" w:type="dxa"/>
              <w:right w:w="150" w:type="dxa"/>
            </w:tcMar>
            <w:hideMark/>
          </w:tcPr>
          <w:p w:rsidR="00BE2114" w:rsidRDefault="00BE2114" w:rsidP="00BE2114">
            <w:r>
              <w:t>.pagination</w:t>
            </w:r>
          </w:p>
        </w:tc>
        <w:tc>
          <w:tcPr>
            <w:tcW w:w="3518" w:type="pct"/>
            <w:shd w:val="clear" w:color="auto" w:fill="FFFFFF"/>
            <w:tcMar>
              <w:top w:w="150" w:type="dxa"/>
              <w:left w:w="150" w:type="dxa"/>
              <w:bottom w:w="150" w:type="dxa"/>
              <w:right w:w="150" w:type="dxa"/>
            </w:tcMar>
            <w:hideMark/>
          </w:tcPr>
          <w:p w:rsidR="00BE2114" w:rsidRDefault="00BE2114" w:rsidP="00BE2114">
            <w:r>
              <w:t>Provides pagination links</w:t>
            </w:r>
          </w:p>
        </w:tc>
      </w:tr>
      <w:tr w:rsidR="00BE2114" w:rsidTr="00BE2114">
        <w:tc>
          <w:tcPr>
            <w:tcW w:w="1482" w:type="pct"/>
            <w:shd w:val="clear" w:color="auto" w:fill="F1F1F1"/>
            <w:tcMar>
              <w:top w:w="150" w:type="dxa"/>
              <w:left w:w="299" w:type="dxa"/>
              <w:bottom w:w="150" w:type="dxa"/>
              <w:right w:w="150" w:type="dxa"/>
            </w:tcMar>
            <w:hideMark/>
          </w:tcPr>
          <w:p w:rsidR="00BE2114" w:rsidRDefault="00BE2114" w:rsidP="00BE2114">
            <w:r>
              <w:t>.pagination-lg</w:t>
            </w:r>
          </w:p>
        </w:tc>
        <w:tc>
          <w:tcPr>
            <w:tcW w:w="3518" w:type="pct"/>
            <w:shd w:val="clear" w:color="auto" w:fill="F1F1F1"/>
            <w:tcMar>
              <w:top w:w="150" w:type="dxa"/>
              <w:left w:w="150" w:type="dxa"/>
              <w:bottom w:w="150" w:type="dxa"/>
              <w:right w:w="150" w:type="dxa"/>
            </w:tcMar>
            <w:hideMark/>
          </w:tcPr>
          <w:p w:rsidR="00BE2114" w:rsidRDefault="00BE2114" w:rsidP="00BE2114">
            <w:r>
              <w:t>Used together with the .pagination class to provide larger pagination links</w:t>
            </w:r>
          </w:p>
        </w:tc>
      </w:tr>
      <w:tr w:rsidR="00BE2114" w:rsidTr="00BE2114">
        <w:tc>
          <w:tcPr>
            <w:tcW w:w="1482" w:type="pct"/>
            <w:shd w:val="clear" w:color="auto" w:fill="FFFFFF"/>
            <w:tcMar>
              <w:top w:w="150" w:type="dxa"/>
              <w:left w:w="299" w:type="dxa"/>
              <w:bottom w:w="150" w:type="dxa"/>
              <w:right w:w="150" w:type="dxa"/>
            </w:tcMar>
            <w:hideMark/>
          </w:tcPr>
          <w:p w:rsidR="00BE2114" w:rsidRDefault="00BE2114" w:rsidP="00BE2114">
            <w:r>
              <w:t>.pagination-sm</w:t>
            </w:r>
          </w:p>
        </w:tc>
        <w:tc>
          <w:tcPr>
            <w:tcW w:w="3518" w:type="pct"/>
            <w:shd w:val="clear" w:color="auto" w:fill="FFFFFF"/>
            <w:tcMar>
              <w:top w:w="150" w:type="dxa"/>
              <w:left w:w="150" w:type="dxa"/>
              <w:bottom w:w="150" w:type="dxa"/>
              <w:right w:w="150" w:type="dxa"/>
            </w:tcMar>
            <w:hideMark/>
          </w:tcPr>
          <w:p w:rsidR="00BE2114" w:rsidRDefault="00BE2114" w:rsidP="00BE2114">
            <w:r>
              <w:t>Used together with the .pagination class to provide smaller pagination links</w:t>
            </w:r>
          </w:p>
        </w:tc>
      </w:tr>
      <w:tr w:rsidR="00BE2114" w:rsidTr="00BE2114">
        <w:tc>
          <w:tcPr>
            <w:tcW w:w="1482" w:type="pct"/>
            <w:shd w:val="clear" w:color="auto" w:fill="F1F1F1"/>
            <w:tcMar>
              <w:top w:w="150" w:type="dxa"/>
              <w:left w:w="299" w:type="dxa"/>
              <w:bottom w:w="150" w:type="dxa"/>
              <w:right w:w="150" w:type="dxa"/>
            </w:tcMar>
            <w:hideMark/>
          </w:tcPr>
          <w:p w:rsidR="00BE2114" w:rsidRDefault="00BE2114" w:rsidP="00BE2114">
            <w:r>
              <w:t>.disabled</w:t>
            </w:r>
          </w:p>
        </w:tc>
        <w:tc>
          <w:tcPr>
            <w:tcW w:w="3518" w:type="pct"/>
            <w:shd w:val="clear" w:color="auto" w:fill="F1F1F1"/>
            <w:tcMar>
              <w:top w:w="150" w:type="dxa"/>
              <w:left w:w="150" w:type="dxa"/>
              <w:bottom w:w="150" w:type="dxa"/>
              <w:right w:w="150" w:type="dxa"/>
            </w:tcMar>
            <w:hideMark/>
          </w:tcPr>
          <w:p w:rsidR="00BE2114" w:rsidRDefault="00BE2114" w:rsidP="00BE2114">
            <w:r>
              <w:t>Indicates an unclickable link</w:t>
            </w:r>
          </w:p>
        </w:tc>
      </w:tr>
      <w:tr w:rsidR="00BE2114" w:rsidTr="00BE2114">
        <w:tc>
          <w:tcPr>
            <w:tcW w:w="1482" w:type="pct"/>
            <w:shd w:val="clear" w:color="auto" w:fill="FFFFFF"/>
            <w:tcMar>
              <w:top w:w="150" w:type="dxa"/>
              <w:left w:w="299" w:type="dxa"/>
              <w:bottom w:w="150" w:type="dxa"/>
              <w:right w:w="150" w:type="dxa"/>
            </w:tcMar>
            <w:hideMark/>
          </w:tcPr>
          <w:p w:rsidR="00BE2114" w:rsidRDefault="00BE2114" w:rsidP="00BE2114">
            <w:r>
              <w:t>.active</w:t>
            </w:r>
          </w:p>
        </w:tc>
        <w:tc>
          <w:tcPr>
            <w:tcW w:w="3518" w:type="pct"/>
            <w:shd w:val="clear" w:color="auto" w:fill="FFFFFF"/>
            <w:tcMar>
              <w:top w:w="150" w:type="dxa"/>
              <w:left w:w="150" w:type="dxa"/>
              <w:bottom w:w="150" w:type="dxa"/>
              <w:right w:w="150" w:type="dxa"/>
            </w:tcMar>
            <w:hideMark/>
          </w:tcPr>
          <w:p w:rsidR="00BE2114" w:rsidRDefault="00BE2114" w:rsidP="00BE2114">
            <w:r>
              <w:t>Indicates the current page</w:t>
            </w:r>
          </w:p>
        </w:tc>
      </w:tr>
    </w:tbl>
    <w:p w:rsidR="00BE2114" w:rsidRDefault="00BE2114" w:rsidP="00BE2114">
      <w:pPr>
        <w:pStyle w:val="Heading2"/>
      </w:pPr>
      <w:bookmarkStart w:id="158" w:name="_Toc492230617"/>
      <w:r w:rsidRPr="00BE2114">
        <w:t>Labels</w:t>
      </w:r>
      <w:r>
        <w:t xml:space="preserve"> and Badges</w:t>
      </w:r>
      <w:bookmarkEnd w:id="158"/>
    </w:p>
    <w:tbl>
      <w:tblPr>
        <w:tblW w:w="5000" w:type="pct"/>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58"/>
        <w:gridCol w:w="6731"/>
      </w:tblGrid>
      <w:tr w:rsidR="00BE2114" w:rsidTr="00BE2114">
        <w:tc>
          <w:tcPr>
            <w:tcW w:w="1297" w:type="pct"/>
            <w:shd w:val="clear" w:color="auto" w:fill="FFFFFF"/>
            <w:tcMar>
              <w:top w:w="150" w:type="dxa"/>
              <w:left w:w="299" w:type="dxa"/>
              <w:bottom w:w="150" w:type="dxa"/>
              <w:right w:w="150" w:type="dxa"/>
            </w:tcMar>
            <w:hideMark/>
          </w:tcPr>
          <w:p w:rsidR="00BE2114" w:rsidRDefault="00BE2114" w:rsidP="00BE2114">
            <w:r>
              <w:t>Class</w:t>
            </w:r>
          </w:p>
        </w:tc>
        <w:tc>
          <w:tcPr>
            <w:tcW w:w="3703" w:type="pct"/>
            <w:shd w:val="clear" w:color="auto" w:fill="FFFFFF"/>
            <w:tcMar>
              <w:top w:w="150" w:type="dxa"/>
              <w:left w:w="150" w:type="dxa"/>
              <w:bottom w:w="150" w:type="dxa"/>
              <w:right w:w="150" w:type="dxa"/>
            </w:tcMar>
            <w:hideMark/>
          </w:tcPr>
          <w:p w:rsidR="00BE2114" w:rsidRDefault="00BE2114" w:rsidP="00BE2114">
            <w:r>
              <w:t>Description</w:t>
            </w:r>
          </w:p>
        </w:tc>
      </w:tr>
      <w:tr w:rsidR="00BE2114" w:rsidTr="00BE2114">
        <w:tc>
          <w:tcPr>
            <w:tcW w:w="1297" w:type="pct"/>
            <w:shd w:val="clear" w:color="auto" w:fill="F1F1F1"/>
            <w:tcMar>
              <w:top w:w="150" w:type="dxa"/>
              <w:left w:w="299" w:type="dxa"/>
              <w:bottom w:w="150" w:type="dxa"/>
              <w:right w:w="150" w:type="dxa"/>
            </w:tcMar>
            <w:hideMark/>
          </w:tcPr>
          <w:p w:rsidR="00BE2114" w:rsidRDefault="00BE2114" w:rsidP="00BE2114">
            <w:r>
              <w:t>.label label-default</w:t>
            </w:r>
          </w:p>
        </w:tc>
        <w:tc>
          <w:tcPr>
            <w:tcW w:w="3703" w:type="pct"/>
            <w:shd w:val="clear" w:color="auto" w:fill="F1F1F1"/>
            <w:tcMar>
              <w:top w:w="150" w:type="dxa"/>
              <w:left w:w="150" w:type="dxa"/>
              <w:bottom w:w="150" w:type="dxa"/>
              <w:right w:w="150" w:type="dxa"/>
            </w:tcMar>
            <w:hideMark/>
          </w:tcPr>
          <w:p w:rsidR="00BE2114" w:rsidRDefault="00BE2114" w:rsidP="00BE2114">
            <w:r>
              <w:t>Indicates a default grey label</w:t>
            </w:r>
          </w:p>
        </w:tc>
      </w:tr>
      <w:tr w:rsidR="00BE2114" w:rsidTr="00BE2114">
        <w:tc>
          <w:tcPr>
            <w:tcW w:w="1297" w:type="pct"/>
            <w:shd w:val="clear" w:color="auto" w:fill="FFFFFF"/>
            <w:tcMar>
              <w:top w:w="150" w:type="dxa"/>
              <w:left w:w="299" w:type="dxa"/>
              <w:bottom w:w="150" w:type="dxa"/>
              <w:right w:w="150" w:type="dxa"/>
            </w:tcMar>
            <w:hideMark/>
          </w:tcPr>
          <w:p w:rsidR="00BE2114" w:rsidRDefault="00BE2114" w:rsidP="00BE2114">
            <w:r>
              <w:t>.label label-primary</w:t>
            </w:r>
          </w:p>
        </w:tc>
        <w:tc>
          <w:tcPr>
            <w:tcW w:w="3703" w:type="pct"/>
            <w:shd w:val="clear" w:color="auto" w:fill="FFFFFF"/>
            <w:tcMar>
              <w:top w:w="150" w:type="dxa"/>
              <w:left w:w="150" w:type="dxa"/>
              <w:bottom w:w="150" w:type="dxa"/>
              <w:right w:w="150" w:type="dxa"/>
            </w:tcMar>
            <w:hideMark/>
          </w:tcPr>
          <w:p w:rsidR="00BE2114" w:rsidRDefault="00BE2114" w:rsidP="00BE2114">
            <w:r>
              <w:t>Indicates a blue label of type "primary"</w:t>
            </w:r>
          </w:p>
        </w:tc>
      </w:tr>
      <w:tr w:rsidR="00BE2114" w:rsidTr="00BE2114">
        <w:tc>
          <w:tcPr>
            <w:tcW w:w="1297" w:type="pct"/>
            <w:shd w:val="clear" w:color="auto" w:fill="F1F1F1"/>
            <w:tcMar>
              <w:top w:w="150" w:type="dxa"/>
              <w:left w:w="299" w:type="dxa"/>
              <w:bottom w:w="150" w:type="dxa"/>
              <w:right w:w="150" w:type="dxa"/>
            </w:tcMar>
            <w:hideMark/>
          </w:tcPr>
          <w:p w:rsidR="00BE2114" w:rsidRDefault="00BE2114" w:rsidP="00BE2114">
            <w:r>
              <w:t>.label label-success</w:t>
            </w:r>
          </w:p>
        </w:tc>
        <w:tc>
          <w:tcPr>
            <w:tcW w:w="3703" w:type="pct"/>
            <w:shd w:val="clear" w:color="auto" w:fill="F1F1F1"/>
            <w:tcMar>
              <w:top w:w="150" w:type="dxa"/>
              <w:left w:w="150" w:type="dxa"/>
              <w:bottom w:w="150" w:type="dxa"/>
              <w:right w:w="150" w:type="dxa"/>
            </w:tcMar>
            <w:hideMark/>
          </w:tcPr>
          <w:p w:rsidR="00BE2114" w:rsidRDefault="00BE2114" w:rsidP="00BE2114">
            <w:r>
              <w:t>Indicates a green label of type "success"</w:t>
            </w:r>
          </w:p>
        </w:tc>
      </w:tr>
      <w:tr w:rsidR="00BE2114" w:rsidTr="00BE2114">
        <w:tc>
          <w:tcPr>
            <w:tcW w:w="1297" w:type="pct"/>
            <w:shd w:val="clear" w:color="auto" w:fill="FFFFFF"/>
            <w:tcMar>
              <w:top w:w="150" w:type="dxa"/>
              <w:left w:w="299" w:type="dxa"/>
              <w:bottom w:w="150" w:type="dxa"/>
              <w:right w:w="150" w:type="dxa"/>
            </w:tcMar>
            <w:hideMark/>
          </w:tcPr>
          <w:p w:rsidR="00BE2114" w:rsidRDefault="00BE2114" w:rsidP="00BE2114">
            <w:r>
              <w:t>.label label-info</w:t>
            </w:r>
          </w:p>
        </w:tc>
        <w:tc>
          <w:tcPr>
            <w:tcW w:w="3703" w:type="pct"/>
            <w:shd w:val="clear" w:color="auto" w:fill="FFFFFF"/>
            <w:tcMar>
              <w:top w:w="150" w:type="dxa"/>
              <w:left w:w="150" w:type="dxa"/>
              <w:bottom w:w="150" w:type="dxa"/>
              <w:right w:w="150" w:type="dxa"/>
            </w:tcMar>
            <w:hideMark/>
          </w:tcPr>
          <w:p w:rsidR="00BE2114" w:rsidRDefault="00BE2114" w:rsidP="00BE2114">
            <w:r>
              <w:t>Indicates a light blue label of type "info"</w:t>
            </w:r>
          </w:p>
        </w:tc>
      </w:tr>
      <w:tr w:rsidR="00BE2114" w:rsidTr="00BE2114">
        <w:tc>
          <w:tcPr>
            <w:tcW w:w="1297" w:type="pct"/>
            <w:shd w:val="clear" w:color="auto" w:fill="F1F1F1"/>
            <w:tcMar>
              <w:top w:w="150" w:type="dxa"/>
              <w:left w:w="299" w:type="dxa"/>
              <w:bottom w:w="150" w:type="dxa"/>
              <w:right w:w="150" w:type="dxa"/>
            </w:tcMar>
            <w:hideMark/>
          </w:tcPr>
          <w:p w:rsidR="00BE2114" w:rsidRDefault="00BE2114" w:rsidP="00BE2114">
            <w:r>
              <w:t>.label label-warning</w:t>
            </w:r>
          </w:p>
        </w:tc>
        <w:tc>
          <w:tcPr>
            <w:tcW w:w="3703" w:type="pct"/>
            <w:shd w:val="clear" w:color="auto" w:fill="F1F1F1"/>
            <w:tcMar>
              <w:top w:w="150" w:type="dxa"/>
              <w:left w:w="150" w:type="dxa"/>
              <w:bottom w:w="150" w:type="dxa"/>
              <w:right w:w="150" w:type="dxa"/>
            </w:tcMar>
            <w:hideMark/>
          </w:tcPr>
          <w:p w:rsidR="00BE2114" w:rsidRDefault="00BE2114" w:rsidP="00BE2114">
            <w:r>
              <w:t>Indicates a yellow label of type "warning"</w:t>
            </w:r>
          </w:p>
        </w:tc>
      </w:tr>
      <w:tr w:rsidR="00BE2114" w:rsidTr="00BE2114">
        <w:tc>
          <w:tcPr>
            <w:tcW w:w="1297" w:type="pct"/>
            <w:shd w:val="clear" w:color="auto" w:fill="FFFFFF"/>
            <w:tcMar>
              <w:top w:w="150" w:type="dxa"/>
              <w:left w:w="299" w:type="dxa"/>
              <w:bottom w:w="150" w:type="dxa"/>
              <w:right w:w="150" w:type="dxa"/>
            </w:tcMar>
            <w:hideMark/>
          </w:tcPr>
          <w:p w:rsidR="00BE2114" w:rsidRDefault="00BE2114" w:rsidP="00BE2114">
            <w:r>
              <w:t>.label label-danger</w:t>
            </w:r>
          </w:p>
        </w:tc>
        <w:tc>
          <w:tcPr>
            <w:tcW w:w="3703" w:type="pct"/>
            <w:shd w:val="clear" w:color="auto" w:fill="FFFFFF"/>
            <w:tcMar>
              <w:top w:w="150" w:type="dxa"/>
              <w:left w:w="150" w:type="dxa"/>
              <w:bottom w:w="150" w:type="dxa"/>
              <w:right w:w="150" w:type="dxa"/>
            </w:tcMar>
            <w:hideMark/>
          </w:tcPr>
          <w:p w:rsidR="00BE2114" w:rsidRDefault="00BE2114" w:rsidP="00BE2114">
            <w:r>
              <w:t>Indicates a red label of type "danger"</w:t>
            </w:r>
          </w:p>
        </w:tc>
      </w:tr>
      <w:tr w:rsidR="00BE2114" w:rsidTr="00BE2114">
        <w:tc>
          <w:tcPr>
            <w:tcW w:w="1297" w:type="pct"/>
            <w:shd w:val="clear" w:color="auto" w:fill="F1F1F1"/>
            <w:tcMar>
              <w:top w:w="150" w:type="dxa"/>
              <w:left w:w="299" w:type="dxa"/>
              <w:bottom w:w="150" w:type="dxa"/>
              <w:right w:w="150" w:type="dxa"/>
            </w:tcMar>
            <w:hideMark/>
          </w:tcPr>
          <w:p w:rsidR="00BE2114" w:rsidRDefault="00BE2114" w:rsidP="00BE2114">
            <w:r>
              <w:t>.badge</w:t>
            </w:r>
          </w:p>
        </w:tc>
        <w:tc>
          <w:tcPr>
            <w:tcW w:w="3703" w:type="pct"/>
            <w:shd w:val="clear" w:color="auto" w:fill="F1F1F1"/>
            <w:tcMar>
              <w:top w:w="150" w:type="dxa"/>
              <w:left w:w="150" w:type="dxa"/>
              <w:bottom w:w="150" w:type="dxa"/>
              <w:right w:w="150" w:type="dxa"/>
            </w:tcMar>
            <w:hideMark/>
          </w:tcPr>
          <w:p w:rsidR="00BE2114" w:rsidRDefault="00BE2114" w:rsidP="00BE2114">
            <w:r>
              <w:t>Indicates new or unread items</w:t>
            </w:r>
          </w:p>
        </w:tc>
      </w:tr>
      <w:tr w:rsidR="00BE2114" w:rsidTr="00BE2114">
        <w:tc>
          <w:tcPr>
            <w:tcW w:w="1297" w:type="pct"/>
            <w:shd w:val="clear" w:color="auto" w:fill="FFFFFF"/>
            <w:tcMar>
              <w:top w:w="150" w:type="dxa"/>
              <w:left w:w="299" w:type="dxa"/>
              <w:bottom w:w="150" w:type="dxa"/>
              <w:right w:w="150" w:type="dxa"/>
            </w:tcMar>
            <w:hideMark/>
          </w:tcPr>
          <w:p w:rsidR="00BE2114" w:rsidRDefault="00BE2114" w:rsidP="00BE2114">
            <w:r>
              <w:t>.jumbotron</w:t>
            </w:r>
          </w:p>
        </w:tc>
        <w:tc>
          <w:tcPr>
            <w:tcW w:w="3703" w:type="pct"/>
            <w:shd w:val="clear" w:color="auto" w:fill="FFFFFF"/>
            <w:tcMar>
              <w:top w:w="150" w:type="dxa"/>
              <w:left w:w="150" w:type="dxa"/>
              <w:bottom w:w="150" w:type="dxa"/>
              <w:right w:w="150" w:type="dxa"/>
            </w:tcMar>
            <w:hideMark/>
          </w:tcPr>
          <w:p w:rsidR="00BE2114" w:rsidRDefault="00BE2114" w:rsidP="00BE2114">
            <w:r>
              <w:t>Indicates a big box for calling extra attention to featured content or information</w:t>
            </w:r>
          </w:p>
        </w:tc>
      </w:tr>
      <w:tr w:rsidR="00BE2114" w:rsidTr="00BE2114">
        <w:tc>
          <w:tcPr>
            <w:tcW w:w="1297" w:type="pct"/>
            <w:shd w:val="clear" w:color="auto" w:fill="F1F1F1"/>
            <w:tcMar>
              <w:top w:w="150" w:type="dxa"/>
              <w:left w:w="299" w:type="dxa"/>
              <w:bottom w:w="150" w:type="dxa"/>
              <w:right w:w="150" w:type="dxa"/>
            </w:tcMar>
            <w:hideMark/>
          </w:tcPr>
          <w:p w:rsidR="00BE2114" w:rsidRDefault="00BE2114" w:rsidP="00BE2114">
            <w:r>
              <w:t>.jumbotron (extra)</w:t>
            </w:r>
          </w:p>
        </w:tc>
        <w:tc>
          <w:tcPr>
            <w:tcW w:w="3703" w:type="pct"/>
            <w:shd w:val="clear" w:color="auto" w:fill="F1F1F1"/>
            <w:tcMar>
              <w:top w:w="150" w:type="dxa"/>
              <w:left w:w="150" w:type="dxa"/>
              <w:bottom w:w="150" w:type="dxa"/>
              <w:right w:w="150" w:type="dxa"/>
            </w:tcMar>
            <w:hideMark/>
          </w:tcPr>
          <w:p w:rsidR="00BE2114" w:rsidRDefault="00BE2114" w:rsidP="00BE2114">
            <w:r>
              <w:t>To let the .jumbotron box span the full width, and without rounded corners, place it outside the .container class</w:t>
            </w:r>
          </w:p>
        </w:tc>
      </w:tr>
    </w:tbl>
    <w:p w:rsidR="00155517" w:rsidRDefault="00155517" w:rsidP="00155517">
      <w:pPr>
        <w:pStyle w:val="Heading1"/>
      </w:pPr>
      <w:bookmarkStart w:id="159" w:name="_Toc492230618"/>
      <w:r>
        <w:t>Bibliography</w:t>
      </w:r>
      <w:bookmarkEnd w:id="159"/>
    </w:p>
    <w:p w:rsidR="00155517" w:rsidRPr="00155517" w:rsidRDefault="00364CCB" w:rsidP="00364CCB">
      <w:r>
        <w:t>W3</w:t>
      </w:r>
      <w:bookmarkStart w:id="160" w:name="_GoBack"/>
      <w:bookmarkEnd w:id="160"/>
      <w:r>
        <w:t xml:space="preserve">Schools - </w:t>
      </w:r>
      <w:r w:rsidRPr="00364CCB">
        <w:t>https://www.w3schools.com/default.asp</w:t>
      </w:r>
    </w:p>
    <w:sectPr w:rsidR="00155517" w:rsidRPr="00155517" w:rsidSect="00CA242B">
      <w:headerReference w:type="even" r:id="rId2166"/>
      <w:headerReference w:type="default" r:id="rId2167"/>
      <w:footerReference w:type="even" r:id="rId2168"/>
      <w:footerReference w:type="default" r:id="rId2169"/>
      <w:pgSz w:w="12240" w:h="15840" w:code="1"/>
      <w:pgMar w:top="720" w:right="1440" w:bottom="720" w:left="1440" w:header="720" w:footer="720" w:gutter="72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114" w:rsidRDefault="00BE2114" w:rsidP="00A011AD">
      <w:r>
        <w:separator/>
      </w:r>
    </w:p>
  </w:endnote>
  <w:endnote w:type="continuationSeparator" w:id="0">
    <w:p w:rsidR="00BE2114" w:rsidRDefault="00BE2114" w:rsidP="00A01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Impact">
    <w:panose1 w:val="020B080603090205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4683583"/>
      <w:docPartObj>
        <w:docPartGallery w:val="Page Numbers (Bottom of Page)"/>
        <w:docPartUnique/>
      </w:docPartObj>
    </w:sdtPr>
    <w:sdtEndPr/>
    <w:sdtContent>
      <w:p w:rsidR="00BE2114" w:rsidRDefault="00CA242B" w:rsidP="00A011AD">
        <w:pPr>
          <w:pStyle w:val="Footer"/>
        </w:pPr>
        <w:r>
          <w:rPr>
            <w:noProof/>
          </w:rPr>
          <w:pict>
            <v:rect id="Rectangle 9" o:spid="_x0000_s4098" style="position:absolute;margin-left:0;margin-top:0;width:60pt;height:70.5pt;z-index:251665408;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" stroked="f">
              <v:textbox style="mso-next-textbox:#Rectangle 9">
                <w:txbxContent>
                  <w:sdt>
                    <w:sdtPr>
                      <w:rPr>
                        <w:rFonts w:asciiTheme="majorHAnsi" w:eastAsiaTheme="majorEastAsia" w:hAnsiTheme="majorHAnsi" w:cstheme="majorBidi"/>
                        <w:sz w:val="48"/>
                        <w:szCs w:val="48"/>
                      </w:rPr>
                      <w:id w:val="-337773624"/>
                      <w:docPartObj>
                        <w:docPartGallery w:val="Page Numbers (Margins)"/>
                        <w:docPartUnique/>
                      </w:docPartObj>
                    </w:sdtPr>
                    <w:sdtEndPr/>
                    <w:sdtContent>
                      <w:sdt>
                        <w:sdtPr>
                          <w:rPr>
                            <w:rFonts w:asciiTheme="majorHAnsi" w:eastAsiaTheme="majorEastAsia" w:hAnsiTheme="majorHAnsi" w:cstheme="majorBidi"/>
                            <w:sz w:val="48"/>
                            <w:szCs w:val="48"/>
                          </w:rPr>
                          <w:id w:val="-2085828292"/>
                          <w:docPartObj>
                            <w:docPartGallery w:val="Page Numbers (Margins)"/>
                            <w:docPartUnique/>
                          </w:docPartObj>
                        </w:sdtPr>
                        <w:sdtEndPr/>
                        <w:sdtContent>
                          <w:p w:rsidR="00BE2114" w:rsidRDefault="00BE2114">
                            <w:pPr>
                              <w:jc w:val="center"/>
                              <w:rPr>
                                <w:rFonts w:asciiTheme="majorHAnsi" w:eastAsiaTheme="majorEastAsia" w:hAnsiTheme="majorHAnsi" w:cstheme="majorBidi"/>
                                <w:sz w:val="48"/>
                                <w:szCs w:val="48"/>
                              </w:rPr>
                            </w:pP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sidR="00CA242B" w:rsidRPr="00CA242B">
                              <w:rPr>
                                <w:rFonts w:asciiTheme="majorHAnsi" w:eastAsiaTheme="majorEastAsia" w:hAnsiTheme="majorHAnsi" w:cstheme="majorBidi"/>
                                <w:noProof/>
                                <w:sz w:val="48"/>
                                <w:szCs w:val="48"/>
                              </w:rPr>
                              <w:t>402</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114" w:rsidRDefault="00CA242B" w:rsidP="005C2565">
    <w:pPr>
      <w:pStyle w:val="Footer"/>
      <w:tabs>
        <w:tab w:val="clear" w:pos="4680"/>
        <w:tab w:val="clear" w:pos="9360"/>
        <w:tab w:val="left" w:pos="4002"/>
      </w:tabs>
      <w:spacing w:before="360"/>
    </w:pPr>
    <w:sdt>
      <w:sdtPr>
        <w:id w:val="-1395661889"/>
        <w:docPartObj>
          <w:docPartGallery w:val="Page Numbers (Bottom of Page)"/>
          <w:docPartUnique/>
        </w:docPartObj>
      </w:sdtPr>
      <w:sdtEndPr/>
      <w:sdtContent>
        <w:r>
          <w:rPr>
            <w:noProof/>
          </w:rPr>
          <w:pict>
            <v:rect id="Rectangle 8" o:spid="_x0000_s4097" style="position:absolute;margin-left:0;margin-top:0;width:60pt;height:70.5pt;z-index:251663360;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" stroked="f">
              <v:textbox style="mso-next-textbox:#Rectangle 8">
                <w:txbxContent>
                  <w:sdt>
                    <w:sdtPr>
                      <w:rPr>
                        <w:rFonts w:asciiTheme="majorHAnsi" w:eastAsiaTheme="majorEastAsia" w:hAnsiTheme="majorHAnsi" w:cstheme="majorBidi"/>
                        <w:sz w:val="48"/>
                        <w:szCs w:val="48"/>
                      </w:rPr>
                      <w:id w:val="1709992740"/>
                      <w:docPartObj>
                        <w:docPartGallery w:val="Page Numbers (Margins)"/>
                        <w:docPartUnique/>
                      </w:docPartObj>
                    </w:sdtPr>
                    <w:sdtEndPr/>
                    <w:sdtContent>
                      <w:sdt>
                        <w:sdtPr>
                          <w:rPr>
                            <w:rFonts w:asciiTheme="majorHAnsi" w:eastAsiaTheme="majorEastAsia" w:hAnsiTheme="majorHAnsi" w:cstheme="majorBidi"/>
                            <w:sz w:val="48"/>
                            <w:szCs w:val="48"/>
                          </w:rPr>
                          <w:id w:val="-1904517296"/>
                          <w:docPartObj>
                            <w:docPartGallery w:val="Page Numbers (Margins)"/>
                            <w:docPartUnique/>
                          </w:docPartObj>
                        </w:sdtPr>
                        <w:sdtEndPr/>
                        <w:sdtContent>
                          <w:p w:rsidR="00BE2114" w:rsidRDefault="00BE2114">
                            <w:pPr>
                              <w:jc w:val="center"/>
                              <w:rPr>
                                <w:rFonts w:asciiTheme="majorHAnsi" w:eastAsiaTheme="majorEastAsia" w:hAnsiTheme="majorHAnsi" w:cstheme="majorBidi"/>
                                <w:sz w:val="48"/>
                                <w:szCs w:val="44"/>
                              </w:rPr>
                            </w:pP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sidR="00CA242B" w:rsidRPr="00CA242B">
                              <w:rPr>
                                <w:rFonts w:asciiTheme="majorHAnsi" w:eastAsiaTheme="majorEastAsia" w:hAnsiTheme="majorHAnsi" w:cstheme="majorBidi"/>
                                <w:noProof/>
                                <w:sz w:val="48"/>
                                <w:szCs w:val="48"/>
                              </w:rPr>
                              <w:t>403</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sdtContent>
    </w:sdt>
    <w:r w:rsidR="00BE2114">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114" w:rsidRDefault="00BE2114" w:rsidP="00A011AD">
      <w:r>
        <w:separator/>
      </w:r>
    </w:p>
  </w:footnote>
  <w:footnote w:type="continuationSeparator" w:id="0">
    <w:p w:rsidR="00BE2114" w:rsidRDefault="00BE2114" w:rsidP="00A011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auto"/>
        <w:sz w:val="28"/>
        <w:szCs w:val="28"/>
      </w:rPr>
      <w:alias w:val="Title"/>
      <w:id w:val="77807649"/>
      <w:placeholder>
        <w:docPart w:val="1C8730248E934939AE534021544B324A"/>
      </w:placeholder>
      <w:dataBinding w:prefixMappings="xmlns:ns0='http://schemas.openxmlformats.org/package/2006/metadata/core-properties' xmlns:ns1='http://purl.org/dc/elements/1.1/'" w:xpath="/ns0:coreProperties[1]/ns1:title[1]" w:storeItemID="{6C3C8BC8-F283-45AE-878A-BAB7291924A1}"/>
      <w:text/>
    </w:sdtPr>
    <w:sdtEndPr/>
    <w:sdtContent>
      <w:p w:rsidR="00BE2114" w:rsidRDefault="00BE2114" w:rsidP="00216156">
        <w:pPr>
          <w:pStyle w:val="Header"/>
          <w:tabs>
            <w:tab w:val="left" w:pos="2580"/>
            <w:tab w:val="left" w:pos="2985"/>
          </w:tabs>
          <w:spacing w:after="120"/>
          <w:rPr>
            <w:b/>
            <w:bCs/>
            <w:color w:val="44546A" w:themeColor="text2"/>
            <w:sz w:val="28"/>
            <w:szCs w:val="28"/>
          </w:rPr>
        </w:pPr>
        <w:r w:rsidRPr="00216156">
          <w:rPr>
            <w:b/>
            <w:bCs/>
            <w:color w:val="auto"/>
            <w:sz w:val="28"/>
            <w:szCs w:val="28"/>
            <w:lang w:val="en-CA"/>
          </w:rPr>
          <w:t>HTML &amp; CSS Reference</w:t>
        </w:r>
      </w:p>
    </w:sdtContent>
  </w:sdt>
  <w:sdt>
    <w:sdtPr>
      <w:rPr>
        <w:color w:val="767171" w:themeColor="background2" w:themeShade="80"/>
      </w:rPr>
      <w:alias w:val="Subtitle"/>
      <w:id w:val="77807653"/>
      <w:placeholder>
        <w:docPart w:val="04D7413748CE4D1593A5042BAAF0834A"/>
      </w:placeholder>
      <w:dataBinding w:prefixMappings="xmlns:ns0='http://schemas.openxmlformats.org/package/2006/metadata/core-properties' xmlns:ns1='http://purl.org/dc/elements/1.1/'" w:xpath="/ns0:coreProperties[1]/ns1:subject[1]" w:storeItemID="{6C3C8BC8-F283-45AE-878A-BAB7291924A1}"/>
      <w:text/>
    </w:sdtPr>
    <w:sdtEndPr/>
    <w:sdtContent>
      <w:p w:rsidR="00BE2114" w:rsidRPr="00216156" w:rsidRDefault="00BE2114" w:rsidP="00216156">
        <w:pPr>
          <w:pStyle w:val="Header"/>
          <w:tabs>
            <w:tab w:val="left" w:pos="2580"/>
            <w:tab w:val="left" w:pos="2985"/>
          </w:tabs>
          <w:spacing w:after="120"/>
          <w:rPr>
            <w:color w:val="767171" w:themeColor="background2" w:themeShade="80"/>
          </w:rPr>
        </w:pPr>
        <w:r w:rsidRPr="00216156">
          <w:rPr>
            <w:color w:val="767171" w:themeColor="background2" w:themeShade="80"/>
            <w:lang w:val="en-CA"/>
          </w:rPr>
          <w:t>Marc Boivin</w:t>
        </w:r>
      </w:p>
    </w:sdtContent>
  </w:sdt>
  <w:p w:rsidR="00BE2114" w:rsidRDefault="00BE21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auto"/>
        <w:sz w:val="32"/>
        <w:szCs w:val="28"/>
      </w:rPr>
      <w:alias w:val="Title"/>
      <w:id w:val="77887899"/>
      <w:placeholder>
        <w:docPart w:val="33942D1F1CA4444690AE7600D8E0776E"/>
      </w:placeholder>
      <w:dataBinding w:prefixMappings="xmlns:ns0='http://schemas.openxmlformats.org/package/2006/metadata/core-properties' xmlns:ns1='http://purl.org/dc/elements/1.1/'" w:xpath="/ns0:coreProperties[1]/ns1:title[1]" w:storeItemID="{6C3C8BC8-F283-45AE-878A-BAB7291924A1}"/>
      <w:text/>
    </w:sdtPr>
    <w:sdtEndPr/>
    <w:sdtContent>
      <w:p w:rsidR="00BE2114" w:rsidRDefault="00BE2114" w:rsidP="00216156">
        <w:pPr>
          <w:pStyle w:val="Header"/>
          <w:tabs>
            <w:tab w:val="left" w:pos="2580"/>
            <w:tab w:val="left" w:pos="2985"/>
          </w:tabs>
          <w:spacing w:after="120"/>
          <w:jc w:val="right"/>
          <w:rPr>
            <w:b/>
            <w:bCs/>
            <w:color w:val="44546A" w:themeColor="text2"/>
            <w:sz w:val="28"/>
            <w:szCs w:val="28"/>
          </w:rPr>
        </w:pPr>
        <w:r w:rsidRPr="00216156">
          <w:rPr>
            <w:b/>
            <w:bCs/>
            <w:color w:val="auto"/>
            <w:sz w:val="32"/>
            <w:szCs w:val="28"/>
            <w:lang w:val="en-CA"/>
          </w:rPr>
          <w:t>HTML &amp; CSS Reference</w:t>
        </w:r>
      </w:p>
    </w:sdtContent>
  </w:sdt>
  <w:sdt>
    <w:sdtPr>
      <w:rPr>
        <w:color w:val="767171" w:themeColor="background2" w:themeShade="80"/>
      </w:rPr>
      <w:alias w:val="Subtitle"/>
      <w:id w:val="77887903"/>
      <w:placeholder>
        <w:docPart w:val="0821A7A4958B43F093FE7CDA35D432F2"/>
      </w:placeholder>
      <w:dataBinding w:prefixMappings="xmlns:ns0='http://schemas.openxmlformats.org/package/2006/metadata/core-properties' xmlns:ns1='http://purl.org/dc/elements/1.1/'" w:xpath="/ns0:coreProperties[1]/ns1:subject[1]" w:storeItemID="{6C3C8BC8-F283-45AE-878A-BAB7291924A1}"/>
      <w:text/>
    </w:sdtPr>
    <w:sdtEndPr/>
    <w:sdtContent>
      <w:p w:rsidR="00BE2114" w:rsidRPr="00216156" w:rsidRDefault="00BE2114" w:rsidP="00216156">
        <w:pPr>
          <w:pStyle w:val="Header"/>
          <w:tabs>
            <w:tab w:val="left" w:pos="2580"/>
            <w:tab w:val="left" w:pos="2985"/>
          </w:tabs>
          <w:spacing w:after="120"/>
          <w:jc w:val="right"/>
          <w:rPr>
            <w:color w:val="5B9BD5" w:themeColor="accent1"/>
          </w:rPr>
        </w:pPr>
        <w:r w:rsidRPr="00216156">
          <w:rPr>
            <w:color w:val="767171" w:themeColor="background2" w:themeShade="80"/>
          </w:rPr>
          <w:t>Marc Boivin</w:t>
        </w:r>
      </w:p>
    </w:sdtContent>
  </w:sdt>
  <w:p w:rsidR="00BE2114" w:rsidRDefault="00BE21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30185"/>
    <w:multiLevelType w:val="multilevel"/>
    <w:tmpl w:val="CEB0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B2BCA"/>
    <w:multiLevelType w:val="multilevel"/>
    <w:tmpl w:val="518A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D5B6D"/>
    <w:multiLevelType w:val="multilevel"/>
    <w:tmpl w:val="3E56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F43602"/>
    <w:multiLevelType w:val="multilevel"/>
    <w:tmpl w:val="72EC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40444"/>
    <w:multiLevelType w:val="multilevel"/>
    <w:tmpl w:val="8AA2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evenAndOddHeaders/>
  <w:bookFoldPrintingSheets w:val="40"/>
  <w:characterSpacingControl w:val="doNotCompress"/>
  <w:hdrShapeDefaults>
    <o:shapedefaults v:ext="edit" spidmax="4101"/>
    <o:shapelayout v:ext="edit">
      <o:idmap v:ext="edit" data="4"/>
    </o:shapelayout>
  </w:hdrShapeDefaults>
  <w:footnotePr>
    <w:footnote w:id="-1"/>
    <w:footnote w:id="0"/>
  </w:footnotePr>
  <w:endnotePr>
    <w:endnote w:id="-1"/>
    <w:endnote w:id="0"/>
  </w:endnotePr>
  <w:compat>
    <w:compatSetting w:name="compatibilityMode" w:uri="http://schemas.microsoft.com/office/word" w:val="12"/>
  </w:compat>
  <w:rsids>
    <w:rsidRoot w:val="00874B94"/>
    <w:rsid w:val="0008128B"/>
    <w:rsid w:val="00111C4C"/>
    <w:rsid w:val="00155517"/>
    <w:rsid w:val="00214BBC"/>
    <w:rsid w:val="00216156"/>
    <w:rsid w:val="00266E58"/>
    <w:rsid w:val="0029098F"/>
    <w:rsid w:val="00364CCB"/>
    <w:rsid w:val="003B4800"/>
    <w:rsid w:val="003F5A4C"/>
    <w:rsid w:val="004C2725"/>
    <w:rsid w:val="005A52FE"/>
    <w:rsid w:val="005C2565"/>
    <w:rsid w:val="007C74D9"/>
    <w:rsid w:val="007F13E3"/>
    <w:rsid w:val="00815E8E"/>
    <w:rsid w:val="00874B94"/>
    <w:rsid w:val="008D3D09"/>
    <w:rsid w:val="008F360E"/>
    <w:rsid w:val="009C744C"/>
    <w:rsid w:val="00A011AD"/>
    <w:rsid w:val="00B41F58"/>
    <w:rsid w:val="00BE2114"/>
    <w:rsid w:val="00C760F7"/>
    <w:rsid w:val="00CA242B"/>
    <w:rsid w:val="00E02C4A"/>
    <w:rsid w:val="00E134E2"/>
    <w:rsid w:val="00E256FC"/>
    <w:rsid w:val="00E50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1"/>
    <o:shapelayout v:ext="edit">
      <o:idmap v:ext="edit" data="1"/>
    </o:shapelayout>
  </w:shapeDefaults>
  <w:decimalSymbol w:val="."/>
  <w:listSeparator w:val=","/>
  <w15:docId w15:val="{CC5583E0-AF5B-424D-A143-F8D04625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1AD"/>
    <w:pPr>
      <w:spacing w:before="300" w:after="300" w:line="240" w:lineRule="auto"/>
    </w:pPr>
    <w:rPr>
      <w:rFonts w:ascii="Verdana" w:eastAsia="Times New Roman" w:hAnsi="Verdana" w:cs="Times New Roman"/>
      <w:color w:val="000000"/>
      <w:sz w:val="23"/>
      <w:szCs w:val="23"/>
    </w:rPr>
  </w:style>
  <w:style w:type="paragraph" w:styleId="Heading1">
    <w:name w:val="heading 1"/>
    <w:basedOn w:val="Normal"/>
    <w:next w:val="Normal"/>
    <w:link w:val="Heading1Char"/>
    <w:uiPriority w:val="9"/>
    <w:qFormat/>
    <w:rsid w:val="008F360E"/>
    <w:pPr>
      <w:shd w:val="clear" w:color="auto" w:fill="FFFFFF"/>
      <w:spacing w:before="150" w:after="150"/>
      <w:outlineLvl w:val="0"/>
    </w:pPr>
    <w:rPr>
      <w:rFonts w:ascii="Segoe UI" w:hAnsi="Segoe UI" w:cs="Segoe UI"/>
      <w:sz w:val="45"/>
      <w:szCs w:val="45"/>
    </w:rPr>
  </w:style>
  <w:style w:type="paragraph" w:styleId="Heading2">
    <w:name w:val="heading 2"/>
    <w:basedOn w:val="Normal"/>
    <w:next w:val="Normal"/>
    <w:link w:val="Heading2Char"/>
    <w:uiPriority w:val="9"/>
    <w:unhideWhenUsed/>
    <w:qFormat/>
    <w:rsid w:val="008F360E"/>
    <w:pPr>
      <w:shd w:val="clear" w:color="auto" w:fill="FFFFFF"/>
      <w:spacing w:before="150" w:after="150"/>
      <w:outlineLvl w:val="1"/>
    </w:pPr>
    <w:rPr>
      <w:rFonts w:ascii="Segoe UI" w:hAnsi="Segoe UI" w:cs="Segoe UI"/>
      <w:sz w:val="36"/>
      <w:szCs w:val="45"/>
    </w:rPr>
  </w:style>
  <w:style w:type="paragraph" w:styleId="Heading3">
    <w:name w:val="heading 3"/>
    <w:basedOn w:val="Heading2"/>
    <w:next w:val="Normal"/>
    <w:link w:val="Heading3Char"/>
    <w:uiPriority w:val="9"/>
    <w:unhideWhenUsed/>
    <w:qFormat/>
    <w:rsid w:val="00E50D91"/>
    <w:pPr>
      <w:outlineLvl w:val="2"/>
    </w:pPr>
    <w:rPr>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60E"/>
    <w:rPr>
      <w:rFonts w:ascii="Segoe UI" w:eastAsia="Times New Roman" w:hAnsi="Segoe UI" w:cs="Segoe UI"/>
      <w:color w:val="000000"/>
      <w:sz w:val="45"/>
      <w:szCs w:val="45"/>
      <w:shd w:val="clear" w:color="auto" w:fill="FFFFFF"/>
    </w:rPr>
  </w:style>
  <w:style w:type="character" w:customStyle="1" w:styleId="Heading2Char">
    <w:name w:val="Heading 2 Char"/>
    <w:basedOn w:val="DefaultParagraphFont"/>
    <w:link w:val="Heading2"/>
    <w:uiPriority w:val="9"/>
    <w:rsid w:val="008F360E"/>
    <w:rPr>
      <w:rFonts w:ascii="Segoe UI" w:eastAsia="Times New Roman" w:hAnsi="Segoe UI" w:cs="Segoe UI"/>
      <w:color w:val="000000"/>
      <w:sz w:val="36"/>
      <w:szCs w:val="45"/>
      <w:shd w:val="clear" w:color="auto" w:fill="FFFFFF"/>
    </w:rPr>
  </w:style>
  <w:style w:type="paragraph" w:styleId="Header">
    <w:name w:val="header"/>
    <w:basedOn w:val="Normal"/>
    <w:link w:val="HeaderChar"/>
    <w:uiPriority w:val="99"/>
    <w:unhideWhenUsed/>
    <w:rsid w:val="004C2725"/>
    <w:pPr>
      <w:tabs>
        <w:tab w:val="center" w:pos="4680"/>
        <w:tab w:val="right" w:pos="9360"/>
      </w:tabs>
      <w:spacing w:after="0"/>
    </w:pPr>
  </w:style>
  <w:style w:type="character" w:customStyle="1" w:styleId="HeaderChar">
    <w:name w:val="Header Char"/>
    <w:basedOn w:val="DefaultParagraphFont"/>
    <w:link w:val="Header"/>
    <w:uiPriority w:val="99"/>
    <w:rsid w:val="004C2725"/>
  </w:style>
  <w:style w:type="paragraph" w:styleId="Footer">
    <w:name w:val="footer"/>
    <w:basedOn w:val="Normal"/>
    <w:link w:val="FooterChar"/>
    <w:uiPriority w:val="99"/>
    <w:unhideWhenUsed/>
    <w:rsid w:val="004C2725"/>
    <w:pPr>
      <w:tabs>
        <w:tab w:val="center" w:pos="4680"/>
        <w:tab w:val="right" w:pos="9360"/>
      </w:tabs>
      <w:spacing w:after="0"/>
    </w:pPr>
  </w:style>
  <w:style w:type="character" w:customStyle="1" w:styleId="FooterChar">
    <w:name w:val="Footer Char"/>
    <w:basedOn w:val="DefaultParagraphFont"/>
    <w:link w:val="Footer"/>
    <w:uiPriority w:val="99"/>
    <w:rsid w:val="004C2725"/>
  </w:style>
  <w:style w:type="paragraph" w:styleId="TOC1">
    <w:name w:val="toc 1"/>
    <w:basedOn w:val="Normal"/>
    <w:next w:val="Normal"/>
    <w:autoRedefine/>
    <w:uiPriority w:val="39"/>
    <w:unhideWhenUsed/>
    <w:rsid w:val="00155517"/>
    <w:pPr>
      <w:tabs>
        <w:tab w:val="right" w:leader="dot" w:pos="9350"/>
      </w:tabs>
      <w:spacing w:after="100"/>
    </w:pPr>
  </w:style>
  <w:style w:type="paragraph" w:styleId="TOC2">
    <w:name w:val="toc 2"/>
    <w:basedOn w:val="Normal"/>
    <w:next w:val="Normal"/>
    <w:autoRedefine/>
    <w:uiPriority w:val="39"/>
    <w:unhideWhenUsed/>
    <w:rsid w:val="008F360E"/>
    <w:pPr>
      <w:spacing w:after="100"/>
      <w:ind w:left="720"/>
    </w:pPr>
  </w:style>
  <w:style w:type="paragraph" w:styleId="TOCHeading">
    <w:name w:val="TOC Heading"/>
    <w:basedOn w:val="Heading1"/>
    <w:next w:val="Normal"/>
    <w:uiPriority w:val="39"/>
    <w:unhideWhenUsed/>
    <w:qFormat/>
    <w:rsid w:val="003B4800"/>
    <w:pPr>
      <w:keepNext/>
      <w:keepLines/>
      <w:shd w:val="clear" w:color="auto" w:fill="auto"/>
      <w:spacing w:before="240" w:after="0" w:line="259" w:lineRule="auto"/>
      <w:outlineLvl w:val="9"/>
    </w:pPr>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B4800"/>
    <w:rPr>
      <w:color w:val="0563C1" w:themeColor="hyperlink"/>
      <w:u w:val="single"/>
    </w:rPr>
  </w:style>
  <w:style w:type="paragraph" w:styleId="TOC3">
    <w:name w:val="toc 3"/>
    <w:basedOn w:val="Normal"/>
    <w:next w:val="Normal"/>
    <w:autoRedefine/>
    <w:uiPriority w:val="39"/>
    <w:unhideWhenUsed/>
    <w:rsid w:val="00155517"/>
    <w:pPr>
      <w:spacing w:after="100"/>
      <w:ind w:left="1440"/>
    </w:pPr>
    <w:rPr>
      <w:rFonts w:eastAsiaTheme="minorEastAsia"/>
    </w:rPr>
  </w:style>
  <w:style w:type="character" w:customStyle="1" w:styleId="deprecated">
    <w:name w:val="deprecated"/>
    <w:basedOn w:val="DefaultParagraphFont"/>
    <w:rsid w:val="00A011AD"/>
  </w:style>
  <w:style w:type="numbering" w:customStyle="1" w:styleId="NoList1">
    <w:name w:val="No List1"/>
    <w:next w:val="NoList"/>
    <w:uiPriority w:val="99"/>
    <w:semiHidden/>
    <w:unhideWhenUsed/>
    <w:rsid w:val="00E134E2"/>
  </w:style>
  <w:style w:type="character" w:styleId="FollowedHyperlink">
    <w:name w:val="FollowedHyperlink"/>
    <w:basedOn w:val="DefaultParagraphFont"/>
    <w:uiPriority w:val="99"/>
    <w:semiHidden/>
    <w:unhideWhenUsed/>
    <w:rsid w:val="00E134E2"/>
    <w:rPr>
      <w:color w:val="800080"/>
      <w:u w:val="single"/>
    </w:rPr>
  </w:style>
  <w:style w:type="paragraph" w:styleId="NormalWeb">
    <w:name w:val="Normal (Web)"/>
    <w:basedOn w:val="Normal"/>
    <w:uiPriority w:val="99"/>
    <w:unhideWhenUsed/>
    <w:rsid w:val="00E134E2"/>
    <w:pPr>
      <w:spacing w:before="100" w:beforeAutospacing="1" w:after="100" w:afterAutospacing="1"/>
    </w:pPr>
    <w:rPr>
      <w:rFonts w:ascii="Times New Roman" w:hAnsi="Times New Roman"/>
      <w:color w:val="auto"/>
      <w:sz w:val="24"/>
      <w:szCs w:val="24"/>
    </w:rPr>
  </w:style>
  <w:style w:type="paragraph" w:customStyle="1" w:styleId="html5badge">
    <w:name w:val="html5badge"/>
    <w:basedOn w:val="Normal"/>
    <w:rsid w:val="007F13E3"/>
    <w:pPr>
      <w:spacing w:before="100" w:beforeAutospacing="1" w:after="100" w:afterAutospacing="1"/>
    </w:pPr>
    <w:rPr>
      <w:rFonts w:ascii="Times New Roman" w:hAnsi="Times New Roman"/>
      <w:color w:val="auto"/>
      <w:sz w:val="24"/>
      <w:szCs w:val="24"/>
    </w:rPr>
  </w:style>
  <w:style w:type="table" w:styleId="TableGrid">
    <w:name w:val="Table Grid"/>
    <w:basedOn w:val="TableNormal"/>
    <w:uiPriority w:val="39"/>
    <w:rsid w:val="007F1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50D91"/>
    <w:rPr>
      <w:rFonts w:ascii="Segoe UI" w:eastAsia="Times New Roman" w:hAnsi="Segoe UI" w:cs="Segoe UI"/>
      <w:color w:val="000000"/>
      <w:sz w:val="32"/>
      <w:szCs w:val="28"/>
      <w:shd w:val="clear" w:color="auto" w:fill="FFFFFF"/>
    </w:rPr>
  </w:style>
  <w:style w:type="paragraph" w:styleId="BalloonText">
    <w:name w:val="Balloon Text"/>
    <w:basedOn w:val="Normal"/>
    <w:link w:val="BalloonTextChar"/>
    <w:uiPriority w:val="99"/>
    <w:semiHidden/>
    <w:unhideWhenUsed/>
    <w:rsid w:val="0021615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156"/>
    <w:rPr>
      <w:rFonts w:ascii="Tahoma" w:eastAsia="Times New Roman" w:hAnsi="Tahoma" w:cs="Tahoma"/>
      <w:color w:val="000000"/>
      <w:sz w:val="16"/>
      <w:szCs w:val="16"/>
    </w:rPr>
  </w:style>
  <w:style w:type="paragraph" w:styleId="FootnoteText">
    <w:name w:val="footnote text"/>
    <w:basedOn w:val="Normal"/>
    <w:link w:val="FootnoteTextChar"/>
    <w:uiPriority w:val="99"/>
    <w:semiHidden/>
    <w:unhideWhenUsed/>
    <w:rsid w:val="0029098F"/>
    <w:pPr>
      <w:spacing w:before="0" w:after="0"/>
    </w:pPr>
    <w:rPr>
      <w:sz w:val="20"/>
      <w:szCs w:val="20"/>
    </w:rPr>
  </w:style>
  <w:style w:type="character" w:customStyle="1" w:styleId="FootnoteTextChar">
    <w:name w:val="Footnote Text Char"/>
    <w:basedOn w:val="DefaultParagraphFont"/>
    <w:link w:val="FootnoteText"/>
    <w:uiPriority w:val="99"/>
    <w:semiHidden/>
    <w:rsid w:val="0029098F"/>
    <w:rPr>
      <w:rFonts w:ascii="Verdana" w:eastAsia="Times New Roman" w:hAnsi="Verdana" w:cs="Times New Roman"/>
      <w:color w:val="000000"/>
      <w:sz w:val="20"/>
      <w:szCs w:val="20"/>
    </w:rPr>
  </w:style>
  <w:style w:type="character" w:styleId="FootnoteReference">
    <w:name w:val="footnote reference"/>
    <w:basedOn w:val="DefaultParagraphFont"/>
    <w:uiPriority w:val="99"/>
    <w:semiHidden/>
    <w:unhideWhenUsed/>
    <w:rsid w:val="0029098F"/>
    <w:rPr>
      <w:vertAlign w:val="superscript"/>
    </w:rPr>
  </w:style>
  <w:style w:type="paragraph" w:styleId="Bibliography">
    <w:name w:val="Bibliography"/>
    <w:basedOn w:val="Normal"/>
    <w:next w:val="Normal"/>
    <w:uiPriority w:val="37"/>
    <w:unhideWhenUsed/>
    <w:rsid w:val="0029098F"/>
  </w:style>
  <w:style w:type="character" w:styleId="Strong">
    <w:name w:val="Strong"/>
    <w:basedOn w:val="DefaultParagraphFont"/>
    <w:uiPriority w:val="22"/>
    <w:qFormat/>
    <w:rsid w:val="00E256FC"/>
    <w:rPr>
      <w:b/>
      <w:bCs/>
    </w:rPr>
  </w:style>
  <w:style w:type="character" w:customStyle="1" w:styleId="marked">
    <w:name w:val="marked"/>
    <w:basedOn w:val="DefaultParagraphFont"/>
    <w:rsid w:val="00155517"/>
  </w:style>
  <w:style w:type="character" w:customStyle="1" w:styleId="colorh1">
    <w:name w:val="color_h1"/>
    <w:basedOn w:val="DefaultParagraphFont"/>
    <w:rsid w:val="00155517"/>
  </w:style>
  <w:style w:type="paragraph" w:customStyle="1" w:styleId="intro">
    <w:name w:val="intro"/>
    <w:basedOn w:val="Normal"/>
    <w:rsid w:val="00155517"/>
    <w:pPr>
      <w:spacing w:before="100" w:beforeAutospacing="1" w:after="100" w:afterAutospacing="1"/>
    </w:pPr>
    <w:rPr>
      <w:rFonts w:ascii="Times New Roman" w:hAnsi="Times New Roman"/>
      <w:color w:val="auto"/>
      <w:sz w:val="24"/>
      <w:szCs w:val="24"/>
      <w:lang w:val="en-CA" w:eastAsia="en-CA"/>
    </w:rPr>
  </w:style>
  <w:style w:type="character" w:styleId="Emphasis">
    <w:name w:val="Emphasis"/>
    <w:basedOn w:val="DefaultParagraphFont"/>
    <w:uiPriority w:val="20"/>
    <w:qFormat/>
    <w:rsid w:val="00E02C4A"/>
    <w:rPr>
      <w:i/>
      <w:iCs/>
    </w:rPr>
  </w:style>
  <w:style w:type="character" w:styleId="HTMLCode">
    <w:name w:val="HTML Code"/>
    <w:basedOn w:val="DefaultParagraphFont"/>
    <w:uiPriority w:val="99"/>
    <w:semiHidden/>
    <w:unhideWhenUsed/>
    <w:rsid w:val="00111C4C"/>
    <w:rPr>
      <w:rFonts w:ascii="Courier New" w:eastAsia="Times New Roman" w:hAnsi="Courier New" w:cs="Courier New"/>
      <w:sz w:val="20"/>
      <w:szCs w:val="20"/>
    </w:rPr>
  </w:style>
  <w:style w:type="character" w:customStyle="1" w:styleId="caret">
    <w:name w:val="caret"/>
    <w:basedOn w:val="DefaultParagraphFont"/>
    <w:rsid w:val="00111C4C"/>
  </w:style>
  <w:style w:type="character" w:customStyle="1" w:styleId="mark">
    <w:name w:val="mark"/>
    <w:basedOn w:val="DefaultParagraphFont"/>
    <w:rsid w:val="00111C4C"/>
  </w:style>
  <w:style w:type="character" w:customStyle="1" w:styleId="small">
    <w:name w:val="small"/>
    <w:basedOn w:val="DefaultParagraphFont"/>
    <w:rsid w:val="00111C4C"/>
  </w:style>
  <w:style w:type="character" w:customStyle="1" w:styleId="lead">
    <w:name w:val="lead"/>
    <w:basedOn w:val="DefaultParagraphFont"/>
    <w:rsid w:val="00111C4C"/>
  </w:style>
  <w:style w:type="character" w:customStyle="1" w:styleId="text-lowercase">
    <w:name w:val="text-lowercase"/>
    <w:basedOn w:val="DefaultParagraphFont"/>
    <w:rsid w:val="00111C4C"/>
  </w:style>
  <w:style w:type="character" w:customStyle="1" w:styleId="text-uppercase">
    <w:name w:val="text-uppercase"/>
    <w:basedOn w:val="DefaultParagraphFont"/>
    <w:rsid w:val="00111C4C"/>
  </w:style>
  <w:style w:type="character" w:customStyle="1" w:styleId="text-capitalize">
    <w:name w:val="text-capitalize"/>
    <w:basedOn w:val="DefaultParagraphFont"/>
    <w:rsid w:val="00111C4C"/>
  </w:style>
  <w:style w:type="character" w:styleId="HTMLVariable">
    <w:name w:val="HTML Variable"/>
    <w:basedOn w:val="DefaultParagraphFont"/>
    <w:uiPriority w:val="99"/>
    <w:semiHidden/>
    <w:unhideWhenUsed/>
    <w:rsid w:val="00111C4C"/>
    <w:rPr>
      <w:i/>
      <w:iCs/>
    </w:rPr>
  </w:style>
  <w:style w:type="character" w:styleId="HTMLKeyboard">
    <w:name w:val="HTML Keyboard"/>
    <w:basedOn w:val="DefaultParagraphFont"/>
    <w:uiPriority w:val="99"/>
    <w:semiHidden/>
    <w:unhideWhenUsed/>
    <w:rsid w:val="00111C4C"/>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111C4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3061">
      <w:bodyDiv w:val="1"/>
      <w:marLeft w:val="0"/>
      <w:marRight w:val="0"/>
      <w:marTop w:val="0"/>
      <w:marBottom w:val="0"/>
      <w:divBdr>
        <w:top w:val="none" w:sz="0" w:space="0" w:color="auto"/>
        <w:left w:val="none" w:sz="0" w:space="0" w:color="auto"/>
        <w:bottom w:val="none" w:sz="0" w:space="0" w:color="auto"/>
        <w:right w:val="none" w:sz="0" w:space="0" w:color="auto"/>
      </w:divBdr>
    </w:div>
    <w:div w:id="42406125">
      <w:bodyDiv w:val="1"/>
      <w:marLeft w:val="0"/>
      <w:marRight w:val="0"/>
      <w:marTop w:val="0"/>
      <w:marBottom w:val="0"/>
      <w:divBdr>
        <w:top w:val="none" w:sz="0" w:space="0" w:color="auto"/>
        <w:left w:val="none" w:sz="0" w:space="0" w:color="auto"/>
        <w:bottom w:val="none" w:sz="0" w:space="0" w:color="auto"/>
        <w:right w:val="none" w:sz="0" w:space="0" w:color="auto"/>
      </w:divBdr>
      <w:divsChild>
        <w:div w:id="1853177275">
          <w:marLeft w:val="0"/>
          <w:marRight w:val="0"/>
          <w:marTop w:val="300"/>
          <w:marBottom w:val="300"/>
          <w:divBdr>
            <w:top w:val="none" w:sz="0" w:space="0" w:color="auto"/>
            <w:left w:val="none" w:sz="0" w:space="0" w:color="auto"/>
            <w:bottom w:val="none" w:sz="0" w:space="0" w:color="auto"/>
            <w:right w:val="none" w:sz="0" w:space="0" w:color="auto"/>
          </w:divBdr>
          <w:divsChild>
            <w:div w:id="1056778376">
              <w:marLeft w:val="0"/>
              <w:marRight w:val="0"/>
              <w:marTop w:val="0"/>
              <w:marBottom w:val="0"/>
              <w:divBdr>
                <w:top w:val="none" w:sz="0" w:space="0" w:color="auto"/>
                <w:left w:val="single" w:sz="24" w:space="9" w:color="4CAF50"/>
                <w:bottom w:val="none" w:sz="0" w:space="0" w:color="auto"/>
                <w:right w:val="none" w:sz="0" w:space="0" w:color="auto"/>
              </w:divBdr>
            </w:div>
          </w:divsChild>
        </w:div>
        <w:div w:id="972293361">
          <w:marLeft w:val="0"/>
          <w:marRight w:val="0"/>
          <w:marTop w:val="0"/>
          <w:marBottom w:val="0"/>
          <w:divBdr>
            <w:top w:val="none" w:sz="0" w:space="0" w:color="auto"/>
            <w:left w:val="none" w:sz="0" w:space="0" w:color="auto"/>
            <w:bottom w:val="none" w:sz="0" w:space="0" w:color="auto"/>
            <w:right w:val="none" w:sz="0" w:space="0" w:color="auto"/>
          </w:divBdr>
        </w:div>
        <w:div w:id="1860003897">
          <w:marLeft w:val="0"/>
          <w:marRight w:val="0"/>
          <w:marTop w:val="0"/>
          <w:marBottom w:val="0"/>
          <w:divBdr>
            <w:top w:val="none" w:sz="0" w:space="0" w:color="auto"/>
            <w:left w:val="none" w:sz="0" w:space="0" w:color="auto"/>
            <w:bottom w:val="none" w:sz="0" w:space="0" w:color="auto"/>
            <w:right w:val="none" w:sz="0" w:space="0" w:color="auto"/>
          </w:divBdr>
        </w:div>
        <w:div w:id="225842071">
          <w:marLeft w:val="0"/>
          <w:marRight w:val="0"/>
          <w:marTop w:val="0"/>
          <w:marBottom w:val="0"/>
          <w:divBdr>
            <w:top w:val="none" w:sz="0" w:space="0" w:color="auto"/>
            <w:left w:val="none" w:sz="0" w:space="0" w:color="auto"/>
            <w:bottom w:val="none" w:sz="0" w:space="0" w:color="auto"/>
            <w:right w:val="none" w:sz="0" w:space="0" w:color="auto"/>
          </w:divBdr>
        </w:div>
      </w:divsChild>
    </w:div>
    <w:div w:id="143398179">
      <w:bodyDiv w:val="1"/>
      <w:marLeft w:val="0"/>
      <w:marRight w:val="0"/>
      <w:marTop w:val="0"/>
      <w:marBottom w:val="0"/>
      <w:divBdr>
        <w:top w:val="none" w:sz="0" w:space="0" w:color="auto"/>
        <w:left w:val="none" w:sz="0" w:space="0" w:color="auto"/>
        <w:bottom w:val="none" w:sz="0" w:space="0" w:color="auto"/>
        <w:right w:val="none" w:sz="0" w:space="0" w:color="auto"/>
      </w:divBdr>
      <w:divsChild>
        <w:div w:id="1829594012">
          <w:marLeft w:val="0"/>
          <w:marRight w:val="0"/>
          <w:marTop w:val="0"/>
          <w:marBottom w:val="0"/>
          <w:divBdr>
            <w:top w:val="none" w:sz="0" w:space="0" w:color="auto"/>
            <w:left w:val="none" w:sz="0" w:space="0" w:color="auto"/>
            <w:bottom w:val="none" w:sz="0" w:space="0" w:color="auto"/>
            <w:right w:val="none" w:sz="0" w:space="0" w:color="auto"/>
          </w:divBdr>
        </w:div>
      </w:divsChild>
    </w:div>
    <w:div w:id="150565733">
      <w:bodyDiv w:val="1"/>
      <w:marLeft w:val="0"/>
      <w:marRight w:val="0"/>
      <w:marTop w:val="0"/>
      <w:marBottom w:val="0"/>
      <w:divBdr>
        <w:top w:val="none" w:sz="0" w:space="0" w:color="auto"/>
        <w:left w:val="none" w:sz="0" w:space="0" w:color="auto"/>
        <w:bottom w:val="none" w:sz="0" w:space="0" w:color="auto"/>
        <w:right w:val="none" w:sz="0" w:space="0" w:color="auto"/>
      </w:divBdr>
      <w:divsChild>
        <w:div w:id="2009403991">
          <w:marLeft w:val="0"/>
          <w:marRight w:val="0"/>
          <w:marTop w:val="0"/>
          <w:marBottom w:val="0"/>
          <w:divBdr>
            <w:top w:val="none" w:sz="0" w:space="0" w:color="auto"/>
            <w:left w:val="none" w:sz="0" w:space="0" w:color="auto"/>
            <w:bottom w:val="none" w:sz="0" w:space="0" w:color="auto"/>
            <w:right w:val="none" w:sz="0" w:space="0" w:color="auto"/>
          </w:divBdr>
        </w:div>
        <w:div w:id="741945425">
          <w:marLeft w:val="0"/>
          <w:marRight w:val="0"/>
          <w:marTop w:val="0"/>
          <w:marBottom w:val="0"/>
          <w:divBdr>
            <w:top w:val="none" w:sz="0" w:space="0" w:color="auto"/>
            <w:left w:val="none" w:sz="0" w:space="0" w:color="auto"/>
            <w:bottom w:val="none" w:sz="0" w:space="0" w:color="auto"/>
            <w:right w:val="none" w:sz="0" w:space="0" w:color="auto"/>
          </w:divBdr>
        </w:div>
        <w:div w:id="942495848">
          <w:marLeft w:val="0"/>
          <w:marRight w:val="0"/>
          <w:marTop w:val="299"/>
          <w:marBottom w:val="299"/>
          <w:divBdr>
            <w:top w:val="none" w:sz="0" w:space="0" w:color="auto"/>
            <w:left w:val="single" w:sz="48" w:space="15" w:color="FFEB3B"/>
            <w:bottom w:val="none" w:sz="0" w:space="0" w:color="auto"/>
            <w:right w:val="none" w:sz="0" w:space="0" w:color="auto"/>
          </w:divBdr>
        </w:div>
        <w:div w:id="660239175">
          <w:marLeft w:val="0"/>
          <w:marRight w:val="0"/>
          <w:marTop w:val="0"/>
          <w:marBottom w:val="0"/>
          <w:divBdr>
            <w:top w:val="none" w:sz="0" w:space="0" w:color="auto"/>
            <w:left w:val="none" w:sz="0" w:space="0" w:color="auto"/>
            <w:bottom w:val="none" w:sz="0" w:space="0" w:color="auto"/>
            <w:right w:val="none" w:sz="0" w:space="0" w:color="auto"/>
          </w:divBdr>
        </w:div>
      </w:divsChild>
    </w:div>
    <w:div w:id="214852279">
      <w:bodyDiv w:val="1"/>
      <w:marLeft w:val="0"/>
      <w:marRight w:val="0"/>
      <w:marTop w:val="0"/>
      <w:marBottom w:val="0"/>
      <w:divBdr>
        <w:top w:val="none" w:sz="0" w:space="0" w:color="auto"/>
        <w:left w:val="none" w:sz="0" w:space="0" w:color="auto"/>
        <w:bottom w:val="none" w:sz="0" w:space="0" w:color="auto"/>
        <w:right w:val="none" w:sz="0" w:space="0" w:color="auto"/>
      </w:divBdr>
      <w:divsChild>
        <w:div w:id="559484776">
          <w:marLeft w:val="0"/>
          <w:marRight w:val="0"/>
          <w:marTop w:val="0"/>
          <w:marBottom w:val="0"/>
          <w:divBdr>
            <w:top w:val="none" w:sz="0" w:space="0" w:color="auto"/>
            <w:left w:val="none" w:sz="0" w:space="0" w:color="auto"/>
            <w:bottom w:val="none" w:sz="0" w:space="0" w:color="auto"/>
            <w:right w:val="none" w:sz="0" w:space="0" w:color="auto"/>
          </w:divBdr>
        </w:div>
      </w:divsChild>
    </w:div>
    <w:div w:id="220866500">
      <w:bodyDiv w:val="1"/>
      <w:marLeft w:val="0"/>
      <w:marRight w:val="0"/>
      <w:marTop w:val="0"/>
      <w:marBottom w:val="0"/>
      <w:divBdr>
        <w:top w:val="none" w:sz="0" w:space="0" w:color="auto"/>
        <w:left w:val="none" w:sz="0" w:space="0" w:color="auto"/>
        <w:bottom w:val="none" w:sz="0" w:space="0" w:color="auto"/>
        <w:right w:val="none" w:sz="0" w:space="0" w:color="auto"/>
      </w:divBdr>
      <w:divsChild>
        <w:div w:id="1101877882">
          <w:marLeft w:val="0"/>
          <w:marRight w:val="0"/>
          <w:marTop w:val="0"/>
          <w:marBottom w:val="0"/>
          <w:divBdr>
            <w:top w:val="none" w:sz="0" w:space="0" w:color="auto"/>
            <w:left w:val="none" w:sz="0" w:space="0" w:color="auto"/>
            <w:bottom w:val="none" w:sz="0" w:space="0" w:color="auto"/>
            <w:right w:val="none" w:sz="0" w:space="0" w:color="auto"/>
          </w:divBdr>
        </w:div>
        <w:div w:id="1794866912">
          <w:marLeft w:val="0"/>
          <w:marRight w:val="0"/>
          <w:marTop w:val="374"/>
          <w:marBottom w:val="374"/>
          <w:divBdr>
            <w:top w:val="none" w:sz="0" w:space="0" w:color="auto"/>
            <w:left w:val="none" w:sz="0" w:space="0" w:color="auto"/>
            <w:bottom w:val="none" w:sz="0" w:space="0" w:color="auto"/>
            <w:right w:val="none" w:sz="0" w:space="0" w:color="auto"/>
          </w:divBdr>
          <w:divsChild>
            <w:div w:id="984579497">
              <w:marLeft w:val="0"/>
              <w:marRight w:val="0"/>
              <w:marTop w:val="0"/>
              <w:marBottom w:val="0"/>
              <w:divBdr>
                <w:top w:val="none" w:sz="0" w:space="0" w:color="auto"/>
                <w:left w:val="single" w:sz="36" w:space="11" w:color="4CAF50"/>
                <w:bottom w:val="none" w:sz="0" w:space="0" w:color="auto"/>
                <w:right w:val="none" w:sz="0" w:space="0" w:color="auto"/>
              </w:divBdr>
            </w:div>
          </w:divsChild>
        </w:div>
      </w:divsChild>
    </w:div>
    <w:div w:id="315185770">
      <w:bodyDiv w:val="1"/>
      <w:marLeft w:val="0"/>
      <w:marRight w:val="0"/>
      <w:marTop w:val="0"/>
      <w:marBottom w:val="0"/>
      <w:divBdr>
        <w:top w:val="none" w:sz="0" w:space="0" w:color="auto"/>
        <w:left w:val="none" w:sz="0" w:space="0" w:color="auto"/>
        <w:bottom w:val="none" w:sz="0" w:space="0" w:color="auto"/>
        <w:right w:val="none" w:sz="0" w:space="0" w:color="auto"/>
      </w:divBdr>
      <w:divsChild>
        <w:div w:id="1032539261">
          <w:marLeft w:val="0"/>
          <w:marRight w:val="0"/>
          <w:marTop w:val="0"/>
          <w:marBottom w:val="0"/>
          <w:divBdr>
            <w:top w:val="none" w:sz="0" w:space="0" w:color="auto"/>
            <w:left w:val="none" w:sz="0" w:space="0" w:color="auto"/>
            <w:bottom w:val="none" w:sz="0" w:space="0" w:color="auto"/>
            <w:right w:val="none" w:sz="0" w:space="0" w:color="auto"/>
          </w:divBdr>
          <w:divsChild>
            <w:div w:id="1131484934">
              <w:marLeft w:val="0"/>
              <w:marRight w:val="0"/>
              <w:marTop w:val="0"/>
              <w:marBottom w:val="0"/>
              <w:divBdr>
                <w:top w:val="none" w:sz="0" w:space="0" w:color="auto"/>
                <w:left w:val="none" w:sz="0" w:space="0" w:color="auto"/>
                <w:bottom w:val="none" w:sz="0" w:space="0" w:color="auto"/>
                <w:right w:val="none" w:sz="0" w:space="0" w:color="auto"/>
              </w:divBdr>
            </w:div>
          </w:divsChild>
        </w:div>
        <w:div w:id="262686845">
          <w:marLeft w:val="0"/>
          <w:marRight w:val="0"/>
          <w:marTop w:val="0"/>
          <w:marBottom w:val="0"/>
          <w:divBdr>
            <w:top w:val="none" w:sz="0" w:space="0" w:color="auto"/>
            <w:left w:val="none" w:sz="0" w:space="0" w:color="auto"/>
            <w:bottom w:val="none" w:sz="0" w:space="0" w:color="auto"/>
            <w:right w:val="none" w:sz="0" w:space="0" w:color="auto"/>
          </w:divBdr>
        </w:div>
      </w:divsChild>
    </w:div>
    <w:div w:id="355498729">
      <w:bodyDiv w:val="1"/>
      <w:marLeft w:val="0"/>
      <w:marRight w:val="0"/>
      <w:marTop w:val="0"/>
      <w:marBottom w:val="0"/>
      <w:divBdr>
        <w:top w:val="none" w:sz="0" w:space="0" w:color="auto"/>
        <w:left w:val="none" w:sz="0" w:space="0" w:color="auto"/>
        <w:bottom w:val="none" w:sz="0" w:space="0" w:color="auto"/>
        <w:right w:val="none" w:sz="0" w:space="0" w:color="auto"/>
      </w:divBdr>
      <w:divsChild>
        <w:div w:id="2078016603">
          <w:marLeft w:val="0"/>
          <w:marRight w:val="0"/>
          <w:marTop w:val="0"/>
          <w:marBottom w:val="0"/>
          <w:divBdr>
            <w:top w:val="none" w:sz="0" w:space="0" w:color="auto"/>
            <w:left w:val="none" w:sz="0" w:space="0" w:color="auto"/>
            <w:bottom w:val="none" w:sz="0" w:space="0" w:color="auto"/>
            <w:right w:val="none" w:sz="0" w:space="0" w:color="auto"/>
          </w:divBdr>
        </w:div>
      </w:divsChild>
    </w:div>
    <w:div w:id="380715860">
      <w:bodyDiv w:val="1"/>
      <w:marLeft w:val="0"/>
      <w:marRight w:val="0"/>
      <w:marTop w:val="0"/>
      <w:marBottom w:val="0"/>
      <w:divBdr>
        <w:top w:val="none" w:sz="0" w:space="0" w:color="auto"/>
        <w:left w:val="none" w:sz="0" w:space="0" w:color="auto"/>
        <w:bottom w:val="none" w:sz="0" w:space="0" w:color="auto"/>
        <w:right w:val="none" w:sz="0" w:space="0" w:color="auto"/>
      </w:divBdr>
      <w:divsChild>
        <w:div w:id="959150358">
          <w:marLeft w:val="0"/>
          <w:marRight w:val="0"/>
          <w:marTop w:val="0"/>
          <w:marBottom w:val="0"/>
          <w:divBdr>
            <w:top w:val="none" w:sz="0" w:space="0" w:color="auto"/>
            <w:left w:val="none" w:sz="0" w:space="0" w:color="auto"/>
            <w:bottom w:val="none" w:sz="0" w:space="0" w:color="auto"/>
            <w:right w:val="none" w:sz="0" w:space="0" w:color="auto"/>
          </w:divBdr>
        </w:div>
        <w:div w:id="1639845853">
          <w:marLeft w:val="0"/>
          <w:marRight w:val="0"/>
          <w:marTop w:val="0"/>
          <w:marBottom w:val="0"/>
          <w:divBdr>
            <w:top w:val="none" w:sz="0" w:space="0" w:color="auto"/>
            <w:left w:val="none" w:sz="0" w:space="0" w:color="auto"/>
            <w:bottom w:val="none" w:sz="0" w:space="0" w:color="auto"/>
            <w:right w:val="none" w:sz="0" w:space="0" w:color="auto"/>
          </w:divBdr>
        </w:div>
      </w:divsChild>
    </w:div>
    <w:div w:id="430705019">
      <w:bodyDiv w:val="1"/>
      <w:marLeft w:val="0"/>
      <w:marRight w:val="0"/>
      <w:marTop w:val="0"/>
      <w:marBottom w:val="0"/>
      <w:divBdr>
        <w:top w:val="none" w:sz="0" w:space="0" w:color="auto"/>
        <w:left w:val="none" w:sz="0" w:space="0" w:color="auto"/>
        <w:bottom w:val="none" w:sz="0" w:space="0" w:color="auto"/>
        <w:right w:val="none" w:sz="0" w:space="0" w:color="auto"/>
      </w:divBdr>
    </w:div>
    <w:div w:id="471019754">
      <w:bodyDiv w:val="1"/>
      <w:marLeft w:val="0"/>
      <w:marRight w:val="0"/>
      <w:marTop w:val="0"/>
      <w:marBottom w:val="0"/>
      <w:divBdr>
        <w:top w:val="none" w:sz="0" w:space="0" w:color="auto"/>
        <w:left w:val="none" w:sz="0" w:space="0" w:color="auto"/>
        <w:bottom w:val="none" w:sz="0" w:space="0" w:color="auto"/>
        <w:right w:val="none" w:sz="0" w:space="0" w:color="auto"/>
      </w:divBdr>
      <w:divsChild>
        <w:div w:id="17581934">
          <w:marLeft w:val="0"/>
          <w:marRight w:val="0"/>
          <w:marTop w:val="0"/>
          <w:marBottom w:val="0"/>
          <w:divBdr>
            <w:top w:val="none" w:sz="0" w:space="0" w:color="auto"/>
            <w:left w:val="none" w:sz="0" w:space="0" w:color="auto"/>
            <w:bottom w:val="none" w:sz="0" w:space="0" w:color="auto"/>
            <w:right w:val="none" w:sz="0" w:space="0" w:color="auto"/>
          </w:divBdr>
          <w:divsChild>
            <w:div w:id="979069194">
              <w:marLeft w:val="0"/>
              <w:marRight w:val="0"/>
              <w:marTop w:val="0"/>
              <w:marBottom w:val="0"/>
              <w:divBdr>
                <w:top w:val="none" w:sz="0" w:space="0" w:color="auto"/>
                <w:left w:val="none" w:sz="0" w:space="0" w:color="auto"/>
                <w:bottom w:val="none" w:sz="0" w:space="0" w:color="auto"/>
                <w:right w:val="none" w:sz="0" w:space="0" w:color="auto"/>
              </w:divBdr>
            </w:div>
            <w:div w:id="1606884545">
              <w:marLeft w:val="0"/>
              <w:marRight w:val="0"/>
              <w:marTop w:val="0"/>
              <w:marBottom w:val="0"/>
              <w:divBdr>
                <w:top w:val="none" w:sz="0" w:space="0" w:color="auto"/>
                <w:left w:val="none" w:sz="0" w:space="0" w:color="auto"/>
                <w:bottom w:val="none" w:sz="0" w:space="0" w:color="auto"/>
                <w:right w:val="none" w:sz="0" w:space="0" w:color="auto"/>
              </w:divBdr>
            </w:div>
            <w:div w:id="11312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8543">
      <w:bodyDiv w:val="1"/>
      <w:marLeft w:val="0"/>
      <w:marRight w:val="0"/>
      <w:marTop w:val="0"/>
      <w:marBottom w:val="0"/>
      <w:divBdr>
        <w:top w:val="none" w:sz="0" w:space="0" w:color="auto"/>
        <w:left w:val="none" w:sz="0" w:space="0" w:color="auto"/>
        <w:bottom w:val="none" w:sz="0" w:space="0" w:color="auto"/>
        <w:right w:val="none" w:sz="0" w:space="0" w:color="auto"/>
      </w:divBdr>
      <w:divsChild>
        <w:div w:id="1040474536">
          <w:marLeft w:val="0"/>
          <w:marRight w:val="0"/>
          <w:marTop w:val="299"/>
          <w:marBottom w:val="299"/>
          <w:divBdr>
            <w:top w:val="none" w:sz="0" w:space="0" w:color="auto"/>
            <w:left w:val="single" w:sz="48" w:space="15" w:color="FFEB3B"/>
            <w:bottom w:val="none" w:sz="0" w:space="0" w:color="auto"/>
            <w:right w:val="none" w:sz="0" w:space="0" w:color="auto"/>
          </w:divBdr>
        </w:div>
        <w:div w:id="727533003">
          <w:marLeft w:val="0"/>
          <w:marRight w:val="0"/>
          <w:marTop w:val="374"/>
          <w:marBottom w:val="374"/>
          <w:divBdr>
            <w:top w:val="none" w:sz="0" w:space="0" w:color="auto"/>
            <w:left w:val="none" w:sz="0" w:space="0" w:color="auto"/>
            <w:bottom w:val="none" w:sz="0" w:space="0" w:color="auto"/>
            <w:right w:val="none" w:sz="0" w:space="0" w:color="auto"/>
          </w:divBdr>
          <w:divsChild>
            <w:div w:id="2138336144">
              <w:marLeft w:val="0"/>
              <w:marRight w:val="0"/>
              <w:marTop w:val="0"/>
              <w:marBottom w:val="0"/>
              <w:divBdr>
                <w:top w:val="none" w:sz="0" w:space="0" w:color="auto"/>
                <w:left w:val="single" w:sz="36" w:space="11" w:color="4CAF50"/>
                <w:bottom w:val="none" w:sz="0" w:space="0" w:color="auto"/>
                <w:right w:val="none" w:sz="0" w:space="0" w:color="auto"/>
              </w:divBdr>
            </w:div>
          </w:divsChild>
        </w:div>
        <w:div w:id="120004928">
          <w:marLeft w:val="0"/>
          <w:marRight w:val="0"/>
          <w:marTop w:val="299"/>
          <w:marBottom w:val="299"/>
          <w:divBdr>
            <w:top w:val="none" w:sz="0" w:space="0" w:color="auto"/>
            <w:left w:val="single" w:sz="48" w:space="15" w:color="FFEB3B"/>
            <w:bottom w:val="none" w:sz="0" w:space="0" w:color="auto"/>
            <w:right w:val="none" w:sz="0" w:space="0" w:color="auto"/>
          </w:divBdr>
        </w:div>
      </w:divsChild>
    </w:div>
    <w:div w:id="580793045">
      <w:bodyDiv w:val="1"/>
      <w:marLeft w:val="0"/>
      <w:marRight w:val="0"/>
      <w:marTop w:val="0"/>
      <w:marBottom w:val="0"/>
      <w:divBdr>
        <w:top w:val="none" w:sz="0" w:space="0" w:color="auto"/>
        <w:left w:val="none" w:sz="0" w:space="0" w:color="auto"/>
        <w:bottom w:val="none" w:sz="0" w:space="0" w:color="auto"/>
        <w:right w:val="none" w:sz="0" w:space="0" w:color="auto"/>
      </w:divBdr>
      <w:divsChild>
        <w:div w:id="642974111">
          <w:marLeft w:val="0"/>
          <w:marRight w:val="0"/>
          <w:marTop w:val="0"/>
          <w:marBottom w:val="0"/>
          <w:divBdr>
            <w:top w:val="none" w:sz="0" w:space="0" w:color="auto"/>
            <w:left w:val="none" w:sz="0" w:space="0" w:color="auto"/>
            <w:bottom w:val="none" w:sz="0" w:space="0" w:color="auto"/>
            <w:right w:val="none" w:sz="0" w:space="0" w:color="auto"/>
          </w:divBdr>
          <w:divsChild>
            <w:div w:id="18763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79392">
      <w:bodyDiv w:val="1"/>
      <w:marLeft w:val="0"/>
      <w:marRight w:val="0"/>
      <w:marTop w:val="0"/>
      <w:marBottom w:val="0"/>
      <w:divBdr>
        <w:top w:val="none" w:sz="0" w:space="0" w:color="auto"/>
        <w:left w:val="none" w:sz="0" w:space="0" w:color="auto"/>
        <w:bottom w:val="none" w:sz="0" w:space="0" w:color="auto"/>
        <w:right w:val="none" w:sz="0" w:space="0" w:color="auto"/>
      </w:divBdr>
    </w:div>
    <w:div w:id="637496329">
      <w:bodyDiv w:val="1"/>
      <w:marLeft w:val="0"/>
      <w:marRight w:val="0"/>
      <w:marTop w:val="0"/>
      <w:marBottom w:val="0"/>
      <w:divBdr>
        <w:top w:val="none" w:sz="0" w:space="0" w:color="auto"/>
        <w:left w:val="none" w:sz="0" w:space="0" w:color="auto"/>
        <w:bottom w:val="none" w:sz="0" w:space="0" w:color="auto"/>
        <w:right w:val="none" w:sz="0" w:space="0" w:color="auto"/>
      </w:divBdr>
      <w:divsChild>
        <w:div w:id="2115007737">
          <w:marLeft w:val="0"/>
          <w:marRight w:val="0"/>
          <w:marTop w:val="0"/>
          <w:marBottom w:val="0"/>
          <w:divBdr>
            <w:top w:val="none" w:sz="0" w:space="0" w:color="auto"/>
            <w:left w:val="none" w:sz="0" w:space="0" w:color="auto"/>
            <w:bottom w:val="none" w:sz="0" w:space="0" w:color="auto"/>
            <w:right w:val="none" w:sz="0" w:space="0" w:color="auto"/>
          </w:divBdr>
        </w:div>
      </w:divsChild>
    </w:div>
    <w:div w:id="782849096">
      <w:bodyDiv w:val="1"/>
      <w:marLeft w:val="0"/>
      <w:marRight w:val="0"/>
      <w:marTop w:val="0"/>
      <w:marBottom w:val="0"/>
      <w:divBdr>
        <w:top w:val="none" w:sz="0" w:space="0" w:color="auto"/>
        <w:left w:val="none" w:sz="0" w:space="0" w:color="auto"/>
        <w:bottom w:val="none" w:sz="0" w:space="0" w:color="auto"/>
        <w:right w:val="none" w:sz="0" w:space="0" w:color="auto"/>
      </w:divBdr>
      <w:divsChild>
        <w:div w:id="1468278830">
          <w:marLeft w:val="0"/>
          <w:marRight w:val="0"/>
          <w:marTop w:val="0"/>
          <w:marBottom w:val="0"/>
          <w:divBdr>
            <w:top w:val="none" w:sz="0" w:space="0" w:color="auto"/>
            <w:left w:val="none" w:sz="0" w:space="0" w:color="auto"/>
            <w:bottom w:val="none" w:sz="0" w:space="0" w:color="auto"/>
            <w:right w:val="none" w:sz="0" w:space="0" w:color="auto"/>
          </w:divBdr>
        </w:div>
        <w:div w:id="514541384">
          <w:marLeft w:val="0"/>
          <w:marRight w:val="0"/>
          <w:marTop w:val="374"/>
          <w:marBottom w:val="374"/>
          <w:divBdr>
            <w:top w:val="none" w:sz="0" w:space="0" w:color="auto"/>
            <w:left w:val="none" w:sz="0" w:space="0" w:color="auto"/>
            <w:bottom w:val="none" w:sz="0" w:space="0" w:color="auto"/>
            <w:right w:val="none" w:sz="0" w:space="0" w:color="auto"/>
          </w:divBdr>
          <w:divsChild>
            <w:div w:id="279725392">
              <w:marLeft w:val="0"/>
              <w:marRight w:val="0"/>
              <w:marTop w:val="0"/>
              <w:marBottom w:val="0"/>
              <w:divBdr>
                <w:top w:val="none" w:sz="0" w:space="0" w:color="auto"/>
                <w:left w:val="single" w:sz="36" w:space="11" w:color="4CAF50"/>
                <w:bottom w:val="none" w:sz="0" w:space="0" w:color="auto"/>
                <w:right w:val="none" w:sz="0" w:space="0" w:color="auto"/>
              </w:divBdr>
            </w:div>
          </w:divsChild>
        </w:div>
      </w:divsChild>
    </w:div>
    <w:div w:id="862205788">
      <w:bodyDiv w:val="1"/>
      <w:marLeft w:val="0"/>
      <w:marRight w:val="0"/>
      <w:marTop w:val="0"/>
      <w:marBottom w:val="0"/>
      <w:divBdr>
        <w:top w:val="none" w:sz="0" w:space="0" w:color="auto"/>
        <w:left w:val="none" w:sz="0" w:space="0" w:color="auto"/>
        <w:bottom w:val="none" w:sz="0" w:space="0" w:color="auto"/>
        <w:right w:val="none" w:sz="0" w:space="0" w:color="auto"/>
      </w:divBdr>
      <w:divsChild>
        <w:div w:id="1311406557">
          <w:marLeft w:val="0"/>
          <w:marRight w:val="0"/>
          <w:marTop w:val="0"/>
          <w:marBottom w:val="0"/>
          <w:divBdr>
            <w:top w:val="none" w:sz="0" w:space="0" w:color="auto"/>
            <w:left w:val="none" w:sz="0" w:space="0" w:color="auto"/>
            <w:bottom w:val="none" w:sz="0" w:space="0" w:color="auto"/>
            <w:right w:val="none" w:sz="0" w:space="0" w:color="auto"/>
          </w:divBdr>
        </w:div>
      </w:divsChild>
    </w:div>
    <w:div w:id="946543916">
      <w:bodyDiv w:val="1"/>
      <w:marLeft w:val="0"/>
      <w:marRight w:val="0"/>
      <w:marTop w:val="0"/>
      <w:marBottom w:val="0"/>
      <w:divBdr>
        <w:top w:val="none" w:sz="0" w:space="0" w:color="auto"/>
        <w:left w:val="none" w:sz="0" w:space="0" w:color="auto"/>
        <w:bottom w:val="none" w:sz="0" w:space="0" w:color="auto"/>
        <w:right w:val="none" w:sz="0" w:space="0" w:color="auto"/>
      </w:divBdr>
      <w:divsChild>
        <w:div w:id="617418551">
          <w:marLeft w:val="0"/>
          <w:marRight w:val="0"/>
          <w:marTop w:val="0"/>
          <w:marBottom w:val="0"/>
          <w:divBdr>
            <w:top w:val="none" w:sz="0" w:space="0" w:color="auto"/>
            <w:left w:val="none" w:sz="0" w:space="0" w:color="auto"/>
            <w:bottom w:val="none" w:sz="0" w:space="0" w:color="auto"/>
            <w:right w:val="none" w:sz="0" w:space="0" w:color="auto"/>
          </w:divBdr>
        </w:div>
        <w:div w:id="1590431610">
          <w:marLeft w:val="0"/>
          <w:marRight w:val="0"/>
          <w:marTop w:val="374"/>
          <w:marBottom w:val="374"/>
          <w:divBdr>
            <w:top w:val="none" w:sz="0" w:space="0" w:color="auto"/>
            <w:left w:val="none" w:sz="0" w:space="0" w:color="auto"/>
            <w:bottom w:val="none" w:sz="0" w:space="0" w:color="auto"/>
            <w:right w:val="none" w:sz="0" w:space="0" w:color="auto"/>
          </w:divBdr>
          <w:divsChild>
            <w:div w:id="419449387">
              <w:marLeft w:val="0"/>
              <w:marRight w:val="0"/>
              <w:marTop w:val="0"/>
              <w:marBottom w:val="0"/>
              <w:divBdr>
                <w:top w:val="none" w:sz="0" w:space="0" w:color="auto"/>
                <w:left w:val="single" w:sz="36" w:space="11" w:color="4CAF50"/>
                <w:bottom w:val="none" w:sz="0" w:space="0" w:color="auto"/>
                <w:right w:val="none" w:sz="0" w:space="0" w:color="auto"/>
              </w:divBdr>
            </w:div>
          </w:divsChild>
        </w:div>
      </w:divsChild>
    </w:div>
    <w:div w:id="1038899124">
      <w:bodyDiv w:val="1"/>
      <w:marLeft w:val="0"/>
      <w:marRight w:val="0"/>
      <w:marTop w:val="0"/>
      <w:marBottom w:val="0"/>
      <w:divBdr>
        <w:top w:val="none" w:sz="0" w:space="0" w:color="auto"/>
        <w:left w:val="none" w:sz="0" w:space="0" w:color="auto"/>
        <w:bottom w:val="none" w:sz="0" w:space="0" w:color="auto"/>
        <w:right w:val="none" w:sz="0" w:space="0" w:color="auto"/>
      </w:divBdr>
      <w:divsChild>
        <w:div w:id="481655351">
          <w:marLeft w:val="0"/>
          <w:marRight w:val="0"/>
          <w:marTop w:val="0"/>
          <w:marBottom w:val="0"/>
          <w:divBdr>
            <w:top w:val="none" w:sz="0" w:space="0" w:color="auto"/>
            <w:left w:val="none" w:sz="0" w:space="0" w:color="auto"/>
            <w:bottom w:val="none" w:sz="0" w:space="0" w:color="auto"/>
            <w:right w:val="none" w:sz="0" w:space="0" w:color="auto"/>
          </w:divBdr>
        </w:div>
        <w:div w:id="1090468136">
          <w:marLeft w:val="0"/>
          <w:marRight w:val="0"/>
          <w:marTop w:val="0"/>
          <w:marBottom w:val="0"/>
          <w:divBdr>
            <w:top w:val="none" w:sz="0" w:space="0" w:color="auto"/>
            <w:left w:val="none" w:sz="0" w:space="0" w:color="auto"/>
            <w:bottom w:val="none" w:sz="0" w:space="0" w:color="auto"/>
            <w:right w:val="none" w:sz="0" w:space="0" w:color="auto"/>
          </w:divBdr>
        </w:div>
      </w:divsChild>
    </w:div>
    <w:div w:id="1075083735">
      <w:bodyDiv w:val="1"/>
      <w:marLeft w:val="0"/>
      <w:marRight w:val="0"/>
      <w:marTop w:val="0"/>
      <w:marBottom w:val="0"/>
      <w:divBdr>
        <w:top w:val="none" w:sz="0" w:space="0" w:color="auto"/>
        <w:left w:val="none" w:sz="0" w:space="0" w:color="auto"/>
        <w:bottom w:val="none" w:sz="0" w:space="0" w:color="auto"/>
        <w:right w:val="none" w:sz="0" w:space="0" w:color="auto"/>
      </w:divBdr>
      <w:divsChild>
        <w:div w:id="1525554396">
          <w:marLeft w:val="0"/>
          <w:marRight w:val="0"/>
          <w:marTop w:val="0"/>
          <w:marBottom w:val="0"/>
          <w:divBdr>
            <w:top w:val="none" w:sz="0" w:space="0" w:color="auto"/>
            <w:left w:val="none" w:sz="0" w:space="0" w:color="auto"/>
            <w:bottom w:val="none" w:sz="0" w:space="0" w:color="auto"/>
            <w:right w:val="none" w:sz="0" w:space="0" w:color="auto"/>
          </w:divBdr>
        </w:div>
      </w:divsChild>
    </w:div>
    <w:div w:id="1130244746">
      <w:bodyDiv w:val="1"/>
      <w:marLeft w:val="0"/>
      <w:marRight w:val="0"/>
      <w:marTop w:val="0"/>
      <w:marBottom w:val="0"/>
      <w:divBdr>
        <w:top w:val="none" w:sz="0" w:space="0" w:color="auto"/>
        <w:left w:val="none" w:sz="0" w:space="0" w:color="auto"/>
        <w:bottom w:val="none" w:sz="0" w:space="0" w:color="auto"/>
        <w:right w:val="none" w:sz="0" w:space="0" w:color="auto"/>
      </w:divBdr>
    </w:div>
    <w:div w:id="1151940446">
      <w:bodyDiv w:val="1"/>
      <w:marLeft w:val="0"/>
      <w:marRight w:val="0"/>
      <w:marTop w:val="0"/>
      <w:marBottom w:val="0"/>
      <w:divBdr>
        <w:top w:val="none" w:sz="0" w:space="0" w:color="auto"/>
        <w:left w:val="none" w:sz="0" w:space="0" w:color="auto"/>
        <w:bottom w:val="none" w:sz="0" w:space="0" w:color="auto"/>
        <w:right w:val="none" w:sz="0" w:space="0" w:color="auto"/>
      </w:divBdr>
      <w:divsChild>
        <w:div w:id="956719809">
          <w:marLeft w:val="0"/>
          <w:marRight w:val="0"/>
          <w:marTop w:val="0"/>
          <w:marBottom w:val="0"/>
          <w:divBdr>
            <w:top w:val="none" w:sz="0" w:space="0" w:color="auto"/>
            <w:left w:val="none" w:sz="0" w:space="0" w:color="auto"/>
            <w:bottom w:val="none" w:sz="0" w:space="0" w:color="auto"/>
            <w:right w:val="none" w:sz="0" w:space="0" w:color="auto"/>
          </w:divBdr>
        </w:div>
        <w:div w:id="1796681579">
          <w:marLeft w:val="0"/>
          <w:marRight w:val="0"/>
          <w:marTop w:val="374"/>
          <w:marBottom w:val="374"/>
          <w:divBdr>
            <w:top w:val="none" w:sz="0" w:space="0" w:color="auto"/>
            <w:left w:val="none" w:sz="0" w:space="0" w:color="auto"/>
            <w:bottom w:val="none" w:sz="0" w:space="0" w:color="auto"/>
            <w:right w:val="none" w:sz="0" w:space="0" w:color="auto"/>
          </w:divBdr>
          <w:divsChild>
            <w:div w:id="717975679">
              <w:marLeft w:val="0"/>
              <w:marRight w:val="0"/>
              <w:marTop w:val="0"/>
              <w:marBottom w:val="0"/>
              <w:divBdr>
                <w:top w:val="none" w:sz="0" w:space="0" w:color="auto"/>
                <w:left w:val="single" w:sz="36" w:space="11" w:color="4CAF50"/>
                <w:bottom w:val="none" w:sz="0" w:space="0" w:color="auto"/>
                <w:right w:val="none" w:sz="0" w:space="0" w:color="auto"/>
              </w:divBdr>
            </w:div>
          </w:divsChild>
        </w:div>
      </w:divsChild>
    </w:div>
    <w:div w:id="1152529530">
      <w:bodyDiv w:val="1"/>
      <w:marLeft w:val="0"/>
      <w:marRight w:val="0"/>
      <w:marTop w:val="0"/>
      <w:marBottom w:val="0"/>
      <w:divBdr>
        <w:top w:val="none" w:sz="0" w:space="0" w:color="auto"/>
        <w:left w:val="none" w:sz="0" w:space="0" w:color="auto"/>
        <w:bottom w:val="none" w:sz="0" w:space="0" w:color="auto"/>
        <w:right w:val="none" w:sz="0" w:space="0" w:color="auto"/>
      </w:divBdr>
    </w:div>
    <w:div w:id="1188911041">
      <w:bodyDiv w:val="1"/>
      <w:marLeft w:val="0"/>
      <w:marRight w:val="0"/>
      <w:marTop w:val="0"/>
      <w:marBottom w:val="0"/>
      <w:divBdr>
        <w:top w:val="none" w:sz="0" w:space="0" w:color="auto"/>
        <w:left w:val="none" w:sz="0" w:space="0" w:color="auto"/>
        <w:bottom w:val="none" w:sz="0" w:space="0" w:color="auto"/>
        <w:right w:val="none" w:sz="0" w:space="0" w:color="auto"/>
      </w:divBdr>
      <w:divsChild>
        <w:div w:id="74714179">
          <w:marLeft w:val="0"/>
          <w:marRight w:val="0"/>
          <w:marTop w:val="0"/>
          <w:marBottom w:val="0"/>
          <w:divBdr>
            <w:top w:val="none" w:sz="0" w:space="0" w:color="auto"/>
            <w:left w:val="none" w:sz="0" w:space="0" w:color="auto"/>
            <w:bottom w:val="none" w:sz="0" w:space="0" w:color="auto"/>
            <w:right w:val="none" w:sz="0" w:space="0" w:color="auto"/>
          </w:divBdr>
        </w:div>
        <w:div w:id="2147235696">
          <w:marLeft w:val="0"/>
          <w:marRight w:val="0"/>
          <w:marTop w:val="0"/>
          <w:marBottom w:val="0"/>
          <w:divBdr>
            <w:top w:val="none" w:sz="0" w:space="0" w:color="auto"/>
            <w:left w:val="none" w:sz="0" w:space="0" w:color="auto"/>
            <w:bottom w:val="none" w:sz="0" w:space="0" w:color="auto"/>
            <w:right w:val="none" w:sz="0" w:space="0" w:color="auto"/>
          </w:divBdr>
        </w:div>
        <w:div w:id="1299140171">
          <w:marLeft w:val="0"/>
          <w:marRight w:val="0"/>
          <w:marTop w:val="0"/>
          <w:marBottom w:val="0"/>
          <w:divBdr>
            <w:top w:val="none" w:sz="0" w:space="0" w:color="auto"/>
            <w:left w:val="none" w:sz="0" w:space="0" w:color="auto"/>
            <w:bottom w:val="none" w:sz="0" w:space="0" w:color="auto"/>
            <w:right w:val="none" w:sz="0" w:space="0" w:color="auto"/>
          </w:divBdr>
        </w:div>
        <w:div w:id="902836985">
          <w:marLeft w:val="0"/>
          <w:marRight w:val="0"/>
          <w:marTop w:val="0"/>
          <w:marBottom w:val="0"/>
          <w:divBdr>
            <w:top w:val="none" w:sz="0" w:space="0" w:color="auto"/>
            <w:left w:val="none" w:sz="0" w:space="0" w:color="auto"/>
            <w:bottom w:val="none" w:sz="0" w:space="0" w:color="auto"/>
            <w:right w:val="none" w:sz="0" w:space="0" w:color="auto"/>
          </w:divBdr>
        </w:div>
        <w:div w:id="1305433643">
          <w:marLeft w:val="0"/>
          <w:marRight w:val="0"/>
          <w:marTop w:val="374"/>
          <w:marBottom w:val="374"/>
          <w:divBdr>
            <w:top w:val="none" w:sz="0" w:space="0" w:color="auto"/>
            <w:left w:val="none" w:sz="0" w:space="0" w:color="auto"/>
            <w:bottom w:val="none" w:sz="0" w:space="0" w:color="auto"/>
            <w:right w:val="none" w:sz="0" w:space="0" w:color="auto"/>
          </w:divBdr>
          <w:divsChild>
            <w:div w:id="423306525">
              <w:marLeft w:val="0"/>
              <w:marRight w:val="0"/>
              <w:marTop w:val="0"/>
              <w:marBottom w:val="0"/>
              <w:divBdr>
                <w:top w:val="none" w:sz="0" w:space="0" w:color="auto"/>
                <w:left w:val="single" w:sz="36" w:space="11" w:color="4CAF50"/>
                <w:bottom w:val="none" w:sz="0" w:space="0" w:color="auto"/>
                <w:right w:val="none" w:sz="0" w:space="0" w:color="auto"/>
              </w:divBdr>
            </w:div>
          </w:divsChild>
        </w:div>
      </w:divsChild>
    </w:div>
    <w:div w:id="1241139667">
      <w:bodyDiv w:val="1"/>
      <w:marLeft w:val="0"/>
      <w:marRight w:val="0"/>
      <w:marTop w:val="0"/>
      <w:marBottom w:val="0"/>
      <w:divBdr>
        <w:top w:val="none" w:sz="0" w:space="0" w:color="auto"/>
        <w:left w:val="none" w:sz="0" w:space="0" w:color="auto"/>
        <w:bottom w:val="none" w:sz="0" w:space="0" w:color="auto"/>
        <w:right w:val="none" w:sz="0" w:space="0" w:color="auto"/>
      </w:divBdr>
    </w:div>
    <w:div w:id="1282806569">
      <w:bodyDiv w:val="1"/>
      <w:marLeft w:val="0"/>
      <w:marRight w:val="0"/>
      <w:marTop w:val="0"/>
      <w:marBottom w:val="0"/>
      <w:divBdr>
        <w:top w:val="none" w:sz="0" w:space="0" w:color="auto"/>
        <w:left w:val="none" w:sz="0" w:space="0" w:color="auto"/>
        <w:bottom w:val="none" w:sz="0" w:space="0" w:color="auto"/>
        <w:right w:val="none" w:sz="0" w:space="0" w:color="auto"/>
      </w:divBdr>
      <w:divsChild>
        <w:div w:id="795759877">
          <w:marLeft w:val="0"/>
          <w:marRight w:val="0"/>
          <w:marTop w:val="0"/>
          <w:marBottom w:val="0"/>
          <w:divBdr>
            <w:top w:val="none" w:sz="0" w:space="0" w:color="auto"/>
            <w:left w:val="none" w:sz="0" w:space="0" w:color="auto"/>
            <w:bottom w:val="none" w:sz="0" w:space="0" w:color="auto"/>
            <w:right w:val="none" w:sz="0" w:space="0" w:color="auto"/>
          </w:divBdr>
        </w:div>
        <w:div w:id="1133015683">
          <w:marLeft w:val="0"/>
          <w:marRight w:val="0"/>
          <w:marTop w:val="0"/>
          <w:marBottom w:val="0"/>
          <w:divBdr>
            <w:top w:val="none" w:sz="0" w:space="0" w:color="auto"/>
            <w:left w:val="none" w:sz="0" w:space="0" w:color="auto"/>
            <w:bottom w:val="none" w:sz="0" w:space="0" w:color="auto"/>
            <w:right w:val="none" w:sz="0" w:space="0" w:color="auto"/>
          </w:divBdr>
        </w:div>
        <w:div w:id="769162678">
          <w:marLeft w:val="0"/>
          <w:marRight w:val="0"/>
          <w:marTop w:val="94"/>
          <w:marBottom w:val="187"/>
          <w:divBdr>
            <w:top w:val="none" w:sz="0" w:space="0" w:color="auto"/>
            <w:left w:val="none" w:sz="0" w:space="0" w:color="auto"/>
            <w:bottom w:val="none" w:sz="0" w:space="0" w:color="auto"/>
            <w:right w:val="none" w:sz="0" w:space="0" w:color="auto"/>
          </w:divBdr>
        </w:div>
      </w:divsChild>
    </w:div>
    <w:div w:id="1306082123">
      <w:bodyDiv w:val="1"/>
      <w:marLeft w:val="0"/>
      <w:marRight w:val="0"/>
      <w:marTop w:val="0"/>
      <w:marBottom w:val="0"/>
      <w:divBdr>
        <w:top w:val="none" w:sz="0" w:space="0" w:color="auto"/>
        <w:left w:val="none" w:sz="0" w:space="0" w:color="auto"/>
        <w:bottom w:val="none" w:sz="0" w:space="0" w:color="auto"/>
        <w:right w:val="none" w:sz="0" w:space="0" w:color="auto"/>
      </w:divBdr>
    </w:div>
    <w:div w:id="1352029289">
      <w:bodyDiv w:val="1"/>
      <w:marLeft w:val="0"/>
      <w:marRight w:val="0"/>
      <w:marTop w:val="0"/>
      <w:marBottom w:val="0"/>
      <w:divBdr>
        <w:top w:val="none" w:sz="0" w:space="0" w:color="auto"/>
        <w:left w:val="none" w:sz="0" w:space="0" w:color="auto"/>
        <w:bottom w:val="none" w:sz="0" w:space="0" w:color="auto"/>
        <w:right w:val="none" w:sz="0" w:space="0" w:color="auto"/>
      </w:divBdr>
      <w:divsChild>
        <w:div w:id="1207595979">
          <w:marLeft w:val="0"/>
          <w:marRight w:val="0"/>
          <w:marTop w:val="0"/>
          <w:marBottom w:val="0"/>
          <w:divBdr>
            <w:top w:val="none" w:sz="0" w:space="0" w:color="auto"/>
            <w:left w:val="none" w:sz="0" w:space="0" w:color="auto"/>
            <w:bottom w:val="none" w:sz="0" w:space="0" w:color="auto"/>
            <w:right w:val="none" w:sz="0" w:space="0" w:color="auto"/>
          </w:divBdr>
        </w:div>
      </w:divsChild>
    </w:div>
    <w:div w:id="1434593982">
      <w:bodyDiv w:val="1"/>
      <w:marLeft w:val="0"/>
      <w:marRight w:val="0"/>
      <w:marTop w:val="0"/>
      <w:marBottom w:val="0"/>
      <w:divBdr>
        <w:top w:val="none" w:sz="0" w:space="0" w:color="auto"/>
        <w:left w:val="none" w:sz="0" w:space="0" w:color="auto"/>
        <w:bottom w:val="none" w:sz="0" w:space="0" w:color="auto"/>
        <w:right w:val="none" w:sz="0" w:space="0" w:color="auto"/>
      </w:divBdr>
      <w:divsChild>
        <w:div w:id="76754248">
          <w:marLeft w:val="0"/>
          <w:marRight w:val="0"/>
          <w:marTop w:val="0"/>
          <w:marBottom w:val="0"/>
          <w:divBdr>
            <w:top w:val="none" w:sz="0" w:space="0" w:color="auto"/>
            <w:left w:val="none" w:sz="0" w:space="0" w:color="auto"/>
            <w:bottom w:val="none" w:sz="0" w:space="0" w:color="auto"/>
            <w:right w:val="none" w:sz="0" w:space="0" w:color="auto"/>
          </w:divBdr>
        </w:div>
        <w:div w:id="1248806048">
          <w:marLeft w:val="0"/>
          <w:marRight w:val="0"/>
          <w:marTop w:val="0"/>
          <w:marBottom w:val="0"/>
          <w:divBdr>
            <w:top w:val="none" w:sz="0" w:space="0" w:color="auto"/>
            <w:left w:val="none" w:sz="0" w:space="0" w:color="auto"/>
            <w:bottom w:val="none" w:sz="0" w:space="0" w:color="auto"/>
            <w:right w:val="none" w:sz="0" w:space="0" w:color="auto"/>
          </w:divBdr>
        </w:div>
      </w:divsChild>
    </w:div>
    <w:div w:id="1466504987">
      <w:bodyDiv w:val="1"/>
      <w:marLeft w:val="0"/>
      <w:marRight w:val="0"/>
      <w:marTop w:val="0"/>
      <w:marBottom w:val="0"/>
      <w:divBdr>
        <w:top w:val="none" w:sz="0" w:space="0" w:color="auto"/>
        <w:left w:val="none" w:sz="0" w:space="0" w:color="auto"/>
        <w:bottom w:val="none" w:sz="0" w:space="0" w:color="auto"/>
        <w:right w:val="none" w:sz="0" w:space="0" w:color="auto"/>
      </w:divBdr>
      <w:divsChild>
        <w:div w:id="2000884474">
          <w:marLeft w:val="0"/>
          <w:marRight w:val="0"/>
          <w:marTop w:val="0"/>
          <w:marBottom w:val="0"/>
          <w:divBdr>
            <w:top w:val="none" w:sz="0" w:space="0" w:color="auto"/>
            <w:left w:val="none" w:sz="0" w:space="0" w:color="auto"/>
            <w:bottom w:val="none" w:sz="0" w:space="0" w:color="auto"/>
            <w:right w:val="none" w:sz="0" w:space="0" w:color="auto"/>
          </w:divBdr>
        </w:div>
        <w:div w:id="299575780">
          <w:marLeft w:val="0"/>
          <w:marRight w:val="0"/>
          <w:marTop w:val="0"/>
          <w:marBottom w:val="0"/>
          <w:divBdr>
            <w:top w:val="none" w:sz="0" w:space="0" w:color="auto"/>
            <w:left w:val="none" w:sz="0" w:space="0" w:color="auto"/>
            <w:bottom w:val="none" w:sz="0" w:space="0" w:color="auto"/>
            <w:right w:val="none" w:sz="0" w:space="0" w:color="auto"/>
          </w:divBdr>
        </w:div>
        <w:div w:id="611479000">
          <w:marLeft w:val="0"/>
          <w:marRight w:val="0"/>
          <w:marTop w:val="0"/>
          <w:marBottom w:val="0"/>
          <w:divBdr>
            <w:top w:val="none" w:sz="0" w:space="0" w:color="auto"/>
            <w:left w:val="none" w:sz="0" w:space="0" w:color="auto"/>
            <w:bottom w:val="none" w:sz="0" w:space="0" w:color="auto"/>
            <w:right w:val="none" w:sz="0" w:space="0" w:color="auto"/>
          </w:divBdr>
        </w:div>
        <w:div w:id="771125126">
          <w:marLeft w:val="0"/>
          <w:marRight w:val="0"/>
          <w:marTop w:val="0"/>
          <w:marBottom w:val="0"/>
          <w:divBdr>
            <w:top w:val="none" w:sz="0" w:space="0" w:color="auto"/>
            <w:left w:val="none" w:sz="0" w:space="0" w:color="auto"/>
            <w:bottom w:val="none" w:sz="0" w:space="0" w:color="auto"/>
            <w:right w:val="none" w:sz="0" w:space="0" w:color="auto"/>
          </w:divBdr>
        </w:div>
        <w:div w:id="136921045">
          <w:marLeft w:val="0"/>
          <w:marRight w:val="0"/>
          <w:marTop w:val="0"/>
          <w:marBottom w:val="0"/>
          <w:divBdr>
            <w:top w:val="none" w:sz="0" w:space="0" w:color="auto"/>
            <w:left w:val="none" w:sz="0" w:space="0" w:color="auto"/>
            <w:bottom w:val="none" w:sz="0" w:space="0" w:color="auto"/>
            <w:right w:val="none" w:sz="0" w:space="0" w:color="auto"/>
          </w:divBdr>
        </w:div>
      </w:divsChild>
    </w:div>
    <w:div w:id="1548763833">
      <w:bodyDiv w:val="1"/>
      <w:marLeft w:val="0"/>
      <w:marRight w:val="0"/>
      <w:marTop w:val="0"/>
      <w:marBottom w:val="0"/>
      <w:divBdr>
        <w:top w:val="none" w:sz="0" w:space="0" w:color="auto"/>
        <w:left w:val="none" w:sz="0" w:space="0" w:color="auto"/>
        <w:bottom w:val="none" w:sz="0" w:space="0" w:color="auto"/>
        <w:right w:val="none" w:sz="0" w:space="0" w:color="auto"/>
      </w:divBdr>
      <w:divsChild>
        <w:div w:id="1624192730">
          <w:marLeft w:val="0"/>
          <w:marRight w:val="0"/>
          <w:marTop w:val="0"/>
          <w:marBottom w:val="0"/>
          <w:divBdr>
            <w:top w:val="none" w:sz="0" w:space="0" w:color="auto"/>
            <w:left w:val="none" w:sz="0" w:space="0" w:color="auto"/>
            <w:bottom w:val="none" w:sz="0" w:space="0" w:color="auto"/>
            <w:right w:val="none" w:sz="0" w:space="0" w:color="auto"/>
          </w:divBdr>
        </w:div>
      </w:divsChild>
    </w:div>
    <w:div w:id="1579438890">
      <w:bodyDiv w:val="1"/>
      <w:marLeft w:val="0"/>
      <w:marRight w:val="0"/>
      <w:marTop w:val="0"/>
      <w:marBottom w:val="0"/>
      <w:divBdr>
        <w:top w:val="none" w:sz="0" w:space="0" w:color="auto"/>
        <w:left w:val="none" w:sz="0" w:space="0" w:color="auto"/>
        <w:bottom w:val="none" w:sz="0" w:space="0" w:color="auto"/>
        <w:right w:val="none" w:sz="0" w:space="0" w:color="auto"/>
      </w:divBdr>
      <w:divsChild>
        <w:div w:id="422796434">
          <w:marLeft w:val="0"/>
          <w:marRight w:val="0"/>
          <w:marTop w:val="0"/>
          <w:marBottom w:val="0"/>
          <w:divBdr>
            <w:top w:val="none" w:sz="0" w:space="0" w:color="auto"/>
            <w:left w:val="none" w:sz="0" w:space="0" w:color="auto"/>
            <w:bottom w:val="none" w:sz="0" w:space="0" w:color="auto"/>
            <w:right w:val="none" w:sz="0" w:space="0" w:color="auto"/>
          </w:divBdr>
        </w:div>
      </w:divsChild>
    </w:div>
    <w:div w:id="1584754098">
      <w:bodyDiv w:val="1"/>
      <w:marLeft w:val="0"/>
      <w:marRight w:val="0"/>
      <w:marTop w:val="0"/>
      <w:marBottom w:val="0"/>
      <w:divBdr>
        <w:top w:val="none" w:sz="0" w:space="0" w:color="auto"/>
        <w:left w:val="none" w:sz="0" w:space="0" w:color="auto"/>
        <w:bottom w:val="none" w:sz="0" w:space="0" w:color="auto"/>
        <w:right w:val="none" w:sz="0" w:space="0" w:color="auto"/>
      </w:divBdr>
    </w:div>
    <w:div w:id="1615819423">
      <w:bodyDiv w:val="1"/>
      <w:marLeft w:val="0"/>
      <w:marRight w:val="0"/>
      <w:marTop w:val="0"/>
      <w:marBottom w:val="0"/>
      <w:divBdr>
        <w:top w:val="none" w:sz="0" w:space="0" w:color="auto"/>
        <w:left w:val="none" w:sz="0" w:space="0" w:color="auto"/>
        <w:bottom w:val="none" w:sz="0" w:space="0" w:color="auto"/>
        <w:right w:val="none" w:sz="0" w:space="0" w:color="auto"/>
      </w:divBdr>
      <w:divsChild>
        <w:div w:id="662439275">
          <w:marLeft w:val="0"/>
          <w:marRight w:val="0"/>
          <w:marTop w:val="0"/>
          <w:marBottom w:val="0"/>
          <w:divBdr>
            <w:top w:val="none" w:sz="0" w:space="0" w:color="auto"/>
            <w:left w:val="none" w:sz="0" w:space="0" w:color="auto"/>
            <w:bottom w:val="none" w:sz="0" w:space="0" w:color="auto"/>
            <w:right w:val="none" w:sz="0" w:space="0" w:color="auto"/>
          </w:divBdr>
          <w:divsChild>
            <w:div w:id="45522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7328">
      <w:bodyDiv w:val="1"/>
      <w:marLeft w:val="0"/>
      <w:marRight w:val="0"/>
      <w:marTop w:val="0"/>
      <w:marBottom w:val="0"/>
      <w:divBdr>
        <w:top w:val="none" w:sz="0" w:space="0" w:color="auto"/>
        <w:left w:val="none" w:sz="0" w:space="0" w:color="auto"/>
        <w:bottom w:val="none" w:sz="0" w:space="0" w:color="auto"/>
        <w:right w:val="none" w:sz="0" w:space="0" w:color="auto"/>
      </w:divBdr>
      <w:divsChild>
        <w:div w:id="596718975">
          <w:marLeft w:val="0"/>
          <w:marRight w:val="0"/>
          <w:marTop w:val="0"/>
          <w:marBottom w:val="0"/>
          <w:divBdr>
            <w:top w:val="none" w:sz="0" w:space="0" w:color="auto"/>
            <w:left w:val="none" w:sz="0" w:space="0" w:color="auto"/>
            <w:bottom w:val="none" w:sz="0" w:space="0" w:color="auto"/>
            <w:right w:val="none" w:sz="0" w:space="0" w:color="auto"/>
          </w:divBdr>
        </w:div>
      </w:divsChild>
    </w:div>
    <w:div w:id="1805200622">
      <w:bodyDiv w:val="1"/>
      <w:marLeft w:val="0"/>
      <w:marRight w:val="0"/>
      <w:marTop w:val="0"/>
      <w:marBottom w:val="0"/>
      <w:divBdr>
        <w:top w:val="none" w:sz="0" w:space="0" w:color="auto"/>
        <w:left w:val="none" w:sz="0" w:space="0" w:color="auto"/>
        <w:bottom w:val="none" w:sz="0" w:space="0" w:color="auto"/>
        <w:right w:val="none" w:sz="0" w:space="0" w:color="auto"/>
      </w:divBdr>
      <w:divsChild>
        <w:div w:id="1115951729">
          <w:marLeft w:val="0"/>
          <w:marRight w:val="0"/>
          <w:marTop w:val="374"/>
          <w:marBottom w:val="374"/>
          <w:divBdr>
            <w:top w:val="none" w:sz="0" w:space="0" w:color="auto"/>
            <w:left w:val="none" w:sz="0" w:space="0" w:color="auto"/>
            <w:bottom w:val="none" w:sz="0" w:space="0" w:color="auto"/>
            <w:right w:val="none" w:sz="0" w:space="0" w:color="auto"/>
          </w:divBdr>
          <w:divsChild>
            <w:div w:id="1269236441">
              <w:marLeft w:val="0"/>
              <w:marRight w:val="0"/>
              <w:marTop w:val="0"/>
              <w:marBottom w:val="0"/>
              <w:divBdr>
                <w:top w:val="none" w:sz="0" w:space="0" w:color="auto"/>
                <w:left w:val="single" w:sz="36" w:space="11" w:color="4CAF50"/>
                <w:bottom w:val="none" w:sz="0" w:space="0" w:color="auto"/>
                <w:right w:val="none" w:sz="0" w:space="0" w:color="auto"/>
              </w:divBdr>
            </w:div>
          </w:divsChild>
        </w:div>
        <w:div w:id="7563493">
          <w:marLeft w:val="0"/>
          <w:marRight w:val="0"/>
          <w:marTop w:val="0"/>
          <w:marBottom w:val="0"/>
          <w:divBdr>
            <w:top w:val="none" w:sz="0" w:space="0" w:color="auto"/>
            <w:left w:val="none" w:sz="0" w:space="0" w:color="auto"/>
            <w:bottom w:val="none" w:sz="0" w:space="0" w:color="auto"/>
            <w:right w:val="none" w:sz="0" w:space="0" w:color="auto"/>
          </w:divBdr>
        </w:div>
        <w:div w:id="897326916">
          <w:marLeft w:val="0"/>
          <w:marRight w:val="0"/>
          <w:marTop w:val="0"/>
          <w:marBottom w:val="0"/>
          <w:divBdr>
            <w:top w:val="none" w:sz="0" w:space="0" w:color="auto"/>
            <w:left w:val="none" w:sz="0" w:space="0" w:color="auto"/>
            <w:bottom w:val="none" w:sz="0" w:space="0" w:color="auto"/>
            <w:right w:val="none" w:sz="0" w:space="0" w:color="auto"/>
          </w:divBdr>
        </w:div>
        <w:div w:id="385225078">
          <w:marLeft w:val="0"/>
          <w:marRight w:val="0"/>
          <w:marTop w:val="0"/>
          <w:marBottom w:val="0"/>
          <w:divBdr>
            <w:top w:val="none" w:sz="0" w:space="0" w:color="auto"/>
            <w:left w:val="none" w:sz="0" w:space="0" w:color="auto"/>
            <w:bottom w:val="none" w:sz="0" w:space="0" w:color="auto"/>
            <w:right w:val="none" w:sz="0" w:space="0" w:color="auto"/>
          </w:divBdr>
        </w:div>
      </w:divsChild>
    </w:div>
    <w:div w:id="1840847081">
      <w:bodyDiv w:val="1"/>
      <w:marLeft w:val="0"/>
      <w:marRight w:val="0"/>
      <w:marTop w:val="0"/>
      <w:marBottom w:val="0"/>
      <w:divBdr>
        <w:top w:val="none" w:sz="0" w:space="0" w:color="auto"/>
        <w:left w:val="none" w:sz="0" w:space="0" w:color="auto"/>
        <w:bottom w:val="none" w:sz="0" w:space="0" w:color="auto"/>
        <w:right w:val="none" w:sz="0" w:space="0" w:color="auto"/>
      </w:divBdr>
    </w:div>
    <w:div w:id="1918441386">
      <w:bodyDiv w:val="1"/>
      <w:marLeft w:val="0"/>
      <w:marRight w:val="0"/>
      <w:marTop w:val="0"/>
      <w:marBottom w:val="0"/>
      <w:divBdr>
        <w:top w:val="none" w:sz="0" w:space="0" w:color="auto"/>
        <w:left w:val="none" w:sz="0" w:space="0" w:color="auto"/>
        <w:bottom w:val="none" w:sz="0" w:space="0" w:color="auto"/>
        <w:right w:val="none" w:sz="0" w:space="0" w:color="auto"/>
      </w:divBdr>
    </w:div>
    <w:div w:id="1932352673">
      <w:bodyDiv w:val="1"/>
      <w:marLeft w:val="0"/>
      <w:marRight w:val="0"/>
      <w:marTop w:val="0"/>
      <w:marBottom w:val="0"/>
      <w:divBdr>
        <w:top w:val="none" w:sz="0" w:space="0" w:color="auto"/>
        <w:left w:val="none" w:sz="0" w:space="0" w:color="auto"/>
        <w:bottom w:val="none" w:sz="0" w:space="0" w:color="auto"/>
        <w:right w:val="none" w:sz="0" w:space="0" w:color="auto"/>
      </w:divBdr>
      <w:divsChild>
        <w:div w:id="1173644114">
          <w:marLeft w:val="0"/>
          <w:marRight w:val="0"/>
          <w:marTop w:val="0"/>
          <w:marBottom w:val="0"/>
          <w:divBdr>
            <w:top w:val="none" w:sz="0" w:space="0" w:color="auto"/>
            <w:left w:val="none" w:sz="0" w:space="0" w:color="auto"/>
            <w:bottom w:val="none" w:sz="0" w:space="0" w:color="auto"/>
            <w:right w:val="none" w:sz="0" w:space="0" w:color="auto"/>
          </w:divBdr>
        </w:div>
      </w:divsChild>
    </w:div>
    <w:div w:id="2047413330">
      <w:bodyDiv w:val="1"/>
      <w:marLeft w:val="0"/>
      <w:marRight w:val="0"/>
      <w:marTop w:val="0"/>
      <w:marBottom w:val="0"/>
      <w:divBdr>
        <w:top w:val="none" w:sz="0" w:space="0" w:color="auto"/>
        <w:left w:val="none" w:sz="0" w:space="0" w:color="auto"/>
        <w:bottom w:val="none" w:sz="0" w:space="0" w:color="auto"/>
        <w:right w:val="none" w:sz="0" w:space="0" w:color="auto"/>
      </w:divBdr>
    </w:div>
    <w:div w:id="2072190209">
      <w:bodyDiv w:val="1"/>
      <w:marLeft w:val="0"/>
      <w:marRight w:val="0"/>
      <w:marTop w:val="0"/>
      <w:marBottom w:val="0"/>
      <w:divBdr>
        <w:top w:val="none" w:sz="0" w:space="0" w:color="auto"/>
        <w:left w:val="none" w:sz="0" w:space="0" w:color="auto"/>
        <w:bottom w:val="none" w:sz="0" w:space="0" w:color="auto"/>
        <w:right w:val="none" w:sz="0" w:space="0" w:color="auto"/>
      </w:divBdr>
      <w:divsChild>
        <w:div w:id="305858770">
          <w:marLeft w:val="0"/>
          <w:marRight w:val="0"/>
          <w:marTop w:val="0"/>
          <w:marBottom w:val="0"/>
          <w:divBdr>
            <w:top w:val="none" w:sz="0" w:space="0" w:color="auto"/>
            <w:left w:val="none" w:sz="0" w:space="0" w:color="auto"/>
            <w:bottom w:val="none" w:sz="0" w:space="0" w:color="auto"/>
            <w:right w:val="none" w:sz="0" w:space="0" w:color="auto"/>
          </w:divBdr>
        </w:div>
      </w:divsChild>
    </w:div>
    <w:div w:id="211251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www.w3schools.com/cssref/css3_pr_background.asp" TargetMode="External"/><Relationship Id="rId1827" Type="http://schemas.openxmlformats.org/officeDocument/2006/relationships/hyperlink" Target="https://www.w3schools.com/cssref/css3_pr_text-decoration-color.asp" TargetMode="External"/><Relationship Id="rId21" Type="http://schemas.openxmlformats.org/officeDocument/2006/relationships/hyperlink" Target="https://www.w3schools.com/tags/tag_basefont.asp" TargetMode="External"/><Relationship Id="rId2089" Type="http://schemas.openxmlformats.org/officeDocument/2006/relationships/hyperlink" Target="https://www.w3schools.com/bootstrap/bootstrap_navbar.asp" TargetMode="External"/><Relationship Id="rId170" Type="http://schemas.openxmlformats.org/officeDocument/2006/relationships/hyperlink" Target="https://www.w3schools.com/tags/tag_time.asp" TargetMode="External"/><Relationship Id="rId268" Type="http://schemas.openxmlformats.org/officeDocument/2006/relationships/hyperlink" Target="https://www.w3schools.com/tags/tag_keygen.asp" TargetMode="External"/><Relationship Id="rId475" Type="http://schemas.openxmlformats.org/officeDocument/2006/relationships/hyperlink" Target="https://www.w3schools.com/tags/tag_audio.asp" TargetMode="External"/><Relationship Id="rId682" Type="http://schemas.openxmlformats.org/officeDocument/2006/relationships/hyperlink" Target="https://www.w3schools.com/tags/tag_source.asp" TargetMode="External"/><Relationship Id="rId2156" Type="http://schemas.openxmlformats.org/officeDocument/2006/relationships/hyperlink" Target="https://www.w3schools.com/bootstrap/bootstrap_ref_css_helpers.asp" TargetMode="External"/><Relationship Id="rId128" Type="http://schemas.openxmlformats.org/officeDocument/2006/relationships/hyperlink" Target="https://www.w3schools.com/tags/tag_html.asp" TargetMode="External"/><Relationship Id="rId335" Type="http://schemas.openxmlformats.org/officeDocument/2006/relationships/hyperlink" Target="https://www.w3schools.com/tags/tag_form.asp" TargetMode="External"/><Relationship Id="rId542" Type="http://schemas.openxmlformats.org/officeDocument/2006/relationships/hyperlink" Target="https://www.w3schools.com/tags/tag_audio.asp" TargetMode="External"/><Relationship Id="rId987" Type="http://schemas.openxmlformats.org/officeDocument/2006/relationships/hyperlink" Target="https://www.w3schools.com/colors/color_tryit.asp?hex=98FB98" TargetMode="External"/><Relationship Id="rId1172" Type="http://schemas.openxmlformats.org/officeDocument/2006/relationships/hyperlink" Target="https://www.w3schools.com/colors/colors_picker.asp?colorhex=DEB887" TargetMode="External"/><Relationship Id="rId2016" Type="http://schemas.openxmlformats.org/officeDocument/2006/relationships/hyperlink" Target="https://www.w3schools.com/bootstrap/bootstrap_ref_css_helpers.asp" TargetMode="External"/><Relationship Id="rId402" Type="http://schemas.openxmlformats.org/officeDocument/2006/relationships/hyperlink" Target="https://www.w3schools.com/tags/tag_input.asp" TargetMode="External"/><Relationship Id="rId847" Type="http://schemas.openxmlformats.org/officeDocument/2006/relationships/hyperlink" Target="https://www.w3schools.com/colors/color_tryit.asp?hex=7B68EE" TargetMode="External"/><Relationship Id="rId1032" Type="http://schemas.openxmlformats.org/officeDocument/2006/relationships/hyperlink" Target="https://www.w3schools.com/colors/colors_picker.asp?colorhex=556B2F" TargetMode="External"/><Relationship Id="rId1477" Type="http://schemas.openxmlformats.org/officeDocument/2006/relationships/hyperlink" Target="https://www.w3schools.com/tags/tag_ol.asp" TargetMode="External"/><Relationship Id="rId1684" Type="http://schemas.openxmlformats.org/officeDocument/2006/relationships/hyperlink" Target="https://www.w3schools.com/cssref/css3_pr_text-overflow.asp" TargetMode="External"/><Relationship Id="rId1891" Type="http://schemas.openxmlformats.org/officeDocument/2006/relationships/hyperlink" Target="https://www.w3schools.com/cssref/css3_pr_nav-down.asp" TargetMode="External"/><Relationship Id="rId707" Type="http://schemas.openxmlformats.org/officeDocument/2006/relationships/hyperlink" Target="https://www.w3schools.com/tags/att_global_contextmenu.asp" TargetMode="External"/><Relationship Id="rId914" Type="http://schemas.openxmlformats.org/officeDocument/2006/relationships/hyperlink" Target="https://www.w3schools.com/colors/color_tryit.asp?color=Tomato" TargetMode="External"/><Relationship Id="rId1337" Type="http://schemas.openxmlformats.org/officeDocument/2006/relationships/hyperlink" Target="https://www.w3schools.com/tags/av_prop_buffered.asp" TargetMode="External"/><Relationship Id="rId1544" Type="http://schemas.openxmlformats.org/officeDocument/2006/relationships/hyperlink" Target="https://www.w3schools.com/cssref/css3_pr_border-image-source.asp" TargetMode="External"/><Relationship Id="rId1751" Type="http://schemas.openxmlformats.org/officeDocument/2006/relationships/hyperlink" Target="https://www.w3schools.com/cssref/sel_visited.asp" TargetMode="External"/><Relationship Id="rId1989" Type="http://schemas.openxmlformats.org/officeDocument/2006/relationships/hyperlink" Target="https://www.w3schools.com/bootstrap/bootstrap_typography.asp" TargetMode="External"/><Relationship Id="rId43" Type="http://schemas.openxmlformats.org/officeDocument/2006/relationships/hyperlink" Target="https://www.w3schools.com/tags/tag_div.asp" TargetMode="External"/><Relationship Id="rId1404" Type="http://schemas.openxmlformats.org/officeDocument/2006/relationships/hyperlink" Target="https://www.w3schools.com/tags/tag_a.asp" TargetMode="External"/><Relationship Id="rId1611" Type="http://schemas.openxmlformats.org/officeDocument/2006/relationships/hyperlink" Target="https://www.w3schools.com/cssref/pr_text_text-align.asp" TargetMode="External"/><Relationship Id="rId1849" Type="http://schemas.openxmlformats.org/officeDocument/2006/relationships/hyperlink" Target="https://www.w3schools.com/cssref/css3_pr_animation-direction.asp" TargetMode="External"/><Relationship Id="rId192" Type="http://schemas.openxmlformats.org/officeDocument/2006/relationships/hyperlink" Target="https://www.w3schools.com/tags/tag_img.asp" TargetMode="External"/><Relationship Id="rId1709" Type="http://schemas.openxmlformats.org/officeDocument/2006/relationships/hyperlink" Target="https://www.w3schools.com/cssref/sel_attribute.asp" TargetMode="External"/><Relationship Id="rId1916" Type="http://schemas.openxmlformats.org/officeDocument/2006/relationships/hyperlink" Target="https://www.w3schools.com/cssref/css3_pr_transition-delay.asp" TargetMode="External"/><Relationship Id="rId497" Type="http://schemas.openxmlformats.org/officeDocument/2006/relationships/hyperlink" Target="https://www.w3schools.com/tags/att_onkeydown.asp" TargetMode="External"/><Relationship Id="rId2080" Type="http://schemas.openxmlformats.org/officeDocument/2006/relationships/hyperlink" Target="https://www.w3schools.com/bootstrap/bootstrap_navbar.asp" TargetMode="External"/><Relationship Id="rId357" Type="http://schemas.openxmlformats.org/officeDocument/2006/relationships/hyperlink" Target="https://www.w3schools.com/tags/tag_img.asp" TargetMode="External"/><Relationship Id="rId1194" Type="http://schemas.openxmlformats.org/officeDocument/2006/relationships/hyperlink" Target="https://www.w3schools.com/colors/color_tryit.asp?color=Peru" TargetMode="External"/><Relationship Id="rId2038" Type="http://schemas.openxmlformats.org/officeDocument/2006/relationships/hyperlink" Target="https://www.w3schools.com/bootstrap/bootstrap_badges_labels.asp" TargetMode="External"/><Relationship Id="rId217" Type="http://schemas.openxmlformats.org/officeDocument/2006/relationships/hyperlink" Target="https://www.w3schools.com/tags/tag_th.asp" TargetMode="External"/><Relationship Id="rId564" Type="http://schemas.openxmlformats.org/officeDocument/2006/relationships/hyperlink" Target="https://www.w3schools.com/tags/tag_audio.asp" TargetMode="External"/><Relationship Id="rId771" Type="http://schemas.openxmlformats.org/officeDocument/2006/relationships/hyperlink" Target="https://www.w3schools.com/colors/color_tryit.asp?hex=FFB6C1" TargetMode="External"/><Relationship Id="rId869" Type="http://schemas.openxmlformats.org/officeDocument/2006/relationships/hyperlink" Target="https://www.w3schools.com/colors/colors_mixer.asp?colorbottom=FFA07A&amp;colortop=FFFFFF" TargetMode="External"/><Relationship Id="rId1499" Type="http://schemas.openxmlformats.org/officeDocument/2006/relationships/hyperlink" Target="https://www.w3schools.com/tags/tag_style.asp" TargetMode="External"/><Relationship Id="rId424" Type="http://schemas.openxmlformats.org/officeDocument/2006/relationships/hyperlink" Target="https://www.w3schools.com/tags/tag_form.asp" TargetMode="External"/><Relationship Id="rId631" Type="http://schemas.openxmlformats.org/officeDocument/2006/relationships/hyperlink" Target="https://www.w3schools.com/tags/att_sizes.asp" TargetMode="External"/><Relationship Id="rId729" Type="http://schemas.openxmlformats.org/officeDocument/2006/relationships/hyperlink" Target="https://www.w3schools.com/tags/ev_onresize.asp" TargetMode="External"/><Relationship Id="rId1054" Type="http://schemas.openxmlformats.org/officeDocument/2006/relationships/hyperlink" Target="https://www.w3schools.com/colors/color_tryit.asp?color=Aqua" TargetMode="External"/><Relationship Id="rId1261" Type="http://schemas.openxmlformats.org/officeDocument/2006/relationships/hyperlink" Target="https://www.w3schools.com/colors/colors_mixer.asp?colorbottom=F5F5DC&amp;colortop=FFFFFF" TargetMode="External"/><Relationship Id="rId1359" Type="http://schemas.openxmlformats.org/officeDocument/2006/relationships/hyperlink" Target="https://www.w3schools.com/tags/av_prop_startdate.asp" TargetMode="External"/><Relationship Id="rId2105" Type="http://schemas.openxmlformats.org/officeDocument/2006/relationships/hyperlink" Target="https://www.w3schools.com/bootstrap/bootstrap_panels.asp" TargetMode="External"/><Relationship Id="rId936" Type="http://schemas.openxmlformats.org/officeDocument/2006/relationships/hyperlink" Target="https://www.w3schools.com/colors/colors_picker.asp?colorhex=FFFACD" TargetMode="External"/><Relationship Id="rId1121" Type="http://schemas.openxmlformats.org/officeDocument/2006/relationships/hyperlink" Target="https://www.w3schools.com/colors/colors_mixer.asp?colorbottom=00BFFF&amp;colortop=FFFFFF" TargetMode="External"/><Relationship Id="rId1219" Type="http://schemas.openxmlformats.org/officeDocument/2006/relationships/hyperlink" Target="https://www.w3schools.com/colors/color_tryit.asp?hex=800000" TargetMode="External"/><Relationship Id="rId1566" Type="http://schemas.openxmlformats.org/officeDocument/2006/relationships/hyperlink" Target="https://www.w3schools.com/cssref/pr_pos_clip.asp" TargetMode="External"/><Relationship Id="rId1773" Type="http://schemas.openxmlformats.org/officeDocument/2006/relationships/hyperlink" Target="https://www.w3schools.com/cssref/pr_border-spacing.asp" TargetMode="External"/><Relationship Id="rId1980" Type="http://schemas.openxmlformats.org/officeDocument/2006/relationships/hyperlink" Target="https://www.w3schools.com/bootstrap/bootstrap_get_started.asp" TargetMode="External"/><Relationship Id="rId65" Type="http://schemas.openxmlformats.org/officeDocument/2006/relationships/hyperlink" Target="https://www.w3schools.com/tags/tag_ins.asp" TargetMode="External"/><Relationship Id="rId1426" Type="http://schemas.openxmlformats.org/officeDocument/2006/relationships/hyperlink" Target="https://www.w3schools.com/tags/tag_cite.asp" TargetMode="External"/><Relationship Id="rId1633" Type="http://schemas.openxmlformats.org/officeDocument/2006/relationships/hyperlink" Target="https://www.w3schools.com/cssref/pr_font_weight.asp" TargetMode="External"/><Relationship Id="rId1840" Type="http://schemas.openxmlformats.org/officeDocument/2006/relationships/hyperlink" Target="https://www.w3schools.com/cssref/css3_pr_align-self.asp" TargetMode="External"/><Relationship Id="rId1700" Type="http://schemas.openxmlformats.org/officeDocument/2006/relationships/hyperlink" Target="https://www.w3schools.com/cssref/sel_class.asp" TargetMode="External"/><Relationship Id="rId1938" Type="http://schemas.openxmlformats.org/officeDocument/2006/relationships/hyperlink" Target="https://www.w3schools.com/bootstrap/bootstrap_ref_css_helpers.asp" TargetMode="External"/><Relationship Id="rId281" Type="http://schemas.openxmlformats.org/officeDocument/2006/relationships/hyperlink" Target="https://www.w3schools.com/tags/att_cite.asp" TargetMode="External"/><Relationship Id="rId141" Type="http://schemas.openxmlformats.org/officeDocument/2006/relationships/hyperlink" Target="https://www.w3schools.com/tags/tag_bdi.asp" TargetMode="External"/><Relationship Id="rId379" Type="http://schemas.openxmlformats.org/officeDocument/2006/relationships/hyperlink" Target="https://www.w3schools.com/tags/tag_img.asp" TargetMode="External"/><Relationship Id="rId586" Type="http://schemas.openxmlformats.org/officeDocument/2006/relationships/hyperlink" Target="https://www.w3schools.com/tags/att_open.asp" TargetMode="External"/><Relationship Id="rId793" Type="http://schemas.openxmlformats.org/officeDocument/2006/relationships/hyperlink" Target="https://www.w3schools.com/colors/colors_mixer.asp?colorbottom=E6E6FA&amp;colortop=FFFFFF" TargetMode="External"/><Relationship Id="rId7" Type="http://schemas.openxmlformats.org/officeDocument/2006/relationships/endnotes" Target="endnotes.xml"/><Relationship Id="rId239" Type="http://schemas.openxmlformats.org/officeDocument/2006/relationships/hyperlink" Target="https://www.w3schools.com/tags/tag_meta.asp" TargetMode="External"/><Relationship Id="rId446" Type="http://schemas.openxmlformats.org/officeDocument/2006/relationships/hyperlink" Target="https://www.w3schools.com/tags/tag_body.asp" TargetMode="External"/><Relationship Id="rId653" Type="http://schemas.openxmlformats.org/officeDocument/2006/relationships/hyperlink" Target="https://www.w3schools.com/tags/tag_track.asp" TargetMode="External"/><Relationship Id="rId1076" Type="http://schemas.openxmlformats.org/officeDocument/2006/relationships/hyperlink" Target="https://www.w3schools.com/colors/colors_picker.asp?colorhex=40E0D0" TargetMode="External"/><Relationship Id="rId1283" Type="http://schemas.openxmlformats.org/officeDocument/2006/relationships/hyperlink" Target="https://www.w3schools.com/colors/color_tryit.asp?hex=FFF0F5" TargetMode="External"/><Relationship Id="rId1490" Type="http://schemas.openxmlformats.org/officeDocument/2006/relationships/hyperlink" Target="https://www.w3schools.com/tags/tag_samp.asp" TargetMode="External"/><Relationship Id="rId2127" Type="http://schemas.openxmlformats.org/officeDocument/2006/relationships/hyperlink" Target="https://www.w3schools.com/bootstrap/bootstrap_ref_css_helpers.asp" TargetMode="External"/><Relationship Id="rId306" Type="http://schemas.openxmlformats.org/officeDocument/2006/relationships/hyperlink" Target="https://www.w3schools.com/tags/att_datetime.asp" TargetMode="External"/><Relationship Id="rId860" Type="http://schemas.openxmlformats.org/officeDocument/2006/relationships/hyperlink" Target="https://www.w3schools.com/colors/colors_picker.asp?colorhex=663399" TargetMode="External"/><Relationship Id="rId958" Type="http://schemas.openxmlformats.org/officeDocument/2006/relationships/hyperlink" Target="https://www.w3schools.com/colors/color_tryit.asp?color=Khaki" TargetMode="External"/><Relationship Id="rId1143" Type="http://schemas.openxmlformats.org/officeDocument/2006/relationships/hyperlink" Target="https://www.w3schools.com/colors/color_tryit.asp?hex=000080" TargetMode="External"/><Relationship Id="rId1588" Type="http://schemas.openxmlformats.org/officeDocument/2006/relationships/hyperlink" Target="https://www.w3schools.com/cssref/pr_class_position.asp" TargetMode="External"/><Relationship Id="rId1795" Type="http://schemas.openxmlformats.org/officeDocument/2006/relationships/hyperlink" Target="https://www.w3schools.com/cssref/pr_font_font.asp" TargetMode="External"/><Relationship Id="rId87" Type="http://schemas.openxmlformats.org/officeDocument/2006/relationships/hyperlink" Target="https://www.w3schools.com/tags/tag_p.asp" TargetMode="External"/><Relationship Id="rId513" Type="http://schemas.openxmlformats.org/officeDocument/2006/relationships/hyperlink" Target="https://www.w3schools.com/tags/tag_video.asp" TargetMode="External"/><Relationship Id="rId720" Type="http://schemas.openxmlformats.org/officeDocument/2006/relationships/hyperlink" Target="https://www.w3schools.com/tags/ev_onafterprint.asp" TargetMode="External"/><Relationship Id="rId818" Type="http://schemas.openxmlformats.org/officeDocument/2006/relationships/hyperlink" Target="https://www.w3schools.com/colors/color_tryit.asp?color=MediumOrchid" TargetMode="External"/><Relationship Id="rId1350" Type="http://schemas.openxmlformats.org/officeDocument/2006/relationships/hyperlink" Target="https://www.w3schools.com/tags/av_prop_networkstate.asp" TargetMode="External"/><Relationship Id="rId1448" Type="http://schemas.openxmlformats.org/officeDocument/2006/relationships/hyperlink" Target="https://www.w3schools.com/tags/tag_frame.asp" TargetMode="External"/><Relationship Id="rId1655" Type="http://schemas.openxmlformats.org/officeDocument/2006/relationships/hyperlink" Target="https://www.w3schools.com/cssref/css3_pr_animation-iteration-count.asp" TargetMode="External"/><Relationship Id="rId1003" Type="http://schemas.openxmlformats.org/officeDocument/2006/relationships/hyperlink" Target="https://www.w3schools.com/colors/color_tryit.asp?hex=3CB371" TargetMode="External"/><Relationship Id="rId1210" Type="http://schemas.openxmlformats.org/officeDocument/2006/relationships/hyperlink" Target="https://www.w3schools.com/colors/color_tryit.asp?color=Sienna" TargetMode="External"/><Relationship Id="rId1308" Type="http://schemas.openxmlformats.org/officeDocument/2006/relationships/hyperlink" Target="https://www.w3schools.com/colors/colors_picker.asp?colorhex=696969" TargetMode="External"/><Relationship Id="rId1862" Type="http://schemas.openxmlformats.org/officeDocument/2006/relationships/hyperlink" Target="https://www.w3schools.com/cssref/css3_pr_border-image-width.asp" TargetMode="External"/><Relationship Id="rId1515" Type="http://schemas.openxmlformats.org/officeDocument/2006/relationships/hyperlink" Target="https://www.w3schools.com/tags/tag_u.asp" TargetMode="External"/><Relationship Id="rId1722" Type="http://schemas.openxmlformats.org/officeDocument/2006/relationships/hyperlink" Target="https://www.w3schools.com/cssref/sel_enabled.asp" TargetMode="External"/><Relationship Id="rId14" Type="http://schemas.openxmlformats.org/officeDocument/2006/relationships/hyperlink" Target="https://www.w3schools.com/tags/tag_applet.asp" TargetMode="External"/><Relationship Id="rId163" Type="http://schemas.openxmlformats.org/officeDocument/2006/relationships/hyperlink" Target="https://www.w3schools.com/tags/tag_s.asp" TargetMode="External"/><Relationship Id="rId370" Type="http://schemas.openxmlformats.org/officeDocument/2006/relationships/hyperlink" Target="https://www.w3schools.com/tags/att_hreflang.asp" TargetMode="External"/><Relationship Id="rId2051" Type="http://schemas.openxmlformats.org/officeDocument/2006/relationships/hyperlink" Target="https://www.w3schools.com/bootstrap/bootstrap_list_groups.asp" TargetMode="External"/><Relationship Id="rId230" Type="http://schemas.openxmlformats.org/officeDocument/2006/relationships/hyperlink" Target="https://www.w3schools.com/tags/tag_main.asp" TargetMode="External"/><Relationship Id="rId468" Type="http://schemas.openxmlformats.org/officeDocument/2006/relationships/hyperlink" Target="https://www.w3schools.com/tags/att_ondragend.asp" TargetMode="External"/><Relationship Id="rId675" Type="http://schemas.openxmlformats.org/officeDocument/2006/relationships/hyperlink" Target="https://www.w3schools.com/tags/tag_button.asp" TargetMode="External"/><Relationship Id="rId882" Type="http://schemas.openxmlformats.org/officeDocument/2006/relationships/hyperlink" Target="https://www.w3schools.com/colors/color_tryit.asp?color=IndianRed" TargetMode="External"/><Relationship Id="rId1098" Type="http://schemas.openxmlformats.org/officeDocument/2006/relationships/hyperlink" Target="https://www.w3schools.com/colors/color_tryit.asp?color=LightBlue" TargetMode="External"/><Relationship Id="rId2149" Type="http://schemas.openxmlformats.org/officeDocument/2006/relationships/hyperlink" Target="https://www.w3schools.com/bootstrap/bootstrap_typography.asp" TargetMode="External"/><Relationship Id="rId328" Type="http://schemas.openxmlformats.org/officeDocument/2006/relationships/hyperlink" Target="https://www.w3schools.com/tags/tag_a.asp" TargetMode="External"/><Relationship Id="rId535" Type="http://schemas.openxmlformats.org/officeDocument/2006/relationships/hyperlink" Target="https://www.w3schools.com/tags/tag_audio.asp" TargetMode="External"/><Relationship Id="rId742" Type="http://schemas.openxmlformats.org/officeDocument/2006/relationships/hyperlink" Target="https://www.w3schools.com/tags/ev_onkeypress.asp" TargetMode="External"/><Relationship Id="rId1165" Type="http://schemas.openxmlformats.org/officeDocument/2006/relationships/hyperlink" Target="https://www.w3schools.com/colors/colors_mixer.asp?colorbottom=FFDEAD&amp;colortop=FFFFFF" TargetMode="External"/><Relationship Id="rId1372" Type="http://schemas.openxmlformats.org/officeDocument/2006/relationships/hyperlink" Target="https://www.w3schools.com/tags/av_event_pause.asp" TargetMode="External"/><Relationship Id="rId2009" Type="http://schemas.openxmlformats.org/officeDocument/2006/relationships/hyperlink" Target="https://www.w3schools.com/bootstrap/bootstrap_forms.asp" TargetMode="External"/><Relationship Id="rId602" Type="http://schemas.openxmlformats.org/officeDocument/2006/relationships/hyperlink" Target="https://www.w3schools.com/tags/tag_textarea.asp" TargetMode="External"/><Relationship Id="rId1025" Type="http://schemas.openxmlformats.org/officeDocument/2006/relationships/hyperlink" Target="https://www.w3schools.com/colors/colors_mixer.asp?colorbottom=9ACD32&amp;colortop=FFFFFF" TargetMode="External"/><Relationship Id="rId1232" Type="http://schemas.openxmlformats.org/officeDocument/2006/relationships/hyperlink" Target="https://www.w3schools.com/colors/colors_picker.asp?colorhex=F0FFF0" TargetMode="External"/><Relationship Id="rId1677" Type="http://schemas.openxmlformats.org/officeDocument/2006/relationships/hyperlink" Target="https://www.w3schools.com/cssref/css3_pr_nav-up.asp" TargetMode="External"/><Relationship Id="rId1884" Type="http://schemas.openxmlformats.org/officeDocument/2006/relationships/hyperlink" Target="https://www.w3schools.com/cssref/css3_pr_flex-shrink.asp" TargetMode="External"/><Relationship Id="rId907" Type="http://schemas.openxmlformats.org/officeDocument/2006/relationships/hyperlink" Target="https://www.w3schools.com/colors/color_tryit.asp?hex=FF8C00" TargetMode="External"/><Relationship Id="rId1537" Type="http://schemas.openxmlformats.org/officeDocument/2006/relationships/hyperlink" Target="https://www.w3schools.com/cssref/pr_border-bottom_style.asp" TargetMode="External"/><Relationship Id="rId1744" Type="http://schemas.openxmlformats.org/officeDocument/2006/relationships/hyperlink" Target="https://www.w3schools.com/cssref/sel_read-only.asp" TargetMode="External"/><Relationship Id="rId1951" Type="http://schemas.openxmlformats.org/officeDocument/2006/relationships/hyperlink" Target="https://www.w3schools.com/bootstrap/bootstrap_button_groups.asp" TargetMode="External"/><Relationship Id="rId36" Type="http://schemas.openxmlformats.org/officeDocument/2006/relationships/hyperlink" Target="https://www.w3schools.com/tags/tag_datalist.asp" TargetMode="External"/><Relationship Id="rId1604" Type="http://schemas.openxmlformats.org/officeDocument/2006/relationships/hyperlink" Target="https://www.w3schools.com/cssref/css3_pr_flex-wrap.asp" TargetMode="External"/><Relationship Id="rId185" Type="http://schemas.openxmlformats.org/officeDocument/2006/relationships/hyperlink" Target="https://www.w3schools.com/tags/tag_datalist.asp" TargetMode="External"/><Relationship Id="rId1811" Type="http://schemas.openxmlformats.org/officeDocument/2006/relationships/hyperlink" Target="https://www.w3schools.com/cssref/pr_dim_min-height.asp" TargetMode="External"/><Relationship Id="rId1909" Type="http://schemas.openxmlformats.org/officeDocument/2006/relationships/hyperlink" Target="https://www.w3schools.com/cssref/css3_pr_text-justify.asp" TargetMode="External"/><Relationship Id="rId392" Type="http://schemas.openxmlformats.org/officeDocument/2006/relationships/hyperlink" Target="https://www.w3schools.com/tags/att_loop.asp" TargetMode="External"/><Relationship Id="rId697" Type="http://schemas.openxmlformats.org/officeDocument/2006/relationships/hyperlink" Target="https://www.w3schools.com/tags/tag_iframe.asp" TargetMode="External"/><Relationship Id="rId2073" Type="http://schemas.openxmlformats.org/officeDocument/2006/relationships/hyperlink" Target="https://www.w3schools.com/bootstrap/bootstrap_navbar.asp" TargetMode="External"/><Relationship Id="rId252" Type="http://schemas.openxmlformats.org/officeDocument/2006/relationships/hyperlink" Target="https://www.w3schools.com/tags/att_accesskey.asp" TargetMode="External"/><Relationship Id="rId1187" Type="http://schemas.openxmlformats.org/officeDocument/2006/relationships/hyperlink" Target="https://www.w3schools.com/colors/color_tryit.asp?hex=DAA520" TargetMode="External"/><Relationship Id="rId2140" Type="http://schemas.openxmlformats.org/officeDocument/2006/relationships/hyperlink" Target="https://www.w3schools.com/bootstrap/bootstrap_typography.asp" TargetMode="External"/><Relationship Id="rId112" Type="http://schemas.openxmlformats.org/officeDocument/2006/relationships/hyperlink" Target="https://www.w3schools.com/tags/tag_td.asp" TargetMode="External"/><Relationship Id="rId557" Type="http://schemas.openxmlformats.org/officeDocument/2006/relationships/hyperlink" Target="https://www.w3schools.com/tags/att_onseeking.asp" TargetMode="External"/><Relationship Id="rId764" Type="http://schemas.openxmlformats.org/officeDocument/2006/relationships/hyperlink" Target="https://www.w3schools.com/tags/ev_onshow.asp" TargetMode="External"/><Relationship Id="rId971" Type="http://schemas.openxmlformats.org/officeDocument/2006/relationships/hyperlink" Target="https://www.w3schools.com/colors/color_tryit.asp?hex=7FFF00" TargetMode="External"/><Relationship Id="rId1394" Type="http://schemas.openxmlformats.org/officeDocument/2006/relationships/hyperlink" Target="https://www.w3schools.com/charsets/ref_utf_currency.asp" TargetMode="External"/><Relationship Id="rId1699" Type="http://schemas.openxmlformats.org/officeDocument/2006/relationships/hyperlink" Target="https://www.w3schools.com/cssref/css3_pr_filter.asp" TargetMode="External"/><Relationship Id="rId2000" Type="http://schemas.openxmlformats.org/officeDocument/2006/relationships/hyperlink" Target="https://www.w3schools.com/bootstrap/bootstrap_alerts.asp" TargetMode="External"/><Relationship Id="rId417" Type="http://schemas.openxmlformats.org/officeDocument/2006/relationships/hyperlink" Target="https://www.w3schools.com/tags/tag_select.asp" TargetMode="External"/><Relationship Id="rId624" Type="http://schemas.openxmlformats.org/officeDocument/2006/relationships/hyperlink" Target="https://www.w3schools.com/tags/att_selected.asp" TargetMode="External"/><Relationship Id="rId831" Type="http://schemas.openxmlformats.org/officeDocument/2006/relationships/hyperlink" Target="https://www.w3schools.com/colors/color_tryit.asp?hex=8A2BE2" TargetMode="External"/><Relationship Id="rId1047" Type="http://schemas.openxmlformats.org/officeDocument/2006/relationships/hyperlink" Target="https://www.w3schools.com/colors/color_tryit.asp?hex=008B8B" TargetMode="External"/><Relationship Id="rId1254" Type="http://schemas.openxmlformats.org/officeDocument/2006/relationships/hyperlink" Target="https://www.w3schools.com/colors/color_tryit.asp?color=SeaShell" TargetMode="External"/><Relationship Id="rId1461" Type="http://schemas.openxmlformats.org/officeDocument/2006/relationships/hyperlink" Target="https://www.w3schools.com/tags/tag_keygen.asp" TargetMode="External"/><Relationship Id="rId929" Type="http://schemas.openxmlformats.org/officeDocument/2006/relationships/hyperlink" Target="https://www.w3schools.com/colors/colors_mixer.asp?colorbottom=FFFF00&amp;colortop=FFFFFF" TargetMode="External"/><Relationship Id="rId1114" Type="http://schemas.openxmlformats.org/officeDocument/2006/relationships/hyperlink" Target="https://www.w3schools.com/colors/color_tryit.asp?color=CornflowerBlue" TargetMode="External"/><Relationship Id="rId1321" Type="http://schemas.openxmlformats.org/officeDocument/2006/relationships/hyperlink" Target="https://www.w3schools.com/colors/colors_mixer.asp?colorbottom=708090&amp;colortop=FFFFFF" TargetMode="External"/><Relationship Id="rId1559" Type="http://schemas.openxmlformats.org/officeDocument/2006/relationships/hyperlink" Target="https://www.w3schools.com/cssref/css3_pr_border-top-right-radius.asp" TargetMode="External"/><Relationship Id="rId1766" Type="http://schemas.openxmlformats.org/officeDocument/2006/relationships/hyperlink" Target="https://www.w3schools.com/cssref/pr_border-color.asp" TargetMode="External"/><Relationship Id="rId1973" Type="http://schemas.openxmlformats.org/officeDocument/2006/relationships/hyperlink" Target="https://www.w3schools.com/bootstrap/bootstrap_ref_css_helpers.asp" TargetMode="External"/><Relationship Id="rId58" Type="http://schemas.openxmlformats.org/officeDocument/2006/relationships/hyperlink" Target="https://www.w3schools.com/tags/tag_header.asp" TargetMode="External"/><Relationship Id="rId1419" Type="http://schemas.openxmlformats.org/officeDocument/2006/relationships/hyperlink" Target="https://www.w3schools.com/tags/tag_blockquote.asp" TargetMode="External"/><Relationship Id="rId1626" Type="http://schemas.openxmlformats.org/officeDocument/2006/relationships/hyperlink" Target="https://www.w3schools.com/cssref/pr_font_font.asp" TargetMode="External"/><Relationship Id="rId1833" Type="http://schemas.openxmlformats.org/officeDocument/2006/relationships/hyperlink" Target="https://www.w3schools.com/cssref/pr_pos_vertical-align.asp" TargetMode="External"/><Relationship Id="rId1900" Type="http://schemas.openxmlformats.org/officeDocument/2006/relationships/hyperlink" Target="https://www.w3schools.com/cssref/css3_pr_overflow-y.asp" TargetMode="External"/><Relationship Id="rId2095" Type="http://schemas.openxmlformats.org/officeDocument/2006/relationships/hyperlink" Target="https://www.w3schools.com/bootstrap/bootstrap_pager.asp" TargetMode="External"/><Relationship Id="rId274" Type="http://schemas.openxmlformats.org/officeDocument/2006/relationships/hyperlink" Target="https://www.w3schools.com/tags/att_challenge.asp" TargetMode="External"/><Relationship Id="rId481" Type="http://schemas.openxmlformats.org/officeDocument/2006/relationships/hyperlink" Target="https://www.w3schools.com/tags/tag_audio.asp" TargetMode="External"/><Relationship Id="rId2162" Type="http://schemas.openxmlformats.org/officeDocument/2006/relationships/hyperlink" Target="https://www.w3schools.com/bootstrap/bootstrap_wells.asp" TargetMode="External"/><Relationship Id="rId134" Type="http://schemas.openxmlformats.org/officeDocument/2006/relationships/hyperlink" Target="https://www.w3schools.com/tags/tag_br.asp" TargetMode="External"/><Relationship Id="rId579" Type="http://schemas.openxmlformats.org/officeDocument/2006/relationships/hyperlink" Target="https://www.w3schools.com/tags/att_onvolumechange.asp" TargetMode="External"/><Relationship Id="rId786" Type="http://schemas.openxmlformats.org/officeDocument/2006/relationships/hyperlink" Target="https://www.w3schools.com/colors/color_tryit.asp?color=MediumVioletRed" TargetMode="External"/><Relationship Id="rId993" Type="http://schemas.openxmlformats.org/officeDocument/2006/relationships/hyperlink" Target="https://www.w3schools.com/colors/colors_mixer.asp?colorbottom=90EE90&amp;colortop=FFFFFF" TargetMode="External"/><Relationship Id="rId341" Type="http://schemas.openxmlformats.org/officeDocument/2006/relationships/hyperlink" Target="https://www.w3schools.com/tags/tag_input.asp" TargetMode="External"/><Relationship Id="rId439" Type="http://schemas.openxmlformats.org/officeDocument/2006/relationships/hyperlink" Target="https://www.w3schools.com/tags/tag_embed.asp" TargetMode="External"/><Relationship Id="rId646" Type="http://schemas.openxmlformats.org/officeDocument/2006/relationships/hyperlink" Target="https://www.w3schools.com/tags/tag_script.asp" TargetMode="External"/><Relationship Id="rId1069" Type="http://schemas.openxmlformats.org/officeDocument/2006/relationships/hyperlink" Target="https://www.w3schools.com/colors/colors_mixer.asp?colorbottom=AFEEEE&amp;colortop=FFFFFF" TargetMode="External"/><Relationship Id="rId1276" Type="http://schemas.openxmlformats.org/officeDocument/2006/relationships/hyperlink" Target="https://www.w3schools.com/colors/colors_picker.asp?colorhex=FAEBD7" TargetMode="External"/><Relationship Id="rId1483" Type="http://schemas.openxmlformats.org/officeDocument/2006/relationships/hyperlink" Target="https://www.w3schools.com/tags/tag_pre.asp" TargetMode="External"/><Relationship Id="rId2022" Type="http://schemas.openxmlformats.org/officeDocument/2006/relationships/hyperlink" Target="https://www.w3schools.com/bootstrap/bootstrap_images.asp" TargetMode="External"/><Relationship Id="rId201" Type="http://schemas.openxmlformats.org/officeDocument/2006/relationships/hyperlink" Target="https://www.w3schools.com/tags/tag_track.asp" TargetMode="External"/><Relationship Id="rId506" Type="http://schemas.openxmlformats.org/officeDocument/2006/relationships/hyperlink" Target="https://www.w3schools.com/tags/tag_script.asp" TargetMode="External"/><Relationship Id="rId853" Type="http://schemas.openxmlformats.org/officeDocument/2006/relationships/hyperlink" Target="https://www.w3schools.com/colors/colors_mixer.asp?colorbottom=6A5ACD&amp;colortop=FFFFFF" TargetMode="External"/><Relationship Id="rId1136" Type="http://schemas.openxmlformats.org/officeDocument/2006/relationships/hyperlink" Target="https://www.w3schools.com/colors/colors_picker.asp?colorhex=0000CD" TargetMode="External"/><Relationship Id="rId1690" Type="http://schemas.openxmlformats.org/officeDocument/2006/relationships/hyperlink" Target="https://www.w3schools.com/cssref/css3_pr_column-rule-style.asp" TargetMode="External"/><Relationship Id="rId1788" Type="http://schemas.openxmlformats.org/officeDocument/2006/relationships/hyperlink" Target="https://www.w3schools.com/cssref/css3_pr_column-width.asp" TargetMode="External"/><Relationship Id="rId1995" Type="http://schemas.openxmlformats.org/officeDocument/2006/relationships/hyperlink" Target="https://www.w3schools.com/bootstrap/bootstrap_dropdowns.asp" TargetMode="External"/><Relationship Id="rId713" Type="http://schemas.openxmlformats.org/officeDocument/2006/relationships/hyperlink" Target="https://www.w3schools.com/tags/att_global_id.asp" TargetMode="External"/><Relationship Id="rId920" Type="http://schemas.openxmlformats.org/officeDocument/2006/relationships/hyperlink" Target="https://www.w3schools.com/colors/colors_picker.asp?colorhex=FF4500" TargetMode="External"/><Relationship Id="rId1343" Type="http://schemas.openxmlformats.org/officeDocument/2006/relationships/hyperlink" Target="https://www.w3schools.com/tags/av_prop_defaultplaybackrate.asp" TargetMode="External"/><Relationship Id="rId1550" Type="http://schemas.openxmlformats.org/officeDocument/2006/relationships/hyperlink" Target="https://www.w3schools.com/cssref/css3_pr_border-radius.asp" TargetMode="External"/><Relationship Id="rId1648" Type="http://schemas.openxmlformats.org/officeDocument/2006/relationships/hyperlink" Target="https://www.w3schools.com/cssref/pr_list-style-type.asp" TargetMode="External"/><Relationship Id="rId1203" Type="http://schemas.openxmlformats.org/officeDocument/2006/relationships/hyperlink" Target="https://www.w3schools.com/colors/color_tryit.asp?hex=808000" TargetMode="External"/><Relationship Id="rId1410" Type="http://schemas.openxmlformats.org/officeDocument/2006/relationships/hyperlink" Target="https://www.w3schools.com/tags/tag_article.asp" TargetMode="External"/><Relationship Id="rId1508" Type="http://schemas.openxmlformats.org/officeDocument/2006/relationships/hyperlink" Target="https://www.w3schools.com/tags/tag_th.asp" TargetMode="External"/><Relationship Id="rId1855" Type="http://schemas.openxmlformats.org/officeDocument/2006/relationships/hyperlink" Target="https://www.w3schools.com/cssref/css3_pr_border-bottom-left-radius.asp" TargetMode="External"/><Relationship Id="rId1715" Type="http://schemas.openxmlformats.org/officeDocument/2006/relationships/hyperlink" Target="https://www.w3schools.com/cssref/sel_attr_contain.asp" TargetMode="External"/><Relationship Id="rId1922" Type="http://schemas.openxmlformats.org/officeDocument/2006/relationships/hyperlink" Target="https://www.w3schools.com/bootstrap/bootstrap_tables.asp" TargetMode="External"/><Relationship Id="rId296" Type="http://schemas.openxmlformats.org/officeDocument/2006/relationships/hyperlink" Target="https://www.w3schools.com/tags/ref_standardattributes.asp" TargetMode="External"/><Relationship Id="rId156" Type="http://schemas.openxmlformats.org/officeDocument/2006/relationships/hyperlink" Target="https://www.w3schools.com/tags/tag_meter.asp" TargetMode="External"/><Relationship Id="rId363" Type="http://schemas.openxmlformats.org/officeDocument/2006/relationships/hyperlink" Target="https://www.w3schools.com/tags/att_high.asp" TargetMode="External"/><Relationship Id="rId570" Type="http://schemas.openxmlformats.org/officeDocument/2006/relationships/hyperlink" Target="https://www.w3schools.com/tags/tag_audio.asp" TargetMode="External"/><Relationship Id="rId2044" Type="http://schemas.openxmlformats.org/officeDocument/2006/relationships/hyperlink" Target="https://www.w3schools.com/bootstrap/bootstrap_carousel.asp" TargetMode="External"/><Relationship Id="rId223" Type="http://schemas.openxmlformats.org/officeDocument/2006/relationships/hyperlink" Target="https://www.w3schools.com/tags/tag_col.asp" TargetMode="External"/><Relationship Id="rId430" Type="http://schemas.openxmlformats.org/officeDocument/2006/relationships/hyperlink" Target="https://www.w3schools.com/tags/tag_object.asp" TargetMode="External"/><Relationship Id="rId668" Type="http://schemas.openxmlformats.org/officeDocument/2006/relationships/hyperlink" Target="https://www.w3schools.com/tags/tag_base.asp" TargetMode="External"/><Relationship Id="rId875" Type="http://schemas.openxmlformats.org/officeDocument/2006/relationships/hyperlink" Target="https://www.w3schools.com/colors/color_tryit.asp?hex=E9967A" TargetMode="External"/><Relationship Id="rId1060" Type="http://schemas.openxmlformats.org/officeDocument/2006/relationships/hyperlink" Target="https://www.w3schools.com/colors/colors_picker.asp?colorhex=00FFFF" TargetMode="External"/><Relationship Id="rId1298" Type="http://schemas.openxmlformats.org/officeDocument/2006/relationships/hyperlink" Target="https://www.w3schools.com/colors/color_tryit.asp?color=Silver" TargetMode="External"/><Relationship Id="rId2111" Type="http://schemas.openxmlformats.org/officeDocument/2006/relationships/hyperlink" Target="https://www.w3schools.com/bootstrap/bootstrap_panels.asp" TargetMode="External"/><Relationship Id="rId528" Type="http://schemas.openxmlformats.org/officeDocument/2006/relationships/hyperlink" Target="https://www.w3schools.com/tags/att_onpageshow.asp" TargetMode="External"/><Relationship Id="rId735" Type="http://schemas.openxmlformats.org/officeDocument/2006/relationships/hyperlink" Target="https://www.w3schools.com/tags/ev_oninput.asp" TargetMode="External"/><Relationship Id="rId942" Type="http://schemas.openxmlformats.org/officeDocument/2006/relationships/hyperlink" Target="https://www.w3schools.com/colors/color_tryit.asp?color=PapayaWhip" TargetMode="External"/><Relationship Id="rId1158" Type="http://schemas.openxmlformats.org/officeDocument/2006/relationships/hyperlink" Target="https://www.w3schools.com/colors/color_tryit.asp?color=Bisque" TargetMode="External"/><Relationship Id="rId1365" Type="http://schemas.openxmlformats.org/officeDocument/2006/relationships/hyperlink" Target="https://www.w3schools.com/tags/av_event_canplaythrough.asp" TargetMode="External"/><Relationship Id="rId1572" Type="http://schemas.openxmlformats.org/officeDocument/2006/relationships/hyperlink" Target="https://www.w3schools.com/cssref/pr_margin-bottom.asp" TargetMode="External"/><Relationship Id="rId1018" Type="http://schemas.openxmlformats.org/officeDocument/2006/relationships/hyperlink" Target="https://www.w3schools.com/colors/color_tryit.asp?color=DarkGreen" TargetMode="External"/><Relationship Id="rId1225" Type="http://schemas.openxmlformats.org/officeDocument/2006/relationships/hyperlink" Target="https://www.w3schools.com/colors/colors_mixer.asp?colorbottom=FFFFFF&amp;colortop=FFFFFF" TargetMode="External"/><Relationship Id="rId1432" Type="http://schemas.openxmlformats.org/officeDocument/2006/relationships/hyperlink" Target="https://www.w3schools.com/tags/tag_del.asp" TargetMode="External"/><Relationship Id="rId1877" Type="http://schemas.openxmlformats.org/officeDocument/2006/relationships/hyperlink" Target="https://www.w3schools.com/cssref/css3_pr_columns.asp" TargetMode="External"/><Relationship Id="rId71" Type="http://schemas.openxmlformats.org/officeDocument/2006/relationships/hyperlink" Target="https://www.w3schools.com/tags/tag_link.asp" TargetMode="External"/><Relationship Id="rId802" Type="http://schemas.openxmlformats.org/officeDocument/2006/relationships/hyperlink" Target="https://www.w3schools.com/colors/color_tryit.asp?color=Orchid" TargetMode="External"/><Relationship Id="rId1737" Type="http://schemas.openxmlformats.org/officeDocument/2006/relationships/hyperlink" Target="https://www.w3schools.com/cssref/sel_nth-last-child.asp" TargetMode="External"/><Relationship Id="rId1944" Type="http://schemas.openxmlformats.org/officeDocument/2006/relationships/hyperlink" Target="https://www.w3schools.com/bootstrap/bootstrap_buttons.asp" TargetMode="External"/><Relationship Id="rId29" Type="http://schemas.openxmlformats.org/officeDocument/2006/relationships/hyperlink" Target="https://www.w3schools.com/tags/tag_canvas.asp" TargetMode="External"/><Relationship Id="rId178" Type="http://schemas.openxmlformats.org/officeDocument/2006/relationships/hyperlink" Target="https://www.w3schools.com/tags/tag_button.asp" TargetMode="External"/><Relationship Id="rId1804" Type="http://schemas.openxmlformats.org/officeDocument/2006/relationships/hyperlink" Target="https://www.w3schools.com/cssref/pr_margin.asp" TargetMode="External"/><Relationship Id="rId385" Type="http://schemas.openxmlformats.org/officeDocument/2006/relationships/hyperlink" Target="https://www.w3schools.com/tags/tag_track.asp" TargetMode="External"/><Relationship Id="rId592" Type="http://schemas.openxmlformats.org/officeDocument/2006/relationships/hyperlink" Target="https://www.w3schools.com/tags/att_placeholder.asp" TargetMode="External"/><Relationship Id="rId2066" Type="http://schemas.openxmlformats.org/officeDocument/2006/relationships/hyperlink" Target="https://www.w3schools.com/bootstrap/bootstrap_modal.asp" TargetMode="External"/><Relationship Id="rId245" Type="http://schemas.openxmlformats.org/officeDocument/2006/relationships/hyperlink" Target="https://www.w3schools.com/tags/tag_embed.asp" TargetMode="External"/><Relationship Id="rId452" Type="http://schemas.openxmlformats.org/officeDocument/2006/relationships/hyperlink" Target="https://www.w3schools.com/tags/tag_embed.asp" TargetMode="External"/><Relationship Id="rId897" Type="http://schemas.openxmlformats.org/officeDocument/2006/relationships/hyperlink" Target="https://www.w3schools.com/colors/colors_mixer.asp?colorbottom=B22222&amp;colortop=FFFFFF" TargetMode="External"/><Relationship Id="rId1082" Type="http://schemas.openxmlformats.org/officeDocument/2006/relationships/hyperlink" Target="https://www.w3schools.com/colors/color_tryit.asp?color=DarkTurquoise" TargetMode="External"/><Relationship Id="rId2133" Type="http://schemas.openxmlformats.org/officeDocument/2006/relationships/hyperlink" Target="https://www.w3schools.com/bootstrap/bootstrap_tabs_pills.asp" TargetMode="External"/><Relationship Id="rId105" Type="http://schemas.openxmlformats.org/officeDocument/2006/relationships/hyperlink" Target="https://www.w3schools.com/tags/tag_strong.asp" TargetMode="External"/><Relationship Id="rId312" Type="http://schemas.openxmlformats.org/officeDocument/2006/relationships/hyperlink" Target="https://www.w3schools.com/tags/att_defer.asp" TargetMode="External"/><Relationship Id="rId757" Type="http://schemas.openxmlformats.org/officeDocument/2006/relationships/hyperlink" Target="https://www.w3schools.com/tags/ev_ondragover.asp" TargetMode="External"/><Relationship Id="rId964" Type="http://schemas.openxmlformats.org/officeDocument/2006/relationships/hyperlink" Target="https://www.w3schools.com/colors/colors_picker.asp?colorhex=BDB76B" TargetMode="External"/><Relationship Id="rId1387" Type="http://schemas.openxmlformats.org/officeDocument/2006/relationships/hyperlink" Target="https://www.w3schools.com/charsets/ref_utf_latin_extended_b.asp" TargetMode="External"/><Relationship Id="rId1594" Type="http://schemas.openxmlformats.org/officeDocument/2006/relationships/hyperlink" Target="https://www.w3schools.com/cssref/pr_pos_z-index.asp" TargetMode="External"/><Relationship Id="rId93" Type="http://schemas.openxmlformats.org/officeDocument/2006/relationships/hyperlink" Target="https://www.w3schools.com/tags/tag_rp.asp" TargetMode="External"/><Relationship Id="rId617" Type="http://schemas.openxmlformats.org/officeDocument/2006/relationships/hyperlink" Target="https://www.w3schools.com/tags/tag_th.asp" TargetMode="External"/><Relationship Id="rId824" Type="http://schemas.openxmlformats.org/officeDocument/2006/relationships/hyperlink" Target="https://www.w3schools.com/colors/colors_picker.asp?colorhex=9932CC" TargetMode="External"/><Relationship Id="rId1247" Type="http://schemas.openxmlformats.org/officeDocument/2006/relationships/hyperlink" Target="https://www.w3schools.com/colors/color_tryit.asp?hex=F8F8FF" TargetMode="External"/><Relationship Id="rId1454" Type="http://schemas.openxmlformats.org/officeDocument/2006/relationships/hyperlink" Target="https://www.w3schools.com/tags/tag_html.asp" TargetMode="External"/><Relationship Id="rId1661" Type="http://schemas.openxmlformats.org/officeDocument/2006/relationships/hyperlink" Target="https://www.w3schools.com/cssref/css3_pr_perspective-origin.asp" TargetMode="External"/><Relationship Id="rId1899" Type="http://schemas.openxmlformats.org/officeDocument/2006/relationships/hyperlink" Target="https://www.w3schools.com/cssref/css3_pr_overflow-x.asp" TargetMode="External"/><Relationship Id="rId1107" Type="http://schemas.openxmlformats.org/officeDocument/2006/relationships/hyperlink" Target="https://www.w3schools.com/colors/color_tryit.asp?hex=87CEFA" TargetMode="External"/><Relationship Id="rId1314" Type="http://schemas.openxmlformats.org/officeDocument/2006/relationships/hyperlink" Target="https://www.w3schools.com/colors/color_tryit.asp?color=LightSlateGray" TargetMode="External"/><Relationship Id="rId1521" Type="http://schemas.openxmlformats.org/officeDocument/2006/relationships/hyperlink" Target="https://www.w3schools.com/cssref/css3_pr_opacity.asp" TargetMode="External"/><Relationship Id="rId1759" Type="http://schemas.openxmlformats.org/officeDocument/2006/relationships/hyperlink" Target="https://www.w3schools.com/cssref/pr_background-position.asp" TargetMode="External"/><Relationship Id="rId1966" Type="http://schemas.openxmlformats.org/officeDocument/2006/relationships/hyperlink" Target="https://www.w3schools.com/bootstrap/bootstrap_carousel.asp" TargetMode="External"/><Relationship Id="rId1619" Type="http://schemas.openxmlformats.org/officeDocument/2006/relationships/hyperlink" Target="https://www.w3schools.com/cssref/css3_pr_word-wrap.asp" TargetMode="External"/><Relationship Id="rId1826" Type="http://schemas.openxmlformats.org/officeDocument/2006/relationships/hyperlink" Target="https://www.w3schools.com/cssref/pr_pos_right.asp" TargetMode="External"/><Relationship Id="rId20" Type="http://schemas.openxmlformats.org/officeDocument/2006/relationships/hyperlink" Target="https://www.w3schools.com/tags/tag_base.asp" TargetMode="External"/><Relationship Id="rId2088" Type="http://schemas.openxmlformats.org/officeDocument/2006/relationships/hyperlink" Target="https://www.w3schools.com/bootstrap/bootstrap_navbar.asp" TargetMode="External"/><Relationship Id="rId267" Type="http://schemas.openxmlformats.org/officeDocument/2006/relationships/hyperlink" Target="https://www.w3schools.com/tags/tag_input.asp" TargetMode="External"/><Relationship Id="rId474" Type="http://schemas.openxmlformats.org/officeDocument/2006/relationships/hyperlink" Target="https://www.w3schools.com/tags/att_ondurationchange.asp" TargetMode="External"/><Relationship Id="rId2155" Type="http://schemas.openxmlformats.org/officeDocument/2006/relationships/hyperlink" Target="https://www.w3schools.com/bootstrap/bootstrap_tooltip.asp" TargetMode="External"/><Relationship Id="rId127" Type="http://schemas.openxmlformats.org/officeDocument/2006/relationships/hyperlink" Target="https://www.w3schools.com/tags/tag_doctype.asp" TargetMode="External"/><Relationship Id="rId681" Type="http://schemas.openxmlformats.org/officeDocument/2006/relationships/hyperlink" Target="https://www.w3schools.com/tags/tag_script.asp" TargetMode="External"/><Relationship Id="rId779" Type="http://schemas.openxmlformats.org/officeDocument/2006/relationships/hyperlink" Target="https://www.w3schools.com/colors/color_tryit.asp?hex=FF1493" TargetMode="External"/><Relationship Id="rId986" Type="http://schemas.openxmlformats.org/officeDocument/2006/relationships/hyperlink" Target="https://www.w3schools.com/colors/color_tryit.asp?color=PaleGreen" TargetMode="External"/><Relationship Id="rId334" Type="http://schemas.openxmlformats.org/officeDocument/2006/relationships/hyperlink" Target="https://www.w3schools.com/tags/att_enctype.asp" TargetMode="External"/><Relationship Id="rId541" Type="http://schemas.openxmlformats.org/officeDocument/2006/relationships/hyperlink" Target="https://www.w3schools.com/tags/att_onprogress.asp" TargetMode="External"/><Relationship Id="rId639" Type="http://schemas.openxmlformats.org/officeDocument/2006/relationships/hyperlink" Target="https://www.w3schools.com/tags/ref_standardattributes.asp" TargetMode="External"/><Relationship Id="rId1171" Type="http://schemas.openxmlformats.org/officeDocument/2006/relationships/hyperlink" Target="https://www.w3schools.com/colors/color_tryit.asp?hex=DEB887" TargetMode="External"/><Relationship Id="rId1269" Type="http://schemas.openxmlformats.org/officeDocument/2006/relationships/hyperlink" Target="https://www.w3schools.com/colors/colors_mixer.asp?colorbottom=FFFAF0&amp;colortop=FFFFFF" TargetMode="External"/><Relationship Id="rId1476" Type="http://schemas.openxmlformats.org/officeDocument/2006/relationships/hyperlink" Target="https://www.w3schools.com/tags/tag_object.asp" TargetMode="External"/><Relationship Id="rId2015" Type="http://schemas.openxmlformats.org/officeDocument/2006/relationships/hyperlink" Target="https://www.w3schools.com/bootstrap/bootstrap_ref_css_helpers.asp" TargetMode="External"/><Relationship Id="rId401" Type="http://schemas.openxmlformats.org/officeDocument/2006/relationships/hyperlink" Target="https://www.w3schools.com/tags/att_maxlength.asp" TargetMode="External"/><Relationship Id="rId846" Type="http://schemas.openxmlformats.org/officeDocument/2006/relationships/hyperlink" Target="https://www.w3schools.com/colors/color_tryit.asp?color=MediumSlateBlue" TargetMode="External"/><Relationship Id="rId1031" Type="http://schemas.openxmlformats.org/officeDocument/2006/relationships/hyperlink" Target="https://www.w3schools.com/colors/color_tryit.asp?hex=556B2F" TargetMode="External"/><Relationship Id="rId1129" Type="http://schemas.openxmlformats.org/officeDocument/2006/relationships/hyperlink" Target="https://www.w3schools.com/colors/colors_mixer.asp?colorbottom=4169E1&amp;colortop=FFFFFF" TargetMode="External"/><Relationship Id="rId1683" Type="http://schemas.openxmlformats.org/officeDocument/2006/relationships/hyperlink" Target="https://www.w3schools.com/cssref/css3_pr_resize.asp" TargetMode="External"/><Relationship Id="rId1890" Type="http://schemas.openxmlformats.org/officeDocument/2006/relationships/hyperlink" Target="https://www.w3schools.com/cssref/css3_pr_justify-content.asp" TargetMode="External"/><Relationship Id="rId1988" Type="http://schemas.openxmlformats.org/officeDocument/2006/relationships/hyperlink" Target="https://www.w3schools.com/bootstrap/bootstrap_dropdowns.asp" TargetMode="External"/><Relationship Id="rId706" Type="http://schemas.openxmlformats.org/officeDocument/2006/relationships/hyperlink" Target="https://www.w3schools.com/tags/att_global_contenteditable.asp" TargetMode="External"/><Relationship Id="rId913" Type="http://schemas.openxmlformats.org/officeDocument/2006/relationships/hyperlink" Target="https://www.w3schools.com/colors/colors_mixer.asp?colorbottom=FF7F50&amp;colortop=FFFFFF" TargetMode="External"/><Relationship Id="rId1336" Type="http://schemas.openxmlformats.org/officeDocument/2006/relationships/hyperlink" Target="https://www.w3schools.com/tags/av_prop_autoplay.asp" TargetMode="External"/><Relationship Id="rId1543" Type="http://schemas.openxmlformats.org/officeDocument/2006/relationships/hyperlink" Target="https://www.w3schools.com/cssref/css3_pr_border-image-slice.asp" TargetMode="External"/><Relationship Id="rId1750" Type="http://schemas.openxmlformats.org/officeDocument/2006/relationships/hyperlink" Target="https://www.w3schools.com/cssref/sel_valid.asp" TargetMode="External"/><Relationship Id="rId42" Type="http://schemas.openxmlformats.org/officeDocument/2006/relationships/hyperlink" Target="https://www.w3schools.com/tags/tag_dir.asp" TargetMode="External"/><Relationship Id="rId1403" Type="http://schemas.openxmlformats.org/officeDocument/2006/relationships/hyperlink" Target="https://www.w3schools.com/tags/tag_doctype.asp" TargetMode="External"/><Relationship Id="rId1610" Type="http://schemas.openxmlformats.org/officeDocument/2006/relationships/hyperlink" Target="https://www.w3schools.com/cssref/css3_pr_tab-size.asp" TargetMode="External"/><Relationship Id="rId1848" Type="http://schemas.openxmlformats.org/officeDocument/2006/relationships/hyperlink" Target="https://www.w3schools.com/cssref/css3_pr_animation-iteration-count.asp" TargetMode="External"/><Relationship Id="rId191" Type="http://schemas.openxmlformats.org/officeDocument/2006/relationships/hyperlink" Target="https://www.w3schools.com/tags/tag_iframe.asp" TargetMode="External"/><Relationship Id="rId1708" Type="http://schemas.openxmlformats.org/officeDocument/2006/relationships/hyperlink" Target="https://www.w3schools.com/cssref/sel_gen_sibling.asp" TargetMode="External"/><Relationship Id="rId1915" Type="http://schemas.openxmlformats.org/officeDocument/2006/relationships/hyperlink" Target="https://www.w3schools.com/cssref/css3_pr_transition.asp" TargetMode="External"/><Relationship Id="rId289" Type="http://schemas.openxmlformats.org/officeDocument/2006/relationships/hyperlink" Target="https://www.w3schools.com/tags/tag_td.asp" TargetMode="External"/><Relationship Id="rId496" Type="http://schemas.openxmlformats.org/officeDocument/2006/relationships/hyperlink" Target="https://www.w3schools.com/tags/att_oninvalid.asp" TargetMode="External"/><Relationship Id="rId149" Type="http://schemas.openxmlformats.org/officeDocument/2006/relationships/hyperlink" Target="https://www.w3schools.com/tags/tag_dfn.asp" TargetMode="External"/><Relationship Id="rId356" Type="http://schemas.openxmlformats.org/officeDocument/2006/relationships/hyperlink" Target="https://www.w3schools.com/tags/tag_iframe.asp" TargetMode="External"/><Relationship Id="rId563" Type="http://schemas.openxmlformats.org/officeDocument/2006/relationships/hyperlink" Target="https://www.w3schools.com/tags/att_onstalled.asp" TargetMode="External"/><Relationship Id="rId770" Type="http://schemas.openxmlformats.org/officeDocument/2006/relationships/hyperlink" Target="https://www.w3schools.com/colors/color_tryit.asp?color=LightPink" TargetMode="External"/><Relationship Id="rId1193" Type="http://schemas.openxmlformats.org/officeDocument/2006/relationships/hyperlink" Target="https://www.w3schools.com/colors/colors_mixer.asp?colorbottom=B8860B&amp;colortop=FFFFFF" TargetMode="External"/><Relationship Id="rId2037" Type="http://schemas.openxmlformats.org/officeDocument/2006/relationships/hyperlink" Target="https://www.w3schools.com/bootstrap/bootstrap_jumbotron_header.asp" TargetMode="External"/><Relationship Id="rId216" Type="http://schemas.openxmlformats.org/officeDocument/2006/relationships/hyperlink" Target="https://www.w3schools.com/tags/tag_caption.asp" TargetMode="External"/><Relationship Id="rId423" Type="http://schemas.openxmlformats.org/officeDocument/2006/relationships/hyperlink" Target="https://www.w3schools.com/tags/tag_fieldset.asp" TargetMode="External"/><Relationship Id="rId868" Type="http://schemas.openxmlformats.org/officeDocument/2006/relationships/hyperlink" Target="https://www.w3schools.com/colors/colors_picker.asp?colorhex=FFA07A" TargetMode="External"/><Relationship Id="rId1053" Type="http://schemas.openxmlformats.org/officeDocument/2006/relationships/hyperlink" Target="https://www.w3schools.com/colors/colors_mixer.asp?colorbottom=008080&amp;colortop=FFFFFF" TargetMode="External"/><Relationship Id="rId1260" Type="http://schemas.openxmlformats.org/officeDocument/2006/relationships/hyperlink" Target="https://www.w3schools.com/colors/colors_picker.asp?colorhex=F5F5DC" TargetMode="External"/><Relationship Id="rId1498" Type="http://schemas.openxmlformats.org/officeDocument/2006/relationships/hyperlink" Target="https://www.w3schools.com/tags/tag_strong.asp" TargetMode="External"/><Relationship Id="rId2104" Type="http://schemas.openxmlformats.org/officeDocument/2006/relationships/hyperlink" Target="https://www.w3schools.com/bootstrap/bootstrap_panels.asp" TargetMode="External"/><Relationship Id="rId630" Type="http://schemas.openxmlformats.org/officeDocument/2006/relationships/hyperlink" Target="https://www.w3schools.com/tags/tag_select.asp" TargetMode="External"/><Relationship Id="rId728" Type="http://schemas.openxmlformats.org/officeDocument/2006/relationships/hyperlink" Target="https://www.w3schools.com/tags/ev_onpageshow.asp" TargetMode="External"/><Relationship Id="rId935" Type="http://schemas.openxmlformats.org/officeDocument/2006/relationships/hyperlink" Target="https://www.w3schools.com/colors/color_tryit.asp?hex=FFFACD" TargetMode="External"/><Relationship Id="rId1358" Type="http://schemas.openxmlformats.org/officeDocument/2006/relationships/hyperlink" Target="https://www.w3schools.com/tags/av_prop_src.asp" TargetMode="External"/><Relationship Id="rId1565" Type="http://schemas.openxmlformats.org/officeDocument/2006/relationships/hyperlink" Target="https://www.w3schools.com/cssref/pr_class_clear.asp" TargetMode="External"/><Relationship Id="rId1772" Type="http://schemas.openxmlformats.org/officeDocument/2006/relationships/hyperlink" Target="https://www.w3schools.com/cssref/pr_border-right_width.asp" TargetMode="External"/><Relationship Id="rId64" Type="http://schemas.openxmlformats.org/officeDocument/2006/relationships/hyperlink" Target="https://www.w3schools.com/tags/tag_input.asp" TargetMode="External"/><Relationship Id="rId1120" Type="http://schemas.openxmlformats.org/officeDocument/2006/relationships/hyperlink" Target="https://www.w3schools.com/colors/colors_picker.asp?colorhex=00BFFF" TargetMode="External"/><Relationship Id="rId1218" Type="http://schemas.openxmlformats.org/officeDocument/2006/relationships/hyperlink" Target="https://www.w3schools.com/colors/color_tryit.asp?color=Maroon" TargetMode="External"/><Relationship Id="rId1425" Type="http://schemas.openxmlformats.org/officeDocument/2006/relationships/hyperlink" Target="https://www.w3schools.com/tags/tag_center.asp" TargetMode="External"/><Relationship Id="rId1632" Type="http://schemas.openxmlformats.org/officeDocument/2006/relationships/hyperlink" Target="https://www.w3schools.com/cssref/pr_font_font-variant.asp" TargetMode="External"/><Relationship Id="rId1937" Type="http://schemas.openxmlformats.org/officeDocument/2006/relationships/hyperlink" Target="https://www.w3schools.com/bootstrap/bootstrap_badges_labels.asp" TargetMode="External"/><Relationship Id="rId280" Type="http://schemas.openxmlformats.org/officeDocument/2006/relationships/hyperlink" Target="https://www.w3schools.com/tags/tag_input.asp" TargetMode="External"/><Relationship Id="rId140" Type="http://schemas.openxmlformats.org/officeDocument/2006/relationships/hyperlink" Target="https://www.w3schools.com/tags/tag_b.asp" TargetMode="External"/><Relationship Id="rId378" Type="http://schemas.openxmlformats.org/officeDocument/2006/relationships/hyperlink" Target="https://www.w3schools.com/tags/att_ismap.asp" TargetMode="External"/><Relationship Id="rId585" Type="http://schemas.openxmlformats.org/officeDocument/2006/relationships/hyperlink" Target="https://www.w3schools.com/tags/att_onwheel.asp" TargetMode="External"/><Relationship Id="rId792" Type="http://schemas.openxmlformats.org/officeDocument/2006/relationships/hyperlink" Target="https://www.w3schools.com/colors/colors_picker.asp?colorhex=E6E6FA" TargetMode="External"/><Relationship Id="rId2059" Type="http://schemas.openxmlformats.org/officeDocument/2006/relationships/hyperlink" Target="https://www.w3schools.com/bootstrap/bootstrap_media_objects.asp" TargetMode="External"/><Relationship Id="rId6" Type="http://schemas.openxmlformats.org/officeDocument/2006/relationships/footnotes" Target="footnotes.xml"/><Relationship Id="rId238" Type="http://schemas.openxmlformats.org/officeDocument/2006/relationships/hyperlink" Target="https://www.w3schools.com/tags/tag_head.asp" TargetMode="External"/><Relationship Id="rId445" Type="http://schemas.openxmlformats.org/officeDocument/2006/relationships/hyperlink" Target="https://www.w3schools.com/tags/att_onbeforeprint.asp" TargetMode="External"/><Relationship Id="rId652" Type="http://schemas.openxmlformats.org/officeDocument/2006/relationships/hyperlink" Target="https://www.w3schools.com/tags/att_srclang.asp" TargetMode="External"/><Relationship Id="rId1075" Type="http://schemas.openxmlformats.org/officeDocument/2006/relationships/hyperlink" Target="https://www.w3schools.com/colors/color_tryit.asp?hex=40E0D0" TargetMode="External"/><Relationship Id="rId1282" Type="http://schemas.openxmlformats.org/officeDocument/2006/relationships/hyperlink" Target="https://www.w3schools.com/colors/color_tryit.asp?color=LavenderBlush" TargetMode="External"/><Relationship Id="rId2126" Type="http://schemas.openxmlformats.org/officeDocument/2006/relationships/hyperlink" Target="https://www.w3schools.com/bootstrap/bootstrap_grid_system.asp" TargetMode="External"/><Relationship Id="rId305" Type="http://schemas.openxmlformats.org/officeDocument/2006/relationships/hyperlink" Target="https://www.w3schools.com/tags/ref_standardattributes.asp" TargetMode="External"/><Relationship Id="rId512" Type="http://schemas.openxmlformats.org/officeDocument/2006/relationships/hyperlink" Target="https://www.w3schools.com/tags/tag_audio.asp" TargetMode="External"/><Relationship Id="rId957" Type="http://schemas.openxmlformats.org/officeDocument/2006/relationships/hyperlink" Target="https://www.w3schools.com/colors/colors_mixer.asp?colorbottom=EEE8AA&amp;colortop=FFFFFF" TargetMode="External"/><Relationship Id="rId1142" Type="http://schemas.openxmlformats.org/officeDocument/2006/relationships/hyperlink" Target="https://www.w3schools.com/colors/color_tryit.asp?color=Navy" TargetMode="External"/><Relationship Id="rId1587" Type="http://schemas.openxmlformats.org/officeDocument/2006/relationships/hyperlink" Target="https://www.w3schools.com/cssref/pr_padding-top.asp" TargetMode="External"/><Relationship Id="rId1794" Type="http://schemas.openxmlformats.org/officeDocument/2006/relationships/hyperlink" Target="https://www.w3schools.com/cssref/css3_pr_flex-shrink.asp" TargetMode="External"/><Relationship Id="rId86" Type="http://schemas.openxmlformats.org/officeDocument/2006/relationships/hyperlink" Target="https://www.w3schools.com/tags/tag_output.asp" TargetMode="External"/><Relationship Id="rId817" Type="http://schemas.openxmlformats.org/officeDocument/2006/relationships/hyperlink" Target="https://www.w3schools.com/colors/colors_mixer.asp?colorbottom=FF00FF&amp;colortop=FFFFFF" TargetMode="External"/><Relationship Id="rId1002" Type="http://schemas.openxmlformats.org/officeDocument/2006/relationships/hyperlink" Target="https://www.w3schools.com/colors/color_tryit.asp?color=MediumSeaGreen" TargetMode="External"/><Relationship Id="rId1447" Type="http://schemas.openxmlformats.org/officeDocument/2006/relationships/hyperlink" Target="https://www.w3schools.com/tags/tag_form.asp" TargetMode="External"/><Relationship Id="rId1654" Type="http://schemas.openxmlformats.org/officeDocument/2006/relationships/hyperlink" Target="https://www.w3schools.com/cssref/css3_pr_animation-fill-mode.asp" TargetMode="External"/><Relationship Id="rId1861" Type="http://schemas.openxmlformats.org/officeDocument/2006/relationships/hyperlink" Target="https://www.w3schools.com/cssref/css3_pr_border-image-source.asp" TargetMode="External"/><Relationship Id="rId1307" Type="http://schemas.openxmlformats.org/officeDocument/2006/relationships/hyperlink" Target="https://www.w3schools.com/colors/color_tryit.asp?hex=696969" TargetMode="External"/><Relationship Id="rId1514" Type="http://schemas.openxmlformats.org/officeDocument/2006/relationships/hyperlink" Target="https://www.w3schools.com/tags/tag_tt.asp" TargetMode="External"/><Relationship Id="rId1721" Type="http://schemas.openxmlformats.org/officeDocument/2006/relationships/hyperlink" Target="https://www.w3schools.com/cssref/sel_empty.asp" TargetMode="External"/><Relationship Id="rId1959" Type="http://schemas.openxmlformats.org/officeDocument/2006/relationships/hyperlink" Target="https://www.w3schools.com/bootstrap/bootstrap_buttons.asp" TargetMode="External"/><Relationship Id="rId13" Type="http://schemas.openxmlformats.org/officeDocument/2006/relationships/hyperlink" Target="https://www.w3schools.com/tags/tag_address.asp" TargetMode="External"/><Relationship Id="rId1819" Type="http://schemas.openxmlformats.org/officeDocument/2006/relationships/hyperlink" Target="https://www.w3schools.com/cssref/pr_padding.asp" TargetMode="External"/><Relationship Id="rId162" Type="http://schemas.openxmlformats.org/officeDocument/2006/relationships/hyperlink" Target="https://www.w3schools.com/tags/tag_ruby.asp" TargetMode="External"/><Relationship Id="rId467" Type="http://schemas.openxmlformats.org/officeDocument/2006/relationships/hyperlink" Target="https://www.w3schools.com/tags/att_ondrag.asp" TargetMode="External"/><Relationship Id="rId1097" Type="http://schemas.openxmlformats.org/officeDocument/2006/relationships/hyperlink" Target="https://www.w3schools.com/colors/colors_mixer.asp?colorbottom=B0C4DE&amp;colortop=FFFFFF" TargetMode="External"/><Relationship Id="rId2050" Type="http://schemas.openxmlformats.org/officeDocument/2006/relationships/hyperlink" Target="https://www.w3schools.com/bootstrap/bootstrap_list_groups.asp" TargetMode="External"/><Relationship Id="rId2148" Type="http://schemas.openxmlformats.org/officeDocument/2006/relationships/hyperlink" Target="https://www.w3schools.com/bootstrap/bootstrap_typography.asp" TargetMode="External"/><Relationship Id="rId674" Type="http://schemas.openxmlformats.org/officeDocument/2006/relationships/hyperlink" Target="https://www.w3schools.com/tags/att_type.asp" TargetMode="External"/><Relationship Id="rId881" Type="http://schemas.openxmlformats.org/officeDocument/2006/relationships/hyperlink" Target="https://www.w3schools.com/colors/colors_mixer.asp?colorbottom=F08080&amp;colortop=FFFFFF" TargetMode="External"/><Relationship Id="rId979" Type="http://schemas.openxmlformats.org/officeDocument/2006/relationships/hyperlink" Target="https://www.w3schools.com/colors/color_tryit.asp?hex=00FF00" TargetMode="External"/><Relationship Id="rId327" Type="http://schemas.openxmlformats.org/officeDocument/2006/relationships/hyperlink" Target="https://www.w3schools.com/tags/att_download.asp" TargetMode="External"/><Relationship Id="rId534" Type="http://schemas.openxmlformats.org/officeDocument/2006/relationships/hyperlink" Target="https://www.w3schools.com/tags/att_onplay.asp" TargetMode="External"/><Relationship Id="rId741" Type="http://schemas.openxmlformats.org/officeDocument/2006/relationships/hyperlink" Target="https://www.w3schools.com/tags/ev_onkeydown.asp" TargetMode="External"/><Relationship Id="rId839" Type="http://schemas.openxmlformats.org/officeDocument/2006/relationships/hyperlink" Target="https://www.w3schools.com/colors/color_tryit.asp?hex=800080" TargetMode="External"/><Relationship Id="rId1164" Type="http://schemas.openxmlformats.org/officeDocument/2006/relationships/hyperlink" Target="https://www.w3schools.com/colors/colors_picker.asp?colorhex=FFDEAD" TargetMode="External"/><Relationship Id="rId1371" Type="http://schemas.openxmlformats.org/officeDocument/2006/relationships/hyperlink" Target="https://www.w3schools.com/tags/av_event_loadstart.asp" TargetMode="External"/><Relationship Id="rId1469" Type="http://schemas.openxmlformats.org/officeDocument/2006/relationships/hyperlink" Target="https://www.w3schools.com/tags/tag_menu.asp" TargetMode="External"/><Relationship Id="rId2008" Type="http://schemas.openxmlformats.org/officeDocument/2006/relationships/hyperlink" Target="https://www.w3schools.com/bootstrap/bootstrap_glyphicons.asp" TargetMode="External"/><Relationship Id="rId601" Type="http://schemas.openxmlformats.org/officeDocument/2006/relationships/hyperlink" Target="https://www.w3schools.com/tags/tag_input.asp" TargetMode="External"/><Relationship Id="rId1024" Type="http://schemas.openxmlformats.org/officeDocument/2006/relationships/hyperlink" Target="https://www.w3schools.com/colors/colors_picker.asp?colorhex=9ACD32" TargetMode="External"/><Relationship Id="rId1231" Type="http://schemas.openxmlformats.org/officeDocument/2006/relationships/hyperlink" Target="https://www.w3schools.com/colors/color_tryit.asp?hex=F0FFF0" TargetMode="External"/><Relationship Id="rId1676" Type="http://schemas.openxmlformats.org/officeDocument/2006/relationships/hyperlink" Target="https://www.w3schools.com/cssref/css3_pr_nav-right.asp" TargetMode="External"/><Relationship Id="rId1883" Type="http://schemas.openxmlformats.org/officeDocument/2006/relationships/hyperlink" Target="https://www.w3schools.com/cssref/css3_pr_flex-grow.asp" TargetMode="External"/><Relationship Id="rId906" Type="http://schemas.openxmlformats.org/officeDocument/2006/relationships/hyperlink" Target="https://www.w3schools.com/colors/color_tryit.asp?color=DarkOrange" TargetMode="External"/><Relationship Id="rId1329" Type="http://schemas.openxmlformats.org/officeDocument/2006/relationships/hyperlink" Target="https://www.w3schools.com/colors/colors_mixer.asp?colorbottom=000000&amp;colortop=FFFFFF" TargetMode="External"/><Relationship Id="rId1536" Type="http://schemas.openxmlformats.org/officeDocument/2006/relationships/hyperlink" Target="https://www.w3schools.com/cssref/css3_pr_border-bottom-right-radius.asp" TargetMode="External"/><Relationship Id="rId1743" Type="http://schemas.openxmlformats.org/officeDocument/2006/relationships/hyperlink" Target="https://www.w3schools.com/cssref/sel_out-of-range.asp" TargetMode="External"/><Relationship Id="rId1950" Type="http://schemas.openxmlformats.org/officeDocument/2006/relationships/hyperlink" Target="https://www.w3schools.com/bootstrap/bootstrap_button_groups.asp" TargetMode="External"/><Relationship Id="rId35" Type="http://schemas.openxmlformats.org/officeDocument/2006/relationships/hyperlink" Target="https://www.w3schools.com/tags/tag_colgroup.asp" TargetMode="External"/><Relationship Id="rId1603" Type="http://schemas.openxmlformats.org/officeDocument/2006/relationships/hyperlink" Target="https://www.w3schools.com/cssref/css3_pr_flex-shrink.asp" TargetMode="External"/><Relationship Id="rId1810" Type="http://schemas.openxmlformats.org/officeDocument/2006/relationships/hyperlink" Target="https://www.w3schools.com/cssref/pr_dim_max-width.asp" TargetMode="External"/><Relationship Id="rId184" Type="http://schemas.openxmlformats.org/officeDocument/2006/relationships/hyperlink" Target="https://www.w3schools.com/tags/tag_legend.asp" TargetMode="External"/><Relationship Id="rId391" Type="http://schemas.openxmlformats.org/officeDocument/2006/relationships/hyperlink" Target="https://www.w3schools.com/tags/tag_input.asp" TargetMode="External"/><Relationship Id="rId1908" Type="http://schemas.openxmlformats.org/officeDocument/2006/relationships/hyperlink" Target="https://www.w3schools.com/cssref/css3_pr_text-decoration-style.asp" TargetMode="External"/><Relationship Id="rId2072" Type="http://schemas.openxmlformats.org/officeDocument/2006/relationships/hyperlink" Target="https://www.w3schools.com/bootstrap/bootstrap_tabs_pills.asp" TargetMode="External"/><Relationship Id="rId251" Type="http://schemas.openxmlformats.org/officeDocument/2006/relationships/hyperlink" Target="https://www.w3schools.com/tags/tag_form.asp" TargetMode="External"/><Relationship Id="rId489" Type="http://schemas.openxmlformats.org/officeDocument/2006/relationships/hyperlink" Target="https://www.w3schools.com/tags/tag_script.asp" TargetMode="External"/><Relationship Id="rId696" Type="http://schemas.openxmlformats.org/officeDocument/2006/relationships/hyperlink" Target="https://www.w3schools.com/tags/tag_embed.asp" TargetMode="External"/><Relationship Id="rId349" Type="http://schemas.openxmlformats.org/officeDocument/2006/relationships/hyperlink" Target="https://www.w3schools.com/tags/tag_button.asp" TargetMode="External"/><Relationship Id="rId556" Type="http://schemas.openxmlformats.org/officeDocument/2006/relationships/hyperlink" Target="https://www.w3schools.com/tags/tag_video.asp" TargetMode="External"/><Relationship Id="rId763" Type="http://schemas.openxmlformats.org/officeDocument/2006/relationships/hyperlink" Target="https://www.w3schools.com/tags/ev_onpaste.asp" TargetMode="External"/><Relationship Id="rId1186" Type="http://schemas.openxmlformats.org/officeDocument/2006/relationships/hyperlink" Target="https://www.w3schools.com/colors/color_tryit.asp?color=GoldenRod" TargetMode="External"/><Relationship Id="rId1393" Type="http://schemas.openxmlformats.org/officeDocument/2006/relationships/hyperlink" Target="https://www.w3schools.com/charsets/ref_utf_punctuation.asp" TargetMode="External"/><Relationship Id="rId111" Type="http://schemas.openxmlformats.org/officeDocument/2006/relationships/hyperlink" Target="https://www.w3schools.com/tags/tag_tbody.asp" TargetMode="External"/><Relationship Id="rId209" Type="http://schemas.openxmlformats.org/officeDocument/2006/relationships/hyperlink" Target="https://www.w3schools.com/tags/tag_dir.asp" TargetMode="External"/><Relationship Id="rId416" Type="http://schemas.openxmlformats.org/officeDocument/2006/relationships/hyperlink" Target="https://www.w3schools.com/tags/tag_input.asp" TargetMode="External"/><Relationship Id="rId970" Type="http://schemas.openxmlformats.org/officeDocument/2006/relationships/hyperlink" Target="https://www.w3schools.com/colors/color_tryit.asp?color=Chartreuse" TargetMode="External"/><Relationship Id="rId1046" Type="http://schemas.openxmlformats.org/officeDocument/2006/relationships/hyperlink" Target="https://www.w3schools.com/colors/color_tryit.asp?color=DarkCyan" TargetMode="External"/><Relationship Id="rId1253" Type="http://schemas.openxmlformats.org/officeDocument/2006/relationships/hyperlink" Target="https://www.w3schools.com/colors/colors_mixer.asp?colorbottom=F5F5F5&amp;colortop=FFFFFF" TargetMode="External"/><Relationship Id="rId1698" Type="http://schemas.openxmlformats.org/officeDocument/2006/relationships/hyperlink" Target="https://www.w3schools.com/cssref/pr_gen_quotes.asp" TargetMode="External"/><Relationship Id="rId623" Type="http://schemas.openxmlformats.org/officeDocument/2006/relationships/hyperlink" Target="https://www.w3schools.com/tags/tag_style.asp" TargetMode="External"/><Relationship Id="rId830" Type="http://schemas.openxmlformats.org/officeDocument/2006/relationships/hyperlink" Target="https://www.w3schools.com/colors/color_tryit.asp?color=BlueViolet" TargetMode="External"/><Relationship Id="rId928" Type="http://schemas.openxmlformats.org/officeDocument/2006/relationships/hyperlink" Target="https://www.w3schools.com/colors/colors_picker.asp?colorhex=FFFF00" TargetMode="External"/><Relationship Id="rId1460" Type="http://schemas.openxmlformats.org/officeDocument/2006/relationships/hyperlink" Target="https://www.w3schools.com/tags/tag_kbd.asp" TargetMode="External"/><Relationship Id="rId1558" Type="http://schemas.openxmlformats.org/officeDocument/2006/relationships/hyperlink" Target="https://www.w3schools.com/cssref/css3_pr_border-top-left-radius.asp" TargetMode="External"/><Relationship Id="rId1765" Type="http://schemas.openxmlformats.org/officeDocument/2006/relationships/hyperlink" Target="https://www.w3schools.com/cssref/pr_border-bottom_width.asp" TargetMode="External"/><Relationship Id="rId57" Type="http://schemas.openxmlformats.org/officeDocument/2006/relationships/hyperlink" Target="https://www.w3schools.com/tags/tag_head.asp" TargetMode="External"/><Relationship Id="rId1113" Type="http://schemas.openxmlformats.org/officeDocument/2006/relationships/hyperlink" Target="https://www.w3schools.com/colors/colors_mixer.asp?colorbottom=87CEEB&amp;colortop=FFFFFF" TargetMode="External"/><Relationship Id="rId1320" Type="http://schemas.openxmlformats.org/officeDocument/2006/relationships/hyperlink" Target="https://www.w3schools.com/colors/colors_picker.asp?colorhex=708090" TargetMode="External"/><Relationship Id="rId1418" Type="http://schemas.openxmlformats.org/officeDocument/2006/relationships/hyperlink" Target="https://www.w3schools.com/tags/tag_big.asp" TargetMode="External"/><Relationship Id="rId1972" Type="http://schemas.openxmlformats.org/officeDocument/2006/relationships/hyperlink" Target="https://www.w3schools.com/bootstrap/bootstrap_ref_css_helpers.asp" TargetMode="External"/><Relationship Id="rId1625" Type="http://schemas.openxmlformats.org/officeDocument/2006/relationships/hyperlink" Target="https://www.w3schools.com/cssref/css3_pr_font-face_rule.asp" TargetMode="External"/><Relationship Id="rId1832" Type="http://schemas.openxmlformats.org/officeDocument/2006/relationships/hyperlink" Target="https://www.w3schools.com/cssref/css3_pr_transform-origin.asp" TargetMode="External"/><Relationship Id="rId2094" Type="http://schemas.openxmlformats.org/officeDocument/2006/relationships/hyperlink" Target="https://www.w3schools.com/bootstrap/bootstrap_carousel.asp" TargetMode="External"/><Relationship Id="rId273" Type="http://schemas.openxmlformats.org/officeDocument/2006/relationships/hyperlink" Target="https://www.w3schools.com/tags/tag_video.asp" TargetMode="External"/><Relationship Id="rId480" Type="http://schemas.openxmlformats.org/officeDocument/2006/relationships/hyperlink" Target="https://www.w3schools.com/tags/att_onended.asp" TargetMode="External"/><Relationship Id="rId2161" Type="http://schemas.openxmlformats.org/officeDocument/2006/relationships/hyperlink" Target="https://www.w3schools.com/bootstrap/bootstrap_tables.asp" TargetMode="External"/><Relationship Id="rId133" Type="http://schemas.openxmlformats.org/officeDocument/2006/relationships/hyperlink" Target="https://www.w3schools.com/tags/tag_p.asp" TargetMode="External"/><Relationship Id="rId340" Type="http://schemas.openxmlformats.org/officeDocument/2006/relationships/hyperlink" Target="https://www.w3schools.com/tags/tag_fieldset.asp" TargetMode="External"/><Relationship Id="rId578" Type="http://schemas.openxmlformats.org/officeDocument/2006/relationships/hyperlink" Target="https://www.w3schools.com/tags/tag_body.asp" TargetMode="External"/><Relationship Id="rId785" Type="http://schemas.openxmlformats.org/officeDocument/2006/relationships/hyperlink" Target="https://www.w3schools.com/colors/colors_mixer.asp?colorbottom=DB7093&amp;colortop=FFFFFF" TargetMode="External"/><Relationship Id="rId992" Type="http://schemas.openxmlformats.org/officeDocument/2006/relationships/hyperlink" Target="https://www.w3schools.com/colors/colors_picker.asp?colorhex=90EE90" TargetMode="External"/><Relationship Id="rId2021" Type="http://schemas.openxmlformats.org/officeDocument/2006/relationships/hyperlink" Target="https://www.w3schools.com/bootstrap/bootstrap_images.asp" TargetMode="External"/><Relationship Id="rId200" Type="http://schemas.openxmlformats.org/officeDocument/2006/relationships/hyperlink" Target="https://www.w3schools.com/tags/tag_source.asp" TargetMode="External"/><Relationship Id="rId438" Type="http://schemas.openxmlformats.org/officeDocument/2006/relationships/hyperlink" Target="https://www.w3schools.com/tags/tag_audio.asp" TargetMode="External"/><Relationship Id="rId645" Type="http://schemas.openxmlformats.org/officeDocument/2006/relationships/hyperlink" Target="https://www.w3schools.com/tags/tag_input.asp" TargetMode="External"/><Relationship Id="rId852" Type="http://schemas.openxmlformats.org/officeDocument/2006/relationships/hyperlink" Target="https://www.w3schools.com/colors/colors_picker.asp?colorhex=6A5ACD" TargetMode="External"/><Relationship Id="rId1068" Type="http://schemas.openxmlformats.org/officeDocument/2006/relationships/hyperlink" Target="https://www.w3schools.com/colors/colors_picker.asp?colorhex=AFEEEE" TargetMode="External"/><Relationship Id="rId1275" Type="http://schemas.openxmlformats.org/officeDocument/2006/relationships/hyperlink" Target="https://www.w3schools.com/colors/color_tryit.asp?hex=FAEBD7" TargetMode="External"/><Relationship Id="rId1482" Type="http://schemas.openxmlformats.org/officeDocument/2006/relationships/hyperlink" Target="https://www.w3schools.com/tags/tag_param.asp" TargetMode="External"/><Relationship Id="rId2119" Type="http://schemas.openxmlformats.org/officeDocument/2006/relationships/hyperlink" Target="https://www.w3schools.com/bootstrap/bootstrap_progressbars.asp" TargetMode="External"/><Relationship Id="rId505" Type="http://schemas.openxmlformats.org/officeDocument/2006/relationships/hyperlink" Target="https://www.w3schools.com/tags/tag_link.asp" TargetMode="External"/><Relationship Id="rId712" Type="http://schemas.openxmlformats.org/officeDocument/2006/relationships/hyperlink" Target="https://www.w3schools.com/tags/att_global_hidden.asp" TargetMode="External"/><Relationship Id="rId1135" Type="http://schemas.openxmlformats.org/officeDocument/2006/relationships/hyperlink" Target="https://www.w3schools.com/colors/color_tryit.asp?hex=0000CD" TargetMode="External"/><Relationship Id="rId1342" Type="http://schemas.openxmlformats.org/officeDocument/2006/relationships/hyperlink" Target="https://www.w3schools.com/tags/av_prop_defaultmuted.asp" TargetMode="External"/><Relationship Id="rId1787" Type="http://schemas.openxmlformats.org/officeDocument/2006/relationships/hyperlink" Target="https://www.w3schools.com/cssref/css3_pr_column-rule-width.asp" TargetMode="External"/><Relationship Id="rId1994" Type="http://schemas.openxmlformats.org/officeDocument/2006/relationships/hyperlink" Target="https://www.w3schools.com/bootstrap/bootstrap_dropdowns.asp" TargetMode="External"/><Relationship Id="rId79" Type="http://schemas.openxmlformats.org/officeDocument/2006/relationships/hyperlink" Target="https://www.w3schools.com/tags/tag_nav.asp" TargetMode="External"/><Relationship Id="rId1202" Type="http://schemas.openxmlformats.org/officeDocument/2006/relationships/hyperlink" Target="https://www.w3schools.com/colors/color_tryit.asp?color=Olive" TargetMode="External"/><Relationship Id="rId1647" Type="http://schemas.openxmlformats.org/officeDocument/2006/relationships/hyperlink" Target="https://www.w3schools.com/cssref/pr_list-style-position.asp" TargetMode="External"/><Relationship Id="rId1854" Type="http://schemas.openxmlformats.org/officeDocument/2006/relationships/hyperlink" Target="https://www.w3schools.com/cssref/css3_pr_background-size.asp" TargetMode="External"/><Relationship Id="rId1507" Type="http://schemas.openxmlformats.org/officeDocument/2006/relationships/hyperlink" Target="https://www.w3schools.com/tags/tag_tfoot.asp" TargetMode="External"/><Relationship Id="rId1714" Type="http://schemas.openxmlformats.org/officeDocument/2006/relationships/hyperlink" Target="https://www.w3schools.com/cssref/sel_attr_end.asp" TargetMode="External"/><Relationship Id="rId295" Type="http://schemas.openxmlformats.org/officeDocument/2006/relationships/hyperlink" Target="https://www.w3schools.com/tags/att_contextmenu.asp" TargetMode="External"/><Relationship Id="rId1921" Type="http://schemas.openxmlformats.org/officeDocument/2006/relationships/hyperlink" Target="https://www.w3schools.com/cssref/css3_pr_word-wrap.asp" TargetMode="External"/><Relationship Id="rId155" Type="http://schemas.openxmlformats.org/officeDocument/2006/relationships/hyperlink" Target="https://www.w3schools.com/tags/tag_mark.asp" TargetMode="External"/><Relationship Id="rId362" Type="http://schemas.openxmlformats.org/officeDocument/2006/relationships/hyperlink" Target="https://www.w3schools.com/tags/ref_standardattributes.asp" TargetMode="External"/><Relationship Id="rId1297" Type="http://schemas.openxmlformats.org/officeDocument/2006/relationships/hyperlink" Target="https://www.w3schools.com/colors/colors_mixer.asp?colorbottom=D3D3D3&amp;colortop=FFFFFF" TargetMode="External"/><Relationship Id="rId2043" Type="http://schemas.openxmlformats.org/officeDocument/2006/relationships/hyperlink" Target="https://www.w3schools.com/bootstrap/bootstrap_typography.asp" TargetMode="External"/><Relationship Id="rId222" Type="http://schemas.openxmlformats.org/officeDocument/2006/relationships/hyperlink" Target="https://www.w3schools.com/tags/tag_tfoot.asp" TargetMode="External"/><Relationship Id="rId667" Type="http://schemas.openxmlformats.org/officeDocument/2006/relationships/hyperlink" Target="https://www.w3schools.com/tags/tag_area.asp" TargetMode="External"/><Relationship Id="rId874" Type="http://schemas.openxmlformats.org/officeDocument/2006/relationships/hyperlink" Target="https://www.w3schools.com/colors/color_tryit.asp?color=DarkSalmon" TargetMode="External"/><Relationship Id="rId2110" Type="http://schemas.openxmlformats.org/officeDocument/2006/relationships/hyperlink" Target="https://www.w3schools.com/bootstrap/bootstrap_panels.asp" TargetMode="External"/><Relationship Id="rId17" Type="http://schemas.openxmlformats.org/officeDocument/2006/relationships/hyperlink" Target="https://www.w3schools.com/tags/tag_aside.asp" TargetMode="External"/><Relationship Id="rId527" Type="http://schemas.openxmlformats.org/officeDocument/2006/relationships/hyperlink" Target="https://www.w3schools.com/tags/tag_body.asp" TargetMode="External"/><Relationship Id="rId734" Type="http://schemas.openxmlformats.org/officeDocument/2006/relationships/hyperlink" Target="https://www.w3schools.com/tags/ev_onfocus.asp" TargetMode="External"/><Relationship Id="rId941" Type="http://schemas.openxmlformats.org/officeDocument/2006/relationships/hyperlink" Target="https://www.w3schools.com/colors/colors_mixer.asp?colorbottom=FAFAD2&amp;colortop=FFFFFF" TargetMode="External"/><Relationship Id="rId1157" Type="http://schemas.openxmlformats.org/officeDocument/2006/relationships/hyperlink" Target="https://www.w3schools.com/colors/colors_mixer.asp?colorbottom=FFEBCD&amp;colortop=FFFFFF" TargetMode="External"/><Relationship Id="rId1364" Type="http://schemas.openxmlformats.org/officeDocument/2006/relationships/hyperlink" Target="https://www.w3schools.com/tags/av_event_canplay.asp" TargetMode="External"/><Relationship Id="rId1571" Type="http://schemas.openxmlformats.org/officeDocument/2006/relationships/hyperlink" Target="https://www.w3schools.com/cssref/pr_margin.asp" TargetMode="External"/><Relationship Id="rId70" Type="http://schemas.openxmlformats.org/officeDocument/2006/relationships/hyperlink" Target="https://www.w3schools.com/tags/tag_li.asp" TargetMode="External"/><Relationship Id="rId166" Type="http://schemas.openxmlformats.org/officeDocument/2006/relationships/hyperlink" Target="https://www.w3schools.com/tags/tag_strike.asp" TargetMode="External"/><Relationship Id="rId373" Type="http://schemas.openxmlformats.org/officeDocument/2006/relationships/hyperlink" Target="https://www.w3schools.com/tags/tag_link.asp" TargetMode="External"/><Relationship Id="rId580" Type="http://schemas.openxmlformats.org/officeDocument/2006/relationships/hyperlink" Target="https://www.w3schools.com/tags/tag_audio.asp" TargetMode="External"/><Relationship Id="rId801" Type="http://schemas.openxmlformats.org/officeDocument/2006/relationships/hyperlink" Target="https://www.w3schools.com/colors/colors_mixer.asp?colorbottom=DDA0DD&amp;colortop=FFFFFF" TargetMode="External"/><Relationship Id="rId1017" Type="http://schemas.openxmlformats.org/officeDocument/2006/relationships/hyperlink" Target="https://www.w3schools.com/colors/colors_mixer.asp?colorbottom=008000&amp;colortop=FFFFFF" TargetMode="External"/><Relationship Id="rId1224" Type="http://schemas.openxmlformats.org/officeDocument/2006/relationships/hyperlink" Target="https://www.w3schools.com/colors/colors_picker.asp?colorhex=FFFFFF" TargetMode="External"/><Relationship Id="rId1431" Type="http://schemas.openxmlformats.org/officeDocument/2006/relationships/hyperlink" Target="https://www.w3schools.com/tags/tag_dd.asp" TargetMode="External"/><Relationship Id="rId1669" Type="http://schemas.openxmlformats.org/officeDocument/2006/relationships/hyperlink" Target="https://www.w3schools.com/cssref/css3_pr_transition-delay.asp" TargetMode="External"/><Relationship Id="rId1876" Type="http://schemas.openxmlformats.org/officeDocument/2006/relationships/hyperlink" Target="https://www.w3schools.com/cssref/css3_pr_column-width.asp" TargetMode="External"/><Relationship Id="rId2054" Type="http://schemas.openxmlformats.org/officeDocument/2006/relationships/hyperlink" Target="https://www.w3schools.com/bootstrap/bootstrap_typography.asp" TargetMode="External"/><Relationship Id="rId1" Type="http://schemas.openxmlformats.org/officeDocument/2006/relationships/customXml" Target="../customXml/item1.xml"/><Relationship Id="rId233" Type="http://schemas.openxmlformats.org/officeDocument/2006/relationships/hyperlink" Target="https://www.w3schools.com/tags/tag_aside.asp" TargetMode="External"/><Relationship Id="rId440" Type="http://schemas.openxmlformats.org/officeDocument/2006/relationships/hyperlink" Target="https://www.w3schools.com/tags/tag_img.asp" TargetMode="External"/><Relationship Id="rId678" Type="http://schemas.openxmlformats.org/officeDocument/2006/relationships/hyperlink" Target="https://www.w3schools.com/tags/tag_link.asp" TargetMode="External"/><Relationship Id="rId885" Type="http://schemas.openxmlformats.org/officeDocument/2006/relationships/hyperlink" Target="https://www.w3schools.com/colors/colors_mixer.asp?colorbottom=CD5C5C&amp;colortop=FFFFFF" TargetMode="External"/><Relationship Id="rId1070" Type="http://schemas.openxmlformats.org/officeDocument/2006/relationships/hyperlink" Target="https://www.w3schools.com/colors/color_tryit.asp?color=Aquamarine" TargetMode="External"/><Relationship Id="rId1529" Type="http://schemas.openxmlformats.org/officeDocument/2006/relationships/hyperlink" Target="https://www.w3schools.com/cssref/css3_pr_background-clip.asp" TargetMode="External"/><Relationship Id="rId1736" Type="http://schemas.openxmlformats.org/officeDocument/2006/relationships/hyperlink" Target="https://www.w3schools.com/cssref/sel_nth-child.asp" TargetMode="External"/><Relationship Id="rId1943" Type="http://schemas.openxmlformats.org/officeDocument/2006/relationships/hyperlink" Target="https://www.w3schools.com/bootstrap/bootstrap_pagination.asp" TargetMode="External"/><Relationship Id="rId2121" Type="http://schemas.openxmlformats.org/officeDocument/2006/relationships/hyperlink" Target="https://www.w3schools.com/bootstrap/bootstrap_progressbars.asp" TargetMode="External"/><Relationship Id="rId28" Type="http://schemas.openxmlformats.org/officeDocument/2006/relationships/hyperlink" Target="https://www.w3schools.com/tags/tag_button.asp" TargetMode="External"/><Relationship Id="rId300" Type="http://schemas.openxmlformats.org/officeDocument/2006/relationships/hyperlink" Target="https://www.w3schools.com/tags/att_coords.asp" TargetMode="External"/><Relationship Id="rId538" Type="http://schemas.openxmlformats.org/officeDocument/2006/relationships/hyperlink" Target="https://www.w3schools.com/tags/tag_audio.asp" TargetMode="External"/><Relationship Id="rId745" Type="http://schemas.openxmlformats.org/officeDocument/2006/relationships/hyperlink" Target="https://www.w3schools.com/tags/ev_ondblclick.asp" TargetMode="External"/><Relationship Id="rId952" Type="http://schemas.openxmlformats.org/officeDocument/2006/relationships/hyperlink" Target="https://www.w3schools.com/colors/colors_picker.asp?colorhex=FFDAB9" TargetMode="External"/><Relationship Id="rId1168" Type="http://schemas.openxmlformats.org/officeDocument/2006/relationships/hyperlink" Target="https://www.w3schools.com/colors/colors_picker.asp?colorhex=F5DEB3" TargetMode="External"/><Relationship Id="rId1375" Type="http://schemas.openxmlformats.org/officeDocument/2006/relationships/hyperlink" Target="https://www.w3schools.com/tags/av_event_progress.asp" TargetMode="External"/><Relationship Id="rId1582" Type="http://schemas.openxmlformats.org/officeDocument/2006/relationships/hyperlink" Target="https://www.w3schools.com/cssref/css3_pr_overflow-y.asp" TargetMode="External"/><Relationship Id="rId1803" Type="http://schemas.openxmlformats.org/officeDocument/2006/relationships/hyperlink" Target="https://www.w3schools.com/cssref/pr_dim_line-height.asp" TargetMode="External"/><Relationship Id="rId81" Type="http://schemas.openxmlformats.org/officeDocument/2006/relationships/hyperlink" Target="https://www.w3schools.com/tags/tag_noscript.asp" TargetMode="External"/><Relationship Id="rId177" Type="http://schemas.openxmlformats.org/officeDocument/2006/relationships/hyperlink" Target="https://www.w3schools.com/tags/tag_textarea.asp" TargetMode="External"/><Relationship Id="rId384" Type="http://schemas.openxmlformats.org/officeDocument/2006/relationships/hyperlink" Target="https://www.w3schools.com/tags/att_label.asp" TargetMode="External"/><Relationship Id="rId591" Type="http://schemas.openxmlformats.org/officeDocument/2006/relationships/hyperlink" Target="https://www.w3schools.com/tags/tag_input.asp" TargetMode="External"/><Relationship Id="rId605" Type="http://schemas.openxmlformats.org/officeDocument/2006/relationships/hyperlink" Target="https://www.w3schools.com/tags/tag_area.asp" TargetMode="External"/><Relationship Id="rId812" Type="http://schemas.openxmlformats.org/officeDocument/2006/relationships/hyperlink" Target="https://www.w3schools.com/colors/colors_picker.asp?colorhex=FF00FF" TargetMode="External"/><Relationship Id="rId1028" Type="http://schemas.openxmlformats.org/officeDocument/2006/relationships/hyperlink" Target="https://www.w3schools.com/colors/colors_picker.asp?colorhex=6B8E23" TargetMode="External"/><Relationship Id="rId1235" Type="http://schemas.openxmlformats.org/officeDocument/2006/relationships/hyperlink" Target="https://www.w3schools.com/colors/color_tryit.asp?hex=F5FFFA" TargetMode="External"/><Relationship Id="rId1442" Type="http://schemas.openxmlformats.org/officeDocument/2006/relationships/hyperlink" Target="https://www.w3schools.com/tags/tag_fieldset.asp" TargetMode="External"/><Relationship Id="rId1887" Type="http://schemas.openxmlformats.org/officeDocument/2006/relationships/hyperlink" Target="https://www.w3schools.com/cssref/css3_pr_font-size-adjust.asp" TargetMode="External"/><Relationship Id="rId2065" Type="http://schemas.openxmlformats.org/officeDocument/2006/relationships/hyperlink" Target="https://www.w3schools.com/bootstrap/bootstrap_modal.asp" TargetMode="External"/><Relationship Id="rId244" Type="http://schemas.openxmlformats.org/officeDocument/2006/relationships/hyperlink" Target="https://www.w3schools.com/tags/tag_applet.asp" TargetMode="External"/><Relationship Id="rId689" Type="http://schemas.openxmlformats.org/officeDocument/2006/relationships/hyperlink" Target="https://www.w3schools.com/tags/tag_input.asp" TargetMode="External"/><Relationship Id="rId896" Type="http://schemas.openxmlformats.org/officeDocument/2006/relationships/hyperlink" Target="https://www.w3schools.com/colors/colors_picker.asp?colorhex=B22222" TargetMode="External"/><Relationship Id="rId1081" Type="http://schemas.openxmlformats.org/officeDocument/2006/relationships/hyperlink" Target="https://www.w3schools.com/colors/colors_mixer.asp?colorbottom=48D1CC&amp;colortop=FFFFFF" TargetMode="External"/><Relationship Id="rId1302" Type="http://schemas.openxmlformats.org/officeDocument/2006/relationships/hyperlink" Target="https://www.w3schools.com/colors/color_tryit.asp?color=DarkGray" TargetMode="External"/><Relationship Id="rId1747" Type="http://schemas.openxmlformats.org/officeDocument/2006/relationships/hyperlink" Target="https://www.w3schools.com/cssref/sel_root.asp" TargetMode="External"/><Relationship Id="rId1954" Type="http://schemas.openxmlformats.org/officeDocument/2006/relationships/hyperlink" Target="https://www.w3schools.com/bootstrap/bootstrap_buttons.asp" TargetMode="External"/><Relationship Id="rId39" Type="http://schemas.openxmlformats.org/officeDocument/2006/relationships/hyperlink" Target="https://www.w3schools.com/tags/tag_details.asp" TargetMode="External"/><Relationship Id="rId451" Type="http://schemas.openxmlformats.org/officeDocument/2006/relationships/hyperlink" Target="https://www.w3schools.com/tags/tag_audio.asp" TargetMode="External"/><Relationship Id="rId549" Type="http://schemas.openxmlformats.org/officeDocument/2006/relationships/hyperlink" Target="https://www.w3schools.com/tags/att_onresize.asp" TargetMode="External"/><Relationship Id="rId756" Type="http://schemas.openxmlformats.org/officeDocument/2006/relationships/hyperlink" Target="https://www.w3schools.com/tags/ev_ondragleave.asp" TargetMode="External"/><Relationship Id="rId1179" Type="http://schemas.openxmlformats.org/officeDocument/2006/relationships/hyperlink" Target="https://www.w3schools.com/colors/color_tryit.asp?hex=BC8F8F" TargetMode="External"/><Relationship Id="rId1386" Type="http://schemas.openxmlformats.org/officeDocument/2006/relationships/hyperlink" Target="https://www.w3schools.com/charsets/ref_utf_latin_extended_a.asp" TargetMode="External"/><Relationship Id="rId1593" Type="http://schemas.openxmlformats.org/officeDocument/2006/relationships/hyperlink" Target="https://www.w3schools.com/cssref/pr_pos_vertical-align.asp" TargetMode="External"/><Relationship Id="rId1607" Type="http://schemas.openxmlformats.org/officeDocument/2006/relationships/hyperlink" Target="https://www.w3schools.com/cssref/css3_pr_hanging-punctuation.asp" TargetMode="External"/><Relationship Id="rId1814" Type="http://schemas.openxmlformats.org/officeDocument/2006/relationships/hyperlink" Target="https://www.w3schools.com/cssref/css3_pr_order.asp" TargetMode="External"/><Relationship Id="rId2132" Type="http://schemas.openxmlformats.org/officeDocument/2006/relationships/hyperlink" Target="https://www.w3schools.com/bootstrap/bootstrap_tabs_pills.asp" TargetMode="External"/><Relationship Id="rId104" Type="http://schemas.openxmlformats.org/officeDocument/2006/relationships/hyperlink" Target="https://www.w3schools.com/tags/tag_strike.asp" TargetMode="External"/><Relationship Id="rId188" Type="http://schemas.openxmlformats.org/officeDocument/2006/relationships/hyperlink" Target="https://www.w3schools.com/tags/tag_frame.asp" TargetMode="External"/><Relationship Id="rId311" Type="http://schemas.openxmlformats.org/officeDocument/2006/relationships/hyperlink" Target="https://www.w3schools.com/tags/tag_track.asp" TargetMode="External"/><Relationship Id="rId395" Type="http://schemas.openxmlformats.org/officeDocument/2006/relationships/hyperlink" Target="https://www.w3schools.com/tags/att_low.asp" TargetMode="External"/><Relationship Id="rId409" Type="http://schemas.openxmlformats.org/officeDocument/2006/relationships/hyperlink" Target="https://www.w3schools.com/tags/tag_style.asp" TargetMode="External"/><Relationship Id="rId963" Type="http://schemas.openxmlformats.org/officeDocument/2006/relationships/hyperlink" Target="https://www.w3schools.com/colors/color_tryit.asp?hex=BDB76B" TargetMode="External"/><Relationship Id="rId1039" Type="http://schemas.openxmlformats.org/officeDocument/2006/relationships/hyperlink" Target="https://www.w3schools.com/colors/color_tryit.asp?hex=8FBC8F" TargetMode="External"/><Relationship Id="rId1246" Type="http://schemas.openxmlformats.org/officeDocument/2006/relationships/hyperlink" Target="https://www.w3schools.com/colors/color_tryit.asp?color=GhostWhite" TargetMode="External"/><Relationship Id="rId1898" Type="http://schemas.openxmlformats.org/officeDocument/2006/relationships/hyperlink" Target="https://www.w3schools.com/cssref/css3_pr_outline-offset.asp" TargetMode="External"/><Relationship Id="rId2076" Type="http://schemas.openxmlformats.org/officeDocument/2006/relationships/hyperlink" Target="https://www.w3schools.com/bootstrap/bootstrap_tabs_pills.asp" TargetMode="External"/><Relationship Id="rId92" Type="http://schemas.openxmlformats.org/officeDocument/2006/relationships/hyperlink" Target="https://www.w3schools.com/tags/tag_q.asp" TargetMode="External"/><Relationship Id="rId616" Type="http://schemas.openxmlformats.org/officeDocument/2006/relationships/hyperlink" Target="https://www.w3schools.com/tags/tag_td.asp" TargetMode="External"/><Relationship Id="rId823" Type="http://schemas.openxmlformats.org/officeDocument/2006/relationships/hyperlink" Target="https://www.w3schools.com/colors/color_tryit.asp?hex=9932CC" TargetMode="External"/><Relationship Id="rId1453" Type="http://schemas.openxmlformats.org/officeDocument/2006/relationships/hyperlink" Target="https://www.w3schools.com/tags/tag_hr.asp" TargetMode="External"/><Relationship Id="rId1660" Type="http://schemas.openxmlformats.org/officeDocument/2006/relationships/hyperlink" Target="https://www.w3schools.com/cssref/css3_pr_perspective.asp" TargetMode="External"/><Relationship Id="rId1758" Type="http://schemas.openxmlformats.org/officeDocument/2006/relationships/hyperlink" Target="https://www.w3schools.com/cssref/pr_background-color.asp" TargetMode="External"/><Relationship Id="rId255" Type="http://schemas.openxmlformats.org/officeDocument/2006/relationships/hyperlink" Target="https://www.w3schools.com/tags/tag_form.asp" TargetMode="External"/><Relationship Id="rId462" Type="http://schemas.openxmlformats.org/officeDocument/2006/relationships/hyperlink" Target="https://www.w3schools.com/tags/att_oncuechange.asp" TargetMode="External"/><Relationship Id="rId1092" Type="http://schemas.openxmlformats.org/officeDocument/2006/relationships/hyperlink" Target="https://www.w3schools.com/colors/colors_picker.asp?colorhex=4682B4" TargetMode="External"/><Relationship Id="rId1106" Type="http://schemas.openxmlformats.org/officeDocument/2006/relationships/hyperlink" Target="https://www.w3schools.com/colors/color_tryit.asp?color=LightSkyBlue" TargetMode="External"/><Relationship Id="rId1313" Type="http://schemas.openxmlformats.org/officeDocument/2006/relationships/hyperlink" Target="https://www.w3schools.com/colors/colors_mixer.asp?colorbottom=808080&amp;colortop=FFFFFF" TargetMode="External"/><Relationship Id="rId1397" Type="http://schemas.openxmlformats.org/officeDocument/2006/relationships/hyperlink" Target="https://www.w3schools.com/charsets/ref_utf_math.asp" TargetMode="External"/><Relationship Id="rId1520" Type="http://schemas.openxmlformats.org/officeDocument/2006/relationships/hyperlink" Target="https://www.w3schools.com/cssref/pr_text_color.asp" TargetMode="External"/><Relationship Id="rId1965" Type="http://schemas.openxmlformats.org/officeDocument/2006/relationships/hyperlink" Target="https://www.w3schools.com/bootstrap/bootstrap_carousel.asp" TargetMode="External"/><Relationship Id="rId2143" Type="http://schemas.openxmlformats.org/officeDocument/2006/relationships/hyperlink" Target="https://www.w3schools.com/bootstrap/bootstrap_typography.asp" TargetMode="External"/><Relationship Id="rId115" Type="http://schemas.openxmlformats.org/officeDocument/2006/relationships/hyperlink" Target="https://www.w3schools.com/tags/tag_th.asp" TargetMode="External"/><Relationship Id="rId322" Type="http://schemas.openxmlformats.org/officeDocument/2006/relationships/hyperlink" Target="https://www.w3schools.com/tags/tag_input.asp" TargetMode="External"/><Relationship Id="rId767" Type="http://schemas.openxmlformats.org/officeDocument/2006/relationships/hyperlink" Target="https://www.w3schools.com/colors/color_tryit.asp?hex=FFC0CB" TargetMode="External"/><Relationship Id="rId974" Type="http://schemas.openxmlformats.org/officeDocument/2006/relationships/hyperlink" Target="https://www.w3schools.com/colors/color_tryit.asp?color=LawnGreen" TargetMode="External"/><Relationship Id="rId1618" Type="http://schemas.openxmlformats.org/officeDocument/2006/relationships/hyperlink" Target="https://www.w3schools.com/cssref/pr_text_word-spacing.asp" TargetMode="External"/><Relationship Id="rId1825" Type="http://schemas.openxmlformats.org/officeDocument/2006/relationships/hyperlink" Target="https://www.w3schools.com/cssref/css3_pr_perspective-origin.asp" TargetMode="External"/><Relationship Id="rId2003" Type="http://schemas.openxmlformats.org/officeDocument/2006/relationships/hyperlink" Target="https://www.w3schools.com/bootstrap/bootstrap_forms_inputs2.asp" TargetMode="External"/><Relationship Id="rId199" Type="http://schemas.openxmlformats.org/officeDocument/2006/relationships/hyperlink" Target="https://www.w3schools.com/tags/tag_audio.asp" TargetMode="External"/><Relationship Id="rId627" Type="http://schemas.openxmlformats.org/officeDocument/2006/relationships/hyperlink" Target="https://www.w3schools.com/tags/tag_area.asp" TargetMode="External"/><Relationship Id="rId834" Type="http://schemas.openxmlformats.org/officeDocument/2006/relationships/hyperlink" Target="https://www.w3schools.com/colors/color_tryit.asp?color=DarkMagenta" TargetMode="External"/><Relationship Id="rId1257" Type="http://schemas.openxmlformats.org/officeDocument/2006/relationships/hyperlink" Target="https://www.w3schools.com/colors/colors_mixer.asp?colorbottom=FFF5EE&amp;colortop=FFFFFF" TargetMode="External"/><Relationship Id="rId1464" Type="http://schemas.openxmlformats.org/officeDocument/2006/relationships/hyperlink" Target="https://www.w3schools.com/tags/tag_li.asp" TargetMode="External"/><Relationship Id="rId1671" Type="http://schemas.openxmlformats.org/officeDocument/2006/relationships/hyperlink" Target="https://www.w3schools.com/cssref/pr_gen_content.asp" TargetMode="External"/><Relationship Id="rId2087" Type="http://schemas.openxmlformats.org/officeDocument/2006/relationships/hyperlink" Target="https://www.w3schools.com/bootstrap/bootstrap_navbar.asp" TargetMode="External"/><Relationship Id="rId266" Type="http://schemas.openxmlformats.org/officeDocument/2006/relationships/hyperlink" Target="https://www.w3schools.com/tags/tag_button.asp" TargetMode="External"/><Relationship Id="rId473" Type="http://schemas.openxmlformats.org/officeDocument/2006/relationships/hyperlink" Target="https://www.w3schools.com/tags/att_ondrop.asp" TargetMode="External"/><Relationship Id="rId680" Type="http://schemas.openxmlformats.org/officeDocument/2006/relationships/hyperlink" Target="https://www.w3schools.com/tags/tag_object.asp" TargetMode="External"/><Relationship Id="rId901" Type="http://schemas.openxmlformats.org/officeDocument/2006/relationships/hyperlink" Target="https://www.w3schools.com/colors/colors_mixer.asp?colorbottom=8B0000&amp;colortop=FFFFFF" TargetMode="External"/><Relationship Id="rId1117" Type="http://schemas.openxmlformats.org/officeDocument/2006/relationships/hyperlink" Target="https://www.w3schools.com/colors/colors_mixer.asp?colorbottom=6495ED&amp;colortop=FFFFFF" TargetMode="External"/><Relationship Id="rId1324" Type="http://schemas.openxmlformats.org/officeDocument/2006/relationships/hyperlink" Target="https://www.w3schools.com/colors/colors_picker.asp?colorhex=2F4F4F" TargetMode="External"/><Relationship Id="rId1531" Type="http://schemas.openxmlformats.org/officeDocument/2006/relationships/hyperlink" Target="https://www.w3schools.com/cssref/css3_pr_background-size.asp" TargetMode="External"/><Relationship Id="rId1769" Type="http://schemas.openxmlformats.org/officeDocument/2006/relationships/hyperlink" Target="https://www.w3schools.com/cssref/pr_border-left_width.asp" TargetMode="External"/><Relationship Id="rId1976" Type="http://schemas.openxmlformats.org/officeDocument/2006/relationships/hyperlink" Target="https://www.w3schools.com/bootstrap/bootstrap_grid_system.asp" TargetMode="External"/><Relationship Id="rId2154" Type="http://schemas.openxmlformats.org/officeDocument/2006/relationships/hyperlink" Target="https://www.w3schools.com/bootstrap/bootstrap_images.asp" TargetMode="External"/><Relationship Id="rId30" Type="http://schemas.openxmlformats.org/officeDocument/2006/relationships/hyperlink" Target="https://www.w3schools.com/tags/tag_caption.asp" TargetMode="External"/><Relationship Id="rId126" Type="http://schemas.openxmlformats.org/officeDocument/2006/relationships/hyperlink" Target="https://www.w3schools.com/tags/tag_wbr.asp" TargetMode="External"/><Relationship Id="rId333" Type="http://schemas.openxmlformats.org/officeDocument/2006/relationships/hyperlink" Target="https://www.w3schools.com/tags/ref_standardattributes.asp" TargetMode="External"/><Relationship Id="rId540" Type="http://schemas.openxmlformats.org/officeDocument/2006/relationships/hyperlink" Target="https://www.w3schools.com/tags/tag_body.asp" TargetMode="External"/><Relationship Id="rId778" Type="http://schemas.openxmlformats.org/officeDocument/2006/relationships/hyperlink" Target="https://www.w3schools.com/colors/color_tryit.asp?color=DeepPink" TargetMode="External"/><Relationship Id="rId985" Type="http://schemas.openxmlformats.org/officeDocument/2006/relationships/hyperlink" Target="https://www.w3schools.com/colors/colors_mixer.asp?colorbottom=32CD32&amp;colortop=FFFFFF" TargetMode="External"/><Relationship Id="rId1170" Type="http://schemas.openxmlformats.org/officeDocument/2006/relationships/hyperlink" Target="https://www.w3schools.com/colors/color_tryit.asp?color=BurlyWood" TargetMode="External"/><Relationship Id="rId1629" Type="http://schemas.openxmlformats.org/officeDocument/2006/relationships/hyperlink" Target="https://www.w3schools.com/cssref/css3_pr_font-size-adjust.asp" TargetMode="External"/><Relationship Id="rId1836" Type="http://schemas.openxmlformats.org/officeDocument/2006/relationships/hyperlink" Target="https://www.w3schools.com/cssref/pr_text_word-spacing.asp" TargetMode="External"/><Relationship Id="rId2014" Type="http://schemas.openxmlformats.org/officeDocument/2006/relationships/hyperlink" Target="https://www.w3schools.com/bootstrap/bootstrap_ref_css_helpers.asp" TargetMode="External"/><Relationship Id="rId638" Type="http://schemas.openxmlformats.org/officeDocument/2006/relationships/hyperlink" Target="https://www.w3schools.com/tags/att_spellcheck.asp" TargetMode="External"/><Relationship Id="rId845" Type="http://schemas.openxmlformats.org/officeDocument/2006/relationships/hyperlink" Target="https://www.w3schools.com/colors/colors_mixer.asp?colorbottom=9370DB&amp;colortop=FFFFFF" TargetMode="External"/><Relationship Id="rId1030" Type="http://schemas.openxmlformats.org/officeDocument/2006/relationships/hyperlink" Target="https://www.w3schools.com/colors/color_tryit.asp?color=DarkOliveGreen" TargetMode="External"/><Relationship Id="rId1268" Type="http://schemas.openxmlformats.org/officeDocument/2006/relationships/hyperlink" Target="https://www.w3schools.com/colors/colors_picker.asp?colorhex=FFFAF0" TargetMode="External"/><Relationship Id="rId1475" Type="http://schemas.openxmlformats.org/officeDocument/2006/relationships/hyperlink" Target="https://www.w3schools.com/tags/tag_noscript.asp" TargetMode="External"/><Relationship Id="rId1682" Type="http://schemas.openxmlformats.org/officeDocument/2006/relationships/hyperlink" Target="https://www.w3schools.com/cssref/pr_outline-width.asp" TargetMode="External"/><Relationship Id="rId1903" Type="http://schemas.openxmlformats.org/officeDocument/2006/relationships/hyperlink" Target="https://www.w3schools.com/cssref/css3_pr_resize.asp" TargetMode="External"/><Relationship Id="rId2098" Type="http://schemas.openxmlformats.org/officeDocument/2006/relationships/hyperlink" Target="https://www.w3schools.com/bootstrap/bootstrap_pagination.asp" TargetMode="External"/><Relationship Id="rId277" Type="http://schemas.openxmlformats.org/officeDocument/2006/relationships/hyperlink" Target="https://www.w3schools.com/tags/tag_meta.asp" TargetMode="External"/><Relationship Id="rId400" Type="http://schemas.openxmlformats.org/officeDocument/2006/relationships/hyperlink" Target="https://www.w3schools.com/tags/tag_progress.asp" TargetMode="External"/><Relationship Id="rId484" Type="http://schemas.openxmlformats.org/officeDocument/2006/relationships/hyperlink" Target="https://www.w3schools.com/tags/tag_audio.asp" TargetMode="External"/><Relationship Id="rId705" Type="http://schemas.openxmlformats.org/officeDocument/2006/relationships/hyperlink" Target="https://www.w3schools.com/tags/att_global_class.asp" TargetMode="External"/><Relationship Id="rId1128" Type="http://schemas.openxmlformats.org/officeDocument/2006/relationships/hyperlink" Target="https://www.w3schools.com/colors/colors_picker.asp?colorhex=4169E1" TargetMode="External"/><Relationship Id="rId1335" Type="http://schemas.openxmlformats.org/officeDocument/2006/relationships/hyperlink" Target="https://www.w3schools.com/tags/av_prop_audiotracks.asp" TargetMode="External"/><Relationship Id="rId1542" Type="http://schemas.openxmlformats.org/officeDocument/2006/relationships/hyperlink" Target="https://www.w3schools.com/cssref/css3_pr_border-image-repeat.asp" TargetMode="External"/><Relationship Id="rId1987" Type="http://schemas.openxmlformats.org/officeDocument/2006/relationships/hyperlink" Target="https://www.w3schools.com/bootstrap/bootstrap_list_groups.asp" TargetMode="External"/><Relationship Id="rId2165" Type="http://schemas.openxmlformats.org/officeDocument/2006/relationships/image" Target="media/image1.jpeg"/><Relationship Id="rId137" Type="http://schemas.openxmlformats.org/officeDocument/2006/relationships/hyperlink" Target="https://www.w3schools.com/tags/tag_acronym.asp" TargetMode="External"/><Relationship Id="rId344" Type="http://schemas.openxmlformats.org/officeDocument/2006/relationships/hyperlink" Target="https://www.w3schools.com/tags/tag_object.asp" TargetMode="External"/><Relationship Id="rId691" Type="http://schemas.openxmlformats.org/officeDocument/2006/relationships/hyperlink" Target="https://www.w3schools.com/tags/tag_option.asp" TargetMode="External"/><Relationship Id="rId789" Type="http://schemas.openxmlformats.org/officeDocument/2006/relationships/hyperlink" Target="https://www.w3schools.com/colors/colors_mixer.asp?colorbottom=C71585&amp;colortop=FFFFFF" TargetMode="External"/><Relationship Id="rId912" Type="http://schemas.openxmlformats.org/officeDocument/2006/relationships/hyperlink" Target="https://www.w3schools.com/colors/colors_picker.asp?colorhex=FF7F50" TargetMode="External"/><Relationship Id="rId996" Type="http://schemas.openxmlformats.org/officeDocument/2006/relationships/hyperlink" Target="https://www.w3schools.com/colors/colors_picker.asp?colorhex=00FA9A" TargetMode="External"/><Relationship Id="rId1847" Type="http://schemas.openxmlformats.org/officeDocument/2006/relationships/hyperlink" Target="https://www.w3schools.com/cssref/css3_pr_animation-delay.asp" TargetMode="External"/><Relationship Id="rId2025" Type="http://schemas.openxmlformats.org/officeDocument/2006/relationships/hyperlink" Target="https://www.w3schools.com/bootstrap/bootstrap_tabs_pills.asp" TargetMode="External"/><Relationship Id="rId41" Type="http://schemas.openxmlformats.org/officeDocument/2006/relationships/hyperlink" Target="https://www.w3schools.com/tags/tag_dialog.asp" TargetMode="External"/><Relationship Id="rId551" Type="http://schemas.openxmlformats.org/officeDocument/2006/relationships/hyperlink" Target="https://www.w3schools.com/tags/att_onscroll.asp" TargetMode="External"/><Relationship Id="rId649" Type="http://schemas.openxmlformats.org/officeDocument/2006/relationships/hyperlink" Target="https://www.w3schools.com/tags/tag_video.asp" TargetMode="External"/><Relationship Id="rId856" Type="http://schemas.openxmlformats.org/officeDocument/2006/relationships/hyperlink" Target="https://www.w3schools.com/colors/colors_picker.asp?colorhex=483D8B" TargetMode="External"/><Relationship Id="rId1181" Type="http://schemas.openxmlformats.org/officeDocument/2006/relationships/hyperlink" Target="https://www.w3schools.com/colors/colors_mixer.asp?colorbottom=BC8F8F&amp;colortop=FFFFFF" TargetMode="External"/><Relationship Id="rId1279" Type="http://schemas.openxmlformats.org/officeDocument/2006/relationships/hyperlink" Target="https://www.w3schools.com/colors/color_tryit.asp?hex=FAF0E6" TargetMode="External"/><Relationship Id="rId1402" Type="http://schemas.openxmlformats.org/officeDocument/2006/relationships/hyperlink" Target="https://www.w3schools.com/charsets/ref_utf_dingbats.asp" TargetMode="External"/><Relationship Id="rId1486" Type="http://schemas.openxmlformats.org/officeDocument/2006/relationships/hyperlink" Target="https://www.w3schools.com/tags/tag_rp.asp" TargetMode="External"/><Relationship Id="rId1707" Type="http://schemas.openxmlformats.org/officeDocument/2006/relationships/hyperlink" Target="https://www.w3schools.com/cssref/sel_element_pluss.asp" TargetMode="External"/><Relationship Id="rId190" Type="http://schemas.openxmlformats.org/officeDocument/2006/relationships/hyperlink" Target="https://www.w3schools.com/tags/tag_noframes.asp" TargetMode="External"/><Relationship Id="rId204" Type="http://schemas.openxmlformats.org/officeDocument/2006/relationships/hyperlink" Target="https://www.w3schools.com/tags/tag_link.asp" TargetMode="External"/><Relationship Id="rId288" Type="http://schemas.openxmlformats.org/officeDocument/2006/relationships/hyperlink" Target="https://www.w3schools.com/tags/att_colspan.asp" TargetMode="External"/><Relationship Id="rId411" Type="http://schemas.openxmlformats.org/officeDocument/2006/relationships/hyperlink" Target="https://www.w3schools.com/tags/tag_form.asp" TargetMode="External"/><Relationship Id="rId509" Type="http://schemas.openxmlformats.org/officeDocument/2006/relationships/hyperlink" Target="https://www.w3schools.com/tags/tag_audio.asp" TargetMode="External"/><Relationship Id="rId1041" Type="http://schemas.openxmlformats.org/officeDocument/2006/relationships/hyperlink" Target="https://www.w3schools.com/colors/colors_mixer.asp?colorbottom=8FBC8F&amp;colortop=FFFFFF" TargetMode="External"/><Relationship Id="rId1139" Type="http://schemas.openxmlformats.org/officeDocument/2006/relationships/hyperlink" Target="https://www.w3schools.com/colors/color_tryit.asp?hex=00008B" TargetMode="External"/><Relationship Id="rId1346" Type="http://schemas.openxmlformats.org/officeDocument/2006/relationships/hyperlink" Target="https://www.w3schools.com/tags/av_prop_error.asp" TargetMode="External"/><Relationship Id="rId1693" Type="http://schemas.openxmlformats.org/officeDocument/2006/relationships/hyperlink" Target="https://www.w3schools.com/cssref/css3_pr_column-width.asp" TargetMode="External"/><Relationship Id="rId1914" Type="http://schemas.openxmlformats.org/officeDocument/2006/relationships/hyperlink" Target="https://www.w3schools.com/cssref/css3_pr_transform-style.asp" TargetMode="External"/><Relationship Id="rId1998" Type="http://schemas.openxmlformats.org/officeDocument/2006/relationships/hyperlink" Target="https://www.w3schools.com/bootstrap/bootstrap_images.asp" TargetMode="External"/><Relationship Id="rId495" Type="http://schemas.openxmlformats.org/officeDocument/2006/relationships/hyperlink" Target="https://www.w3schools.com/tags/att_oninput.asp" TargetMode="External"/><Relationship Id="rId716" Type="http://schemas.openxmlformats.org/officeDocument/2006/relationships/hyperlink" Target="https://www.w3schools.com/tags/att_global_style.asp" TargetMode="External"/><Relationship Id="rId923" Type="http://schemas.openxmlformats.org/officeDocument/2006/relationships/hyperlink" Target="https://www.w3schools.com/colors/color_tryit.asp?hex=FFD700" TargetMode="External"/><Relationship Id="rId1553" Type="http://schemas.openxmlformats.org/officeDocument/2006/relationships/hyperlink" Target="https://www.w3schools.com/cssref/pr_border-right_style.asp" TargetMode="External"/><Relationship Id="rId1760" Type="http://schemas.openxmlformats.org/officeDocument/2006/relationships/hyperlink" Target="https://www.w3schools.com/cssref/css3_pr_background-size.asp" TargetMode="External"/><Relationship Id="rId1858" Type="http://schemas.openxmlformats.org/officeDocument/2006/relationships/hyperlink" Target="https://www.w3schools.com/cssref/css3_pr_border-image-outset.asp" TargetMode="External"/><Relationship Id="rId52" Type="http://schemas.openxmlformats.org/officeDocument/2006/relationships/hyperlink" Target="https://www.w3schools.com/tags/tag_footer.asp" TargetMode="External"/><Relationship Id="rId148" Type="http://schemas.openxmlformats.org/officeDocument/2006/relationships/hyperlink" Target="https://www.w3schools.com/tags/tag_del.asp" TargetMode="External"/><Relationship Id="rId355" Type="http://schemas.openxmlformats.org/officeDocument/2006/relationships/hyperlink" Target="https://www.w3schools.com/tags/tag_embed.asp" TargetMode="External"/><Relationship Id="rId562" Type="http://schemas.openxmlformats.org/officeDocument/2006/relationships/hyperlink" Target="https://www.w3schools.com/tags/tag_menu.asp" TargetMode="External"/><Relationship Id="rId1192" Type="http://schemas.openxmlformats.org/officeDocument/2006/relationships/hyperlink" Target="https://www.w3schools.com/colors/colors_picker.asp?colorhex=B8860B" TargetMode="External"/><Relationship Id="rId1206" Type="http://schemas.openxmlformats.org/officeDocument/2006/relationships/hyperlink" Target="https://www.w3schools.com/colors/color_tryit.asp?color=SaddleBrown" TargetMode="External"/><Relationship Id="rId1413" Type="http://schemas.openxmlformats.org/officeDocument/2006/relationships/hyperlink" Target="https://www.w3schools.com/tags/tag_b.asp" TargetMode="External"/><Relationship Id="rId1620" Type="http://schemas.openxmlformats.org/officeDocument/2006/relationships/hyperlink" Target="https://www.w3schools.com/cssref/pr_text_text-decoration.asp" TargetMode="External"/><Relationship Id="rId2036" Type="http://schemas.openxmlformats.org/officeDocument/2006/relationships/hyperlink" Target="https://www.w3schools.com/bootstrap/bootstrap_carousel.asp" TargetMode="External"/><Relationship Id="rId215" Type="http://schemas.openxmlformats.org/officeDocument/2006/relationships/hyperlink" Target="https://www.w3schools.com/tags/tag_table.asp" TargetMode="External"/><Relationship Id="rId422" Type="http://schemas.openxmlformats.org/officeDocument/2006/relationships/hyperlink" Target="https://www.w3schools.com/tags/tag_button.asp" TargetMode="External"/><Relationship Id="rId867" Type="http://schemas.openxmlformats.org/officeDocument/2006/relationships/hyperlink" Target="https://www.w3schools.com/colors/color_tryit.asp?hex=FFA07A" TargetMode="External"/><Relationship Id="rId1052" Type="http://schemas.openxmlformats.org/officeDocument/2006/relationships/hyperlink" Target="https://www.w3schools.com/colors/colors_picker.asp?colorhex=008080" TargetMode="External"/><Relationship Id="rId1497" Type="http://schemas.openxmlformats.org/officeDocument/2006/relationships/hyperlink" Target="https://www.w3schools.com/tags/tag_strike.asp" TargetMode="External"/><Relationship Id="rId1718" Type="http://schemas.openxmlformats.org/officeDocument/2006/relationships/hyperlink" Target="https://www.w3schools.com/cssref/sel_before.asp" TargetMode="External"/><Relationship Id="rId1925" Type="http://schemas.openxmlformats.org/officeDocument/2006/relationships/hyperlink" Target="https://www.w3schools.com/bootstrap/bootstrap_buttons.asp" TargetMode="External"/><Relationship Id="rId2103" Type="http://schemas.openxmlformats.org/officeDocument/2006/relationships/hyperlink" Target="https://www.w3schools.com/bootstrap/bootstrap_collapse.asp" TargetMode="External"/><Relationship Id="rId299" Type="http://schemas.openxmlformats.org/officeDocument/2006/relationships/hyperlink" Target="https://www.w3schools.com/tags/tag_video.asp" TargetMode="External"/><Relationship Id="rId727" Type="http://schemas.openxmlformats.org/officeDocument/2006/relationships/hyperlink" Target="https://www.w3schools.com/tags/ev_ononline.asp" TargetMode="External"/><Relationship Id="rId934" Type="http://schemas.openxmlformats.org/officeDocument/2006/relationships/hyperlink" Target="https://www.w3schools.com/colors/color_tryit.asp?color=LemonChiffon" TargetMode="External"/><Relationship Id="rId1357" Type="http://schemas.openxmlformats.org/officeDocument/2006/relationships/hyperlink" Target="https://www.w3schools.com/tags/av_prop_seeking.asp" TargetMode="External"/><Relationship Id="rId1564" Type="http://schemas.openxmlformats.org/officeDocument/2006/relationships/hyperlink" Target="https://www.w3schools.com/cssref/pr_pos_bottom.asp" TargetMode="External"/><Relationship Id="rId1771" Type="http://schemas.openxmlformats.org/officeDocument/2006/relationships/hyperlink" Target="https://www.w3schools.com/cssref/pr_border-right_color.asp" TargetMode="External"/><Relationship Id="rId63" Type="http://schemas.openxmlformats.org/officeDocument/2006/relationships/hyperlink" Target="https://www.w3schools.com/tags/tag_img.asp" TargetMode="External"/><Relationship Id="rId159" Type="http://schemas.openxmlformats.org/officeDocument/2006/relationships/hyperlink" Target="https://www.w3schools.com/tags/tag_q.asp" TargetMode="External"/><Relationship Id="rId366" Type="http://schemas.openxmlformats.org/officeDocument/2006/relationships/hyperlink" Target="https://www.w3schools.com/tags/tag_a.asp" TargetMode="External"/><Relationship Id="rId573" Type="http://schemas.openxmlformats.org/officeDocument/2006/relationships/hyperlink" Target="https://www.w3schools.com/tags/tag_audio.asp" TargetMode="External"/><Relationship Id="rId780" Type="http://schemas.openxmlformats.org/officeDocument/2006/relationships/hyperlink" Target="https://www.w3schools.com/colors/colors_picker.asp?colorhex=FF1493" TargetMode="External"/><Relationship Id="rId1217" Type="http://schemas.openxmlformats.org/officeDocument/2006/relationships/hyperlink" Target="https://www.w3schools.com/colors/colors_mixer.asp?colorbottom=A52A2A&amp;colortop=FFFFFF" TargetMode="External"/><Relationship Id="rId1424" Type="http://schemas.openxmlformats.org/officeDocument/2006/relationships/hyperlink" Target="https://www.w3schools.com/tags/tag_caption.asp" TargetMode="External"/><Relationship Id="rId1631" Type="http://schemas.openxmlformats.org/officeDocument/2006/relationships/hyperlink" Target="https://www.w3schools.com/cssref/pr_font_font-style.asp" TargetMode="External"/><Relationship Id="rId1869" Type="http://schemas.openxmlformats.org/officeDocument/2006/relationships/hyperlink" Target="https://www.w3schools.com/cssref/css3_pr_column-fill.asp" TargetMode="External"/><Relationship Id="rId2047" Type="http://schemas.openxmlformats.org/officeDocument/2006/relationships/hyperlink" Target="https://www.w3schools.com/bootstrap/bootstrap_list_groups.asp" TargetMode="External"/><Relationship Id="rId226" Type="http://schemas.openxmlformats.org/officeDocument/2006/relationships/hyperlink" Target="https://www.w3schools.com/tags/tag_div.asp" TargetMode="External"/><Relationship Id="rId433" Type="http://schemas.openxmlformats.org/officeDocument/2006/relationships/hyperlink" Target="https://www.w3schools.com/tags/tag_select.asp" TargetMode="External"/><Relationship Id="rId878" Type="http://schemas.openxmlformats.org/officeDocument/2006/relationships/hyperlink" Target="https://www.w3schools.com/colors/color_tryit.asp?color=LightCoral" TargetMode="External"/><Relationship Id="rId1063" Type="http://schemas.openxmlformats.org/officeDocument/2006/relationships/hyperlink" Target="https://www.w3schools.com/colors/color_tryit.asp?hex=E0FFFF" TargetMode="External"/><Relationship Id="rId1270" Type="http://schemas.openxmlformats.org/officeDocument/2006/relationships/hyperlink" Target="https://www.w3schools.com/colors/color_tryit.asp?color=Ivory" TargetMode="External"/><Relationship Id="rId1729" Type="http://schemas.openxmlformats.org/officeDocument/2006/relationships/hyperlink" Target="https://www.w3schools.com/cssref/sel_in-range.asp" TargetMode="External"/><Relationship Id="rId1936" Type="http://schemas.openxmlformats.org/officeDocument/2006/relationships/hyperlink" Target="https://www.w3schools.com/bootstrap/bootstrap_alerts.asp" TargetMode="External"/><Relationship Id="rId2114" Type="http://schemas.openxmlformats.org/officeDocument/2006/relationships/hyperlink" Target="https://www.w3schools.com/bootstrap/bootstrap_carousel.asp" TargetMode="External"/><Relationship Id="rId640" Type="http://schemas.openxmlformats.org/officeDocument/2006/relationships/hyperlink" Target="https://www.w3schools.com/tags/att_src.asp" TargetMode="External"/><Relationship Id="rId738" Type="http://schemas.openxmlformats.org/officeDocument/2006/relationships/hyperlink" Target="https://www.w3schools.com/tags/ev_onsearch.asp" TargetMode="External"/><Relationship Id="rId945" Type="http://schemas.openxmlformats.org/officeDocument/2006/relationships/hyperlink" Target="https://www.w3schools.com/colors/colors_mixer.asp?colorbottom=FFEFD5&amp;colortop=FFFFFF" TargetMode="External"/><Relationship Id="rId1368" Type="http://schemas.openxmlformats.org/officeDocument/2006/relationships/hyperlink" Target="https://www.w3schools.com/tags/av_event_error.asp" TargetMode="External"/><Relationship Id="rId1575" Type="http://schemas.openxmlformats.org/officeDocument/2006/relationships/hyperlink" Target="https://www.w3schools.com/cssref/pr_margin-top.asp" TargetMode="External"/><Relationship Id="rId1782" Type="http://schemas.openxmlformats.org/officeDocument/2006/relationships/hyperlink" Target="https://www.w3schools.com/cssref/pr_text_color.asp" TargetMode="External"/><Relationship Id="rId74" Type="http://schemas.openxmlformats.org/officeDocument/2006/relationships/hyperlink" Target="https://www.w3schools.com/tags/tag_mark.asp" TargetMode="External"/><Relationship Id="rId377" Type="http://schemas.openxmlformats.org/officeDocument/2006/relationships/hyperlink" Target="https://www.w3schools.com/tags/ref_standardattributes.asp" TargetMode="External"/><Relationship Id="rId500" Type="http://schemas.openxmlformats.org/officeDocument/2006/relationships/hyperlink" Target="https://www.w3schools.com/tags/att_onload.asp" TargetMode="External"/><Relationship Id="rId584" Type="http://schemas.openxmlformats.org/officeDocument/2006/relationships/hyperlink" Target="https://www.w3schools.com/tags/tag_video.asp" TargetMode="External"/><Relationship Id="rId805" Type="http://schemas.openxmlformats.org/officeDocument/2006/relationships/hyperlink" Target="https://www.w3schools.com/colors/colors_mixer.asp?colorbottom=DA70D6&amp;colortop=FFFFFF" TargetMode="External"/><Relationship Id="rId1130" Type="http://schemas.openxmlformats.org/officeDocument/2006/relationships/hyperlink" Target="https://www.w3schools.com/colors/color_tryit.asp?color=Blue" TargetMode="External"/><Relationship Id="rId1228" Type="http://schemas.openxmlformats.org/officeDocument/2006/relationships/hyperlink" Target="https://www.w3schools.com/colors/colors_picker.asp?colorhex=FFFAFA" TargetMode="External"/><Relationship Id="rId1435" Type="http://schemas.openxmlformats.org/officeDocument/2006/relationships/hyperlink" Target="https://www.w3schools.com/tags/tag_dialog.asp" TargetMode="External"/><Relationship Id="rId2058" Type="http://schemas.openxmlformats.org/officeDocument/2006/relationships/hyperlink" Target="https://www.w3schools.com/bootstrap/bootstrap_media_objects.asp" TargetMode="External"/><Relationship Id="rId5" Type="http://schemas.openxmlformats.org/officeDocument/2006/relationships/webSettings" Target="webSettings.xml"/><Relationship Id="rId237" Type="http://schemas.openxmlformats.org/officeDocument/2006/relationships/hyperlink" Target="https://www.w3schools.com/tags/tag_data.asp" TargetMode="External"/><Relationship Id="rId791" Type="http://schemas.openxmlformats.org/officeDocument/2006/relationships/hyperlink" Target="https://www.w3schools.com/colors/color_tryit.asp?hex=E6E6FA" TargetMode="External"/><Relationship Id="rId889" Type="http://schemas.openxmlformats.org/officeDocument/2006/relationships/hyperlink" Target="https://www.w3schools.com/colors/colors_mixer.asp?colorbottom=DC143C&amp;colortop=FFFFFF" TargetMode="External"/><Relationship Id="rId1074" Type="http://schemas.openxmlformats.org/officeDocument/2006/relationships/hyperlink" Target="https://www.w3schools.com/colors/color_tryit.asp?color=Turquoise" TargetMode="External"/><Relationship Id="rId1642" Type="http://schemas.openxmlformats.org/officeDocument/2006/relationships/hyperlink" Target="https://www.w3schools.com/cssref/pr_tab_table-layout.asp" TargetMode="External"/><Relationship Id="rId1947" Type="http://schemas.openxmlformats.org/officeDocument/2006/relationships/hyperlink" Target="https://www.w3schools.com/bootstrap/bootstrap_buttons.asp" TargetMode="External"/><Relationship Id="rId444" Type="http://schemas.openxmlformats.org/officeDocument/2006/relationships/hyperlink" Target="https://www.w3schools.com/tags/tag_body.asp" TargetMode="External"/><Relationship Id="rId651" Type="http://schemas.openxmlformats.org/officeDocument/2006/relationships/hyperlink" Target="https://www.w3schools.com/tags/tag_iframe.asp" TargetMode="External"/><Relationship Id="rId749" Type="http://schemas.openxmlformats.org/officeDocument/2006/relationships/hyperlink" Target="https://www.w3schools.com/tags/ev_onmouseover.asp" TargetMode="External"/><Relationship Id="rId1281" Type="http://schemas.openxmlformats.org/officeDocument/2006/relationships/hyperlink" Target="https://www.w3schools.com/colors/colors_mixer.asp?colorbottom=FAF0E6&amp;colortop=FFFFFF" TargetMode="External"/><Relationship Id="rId1379" Type="http://schemas.openxmlformats.org/officeDocument/2006/relationships/hyperlink" Target="https://www.w3schools.com/tags/av_event_stalled.asp" TargetMode="External"/><Relationship Id="rId1502" Type="http://schemas.openxmlformats.org/officeDocument/2006/relationships/hyperlink" Target="https://www.w3schools.com/tags/tag_sup.asp" TargetMode="External"/><Relationship Id="rId1586" Type="http://schemas.openxmlformats.org/officeDocument/2006/relationships/hyperlink" Target="https://www.w3schools.com/cssref/pr_padding-right.asp" TargetMode="External"/><Relationship Id="rId1807" Type="http://schemas.openxmlformats.org/officeDocument/2006/relationships/hyperlink" Target="https://www.w3schools.com/cssref/pr_margin-right.asp" TargetMode="External"/><Relationship Id="rId2125" Type="http://schemas.openxmlformats.org/officeDocument/2006/relationships/hyperlink" Target="https://www.w3schools.com/bootstrap/bootstrap_carousel.asp" TargetMode="External"/><Relationship Id="rId290" Type="http://schemas.openxmlformats.org/officeDocument/2006/relationships/hyperlink" Target="https://www.w3schools.com/tags/tag_th.asp" TargetMode="External"/><Relationship Id="rId304" Type="http://schemas.openxmlformats.org/officeDocument/2006/relationships/hyperlink" Target="https://www.w3schools.com/tags/att_data-.asp" TargetMode="External"/><Relationship Id="rId388" Type="http://schemas.openxmlformats.org/officeDocument/2006/relationships/hyperlink" Target="https://www.w3schools.com/tags/att_lang.asp" TargetMode="External"/><Relationship Id="rId511" Type="http://schemas.openxmlformats.org/officeDocument/2006/relationships/hyperlink" Target="https://www.w3schools.com/tags/att_onloadedmetadata.asp" TargetMode="External"/><Relationship Id="rId609" Type="http://schemas.openxmlformats.org/officeDocument/2006/relationships/hyperlink" Target="https://www.w3schools.com/tags/tag_select.asp" TargetMode="External"/><Relationship Id="rId956" Type="http://schemas.openxmlformats.org/officeDocument/2006/relationships/hyperlink" Target="https://www.w3schools.com/colors/colors_picker.asp?colorhex=EEE8AA" TargetMode="External"/><Relationship Id="rId1141" Type="http://schemas.openxmlformats.org/officeDocument/2006/relationships/hyperlink" Target="https://www.w3schools.com/colors/colors_mixer.asp?colorbottom=00008B&amp;colortop=FFFFFF" TargetMode="External"/><Relationship Id="rId1239" Type="http://schemas.openxmlformats.org/officeDocument/2006/relationships/hyperlink" Target="https://www.w3schools.com/colors/color_tryit.asp?hex=F0FFFF" TargetMode="External"/><Relationship Id="rId1793" Type="http://schemas.openxmlformats.org/officeDocument/2006/relationships/hyperlink" Target="https://www.w3schools.com/cssref/css3_pr_flex-grow.asp" TargetMode="External"/><Relationship Id="rId2069" Type="http://schemas.openxmlformats.org/officeDocument/2006/relationships/hyperlink" Target="https://www.w3schools.com/bootstrap/bootstrap_modal.asp" TargetMode="External"/><Relationship Id="rId85" Type="http://schemas.openxmlformats.org/officeDocument/2006/relationships/hyperlink" Target="https://www.w3schools.com/tags/tag_option.asp" TargetMode="External"/><Relationship Id="rId150" Type="http://schemas.openxmlformats.org/officeDocument/2006/relationships/hyperlink" Target="https://www.w3schools.com/tags/tag_em.asp" TargetMode="External"/><Relationship Id="rId595" Type="http://schemas.openxmlformats.org/officeDocument/2006/relationships/hyperlink" Target="https://www.w3schools.com/tags/att_poster.asp" TargetMode="External"/><Relationship Id="rId816" Type="http://schemas.openxmlformats.org/officeDocument/2006/relationships/hyperlink" Target="https://www.w3schools.com/colors/colors_picker.asp?colorhex=FF00FF" TargetMode="External"/><Relationship Id="rId1001" Type="http://schemas.openxmlformats.org/officeDocument/2006/relationships/hyperlink" Target="https://www.w3schools.com/colors/colors_mixer.asp?colorbottom=00FF7F&amp;colortop=FFFFFF" TargetMode="External"/><Relationship Id="rId1446" Type="http://schemas.openxmlformats.org/officeDocument/2006/relationships/hyperlink" Target="https://www.w3schools.com/tags/tag_footer.asp" TargetMode="External"/><Relationship Id="rId1653" Type="http://schemas.openxmlformats.org/officeDocument/2006/relationships/hyperlink" Target="https://www.w3schools.com/cssref/css3_pr_animation-duration.asp" TargetMode="External"/><Relationship Id="rId1860" Type="http://schemas.openxmlformats.org/officeDocument/2006/relationships/hyperlink" Target="https://www.w3schools.com/cssref/css3_pr_border-image-slice.asp" TargetMode="External"/><Relationship Id="rId248" Type="http://schemas.openxmlformats.org/officeDocument/2006/relationships/hyperlink" Target="https://www.w3schools.com/tags/att_accept.asp" TargetMode="External"/><Relationship Id="rId455" Type="http://schemas.openxmlformats.org/officeDocument/2006/relationships/hyperlink" Target="https://www.w3schools.com/tags/att_oncanplaythrough.asp" TargetMode="External"/><Relationship Id="rId662" Type="http://schemas.openxmlformats.org/officeDocument/2006/relationships/hyperlink" Target="https://www.w3schools.com/tags/ref_standardattributes.asp" TargetMode="External"/><Relationship Id="rId1085" Type="http://schemas.openxmlformats.org/officeDocument/2006/relationships/hyperlink" Target="https://www.w3schools.com/colors/colors_mixer.asp?colorbottom=00CED1&amp;colortop=FFFFFF" TargetMode="External"/><Relationship Id="rId1292" Type="http://schemas.openxmlformats.org/officeDocument/2006/relationships/hyperlink" Target="https://www.w3schools.com/colors/colors_picker.asp?colorhex=DCDCDC" TargetMode="External"/><Relationship Id="rId1306" Type="http://schemas.openxmlformats.org/officeDocument/2006/relationships/hyperlink" Target="https://www.w3schools.com/colors/color_tryit.asp?color=DimGray" TargetMode="External"/><Relationship Id="rId1513" Type="http://schemas.openxmlformats.org/officeDocument/2006/relationships/hyperlink" Target="https://www.w3schools.com/tags/tag_track.asp" TargetMode="External"/><Relationship Id="rId1720" Type="http://schemas.openxmlformats.org/officeDocument/2006/relationships/hyperlink" Target="https://www.w3schools.com/cssref/sel_disabled.asp" TargetMode="External"/><Relationship Id="rId1958" Type="http://schemas.openxmlformats.org/officeDocument/2006/relationships/hyperlink" Target="https://www.w3schools.com/bootstrap/bootstrap_buttons.asp" TargetMode="External"/><Relationship Id="rId2136" Type="http://schemas.openxmlformats.org/officeDocument/2006/relationships/hyperlink" Target="https://www.w3schools.com/bootstrap/bootstrap_tables.asp" TargetMode="External"/><Relationship Id="rId12" Type="http://schemas.openxmlformats.org/officeDocument/2006/relationships/hyperlink" Target="https://www.w3schools.com/tags/tag_acronym.asp" TargetMode="External"/><Relationship Id="rId108" Type="http://schemas.openxmlformats.org/officeDocument/2006/relationships/hyperlink" Target="https://www.w3schools.com/tags/tag_summary.asp" TargetMode="External"/><Relationship Id="rId315" Type="http://schemas.openxmlformats.org/officeDocument/2006/relationships/hyperlink" Target="https://www.w3schools.com/tags/ref_standardattributes.asp" TargetMode="External"/><Relationship Id="rId522" Type="http://schemas.openxmlformats.org/officeDocument/2006/relationships/hyperlink" Target="https://www.w3schools.com/tags/att_onmousewheel.asp" TargetMode="External"/><Relationship Id="rId967" Type="http://schemas.openxmlformats.org/officeDocument/2006/relationships/hyperlink" Target="https://www.w3schools.com/colors/color_tryit.asp?hex=ADFF2F" TargetMode="External"/><Relationship Id="rId1152" Type="http://schemas.openxmlformats.org/officeDocument/2006/relationships/hyperlink" Target="https://www.w3schools.com/colors/colors_picker.asp?colorhex=FFF8DC" TargetMode="External"/><Relationship Id="rId1597" Type="http://schemas.openxmlformats.org/officeDocument/2006/relationships/hyperlink" Target="https://www.w3schools.com/cssref/css3_pr_align-self.asp" TargetMode="External"/><Relationship Id="rId1818" Type="http://schemas.openxmlformats.org/officeDocument/2006/relationships/hyperlink" Target="https://www.w3schools.com/cssref/pr_outline-width.asp" TargetMode="External"/><Relationship Id="rId96" Type="http://schemas.openxmlformats.org/officeDocument/2006/relationships/hyperlink" Target="https://www.w3schools.com/tags/tag_s.asp" TargetMode="External"/><Relationship Id="rId161" Type="http://schemas.openxmlformats.org/officeDocument/2006/relationships/hyperlink" Target="https://www.w3schools.com/tags/tag_rt.asp" TargetMode="External"/><Relationship Id="rId399" Type="http://schemas.openxmlformats.org/officeDocument/2006/relationships/hyperlink" Target="https://www.w3schools.com/tags/tag_meter.asp" TargetMode="External"/><Relationship Id="rId827" Type="http://schemas.openxmlformats.org/officeDocument/2006/relationships/hyperlink" Target="https://www.w3schools.com/colors/color_tryit.asp?hex=9400D3" TargetMode="External"/><Relationship Id="rId1012" Type="http://schemas.openxmlformats.org/officeDocument/2006/relationships/hyperlink" Target="https://www.w3schools.com/colors/colors_picker.asp?colorhex=228B22" TargetMode="External"/><Relationship Id="rId1457" Type="http://schemas.openxmlformats.org/officeDocument/2006/relationships/hyperlink" Target="https://www.w3schools.com/tags/tag_img.asp" TargetMode="External"/><Relationship Id="rId1664" Type="http://schemas.openxmlformats.org/officeDocument/2006/relationships/hyperlink" Target="https://www.w3schools.com/cssref/css3_pr_transform-style.asp" TargetMode="External"/><Relationship Id="rId1871" Type="http://schemas.openxmlformats.org/officeDocument/2006/relationships/hyperlink" Target="https://www.w3schools.com/cssref/css3_pr_column-rule.asp" TargetMode="External"/><Relationship Id="rId259" Type="http://schemas.openxmlformats.org/officeDocument/2006/relationships/hyperlink" Target="https://www.w3schools.com/tags/tag_input.asp" TargetMode="External"/><Relationship Id="rId466" Type="http://schemas.openxmlformats.org/officeDocument/2006/relationships/hyperlink" Target="https://www.w3schools.com/tags/att_ondblclick.asp" TargetMode="External"/><Relationship Id="rId673" Type="http://schemas.openxmlformats.org/officeDocument/2006/relationships/hyperlink" Target="https://www.w3schools.com/tags/ref_standardattributes.asp" TargetMode="External"/><Relationship Id="rId880" Type="http://schemas.openxmlformats.org/officeDocument/2006/relationships/hyperlink" Target="https://www.w3schools.com/colors/colors_picker.asp?colorhex=F08080" TargetMode="External"/><Relationship Id="rId1096" Type="http://schemas.openxmlformats.org/officeDocument/2006/relationships/hyperlink" Target="https://www.w3schools.com/colors/colors_picker.asp?colorhex=B0C4DE" TargetMode="External"/><Relationship Id="rId1317" Type="http://schemas.openxmlformats.org/officeDocument/2006/relationships/hyperlink" Target="https://www.w3schools.com/colors/colors_mixer.asp?colorbottom=778899&amp;colortop=FFFFFF" TargetMode="External"/><Relationship Id="rId1524" Type="http://schemas.openxmlformats.org/officeDocument/2006/relationships/hyperlink" Target="https://www.w3schools.com/cssref/pr_background-blend-mode.asp" TargetMode="External"/><Relationship Id="rId1731" Type="http://schemas.openxmlformats.org/officeDocument/2006/relationships/hyperlink" Target="https://www.w3schools.com/cssref/sel_lang.asp" TargetMode="External"/><Relationship Id="rId1969" Type="http://schemas.openxmlformats.org/officeDocument/2006/relationships/hyperlink" Target="https://www.w3schools.com/bootstrap/bootstrap_ref_css_helpers.asp" TargetMode="External"/><Relationship Id="rId2147" Type="http://schemas.openxmlformats.org/officeDocument/2006/relationships/hyperlink" Target="https://www.w3schools.com/bootstrap/bootstrap_typography.asp" TargetMode="External"/><Relationship Id="rId23" Type="http://schemas.openxmlformats.org/officeDocument/2006/relationships/hyperlink" Target="https://www.w3schools.com/tags/tag_bdo.asp" TargetMode="External"/><Relationship Id="rId119" Type="http://schemas.openxmlformats.org/officeDocument/2006/relationships/hyperlink" Target="https://www.w3schools.com/tags/tag_tr.asp" TargetMode="External"/><Relationship Id="rId326" Type="http://schemas.openxmlformats.org/officeDocument/2006/relationships/hyperlink" Target="https://www.w3schools.com/tags/tag_textarea.asp" TargetMode="External"/><Relationship Id="rId533" Type="http://schemas.openxmlformats.org/officeDocument/2006/relationships/hyperlink" Target="https://www.w3schools.com/tags/tag_video.asp" TargetMode="External"/><Relationship Id="rId978" Type="http://schemas.openxmlformats.org/officeDocument/2006/relationships/hyperlink" Target="https://www.w3schools.com/colors/color_tryit.asp?color=Lime" TargetMode="External"/><Relationship Id="rId1163" Type="http://schemas.openxmlformats.org/officeDocument/2006/relationships/hyperlink" Target="https://www.w3schools.com/colors/color_tryit.asp?hex=FFDEAD" TargetMode="External"/><Relationship Id="rId1370" Type="http://schemas.openxmlformats.org/officeDocument/2006/relationships/hyperlink" Target="https://www.w3schools.com/tags/av_event_loadedmetadata.asp" TargetMode="External"/><Relationship Id="rId1829" Type="http://schemas.openxmlformats.org/officeDocument/2006/relationships/hyperlink" Target="https://www.w3schools.com/cssref/css3_pr_text-shadow.asp" TargetMode="External"/><Relationship Id="rId2007" Type="http://schemas.openxmlformats.org/officeDocument/2006/relationships/hyperlink" Target="https://www.w3schools.com/bootstrap/bootstrap_glyphicons.asp" TargetMode="External"/><Relationship Id="rId740" Type="http://schemas.openxmlformats.org/officeDocument/2006/relationships/hyperlink" Target="https://www.w3schools.com/tags/ev_onsubmit.asp" TargetMode="External"/><Relationship Id="rId838" Type="http://schemas.openxmlformats.org/officeDocument/2006/relationships/hyperlink" Target="https://www.w3schools.com/colors/color_tryit.asp?color=Purple" TargetMode="External"/><Relationship Id="rId1023" Type="http://schemas.openxmlformats.org/officeDocument/2006/relationships/hyperlink" Target="https://www.w3schools.com/colors/color_tryit.asp?hex=9ACD32" TargetMode="External"/><Relationship Id="rId1468" Type="http://schemas.openxmlformats.org/officeDocument/2006/relationships/hyperlink" Target="https://www.w3schools.com/tags/tag_mark.asp" TargetMode="External"/><Relationship Id="rId1675" Type="http://schemas.openxmlformats.org/officeDocument/2006/relationships/hyperlink" Target="https://www.w3schools.com/cssref/css3_pr_nav-left.asp" TargetMode="External"/><Relationship Id="rId1882" Type="http://schemas.openxmlformats.org/officeDocument/2006/relationships/hyperlink" Target="https://www.w3schools.com/cssref/css3_pr_flex-flow.asp" TargetMode="External"/><Relationship Id="rId172" Type="http://schemas.openxmlformats.org/officeDocument/2006/relationships/hyperlink" Target="https://www.w3schools.com/tags/tag_u.asp" TargetMode="External"/><Relationship Id="rId477" Type="http://schemas.openxmlformats.org/officeDocument/2006/relationships/hyperlink" Target="https://www.w3schools.com/tags/att_onemptied.asp" TargetMode="External"/><Relationship Id="rId600" Type="http://schemas.openxmlformats.org/officeDocument/2006/relationships/hyperlink" Target="https://www.w3schools.com/tags/att_readonly.asp" TargetMode="External"/><Relationship Id="rId684" Type="http://schemas.openxmlformats.org/officeDocument/2006/relationships/hyperlink" Target="https://www.w3schools.com/tags/att_usemap.asp" TargetMode="External"/><Relationship Id="rId1230" Type="http://schemas.openxmlformats.org/officeDocument/2006/relationships/hyperlink" Target="https://www.w3schools.com/colors/color_tryit.asp?color=HoneyDew" TargetMode="External"/><Relationship Id="rId1328" Type="http://schemas.openxmlformats.org/officeDocument/2006/relationships/hyperlink" Target="https://www.w3schools.com/colors/colors_picker.asp?colorhex=000000" TargetMode="External"/><Relationship Id="rId1535" Type="http://schemas.openxmlformats.org/officeDocument/2006/relationships/hyperlink" Target="https://www.w3schools.com/cssref/css3_pr_border-bottom-left-radius.asp" TargetMode="External"/><Relationship Id="rId2060" Type="http://schemas.openxmlformats.org/officeDocument/2006/relationships/hyperlink" Target="https://www.w3schools.com/bootstrap/bootstrap_media_objects.asp" TargetMode="External"/><Relationship Id="rId2158" Type="http://schemas.openxmlformats.org/officeDocument/2006/relationships/hyperlink" Target="https://www.w3schools.com/bootstrap/bootstrap_ref_css_helpers.asp" TargetMode="External"/><Relationship Id="rId337" Type="http://schemas.openxmlformats.org/officeDocument/2006/relationships/hyperlink" Target="https://www.w3schools.com/tags/tag_output.asp" TargetMode="External"/><Relationship Id="rId891" Type="http://schemas.openxmlformats.org/officeDocument/2006/relationships/hyperlink" Target="https://www.w3schools.com/colors/color_tryit.asp?hex=FF0000" TargetMode="External"/><Relationship Id="rId905" Type="http://schemas.openxmlformats.org/officeDocument/2006/relationships/hyperlink" Target="https://www.w3schools.com/colors/colors_mixer.asp?colorbottom=FFA500&amp;colortop=FFFFFF" TargetMode="External"/><Relationship Id="rId989" Type="http://schemas.openxmlformats.org/officeDocument/2006/relationships/hyperlink" Target="https://www.w3schools.com/colors/colors_mixer.asp?colorbottom=98FB98&amp;colortop=FFFFFF" TargetMode="External"/><Relationship Id="rId1742" Type="http://schemas.openxmlformats.org/officeDocument/2006/relationships/hyperlink" Target="https://www.w3schools.com/cssref/sel_optional.asp" TargetMode="External"/><Relationship Id="rId2018" Type="http://schemas.openxmlformats.org/officeDocument/2006/relationships/hyperlink" Target="https://www.w3schools.com/bootstrap/bootstrap_navbar.asp" TargetMode="External"/><Relationship Id="rId34" Type="http://schemas.openxmlformats.org/officeDocument/2006/relationships/hyperlink" Target="https://www.w3schools.com/tags/tag_col.asp" TargetMode="External"/><Relationship Id="rId544" Type="http://schemas.openxmlformats.org/officeDocument/2006/relationships/hyperlink" Target="https://www.w3schools.com/tags/att_onratechange.asp" TargetMode="External"/><Relationship Id="rId751" Type="http://schemas.openxmlformats.org/officeDocument/2006/relationships/hyperlink" Target="https://www.w3schools.com/tags/ev_onwheel.asp" TargetMode="External"/><Relationship Id="rId849" Type="http://schemas.openxmlformats.org/officeDocument/2006/relationships/hyperlink" Target="https://www.w3schools.com/colors/colors_mixer.asp?colorbottom=7B68EE&amp;colortop=FFFFFF" TargetMode="External"/><Relationship Id="rId1174" Type="http://schemas.openxmlformats.org/officeDocument/2006/relationships/hyperlink" Target="https://www.w3schools.com/colors/color_tryit.asp?color=Tan" TargetMode="External"/><Relationship Id="rId1381" Type="http://schemas.openxmlformats.org/officeDocument/2006/relationships/hyperlink" Target="https://www.w3schools.com/tags/av_event_timeupdate.asp" TargetMode="External"/><Relationship Id="rId1479" Type="http://schemas.openxmlformats.org/officeDocument/2006/relationships/hyperlink" Target="https://www.w3schools.com/tags/tag_option.asp" TargetMode="External"/><Relationship Id="rId1602" Type="http://schemas.openxmlformats.org/officeDocument/2006/relationships/hyperlink" Target="https://www.w3schools.com/cssref/css3_pr_flex-grow.asp" TargetMode="External"/><Relationship Id="rId1686" Type="http://schemas.openxmlformats.org/officeDocument/2006/relationships/hyperlink" Target="https://www.w3schools.com/cssref/css3_pr_column-fill.asp" TargetMode="External"/><Relationship Id="rId183" Type="http://schemas.openxmlformats.org/officeDocument/2006/relationships/hyperlink" Target="https://www.w3schools.com/tags/tag_fieldset.asp" TargetMode="External"/><Relationship Id="rId390" Type="http://schemas.openxmlformats.org/officeDocument/2006/relationships/hyperlink" Target="https://www.w3schools.com/tags/att_list.asp" TargetMode="External"/><Relationship Id="rId404" Type="http://schemas.openxmlformats.org/officeDocument/2006/relationships/hyperlink" Target="https://www.w3schools.com/tags/att_media.asp" TargetMode="External"/><Relationship Id="rId611" Type="http://schemas.openxmlformats.org/officeDocument/2006/relationships/hyperlink" Target="https://www.w3schools.com/tags/att_reversed.asp" TargetMode="External"/><Relationship Id="rId1034" Type="http://schemas.openxmlformats.org/officeDocument/2006/relationships/hyperlink" Target="https://www.w3schools.com/colors/color_tryit.asp?color=MediumAquaMarine" TargetMode="External"/><Relationship Id="rId1241" Type="http://schemas.openxmlformats.org/officeDocument/2006/relationships/hyperlink" Target="https://www.w3schools.com/colors/colors_mixer.asp?colorbottom=F0FFFF&amp;colortop=FFFFFF" TargetMode="External"/><Relationship Id="rId1339" Type="http://schemas.openxmlformats.org/officeDocument/2006/relationships/hyperlink" Target="https://www.w3schools.com/tags/av_prop_controls.asp" TargetMode="External"/><Relationship Id="rId1893" Type="http://schemas.openxmlformats.org/officeDocument/2006/relationships/hyperlink" Target="https://www.w3schools.com/cssref/css3_pr_nav-left.asp" TargetMode="External"/><Relationship Id="rId1907" Type="http://schemas.openxmlformats.org/officeDocument/2006/relationships/hyperlink" Target="https://www.w3schools.com/cssref/css3_pr_text-decoration-line.asp" TargetMode="External"/><Relationship Id="rId2071" Type="http://schemas.openxmlformats.org/officeDocument/2006/relationships/hyperlink" Target="https://www.w3schools.com/bootstrap/bootstrap_tabs_pills.asp" TargetMode="External"/><Relationship Id="rId250" Type="http://schemas.openxmlformats.org/officeDocument/2006/relationships/hyperlink" Target="https://www.w3schools.com/tags/att_accept-charset.asp" TargetMode="External"/><Relationship Id="rId488" Type="http://schemas.openxmlformats.org/officeDocument/2006/relationships/hyperlink" Target="https://www.w3schools.com/tags/tag_object.asp" TargetMode="External"/><Relationship Id="rId695" Type="http://schemas.openxmlformats.org/officeDocument/2006/relationships/hyperlink" Target="https://www.w3schools.com/tags/att_width.asp" TargetMode="External"/><Relationship Id="rId709" Type="http://schemas.openxmlformats.org/officeDocument/2006/relationships/hyperlink" Target="https://www.w3schools.com/tags/att_global_dir.asp" TargetMode="External"/><Relationship Id="rId916" Type="http://schemas.openxmlformats.org/officeDocument/2006/relationships/hyperlink" Target="https://www.w3schools.com/colors/colors_picker.asp?colorhex=FF6347" TargetMode="External"/><Relationship Id="rId1101" Type="http://schemas.openxmlformats.org/officeDocument/2006/relationships/hyperlink" Target="https://www.w3schools.com/colors/colors_mixer.asp?colorbottom=ADD8E6&amp;colortop=FFFFFF" TargetMode="External"/><Relationship Id="rId1546" Type="http://schemas.openxmlformats.org/officeDocument/2006/relationships/hyperlink" Target="https://www.w3schools.com/cssref/pr_border-left.asp" TargetMode="External"/><Relationship Id="rId1753" Type="http://schemas.openxmlformats.org/officeDocument/2006/relationships/hyperlink" Target="https://www.w3schools.com/cssref/func_calc.asp" TargetMode="External"/><Relationship Id="rId1960" Type="http://schemas.openxmlformats.org/officeDocument/2006/relationships/hyperlink" Target="https://www.w3schools.com/bootstrap/bootstrap_buttons.asp" TargetMode="External"/><Relationship Id="rId2169" Type="http://schemas.openxmlformats.org/officeDocument/2006/relationships/footer" Target="footer2.xml"/><Relationship Id="rId45" Type="http://schemas.openxmlformats.org/officeDocument/2006/relationships/hyperlink" Target="https://www.w3schools.com/tags/tag_dt.asp" TargetMode="External"/><Relationship Id="rId110" Type="http://schemas.openxmlformats.org/officeDocument/2006/relationships/hyperlink" Target="https://www.w3schools.com/tags/tag_table.asp" TargetMode="External"/><Relationship Id="rId348" Type="http://schemas.openxmlformats.org/officeDocument/2006/relationships/hyperlink" Target="https://www.w3schools.com/tags/att_formaction.asp" TargetMode="External"/><Relationship Id="rId555" Type="http://schemas.openxmlformats.org/officeDocument/2006/relationships/hyperlink" Target="https://www.w3schools.com/tags/tag_audio.asp" TargetMode="External"/><Relationship Id="rId762" Type="http://schemas.openxmlformats.org/officeDocument/2006/relationships/hyperlink" Target="https://www.w3schools.com/tags/ev_oncut.asp" TargetMode="External"/><Relationship Id="rId1185" Type="http://schemas.openxmlformats.org/officeDocument/2006/relationships/hyperlink" Target="https://www.w3schools.com/colors/colors_mixer.asp?colorbottom=F4A460&amp;colortop=FFFFFF" TargetMode="External"/><Relationship Id="rId1392" Type="http://schemas.openxmlformats.org/officeDocument/2006/relationships/hyperlink" Target="https://www.w3schools.com/charsets/ref_utf_cyrillic_supplement.asp" TargetMode="External"/><Relationship Id="rId1406" Type="http://schemas.openxmlformats.org/officeDocument/2006/relationships/hyperlink" Target="https://www.w3schools.com/tags/tag_acronym.asp" TargetMode="External"/><Relationship Id="rId1613" Type="http://schemas.openxmlformats.org/officeDocument/2006/relationships/hyperlink" Target="https://www.w3schools.com/cssref/pr_text_text-indent.asp" TargetMode="External"/><Relationship Id="rId1820" Type="http://schemas.openxmlformats.org/officeDocument/2006/relationships/hyperlink" Target="https://www.w3schools.com/cssref/pr_padding-bottom.asp" TargetMode="External"/><Relationship Id="rId2029" Type="http://schemas.openxmlformats.org/officeDocument/2006/relationships/hyperlink" Target="https://www.w3schools.com/bootstrap/bootstrap_forms_inputs2.asp" TargetMode="External"/><Relationship Id="rId194" Type="http://schemas.openxmlformats.org/officeDocument/2006/relationships/hyperlink" Target="https://www.w3schools.com/tags/tag_area.asp" TargetMode="External"/><Relationship Id="rId208" Type="http://schemas.openxmlformats.org/officeDocument/2006/relationships/hyperlink" Target="https://www.w3schools.com/tags/tag_li.asp" TargetMode="External"/><Relationship Id="rId415" Type="http://schemas.openxmlformats.org/officeDocument/2006/relationships/hyperlink" Target="https://www.w3schools.com/tags/att_multiple.asp" TargetMode="External"/><Relationship Id="rId622" Type="http://schemas.openxmlformats.org/officeDocument/2006/relationships/hyperlink" Target="https://www.w3schools.com/tags/att_scoped.asp" TargetMode="External"/><Relationship Id="rId1045" Type="http://schemas.openxmlformats.org/officeDocument/2006/relationships/hyperlink" Target="https://www.w3schools.com/colors/colors_mixer.asp?colorbottom=20B2AA&amp;colortop=FFFFFF" TargetMode="External"/><Relationship Id="rId1252" Type="http://schemas.openxmlformats.org/officeDocument/2006/relationships/hyperlink" Target="https://www.w3schools.com/colors/colors_picker.asp?colorhex=F5F5F5" TargetMode="External"/><Relationship Id="rId1697" Type="http://schemas.openxmlformats.org/officeDocument/2006/relationships/hyperlink" Target="https://www.w3schools.com/cssref/pr_print_pagebi.asp" TargetMode="External"/><Relationship Id="rId1918" Type="http://schemas.openxmlformats.org/officeDocument/2006/relationships/hyperlink" Target="https://www.w3schools.com/cssref/css3_pr_transition-property.asp" TargetMode="External"/><Relationship Id="rId2082" Type="http://schemas.openxmlformats.org/officeDocument/2006/relationships/hyperlink" Target="https://www.w3schools.com/bootstrap/bootstrap_navbar.asp" TargetMode="External"/><Relationship Id="rId261" Type="http://schemas.openxmlformats.org/officeDocument/2006/relationships/hyperlink" Target="https://www.w3schools.com/tags/tag_script.asp" TargetMode="External"/><Relationship Id="rId499" Type="http://schemas.openxmlformats.org/officeDocument/2006/relationships/hyperlink" Target="https://www.w3schools.com/tags/att_onkeyup.asp" TargetMode="External"/><Relationship Id="rId927" Type="http://schemas.openxmlformats.org/officeDocument/2006/relationships/hyperlink" Target="https://www.w3schools.com/colors/color_tryit.asp?hex=FFFF00" TargetMode="External"/><Relationship Id="rId1112" Type="http://schemas.openxmlformats.org/officeDocument/2006/relationships/hyperlink" Target="https://www.w3schools.com/colors/colors_picker.asp?colorhex=87CEEB" TargetMode="External"/><Relationship Id="rId1557" Type="http://schemas.openxmlformats.org/officeDocument/2006/relationships/hyperlink" Target="https://www.w3schools.com/cssref/pr_border-top_color.asp" TargetMode="External"/><Relationship Id="rId1764" Type="http://schemas.openxmlformats.org/officeDocument/2006/relationships/hyperlink" Target="https://www.w3schools.com/cssref/css3_pr_border-bottom-right-radius.asp" TargetMode="External"/><Relationship Id="rId1971" Type="http://schemas.openxmlformats.org/officeDocument/2006/relationships/hyperlink" Target="https://www.w3schools.com/bootstrap/bootstrap_forms_inputs.asp" TargetMode="External"/><Relationship Id="rId56" Type="http://schemas.openxmlformats.org/officeDocument/2006/relationships/hyperlink" Target="https://www.w3schools.com/tags/tag_hn.asp" TargetMode="External"/><Relationship Id="rId359" Type="http://schemas.openxmlformats.org/officeDocument/2006/relationships/hyperlink" Target="https://www.w3schools.com/tags/tag_object.asp" TargetMode="External"/><Relationship Id="rId566" Type="http://schemas.openxmlformats.org/officeDocument/2006/relationships/hyperlink" Target="https://www.w3schools.com/tags/tag_body.asp" TargetMode="External"/><Relationship Id="rId773" Type="http://schemas.openxmlformats.org/officeDocument/2006/relationships/hyperlink" Target="https://www.w3schools.com/colors/colors_mixer.asp?colorbottom=FFB6C1&amp;colortop=FFFFFF" TargetMode="External"/><Relationship Id="rId1196" Type="http://schemas.openxmlformats.org/officeDocument/2006/relationships/hyperlink" Target="https://www.w3schools.com/colors/colors_picker.asp?colorhex=CD853F" TargetMode="External"/><Relationship Id="rId1417" Type="http://schemas.openxmlformats.org/officeDocument/2006/relationships/hyperlink" Target="https://www.w3schools.com/tags/tag_bdo.asp" TargetMode="External"/><Relationship Id="rId1624" Type="http://schemas.openxmlformats.org/officeDocument/2006/relationships/hyperlink" Target="https://www.w3schools.com/cssref/css3_pr_text-shadow.asp" TargetMode="External"/><Relationship Id="rId1831" Type="http://schemas.openxmlformats.org/officeDocument/2006/relationships/hyperlink" Target="https://www.w3schools.com/cssref/css3_pr_transform.asp" TargetMode="External"/><Relationship Id="rId121" Type="http://schemas.openxmlformats.org/officeDocument/2006/relationships/hyperlink" Target="https://www.w3schools.com/tags/tag_tt.asp" TargetMode="External"/><Relationship Id="rId219" Type="http://schemas.openxmlformats.org/officeDocument/2006/relationships/hyperlink" Target="https://www.w3schools.com/tags/tag_td.asp" TargetMode="External"/><Relationship Id="rId426" Type="http://schemas.openxmlformats.org/officeDocument/2006/relationships/hyperlink" Target="https://www.w3schools.com/tags/tag_input.asp" TargetMode="External"/><Relationship Id="rId633" Type="http://schemas.openxmlformats.org/officeDocument/2006/relationships/hyperlink" Target="https://www.w3schools.com/tags/tag_link.asp" TargetMode="External"/><Relationship Id="rId980" Type="http://schemas.openxmlformats.org/officeDocument/2006/relationships/hyperlink" Target="https://www.w3schools.com/colors/colors_picker.asp?colorhex=00FF00" TargetMode="External"/><Relationship Id="rId1056" Type="http://schemas.openxmlformats.org/officeDocument/2006/relationships/hyperlink" Target="https://www.w3schools.com/colors/colors_picker.asp?colorhex=00FFFF" TargetMode="External"/><Relationship Id="rId1263" Type="http://schemas.openxmlformats.org/officeDocument/2006/relationships/hyperlink" Target="https://www.w3schools.com/colors/color_tryit.asp?hex=FDF5E6" TargetMode="External"/><Relationship Id="rId1929" Type="http://schemas.openxmlformats.org/officeDocument/2006/relationships/hyperlink" Target="https://www.w3schools.com/bootstrap/bootstrap_affix.asp" TargetMode="External"/><Relationship Id="rId2093" Type="http://schemas.openxmlformats.org/officeDocument/2006/relationships/hyperlink" Target="https://www.w3schools.com/bootstrap/bootstrap_navbar.asp" TargetMode="External"/><Relationship Id="rId2107" Type="http://schemas.openxmlformats.org/officeDocument/2006/relationships/hyperlink" Target="https://www.w3schools.com/bootstrap/bootstrap_panels.asp" TargetMode="External"/><Relationship Id="rId840" Type="http://schemas.openxmlformats.org/officeDocument/2006/relationships/hyperlink" Target="https://www.w3schools.com/colors/colors_picker.asp?colorhex=800080" TargetMode="External"/><Relationship Id="rId938" Type="http://schemas.openxmlformats.org/officeDocument/2006/relationships/hyperlink" Target="https://www.w3schools.com/colors/color_tryit.asp?color=LightGoldenRodYellow" TargetMode="External"/><Relationship Id="rId1470" Type="http://schemas.openxmlformats.org/officeDocument/2006/relationships/hyperlink" Target="https://www.w3schools.com/tags/tag_menuitem.asp" TargetMode="External"/><Relationship Id="rId1568" Type="http://schemas.openxmlformats.org/officeDocument/2006/relationships/hyperlink" Target="https://www.w3schools.com/cssref/pr_class_float.asp" TargetMode="External"/><Relationship Id="rId1775" Type="http://schemas.openxmlformats.org/officeDocument/2006/relationships/hyperlink" Target="https://www.w3schools.com/cssref/pr_border-top_color.asp" TargetMode="External"/><Relationship Id="rId67" Type="http://schemas.openxmlformats.org/officeDocument/2006/relationships/hyperlink" Target="https://www.w3schools.com/tags/tag_keygen.asp" TargetMode="External"/><Relationship Id="rId272" Type="http://schemas.openxmlformats.org/officeDocument/2006/relationships/hyperlink" Target="https://www.w3schools.com/tags/tag_audio.asp" TargetMode="External"/><Relationship Id="rId577" Type="http://schemas.openxmlformats.org/officeDocument/2006/relationships/hyperlink" Target="https://www.w3schools.com/tags/att_onunload.asp" TargetMode="External"/><Relationship Id="rId700" Type="http://schemas.openxmlformats.org/officeDocument/2006/relationships/hyperlink" Target="https://www.w3schools.com/tags/tag_object.asp" TargetMode="External"/><Relationship Id="rId1123" Type="http://schemas.openxmlformats.org/officeDocument/2006/relationships/hyperlink" Target="https://www.w3schools.com/colors/color_tryit.asp?hex=1E90FF" TargetMode="External"/><Relationship Id="rId1330" Type="http://schemas.openxmlformats.org/officeDocument/2006/relationships/hyperlink" Target="https://www.w3schools.com/tags/av_met_addtexttrack.asp" TargetMode="External"/><Relationship Id="rId1428" Type="http://schemas.openxmlformats.org/officeDocument/2006/relationships/hyperlink" Target="https://www.w3schools.com/tags/tag_col.asp" TargetMode="External"/><Relationship Id="rId1635" Type="http://schemas.openxmlformats.org/officeDocument/2006/relationships/hyperlink" Target="https://www.w3schools.com/cssref/pr_text_unicode-bidi.asp" TargetMode="External"/><Relationship Id="rId1982" Type="http://schemas.openxmlformats.org/officeDocument/2006/relationships/hyperlink" Target="https://www.w3schools.com/bootstrap/bootstrap_forms.asp" TargetMode="External"/><Relationship Id="rId2160" Type="http://schemas.openxmlformats.org/officeDocument/2006/relationships/hyperlink" Target="https://www.w3schools.com/bootstrap/bootstrap_ref_css_helpers.asp" TargetMode="External"/><Relationship Id="rId132" Type="http://schemas.openxmlformats.org/officeDocument/2006/relationships/hyperlink" Target="https://www.w3schools.com/tags/tag_hn.asp" TargetMode="External"/><Relationship Id="rId784" Type="http://schemas.openxmlformats.org/officeDocument/2006/relationships/hyperlink" Target="https://www.w3schools.com/colors/colors_picker.asp?colorhex=DB7093" TargetMode="External"/><Relationship Id="rId991" Type="http://schemas.openxmlformats.org/officeDocument/2006/relationships/hyperlink" Target="https://www.w3schools.com/colors/color_tryit.asp?hex=90EE90" TargetMode="External"/><Relationship Id="rId1067" Type="http://schemas.openxmlformats.org/officeDocument/2006/relationships/hyperlink" Target="https://www.w3schools.com/colors/color_tryit.asp?hex=AFEEEE" TargetMode="External"/><Relationship Id="rId1842" Type="http://schemas.openxmlformats.org/officeDocument/2006/relationships/hyperlink" Target="https://www.w3schools.com/cssref/css3_pr_animation-keyframes.asp" TargetMode="External"/><Relationship Id="rId2020" Type="http://schemas.openxmlformats.org/officeDocument/2006/relationships/hyperlink" Target="https://www.w3schools.com/bootstrap/bootstrap_carousel.asp" TargetMode="External"/><Relationship Id="rId437" Type="http://schemas.openxmlformats.org/officeDocument/2006/relationships/hyperlink" Target="https://www.w3schools.com/tags/att_onabort.asp" TargetMode="External"/><Relationship Id="rId644" Type="http://schemas.openxmlformats.org/officeDocument/2006/relationships/hyperlink" Target="https://www.w3schools.com/tags/tag_img.asp" TargetMode="External"/><Relationship Id="rId851" Type="http://schemas.openxmlformats.org/officeDocument/2006/relationships/hyperlink" Target="https://www.w3schools.com/colors/color_tryit.asp?hex=6A5ACD" TargetMode="External"/><Relationship Id="rId1274" Type="http://schemas.openxmlformats.org/officeDocument/2006/relationships/hyperlink" Target="https://www.w3schools.com/colors/color_tryit.asp?color=AntiqueWhite" TargetMode="External"/><Relationship Id="rId1481" Type="http://schemas.openxmlformats.org/officeDocument/2006/relationships/hyperlink" Target="https://www.w3schools.com/tags/tag_p.asp" TargetMode="External"/><Relationship Id="rId1579" Type="http://schemas.openxmlformats.org/officeDocument/2006/relationships/hyperlink" Target="https://www.w3schools.com/cssref/pr_dim_min-width.asp" TargetMode="External"/><Relationship Id="rId1702" Type="http://schemas.openxmlformats.org/officeDocument/2006/relationships/hyperlink" Target="https://www.w3schools.com/cssref/sel_all.asp" TargetMode="External"/><Relationship Id="rId2118" Type="http://schemas.openxmlformats.org/officeDocument/2006/relationships/hyperlink" Target="https://www.w3schools.com/bootstrap/bootstrap_progressbars.asp" TargetMode="External"/><Relationship Id="rId283" Type="http://schemas.openxmlformats.org/officeDocument/2006/relationships/hyperlink" Target="https://www.w3schools.com/tags/tag_ins.asp" TargetMode="External"/><Relationship Id="rId490" Type="http://schemas.openxmlformats.org/officeDocument/2006/relationships/hyperlink" Target="https://www.w3schools.com/tags/tag_style.asp" TargetMode="External"/><Relationship Id="rId504" Type="http://schemas.openxmlformats.org/officeDocument/2006/relationships/hyperlink" Target="https://www.w3schools.com/tags/tag_input.asp" TargetMode="External"/><Relationship Id="rId711" Type="http://schemas.openxmlformats.org/officeDocument/2006/relationships/hyperlink" Target="https://www.w3schools.com/tags/att_global_dropzone.asp" TargetMode="External"/><Relationship Id="rId949" Type="http://schemas.openxmlformats.org/officeDocument/2006/relationships/hyperlink" Target="https://www.w3schools.com/colors/colors_mixer.asp?colorbottom=FFE4B5&amp;colortop=FFFFFF" TargetMode="External"/><Relationship Id="rId1134" Type="http://schemas.openxmlformats.org/officeDocument/2006/relationships/hyperlink" Target="https://www.w3schools.com/colors/color_tryit.asp?color=MediumBlue" TargetMode="External"/><Relationship Id="rId1341" Type="http://schemas.openxmlformats.org/officeDocument/2006/relationships/hyperlink" Target="https://www.w3schools.com/tags/av_prop_currenttime.asp" TargetMode="External"/><Relationship Id="rId1786" Type="http://schemas.openxmlformats.org/officeDocument/2006/relationships/hyperlink" Target="https://www.w3schools.com/cssref/css3_pr_column-rule-color.asp" TargetMode="External"/><Relationship Id="rId1993" Type="http://schemas.openxmlformats.org/officeDocument/2006/relationships/hyperlink" Target="https://www.w3schools.com/bootstrap/bootstrap_dropdowns.asp" TargetMode="External"/><Relationship Id="rId2171" Type="http://schemas.openxmlformats.org/officeDocument/2006/relationships/glossaryDocument" Target="glossary/document.xml"/><Relationship Id="rId78" Type="http://schemas.openxmlformats.org/officeDocument/2006/relationships/hyperlink" Target="https://www.w3schools.com/tags/tag_meter.asp" TargetMode="External"/><Relationship Id="rId143" Type="http://schemas.openxmlformats.org/officeDocument/2006/relationships/hyperlink" Target="https://www.w3schools.com/tags/tag_big.asp" TargetMode="External"/><Relationship Id="rId350" Type="http://schemas.openxmlformats.org/officeDocument/2006/relationships/hyperlink" Target="https://www.w3schools.com/tags/tag_input.asp" TargetMode="External"/><Relationship Id="rId588" Type="http://schemas.openxmlformats.org/officeDocument/2006/relationships/hyperlink" Target="https://www.w3schools.com/tags/att_optimum.asp" TargetMode="External"/><Relationship Id="rId795" Type="http://schemas.openxmlformats.org/officeDocument/2006/relationships/hyperlink" Target="https://www.w3schools.com/colors/color_tryit.asp?hex=D8BFD8" TargetMode="External"/><Relationship Id="rId809" Type="http://schemas.openxmlformats.org/officeDocument/2006/relationships/hyperlink" Target="https://www.w3schools.com/colors/colors_mixer.asp?colorbottom=EE82EE&amp;colortop=FFFFFF" TargetMode="External"/><Relationship Id="rId1201" Type="http://schemas.openxmlformats.org/officeDocument/2006/relationships/hyperlink" Target="https://www.w3schools.com/colors/colors_mixer.asp?colorbottom=D2691E&amp;colortop=FFFFFF" TargetMode="External"/><Relationship Id="rId1439" Type="http://schemas.openxmlformats.org/officeDocument/2006/relationships/hyperlink" Target="https://www.w3schools.com/tags/tag_dt.asp" TargetMode="External"/><Relationship Id="rId1646" Type="http://schemas.openxmlformats.org/officeDocument/2006/relationships/hyperlink" Target="https://www.w3schools.com/cssref/pr_list-style-image.asp" TargetMode="External"/><Relationship Id="rId1853" Type="http://schemas.openxmlformats.org/officeDocument/2006/relationships/hyperlink" Target="https://www.w3schools.com/cssref/css3_pr_background-origin.asp" TargetMode="External"/><Relationship Id="rId2031" Type="http://schemas.openxmlformats.org/officeDocument/2006/relationships/hyperlink" Target="https://www.w3schools.com/bootstrap/bootstrap_forms_inputs2.asp" TargetMode="External"/><Relationship Id="rId9" Type="http://schemas.openxmlformats.org/officeDocument/2006/relationships/hyperlink" Target="https://www.w3schools.com/tags/tag_doctype.asp" TargetMode="External"/><Relationship Id="rId210" Type="http://schemas.openxmlformats.org/officeDocument/2006/relationships/hyperlink" Target="https://www.w3schools.com/tags/tag_dl.asp" TargetMode="External"/><Relationship Id="rId448" Type="http://schemas.openxmlformats.org/officeDocument/2006/relationships/hyperlink" Target="https://www.w3schools.com/tags/tag_body.asp" TargetMode="External"/><Relationship Id="rId655" Type="http://schemas.openxmlformats.org/officeDocument/2006/relationships/hyperlink" Target="https://www.w3schools.com/tags/tag_img.asp" TargetMode="External"/><Relationship Id="rId862" Type="http://schemas.openxmlformats.org/officeDocument/2006/relationships/hyperlink" Target="https://www.w3schools.com/colors/color_tryit.asp?color=Indigo" TargetMode="External"/><Relationship Id="rId1078" Type="http://schemas.openxmlformats.org/officeDocument/2006/relationships/hyperlink" Target="https://www.w3schools.com/colors/color_tryit.asp?color=MediumTurquoise" TargetMode="External"/><Relationship Id="rId1285" Type="http://schemas.openxmlformats.org/officeDocument/2006/relationships/hyperlink" Target="https://www.w3schools.com/colors/colors_mixer.asp?colorbottom=FFF0F5&amp;colortop=FFFFFF" TargetMode="External"/><Relationship Id="rId1492" Type="http://schemas.openxmlformats.org/officeDocument/2006/relationships/hyperlink" Target="https://www.w3schools.com/tags/tag_section.asp" TargetMode="External"/><Relationship Id="rId1506" Type="http://schemas.openxmlformats.org/officeDocument/2006/relationships/hyperlink" Target="https://www.w3schools.com/tags/tag_textarea.asp" TargetMode="External"/><Relationship Id="rId1713" Type="http://schemas.openxmlformats.org/officeDocument/2006/relationships/hyperlink" Target="https://www.w3schools.com/cssref/sel_attr_begin.asp" TargetMode="External"/><Relationship Id="rId1920" Type="http://schemas.openxmlformats.org/officeDocument/2006/relationships/hyperlink" Target="https://www.w3schools.com/cssref/css3_pr_word-break.asp" TargetMode="External"/><Relationship Id="rId2129" Type="http://schemas.openxmlformats.org/officeDocument/2006/relationships/hyperlink" Target="https://www.w3schools.com/bootstrap/bootstrap_ref_css_helpers.asp" TargetMode="External"/><Relationship Id="rId294" Type="http://schemas.openxmlformats.org/officeDocument/2006/relationships/hyperlink" Target="https://www.w3schools.com/tags/ref_standardattributes.asp" TargetMode="External"/><Relationship Id="rId308" Type="http://schemas.openxmlformats.org/officeDocument/2006/relationships/hyperlink" Target="https://www.w3schools.com/tags/tag_ins.asp" TargetMode="External"/><Relationship Id="rId515" Type="http://schemas.openxmlformats.org/officeDocument/2006/relationships/hyperlink" Target="https://www.w3schools.com/tags/tag_audio.asp" TargetMode="External"/><Relationship Id="rId722" Type="http://schemas.openxmlformats.org/officeDocument/2006/relationships/hyperlink" Target="https://www.w3schools.com/tags/ev_onbeforeunload.asp" TargetMode="External"/><Relationship Id="rId1145" Type="http://schemas.openxmlformats.org/officeDocument/2006/relationships/hyperlink" Target="https://www.w3schools.com/colors/colors_mixer.asp?colorbottom=000080&amp;colortop=FFFFFF" TargetMode="External"/><Relationship Id="rId1352" Type="http://schemas.openxmlformats.org/officeDocument/2006/relationships/hyperlink" Target="https://www.w3schools.com/tags/av_prop_playbackrate.asp" TargetMode="External"/><Relationship Id="rId1797" Type="http://schemas.openxmlformats.org/officeDocument/2006/relationships/hyperlink" Target="https://www.w3schools.com/cssref/css3_pr_font-size-adjust.asp" TargetMode="External"/><Relationship Id="rId89" Type="http://schemas.openxmlformats.org/officeDocument/2006/relationships/hyperlink" Target="https://www.w3schools.com/tags/tag_picture.asp" TargetMode="External"/><Relationship Id="rId154" Type="http://schemas.openxmlformats.org/officeDocument/2006/relationships/hyperlink" Target="https://www.w3schools.com/tags/tag_kbd.asp" TargetMode="External"/><Relationship Id="rId361" Type="http://schemas.openxmlformats.org/officeDocument/2006/relationships/hyperlink" Target="https://www.w3schools.com/tags/att_hidden.asp" TargetMode="External"/><Relationship Id="rId599" Type="http://schemas.openxmlformats.org/officeDocument/2006/relationships/hyperlink" Target="https://www.w3schools.com/tags/tag_video.asp" TargetMode="External"/><Relationship Id="rId1005" Type="http://schemas.openxmlformats.org/officeDocument/2006/relationships/hyperlink" Target="https://www.w3schools.com/colors/colors_mixer.asp?colorbottom=3CB371&amp;colortop=FFFFFF" TargetMode="External"/><Relationship Id="rId1212" Type="http://schemas.openxmlformats.org/officeDocument/2006/relationships/hyperlink" Target="https://www.w3schools.com/colors/colors_picker.asp?colorhex=A0522D" TargetMode="External"/><Relationship Id="rId1657" Type="http://schemas.openxmlformats.org/officeDocument/2006/relationships/hyperlink" Target="https://www.w3schools.com/cssref/css3_pr_animation-play-state.asp" TargetMode="External"/><Relationship Id="rId1864" Type="http://schemas.openxmlformats.org/officeDocument/2006/relationships/hyperlink" Target="https://www.w3schools.com/cssref/css3_pr_border-top-left-radius.asp" TargetMode="External"/><Relationship Id="rId2042" Type="http://schemas.openxmlformats.org/officeDocument/2006/relationships/hyperlink" Target="https://www.w3schools.com/bootstrap/bootstrap_badges_labels.asp" TargetMode="External"/><Relationship Id="rId459" Type="http://schemas.openxmlformats.org/officeDocument/2006/relationships/hyperlink" Target="https://www.w3schools.com/tags/att_onclick.asp" TargetMode="External"/><Relationship Id="rId666" Type="http://schemas.openxmlformats.org/officeDocument/2006/relationships/hyperlink" Target="https://www.w3schools.com/tags/tag_a.asp" TargetMode="External"/><Relationship Id="rId873" Type="http://schemas.openxmlformats.org/officeDocument/2006/relationships/hyperlink" Target="https://www.w3schools.com/colors/colors_mixer.asp?colorbottom=FA8072&amp;colortop=FFFFFF" TargetMode="External"/><Relationship Id="rId1089" Type="http://schemas.openxmlformats.org/officeDocument/2006/relationships/hyperlink" Target="https://www.w3schools.com/colors/colors_mixer.asp?colorbottom=5F9EA0&amp;colortop=FFFFFF" TargetMode="External"/><Relationship Id="rId1296" Type="http://schemas.openxmlformats.org/officeDocument/2006/relationships/hyperlink" Target="https://www.w3schools.com/colors/colors_picker.asp?colorhex=D3D3D3" TargetMode="External"/><Relationship Id="rId1517" Type="http://schemas.openxmlformats.org/officeDocument/2006/relationships/hyperlink" Target="https://www.w3schools.com/tags/tag_var.asp" TargetMode="External"/><Relationship Id="rId1724" Type="http://schemas.openxmlformats.org/officeDocument/2006/relationships/hyperlink" Target="https://www.w3schools.com/cssref/sel_firstletter.asp" TargetMode="External"/><Relationship Id="rId16" Type="http://schemas.openxmlformats.org/officeDocument/2006/relationships/hyperlink" Target="https://www.w3schools.com/tags/tag_article.asp" TargetMode="External"/><Relationship Id="rId221" Type="http://schemas.openxmlformats.org/officeDocument/2006/relationships/hyperlink" Target="https://www.w3schools.com/tags/tag_tbody.asp" TargetMode="External"/><Relationship Id="rId319" Type="http://schemas.openxmlformats.org/officeDocument/2006/relationships/hyperlink" Target="https://www.w3schools.com/tags/att_disabled.asp" TargetMode="External"/><Relationship Id="rId526" Type="http://schemas.openxmlformats.org/officeDocument/2006/relationships/hyperlink" Target="https://www.w3schools.com/tags/tag_body.asp" TargetMode="External"/><Relationship Id="rId1156" Type="http://schemas.openxmlformats.org/officeDocument/2006/relationships/hyperlink" Target="https://www.w3schools.com/colors/colors_picker.asp?colorhex=FFEBCD" TargetMode="External"/><Relationship Id="rId1363" Type="http://schemas.openxmlformats.org/officeDocument/2006/relationships/hyperlink" Target="https://www.w3schools.com/tags/av_event_abort.asp" TargetMode="External"/><Relationship Id="rId1931" Type="http://schemas.openxmlformats.org/officeDocument/2006/relationships/hyperlink" Target="https://www.w3schools.com/bootstrap/bootstrap_alerts.asp" TargetMode="External"/><Relationship Id="rId733" Type="http://schemas.openxmlformats.org/officeDocument/2006/relationships/hyperlink" Target="https://www.w3schools.com/tags/ev_oncontextmenu.asp" TargetMode="External"/><Relationship Id="rId940" Type="http://schemas.openxmlformats.org/officeDocument/2006/relationships/hyperlink" Target="https://www.w3schools.com/colors/colors_picker.asp?colorhex=FAFAD2" TargetMode="External"/><Relationship Id="rId1016" Type="http://schemas.openxmlformats.org/officeDocument/2006/relationships/hyperlink" Target="https://www.w3schools.com/colors/colors_picker.asp?colorhex=008000" TargetMode="External"/><Relationship Id="rId1570" Type="http://schemas.openxmlformats.org/officeDocument/2006/relationships/hyperlink" Target="https://www.w3schools.com/cssref/pr_pos_left.asp" TargetMode="External"/><Relationship Id="rId1668" Type="http://schemas.openxmlformats.org/officeDocument/2006/relationships/hyperlink" Target="https://www.w3schools.com/cssref/css3_pr_transition-timing-function.asp" TargetMode="External"/><Relationship Id="rId1875" Type="http://schemas.openxmlformats.org/officeDocument/2006/relationships/hyperlink" Target="https://www.w3schools.com/cssref/css3_pr_column-span.asp" TargetMode="External"/><Relationship Id="rId165" Type="http://schemas.openxmlformats.org/officeDocument/2006/relationships/hyperlink" Target="https://www.w3schools.com/tags/tag_small.asp" TargetMode="External"/><Relationship Id="rId372" Type="http://schemas.openxmlformats.org/officeDocument/2006/relationships/hyperlink" Target="https://www.w3schools.com/tags/tag_area.asp" TargetMode="External"/><Relationship Id="rId677" Type="http://schemas.openxmlformats.org/officeDocument/2006/relationships/hyperlink" Target="https://www.w3schools.com/tags/tag_input.asp" TargetMode="External"/><Relationship Id="rId800" Type="http://schemas.openxmlformats.org/officeDocument/2006/relationships/hyperlink" Target="https://www.w3schools.com/colors/colors_picker.asp?colorhex=DDA0DD" TargetMode="External"/><Relationship Id="rId1223" Type="http://schemas.openxmlformats.org/officeDocument/2006/relationships/hyperlink" Target="https://www.w3schools.com/colors/color_tryit.asp?hex=FFFFFF" TargetMode="External"/><Relationship Id="rId1430" Type="http://schemas.openxmlformats.org/officeDocument/2006/relationships/hyperlink" Target="https://www.w3schools.com/tags/tag_datalist.asp" TargetMode="External"/><Relationship Id="rId1528" Type="http://schemas.openxmlformats.org/officeDocument/2006/relationships/hyperlink" Target="https://www.w3schools.com/cssref/pr_background-repeat.asp" TargetMode="External"/><Relationship Id="rId2053" Type="http://schemas.openxmlformats.org/officeDocument/2006/relationships/hyperlink" Target="https://www.w3schools.com/bootstrap/bootstrap_tabs_pills.asp" TargetMode="External"/><Relationship Id="rId232" Type="http://schemas.openxmlformats.org/officeDocument/2006/relationships/hyperlink" Target="https://www.w3schools.com/tags/tag_article.asp" TargetMode="External"/><Relationship Id="rId884" Type="http://schemas.openxmlformats.org/officeDocument/2006/relationships/hyperlink" Target="https://www.w3schools.com/colors/colors_picker.asp?colorhex=CD5C5C" TargetMode="External"/><Relationship Id="rId1735" Type="http://schemas.openxmlformats.org/officeDocument/2006/relationships/hyperlink" Target="https://www.w3schools.com/cssref/sel_not.asp" TargetMode="External"/><Relationship Id="rId1942" Type="http://schemas.openxmlformats.org/officeDocument/2006/relationships/hyperlink" Target="https://www.w3schools.com/bootstrap/bootstrap_ref_css_helpers.asp" TargetMode="External"/><Relationship Id="rId2120" Type="http://schemas.openxmlformats.org/officeDocument/2006/relationships/hyperlink" Target="https://www.w3schools.com/bootstrap/bootstrap_progressbars.asp" TargetMode="External"/><Relationship Id="rId27" Type="http://schemas.openxmlformats.org/officeDocument/2006/relationships/hyperlink" Target="https://www.w3schools.com/tags/tag_br.asp" TargetMode="External"/><Relationship Id="rId537" Type="http://schemas.openxmlformats.org/officeDocument/2006/relationships/hyperlink" Target="https://www.w3schools.com/tags/att_onplaying.asp" TargetMode="External"/><Relationship Id="rId744" Type="http://schemas.openxmlformats.org/officeDocument/2006/relationships/hyperlink" Target="https://www.w3schools.com/tags/ev_onclick.asp" TargetMode="External"/><Relationship Id="rId951" Type="http://schemas.openxmlformats.org/officeDocument/2006/relationships/hyperlink" Target="https://www.w3schools.com/colors/color_tryit.asp?hex=FFDAB9" TargetMode="External"/><Relationship Id="rId1167" Type="http://schemas.openxmlformats.org/officeDocument/2006/relationships/hyperlink" Target="https://www.w3schools.com/colors/color_tryit.asp?hex=F5DEB3" TargetMode="External"/><Relationship Id="rId1374" Type="http://schemas.openxmlformats.org/officeDocument/2006/relationships/hyperlink" Target="https://www.w3schools.com/tags/av_event_playing.asp" TargetMode="External"/><Relationship Id="rId1581" Type="http://schemas.openxmlformats.org/officeDocument/2006/relationships/hyperlink" Target="https://www.w3schools.com/cssref/css3_pr_overflow-x.asp" TargetMode="External"/><Relationship Id="rId1679" Type="http://schemas.openxmlformats.org/officeDocument/2006/relationships/hyperlink" Target="https://www.w3schools.com/cssref/pr_outline-color.asp" TargetMode="External"/><Relationship Id="rId1802" Type="http://schemas.openxmlformats.org/officeDocument/2006/relationships/hyperlink" Target="https://www.w3schools.com/cssref/pr_text_letter-spacing.asp" TargetMode="External"/><Relationship Id="rId80" Type="http://schemas.openxmlformats.org/officeDocument/2006/relationships/hyperlink" Target="https://www.w3schools.com/tags/tag_noframes.asp" TargetMode="External"/><Relationship Id="rId176" Type="http://schemas.openxmlformats.org/officeDocument/2006/relationships/hyperlink" Target="https://www.w3schools.com/tags/tag_input.asp" TargetMode="External"/><Relationship Id="rId383" Type="http://schemas.openxmlformats.org/officeDocument/2006/relationships/hyperlink" Target="https://www.w3schools.com/tags/tag_track.asp" TargetMode="External"/><Relationship Id="rId590" Type="http://schemas.openxmlformats.org/officeDocument/2006/relationships/hyperlink" Target="https://www.w3schools.com/tags/att_pattern.asp" TargetMode="External"/><Relationship Id="rId604" Type="http://schemas.openxmlformats.org/officeDocument/2006/relationships/hyperlink" Target="https://www.w3schools.com/tags/tag_a.asp" TargetMode="External"/><Relationship Id="rId811" Type="http://schemas.openxmlformats.org/officeDocument/2006/relationships/hyperlink" Target="https://www.w3schools.com/colors/color_tryit.asp?hex=FF00FF" TargetMode="External"/><Relationship Id="rId1027" Type="http://schemas.openxmlformats.org/officeDocument/2006/relationships/hyperlink" Target="https://www.w3schools.com/colors/color_tryit.asp?hex=6B8E23" TargetMode="External"/><Relationship Id="rId1234" Type="http://schemas.openxmlformats.org/officeDocument/2006/relationships/hyperlink" Target="https://www.w3schools.com/colors/color_tryit.asp?color=MintCream" TargetMode="External"/><Relationship Id="rId1441" Type="http://schemas.openxmlformats.org/officeDocument/2006/relationships/hyperlink" Target="https://www.w3schools.com/tags/tag_embed.asp" TargetMode="External"/><Relationship Id="rId1886" Type="http://schemas.openxmlformats.org/officeDocument/2006/relationships/hyperlink" Target="https://www.w3schools.com/cssref/css3_pr_font-face_rule.asp" TargetMode="External"/><Relationship Id="rId2064" Type="http://schemas.openxmlformats.org/officeDocument/2006/relationships/hyperlink" Target="https://www.w3schools.com/bootstrap/bootstrap_modal.asp" TargetMode="External"/><Relationship Id="rId243" Type="http://schemas.openxmlformats.org/officeDocument/2006/relationships/hyperlink" Target="https://www.w3schools.com/tags/tag_noscript.asp" TargetMode="External"/><Relationship Id="rId450" Type="http://schemas.openxmlformats.org/officeDocument/2006/relationships/hyperlink" Target="https://www.w3schools.com/tags/att_oncanplay.asp" TargetMode="External"/><Relationship Id="rId688" Type="http://schemas.openxmlformats.org/officeDocument/2006/relationships/hyperlink" Target="https://www.w3schools.com/tags/tag_button.asp" TargetMode="External"/><Relationship Id="rId895" Type="http://schemas.openxmlformats.org/officeDocument/2006/relationships/hyperlink" Target="https://www.w3schools.com/colors/color_tryit.asp?hex=B22222" TargetMode="External"/><Relationship Id="rId909" Type="http://schemas.openxmlformats.org/officeDocument/2006/relationships/hyperlink" Target="https://www.w3schools.com/colors/colors_mixer.asp?colorbottom=FF8C00&amp;colortop=FFFFFF" TargetMode="External"/><Relationship Id="rId1080" Type="http://schemas.openxmlformats.org/officeDocument/2006/relationships/hyperlink" Target="https://www.w3schools.com/colors/colors_picker.asp?colorhex=48D1CC" TargetMode="External"/><Relationship Id="rId1301" Type="http://schemas.openxmlformats.org/officeDocument/2006/relationships/hyperlink" Target="https://www.w3schools.com/colors/colors_mixer.asp?colorbottom=C0C0C0&amp;colortop=FFFFFF" TargetMode="External"/><Relationship Id="rId1539" Type="http://schemas.openxmlformats.org/officeDocument/2006/relationships/hyperlink" Target="https://www.w3schools.com/cssref/pr_border-color.asp" TargetMode="External"/><Relationship Id="rId1746" Type="http://schemas.openxmlformats.org/officeDocument/2006/relationships/hyperlink" Target="https://www.w3schools.com/cssref/sel_required.asp" TargetMode="External"/><Relationship Id="rId1953" Type="http://schemas.openxmlformats.org/officeDocument/2006/relationships/hyperlink" Target="https://www.w3schools.com/bootstrap/bootstrap_button_groups.asp" TargetMode="External"/><Relationship Id="rId2131" Type="http://schemas.openxmlformats.org/officeDocument/2006/relationships/hyperlink" Target="https://www.w3schools.com/bootstrap/bootstrap_tables.asp" TargetMode="External"/><Relationship Id="rId38" Type="http://schemas.openxmlformats.org/officeDocument/2006/relationships/hyperlink" Target="https://www.w3schools.com/tags/tag_del.asp" TargetMode="External"/><Relationship Id="rId103" Type="http://schemas.openxmlformats.org/officeDocument/2006/relationships/hyperlink" Target="https://www.w3schools.com/tags/tag_span.asp" TargetMode="External"/><Relationship Id="rId310" Type="http://schemas.openxmlformats.org/officeDocument/2006/relationships/hyperlink" Target="https://www.w3schools.com/tags/att_default.asp" TargetMode="External"/><Relationship Id="rId548" Type="http://schemas.openxmlformats.org/officeDocument/2006/relationships/hyperlink" Target="https://www.w3schools.com/tags/tag_form.asp" TargetMode="External"/><Relationship Id="rId755" Type="http://schemas.openxmlformats.org/officeDocument/2006/relationships/hyperlink" Target="https://www.w3schools.com/tags/ev_ondragenter.asp" TargetMode="External"/><Relationship Id="rId962" Type="http://schemas.openxmlformats.org/officeDocument/2006/relationships/hyperlink" Target="https://www.w3schools.com/colors/color_tryit.asp?color=DarkKhaki" TargetMode="External"/><Relationship Id="rId1178" Type="http://schemas.openxmlformats.org/officeDocument/2006/relationships/hyperlink" Target="https://www.w3schools.com/colors/color_tryit.asp?color=RosyBrown" TargetMode="External"/><Relationship Id="rId1385" Type="http://schemas.openxmlformats.org/officeDocument/2006/relationships/hyperlink" Target="https://www.w3schools.com/charsets/ref_utf_latin1_supplement.asp" TargetMode="External"/><Relationship Id="rId1592" Type="http://schemas.openxmlformats.org/officeDocument/2006/relationships/hyperlink" Target="https://www.w3schools.com/cssref/pr_dim_width.asp" TargetMode="External"/><Relationship Id="rId1606" Type="http://schemas.openxmlformats.org/officeDocument/2006/relationships/hyperlink" Target="https://www.w3schools.com/cssref/css3_pr_order.asp" TargetMode="External"/><Relationship Id="rId1813" Type="http://schemas.openxmlformats.org/officeDocument/2006/relationships/hyperlink" Target="https://www.w3schools.com/cssref/css3_pr_opacity.asp" TargetMode="External"/><Relationship Id="rId91" Type="http://schemas.openxmlformats.org/officeDocument/2006/relationships/hyperlink" Target="https://www.w3schools.com/tags/tag_progress.asp" TargetMode="External"/><Relationship Id="rId187" Type="http://schemas.openxmlformats.org/officeDocument/2006/relationships/hyperlink" Target="https://www.w3schools.com/tags/tag_output.asp" TargetMode="External"/><Relationship Id="rId394" Type="http://schemas.openxmlformats.org/officeDocument/2006/relationships/hyperlink" Target="https://www.w3schools.com/tags/tag_video.asp" TargetMode="External"/><Relationship Id="rId408" Type="http://schemas.openxmlformats.org/officeDocument/2006/relationships/hyperlink" Target="https://www.w3schools.com/tags/tag_source.asp" TargetMode="External"/><Relationship Id="rId615" Type="http://schemas.openxmlformats.org/officeDocument/2006/relationships/hyperlink" Target="https://www.w3schools.com/tags/att_rowspan.asp" TargetMode="External"/><Relationship Id="rId822" Type="http://schemas.openxmlformats.org/officeDocument/2006/relationships/hyperlink" Target="https://www.w3schools.com/colors/color_tryit.asp?color=DarkOrchid" TargetMode="External"/><Relationship Id="rId1038" Type="http://schemas.openxmlformats.org/officeDocument/2006/relationships/hyperlink" Target="https://www.w3schools.com/colors/color_tryit.asp?color=DarkSeaGreen" TargetMode="External"/><Relationship Id="rId1245" Type="http://schemas.openxmlformats.org/officeDocument/2006/relationships/hyperlink" Target="https://www.w3schools.com/colors/colors_mixer.asp?colorbottom=F0F8FF&amp;colortop=FFFFFF" TargetMode="External"/><Relationship Id="rId1452" Type="http://schemas.openxmlformats.org/officeDocument/2006/relationships/hyperlink" Target="https://www.w3schools.com/tags/tag_header.asp" TargetMode="External"/><Relationship Id="rId1897" Type="http://schemas.openxmlformats.org/officeDocument/2006/relationships/hyperlink" Target="https://www.w3schools.com/cssref/css3_pr_order.asp" TargetMode="External"/><Relationship Id="rId2075" Type="http://schemas.openxmlformats.org/officeDocument/2006/relationships/hyperlink" Target="https://www.w3schools.com/bootstrap/bootstrap_tabs_pills.asp" TargetMode="External"/><Relationship Id="rId254" Type="http://schemas.openxmlformats.org/officeDocument/2006/relationships/hyperlink" Target="https://www.w3schools.com/tags/att_action.asp" TargetMode="External"/><Relationship Id="rId699" Type="http://schemas.openxmlformats.org/officeDocument/2006/relationships/hyperlink" Target="https://www.w3schools.com/tags/tag_input.asp" TargetMode="External"/><Relationship Id="rId1091" Type="http://schemas.openxmlformats.org/officeDocument/2006/relationships/hyperlink" Target="https://www.w3schools.com/colors/color_tryit.asp?hex=4682B4" TargetMode="External"/><Relationship Id="rId1105" Type="http://schemas.openxmlformats.org/officeDocument/2006/relationships/hyperlink" Target="https://www.w3schools.com/colors/colors_mixer.asp?colorbottom=B0E0E6&amp;colortop=FFFFFF" TargetMode="External"/><Relationship Id="rId1312" Type="http://schemas.openxmlformats.org/officeDocument/2006/relationships/hyperlink" Target="https://www.w3schools.com/colors/colors_picker.asp?colorhex=808080" TargetMode="External"/><Relationship Id="rId1757" Type="http://schemas.openxmlformats.org/officeDocument/2006/relationships/hyperlink" Target="https://www.w3schools.com/cssref/css3_pr_background.asp" TargetMode="External"/><Relationship Id="rId1964" Type="http://schemas.openxmlformats.org/officeDocument/2006/relationships/hyperlink" Target="https://www.w3schools.com/bootstrap/bootstrap_carousel.asp" TargetMode="External"/><Relationship Id="rId49" Type="http://schemas.openxmlformats.org/officeDocument/2006/relationships/hyperlink" Target="https://www.w3schools.com/tags/tag_figcaption.asp" TargetMode="External"/><Relationship Id="rId114" Type="http://schemas.openxmlformats.org/officeDocument/2006/relationships/hyperlink" Target="https://www.w3schools.com/tags/tag_tfoot.asp" TargetMode="External"/><Relationship Id="rId461" Type="http://schemas.openxmlformats.org/officeDocument/2006/relationships/hyperlink" Target="https://www.w3schools.com/tags/att_oncopy.asp" TargetMode="External"/><Relationship Id="rId559" Type="http://schemas.openxmlformats.org/officeDocument/2006/relationships/hyperlink" Target="https://www.w3schools.com/tags/tag_video.asp" TargetMode="External"/><Relationship Id="rId766" Type="http://schemas.openxmlformats.org/officeDocument/2006/relationships/hyperlink" Target="https://www.w3schools.com/colors/color_tryit.asp?color=Pink" TargetMode="External"/><Relationship Id="rId1189" Type="http://schemas.openxmlformats.org/officeDocument/2006/relationships/hyperlink" Target="https://www.w3schools.com/colors/colors_mixer.asp?colorbottom=DAA520&amp;colortop=FFFFFF" TargetMode="External"/><Relationship Id="rId1396" Type="http://schemas.openxmlformats.org/officeDocument/2006/relationships/hyperlink" Target="https://www.w3schools.com/charsets/ref_utf_arrows.asp" TargetMode="External"/><Relationship Id="rId1617" Type="http://schemas.openxmlformats.org/officeDocument/2006/relationships/hyperlink" Target="https://www.w3schools.com/cssref/css3_pr_word-break.asp" TargetMode="External"/><Relationship Id="rId1824" Type="http://schemas.openxmlformats.org/officeDocument/2006/relationships/hyperlink" Target="https://www.w3schools.com/cssref/css3_pr_perspective.asp" TargetMode="External"/><Relationship Id="rId2142" Type="http://schemas.openxmlformats.org/officeDocument/2006/relationships/hyperlink" Target="https://www.w3schools.com/bootstrap/bootstrap_typography.asp" TargetMode="External"/><Relationship Id="rId198" Type="http://schemas.openxmlformats.org/officeDocument/2006/relationships/hyperlink" Target="https://www.w3schools.com/tags/tag_picture.asp" TargetMode="External"/><Relationship Id="rId321" Type="http://schemas.openxmlformats.org/officeDocument/2006/relationships/hyperlink" Target="https://www.w3schools.com/tags/tag_fieldset.asp" TargetMode="External"/><Relationship Id="rId419" Type="http://schemas.openxmlformats.org/officeDocument/2006/relationships/hyperlink" Target="https://www.w3schools.com/tags/tag_video.asp" TargetMode="External"/><Relationship Id="rId626" Type="http://schemas.openxmlformats.org/officeDocument/2006/relationships/hyperlink" Target="https://www.w3schools.com/tags/att_shape.asp" TargetMode="External"/><Relationship Id="rId973" Type="http://schemas.openxmlformats.org/officeDocument/2006/relationships/hyperlink" Target="https://www.w3schools.com/colors/colors_mixer.asp?colorbottom=7FFF00&amp;colortop=FFFFFF" TargetMode="External"/><Relationship Id="rId1049" Type="http://schemas.openxmlformats.org/officeDocument/2006/relationships/hyperlink" Target="https://www.w3schools.com/colors/colors_mixer.asp?colorbottom=008B8B&amp;colortop=FFFFFF" TargetMode="External"/><Relationship Id="rId1256" Type="http://schemas.openxmlformats.org/officeDocument/2006/relationships/hyperlink" Target="https://www.w3schools.com/colors/colors_picker.asp?colorhex=FFF5EE" TargetMode="External"/><Relationship Id="rId2002" Type="http://schemas.openxmlformats.org/officeDocument/2006/relationships/hyperlink" Target="https://www.w3schools.com/bootstrap/bootstrap_forms_inputs2.asp" TargetMode="External"/><Relationship Id="rId2086" Type="http://schemas.openxmlformats.org/officeDocument/2006/relationships/hyperlink" Target="https://www.w3schools.com/bootstrap/bootstrap_navbar.asp" TargetMode="External"/><Relationship Id="rId833" Type="http://schemas.openxmlformats.org/officeDocument/2006/relationships/hyperlink" Target="https://www.w3schools.com/colors/colors_mixer.asp?colorbottom=8A2BE2&amp;colortop=FFFFFF" TargetMode="External"/><Relationship Id="rId1116" Type="http://schemas.openxmlformats.org/officeDocument/2006/relationships/hyperlink" Target="https://www.w3schools.com/colors/colors_picker.asp?colorhex=6495ED" TargetMode="External"/><Relationship Id="rId1463" Type="http://schemas.openxmlformats.org/officeDocument/2006/relationships/hyperlink" Target="https://www.w3schools.com/tags/tag_legend.asp" TargetMode="External"/><Relationship Id="rId1670" Type="http://schemas.openxmlformats.org/officeDocument/2006/relationships/hyperlink" Target="https://www.w3schools.com/cssref/css3_pr_box-sizing.asp" TargetMode="External"/><Relationship Id="rId1768" Type="http://schemas.openxmlformats.org/officeDocument/2006/relationships/hyperlink" Target="https://www.w3schools.com/cssref/pr_border-left_color.asp" TargetMode="External"/><Relationship Id="rId265" Type="http://schemas.openxmlformats.org/officeDocument/2006/relationships/hyperlink" Target="https://www.w3schools.com/tags/att_autofocus.asp" TargetMode="External"/><Relationship Id="rId472" Type="http://schemas.openxmlformats.org/officeDocument/2006/relationships/hyperlink" Target="https://www.w3schools.com/tags/att_ondragstart.asp" TargetMode="External"/><Relationship Id="rId900" Type="http://schemas.openxmlformats.org/officeDocument/2006/relationships/hyperlink" Target="https://www.w3schools.com/colors/colors_picker.asp?colorhex=8B0000" TargetMode="External"/><Relationship Id="rId1323" Type="http://schemas.openxmlformats.org/officeDocument/2006/relationships/hyperlink" Target="https://www.w3schools.com/colors/color_tryit.asp?hex=2F4F4F" TargetMode="External"/><Relationship Id="rId1530" Type="http://schemas.openxmlformats.org/officeDocument/2006/relationships/hyperlink" Target="https://www.w3schools.com/cssref/css3_pr_background-origin.asp" TargetMode="External"/><Relationship Id="rId1628" Type="http://schemas.openxmlformats.org/officeDocument/2006/relationships/hyperlink" Target="https://www.w3schools.com/cssref/pr_font_font-size.asp" TargetMode="External"/><Relationship Id="rId1975" Type="http://schemas.openxmlformats.org/officeDocument/2006/relationships/hyperlink" Target="https://www.w3schools.com/bootstrap/bootstrap_grid_system.asp" TargetMode="External"/><Relationship Id="rId2153" Type="http://schemas.openxmlformats.org/officeDocument/2006/relationships/hyperlink" Target="https://www.w3schools.com/bootstrap/bootstrap_typography.asp" TargetMode="External"/><Relationship Id="rId125" Type="http://schemas.openxmlformats.org/officeDocument/2006/relationships/hyperlink" Target="https://www.w3schools.com/tags/tag_video.asp" TargetMode="External"/><Relationship Id="rId332" Type="http://schemas.openxmlformats.org/officeDocument/2006/relationships/hyperlink" Target="https://www.w3schools.com/tags/att_dropzone.asp" TargetMode="External"/><Relationship Id="rId777" Type="http://schemas.openxmlformats.org/officeDocument/2006/relationships/hyperlink" Target="https://www.w3schools.com/colors/colors_mixer.asp?colorbottom=FF69B4&amp;colortop=FFFFFF" TargetMode="External"/><Relationship Id="rId984" Type="http://schemas.openxmlformats.org/officeDocument/2006/relationships/hyperlink" Target="https://www.w3schools.com/colors/colors_picker.asp?colorhex=32CD32" TargetMode="External"/><Relationship Id="rId1835" Type="http://schemas.openxmlformats.org/officeDocument/2006/relationships/hyperlink" Target="https://www.w3schools.com/cssref/pr_dim_width.asp" TargetMode="External"/><Relationship Id="rId2013" Type="http://schemas.openxmlformats.org/officeDocument/2006/relationships/hyperlink" Target="https://www.w3schools.com/bootstrap/bootstrap_forms_sizing.asp" TargetMode="External"/><Relationship Id="rId637" Type="http://schemas.openxmlformats.org/officeDocument/2006/relationships/hyperlink" Target="https://www.w3schools.com/tags/tag_colgroup.asp" TargetMode="External"/><Relationship Id="rId844" Type="http://schemas.openxmlformats.org/officeDocument/2006/relationships/hyperlink" Target="https://www.w3schools.com/colors/colors_picker.asp?colorhex=9370DB" TargetMode="External"/><Relationship Id="rId1267" Type="http://schemas.openxmlformats.org/officeDocument/2006/relationships/hyperlink" Target="https://www.w3schools.com/colors/color_tryit.asp?hex=FFFAF0" TargetMode="External"/><Relationship Id="rId1474" Type="http://schemas.openxmlformats.org/officeDocument/2006/relationships/hyperlink" Target="https://www.w3schools.com/tags/tag_noframes.asp" TargetMode="External"/><Relationship Id="rId1681" Type="http://schemas.openxmlformats.org/officeDocument/2006/relationships/hyperlink" Target="https://www.w3schools.com/cssref/pr_outline-style.asp" TargetMode="External"/><Relationship Id="rId1902" Type="http://schemas.openxmlformats.org/officeDocument/2006/relationships/hyperlink" Target="https://www.w3schools.com/cssref/css3_pr_perspective-origin.asp" TargetMode="External"/><Relationship Id="rId2097" Type="http://schemas.openxmlformats.org/officeDocument/2006/relationships/hyperlink" Target="https://www.w3schools.com/bootstrap/bootstrap_pager.asp" TargetMode="External"/><Relationship Id="rId276" Type="http://schemas.openxmlformats.org/officeDocument/2006/relationships/hyperlink" Target="https://www.w3schools.com/tags/att_charset.asp" TargetMode="External"/><Relationship Id="rId483" Type="http://schemas.openxmlformats.org/officeDocument/2006/relationships/hyperlink" Target="https://www.w3schools.com/tags/att_onerror.asp" TargetMode="External"/><Relationship Id="rId690" Type="http://schemas.openxmlformats.org/officeDocument/2006/relationships/hyperlink" Target="https://www.w3schools.com/tags/tag_li.asp" TargetMode="External"/><Relationship Id="rId704" Type="http://schemas.openxmlformats.org/officeDocument/2006/relationships/hyperlink" Target="https://www.w3schools.com/tags/att_global_accesskey.asp" TargetMode="External"/><Relationship Id="rId911" Type="http://schemas.openxmlformats.org/officeDocument/2006/relationships/hyperlink" Target="https://www.w3schools.com/colors/color_tryit.asp?hex=FF7F50" TargetMode="External"/><Relationship Id="rId1127" Type="http://schemas.openxmlformats.org/officeDocument/2006/relationships/hyperlink" Target="https://www.w3schools.com/colors/color_tryit.asp?hex=4169E1" TargetMode="External"/><Relationship Id="rId1334" Type="http://schemas.openxmlformats.org/officeDocument/2006/relationships/hyperlink" Target="https://www.w3schools.com/tags/av_met_pause.asp" TargetMode="External"/><Relationship Id="rId1541" Type="http://schemas.openxmlformats.org/officeDocument/2006/relationships/hyperlink" Target="https://www.w3schools.com/cssref/css3_pr_border-image-outset.asp" TargetMode="External"/><Relationship Id="rId1779" Type="http://schemas.openxmlformats.org/officeDocument/2006/relationships/hyperlink" Target="https://www.w3schools.com/cssref/pr_pos_bottom.asp" TargetMode="External"/><Relationship Id="rId1986" Type="http://schemas.openxmlformats.org/officeDocument/2006/relationships/hyperlink" Target="https://www.w3schools.com/bootstrap/bootstrap_pagination.asp" TargetMode="External"/><Relationship Id="rId2164" Type="http://schemas.openxmlformats.org/officeDocument/2006/relationships/hyperlink" Target="https://www.w3schools.com/bootstrap/bootstrap_wells.asp" TargetMode="External"/><Relationship Id="rId40" Type="http://schemas.openxmlformats.org/officeDocument/2006/relationships/hyperlink" Target="https://www.w3schools.com/tags/tag_dfn.asp" TargetMode="External"/><Relationship Id="rId136" Type="http://schemas.openxmlformats.org/officeDocument/2006/relationships/hyperlink" Target="https://www.w3schools.com/tags/tag_comment.asp" TargetMode="External"/><Relationship Id="rId343" Type="http://schemas.openxmlformats.org/officeDocument/2006/relationships/hyperlink" Target="https://www.w3schools.com/tags/tag_meter.asp" TargetMode="External"/><Relationship Id="rId550" Type="http://schemas.openxmlformats.org/officeDocument/2006/relationships/hyperlink" Target="https://www.w3schools.com/tags/tag_body.asp" TargetMode="External"/><Relationship Id="rId788" Type="http://schemas.openxmlformats.org/officeDocument/2006/relationships/hyperlink" Target="https://www.w3schools.com/colors/colors_picker.asp?colorhex=C71585" TargetMode="External"/><Relationship Id="rId995" Type="http://schemas.openxmlformats.org/officeDocument/2006/relationships/hyperlink" Target="https://www.w3schools.com/colors/color_tryit.asp?hex=00FA9A" TargetMode="External"/><Relationship Id="rId1180" Type="http://schemas.openxmlformats.org/officeDocument/2006/relationships/hyperlink" Target="https://www.w3schools.com/colors/colors_picker.asp?colorhex=BC8F8F" TargetMode="External"/><Relationship Id="rId1401" Type="http://schemas.openxmlformats.org/officeDocument/2006/relationships/hyperlink" Target="https://www.w3schools.com/charsets/ref_utf_symbols.asp" TargetMode="External"/><Relationship Id="rId1639" Type="http://schemas.openxmlformats.org/officeDocument/2006/relationships/hyperlink" Target="https://www.w3schools.com/cssref/pr_border-spacing.asp" TargetMode="External"/><Relationship Id="rId1846" Type="http://schemas.openxmlformats.org/officeDocument/2006/relationships/hyperlink" Target="https://www.w3schools.com/cssref/css3_pr_animation-timing-function.asp" TargetMode="External"/><Relationship Id="rId2024" Type="http://schemas.openxmlformats.org/officeDocument/2006/relationships/hyperlink" Target="https://www.w3schools.com/bootstrap/bootstrap_images.asp" TargetMode="External"/><Relationship Id="rId203" Type="http://schemas.openxmlformats.org/officeDocument/2006/relationships/hyperlink" Target="https://www.w3schools.com/tags/tag_a.asp" TargetMode="External"/><Relationship Id="rId648" Type="http://schemas.openxmlformats.org/officeDocument/2006/relationships/hyperlink" Target="https://www.w3schools.com/tags/tag_track.asp" TargetMode="External"/><Relationship Id="rId855" Type="http://schemas.openxmlformats.org/officeDocument/2006/relationships/hyperlink" Target="https://www.w3schools.com/colors/color_tryit.asp?hex=483D8B" TargetMode="External"/><Relationship Id="rId1040" Type="http://schemas.openxmlformats.org/officeDocument/2006/relationships/hyperlink" Target="https://www.w3schools.com/colors/colors_picker.asp?colorhex=8FBC8F" TargetMode="External"/><Relationship Id="rId1278" Type="http://schemas.openxmlformats.org/officeDocument/2006/relationships/hyperlink" Target="https://www.w3schools.com/colors/color_tryit.asp?color=Linen" TargetMode="External"/><Relationship Id="rId1485" Type="http://schemas.openxmlformats.org/officeDocument/2006/relationships/hyperlink" Target="https://www.w3schools.com/tags/tag_q.asp" TargetMode="External"/><Relationship Id="rId1692" Type="http://schemas.openxmlformats.org/officeDocument/2006/relationships/hyperlink" Target="https://www.w3schools.com/cssref/css3_pr_column-span.asp" TargetMode="External"/><Relationship Id="rId1706" Type="http://schemas.openxmlformats.org/officeDocument/2006/relationships/hyperlink" Target="https://www.w3schools.com/cssref/sel_element_gt.asp" TargetMode="External"/><Relationship Id="rId1913" Type="http://schemas.openxmlformats.org/officeDocument/2006/relationships/hyperlink" Target="https://www.w3schools.com/cssref/css3_pr_transform-origin.asp" TargetMode="External"/><Relationship Id="rId287" Type="http://schemas.openxmlformats.org/officeDocument/2006/relationships/hyperlink" Target="https://www.w3schools.com/tags/tag_textarea.asp" TargetMode="External"/><Relationship Id="rId410" Type="http://schemas.openxmlformats.org/officeDocument/2006/relationships/hyperlink" Target="https://www.w3schools.com/tags/att_method.asp" TargetMode="External"/><Relationship Id="rId494" Type="http://schemas.openxmlformats.org/officeDocument/2006/relationships/hyperlink" Target="https://www.w3schools.com/tags/tag_body.asp" TargetMode="External"/><Relationship Id="rId508" Type="http://schemas.openxmlformats.org/officeDocument/2006/relationships/hyperlink" Target="https://www.w3schools.com/tags/att_onloadeddata.asp" TargetMode="External"/><Relationship Id="rId715" Type="http://schemas.openxmlformats.org/officeDocument/2006/relationships/hyperlink" Target="https://www.w3schools.com/tags/att_global_spellcheck.asp" TargetMode="External"/><Relationship Id="rId922" Type="http://schemas.openxmlformats.org/officeDocument/2006/relationships/hyperlink" Target="https://www.w3schools.com/colors/color_tryit.asp?color=Gold" TargetMode="External"/><Relationship Id="rId1138" Type="http://schemas.openxmlformats.org/officeDocument/2006/relationships/hyperlink" Target="https://www.w3schools.com/colors/color_tryit.asp?color=DarkBlue" TargetMode="External"/><Relationship Id="rId1345" Type="http://schemas.openxmlformats.org/officeDocument/2006/relationships/hyperlink" Target="https://www.w3schools.com/tags/av_prop_ended.asp" TargetMode="External"/><Relationship Id="rId1552" Type="http://schemas.openxmlformats.org/officeDocument/2006/relationships/hyperlink" Target="https://www.w3schools.com/cssref/pr_border-right_color.asp" TargetMode="External"/><Relationship Id="rId1997" Type="http://schemas.openxmlformats.org/officeDocument/2006/relationships/hyperlink" Target="https://www.w3schools.com/bootstrap/bootstrap_images.asp" TargetMode="External"/><Relationship Id="rId147" Type="http://schemas.openxmlformats.org/officeDocument/2006/relationships/hyperlink" Target="https://www.w3schools.com/tags/tag_code.asp" TargetMode="External"/><Relationship Id="rId354" Type="http://schemas.openxmlformats.org/officeDocument/2006/relationships/hyperlink" Target="https://www.w3schools.com/tags/att_height.asp" TargetMode="External"/><Relationship Id="rId799" Type="http://schemas.openxmlformats.org/officeDocument/2006/relationships/hyperlink" Target="https://www.w3schools.com/colors/color_tryit.asp?hex=DDA0DD" TargetMode="External"/><Relationship Id="rId1191" Type="http://schemas.openxmlformats.org/officeDocument/2006/relationships/hyperlink" Target="https://www.w3schools.com/colors/color_tryit.asp?hex=B8860B" TargetMode="External"/><Relationship Id="rId1205" Type="http://schemas.openxmlformats.org/officeDocument/2006/relationships/hyperlink" Target="https://www.w3schools.com/colors/colors_mixer.asp?colorbottom=808000&amp;colortop=FFFFFF" TargetMode="External"/><Relationship Id="rId1857" Type="http://schemas.openxmlformats.org/officeDocument/2006/relationships/hyperlink" Target="https://www.w3schools.com/cssref/css3_pr_border-image.asp" TargetMode="External"/><Relationship Id="rId2035" Type="http://schemas.openxmlformats.org/officeDocument/2006/relationships/hyperlink" Target="https://www.w3schools.com/bootstrap/bootstrap_ref_css_helpers.asp" TargetMode="External"/><Relationship Id="rId51" Type="http://schemas.openxmlformats.org/officeDocument/2006/relationships/hyperlink" Target="https://www.w3schools.com/tags/tag_font.asp" TargetMode="External"/><Relationship Id="rId561" Type="http://schemas.openxmlformats.org/officeDocument/2006/relationships/hyperlink" Target="https://www.w3schools.com/tags/att_onshow.asp" TargetMode="External"/><Relationship Id="rId659" Type="http://schemas.openxmlformats.org/officeDocument/2006/relationships/hyperlink" Target="https://www.w3schools.com/tags/att_step.asp" TargetMode="External"/><Relationship Id="rId866" Type="http://schemas.openxmlformats.org/officeDocument/2006/relationships/hyperlink" Target="https://www.w3schools.com/colors/color_tryit.asp?color=LightSalmon" TargetMode="External"/><Relationship Id="rId1289" Type="http://schemas.openxmlformats.org/officeDocument/2006/relationships/hyperlink" Target="https://www.w3schools.com/colors/colors_mixer.asp?colorbottom=FFE4E1&amp;colortop=FFFFFF" TargetMode="External"/><Relationship Id="rId1412" Type="http://schemas.openxmlformats.org/officeDocument/2006/relationships/hyperlink" Target="https://www.w3schools.com/tags/tag_audio.asp" TargetMode="External"/><Relationship Id="rId1496" Type="http://schemas.openxmlformats.org/officeDocument/2006/relationships/hyperlink" Target="https://www.w3schools.com/tags/tag_span.asp" TargetMode="External"/><Relationship Id="rId1717" Type="http://schemas.openxmlformats.org/officeDocument/2006/relationships/hyperlink" Target="https://www.w3schools.com/cssref/sel_after.asp" TargetMode="External"/><Relationship Id="rId1924" Type="http://schemas.openxmlformats.org/officeDocument/2006/relationships/hyperlink" Target="https://www.w3schools.com/bootstrap/bootstrap_list_groups.asp" TargetMode="External"/><Relationship Id="rId214" Type="http://schemas.openxmlformats.org/officeDocument/2006/relationships/hyperlink" Target="https://www.w3schools.com/tags/tag_menuitem.asp" TargetMode="External"/><Relationship Id="rId298" Type="http://schemas.openxmlformats.org/officeDocument/2006/relationships/hyperlink" Target="https://www.w3schools.com/tags/tag_audio.asp" TargetMode="External"/><Relationship Id="rId421" Type="http://schemas.openxmlformats.org/officeDocument/2006/relationships/hyperlink" Target="https://www.w3schools.com/tags/att_name.asp" TargetMode="External"/><Relationship Id="rId519" Type="http://schemas.openxmlformats.org/officeDocument/2006/relationships/hyperlink" Target="https://www.w3schools.com/tags/att_onmouseout.asp" TargetMode="External"/><Relationship Id="rId1051" Type="http://schemas.openxmlformats.org/officeDocument/2006/relationships/hyperlink" Target="https://www.w3schools.com/colors/color_tryit.asp?hex=008080" TargetMode="External"/><Relationship Id="rId1149" Type="http://schemas.openxmlformats.org/officeDocument/2006/relationships/hyperlink" Target="https://www.w3schools.com/colors/colors_mixer.asp?colorbottom=191970&amp;colortop=FFFFFF" TargetMode="External"/><Relationship Id="rId1356" Type="http://schemas.openxmlformats.org/officeDocument/2006/relationships/hyperlink" Target="https://www.w3schools.com/tags/av_prop_seekable.asp" TargetMode="External"/><Relationship Id="rId2102" Type="http://schemas.openxmlformats.org/officeDocument/2006/relationships/hyperlink" Target="https://www.w3schools.com/bootstrap/bootstrap_panels.asp" TargetMode="External"/><Relationship Id="rId158" Type="http://schemas.openxmlformats.org/officeDocument/2006/relationships/hyperlink" Target="https://www.w3schools.com/tags/tag_progress.asp" TargetMode="External"/><Relationship Id="rId726" Type="http://schemas.openxmlformats.org/officeDocument/2006/relationships/hyperlink" Target="https://www.w3schools.com/tags/ev_onoffline.asp" TargetMode="External"/><Relationship Id="rId933" Type="http://schemas.openxmlformats.org/officeDocument/2006/relationships/hyperlink" Target="https://www.w3schools.com/colors/colors_mixer.asp?colorbottom=FFFFE0&amp;colortop=FFFFFF" TargetMode="External"/><Relationship Id="rId1009" Type="http://schemas.openxmlformats.org/officeDocument/2006/relationships/hyperlink" Target="https://www.w3schools.com/colors/colors_mixer.asp?colorbottom=2E8B57&amp;colortop=FFFFFF" TargetMode="External"/><Relationship Id="rId1563" Type="http://schemas.openxmlformats.org/officeDocument/2006/relationships/hyperlink" Target="https://www.w3schools.com/cssref/css3_pr_box-shadow.asp" TargetMode="External"/><Relationship Id="rId1770" Type="http://schemas.openxmlformats.org/officeDocument/2006/relationships/hyperlink" Target="https://www.w3schools.com/cssref/pr_border-right.asp" TargetMode="External"/><Relationship Id="rId1868" Type="http://schemas.openxmlformats.org/officeDocument/2006/relationships/hyperlink" Target="https://www.w3schools.com/cssref/css3_pr_column-count.asp" TargetMode="External"/><Relationship Id="rId62" Type="http://schemas.openxmlformats.org/officeDocument/2006/relationships/hyperlink" Target="https://www.w3schools.com/tags/tag_iframe.asp" TargetMode="External"/><Relationship Id="rId365" Type="http://schemas.openxmlformats.org/officeDocument/2006/relationships/hyperlink" Target="https://www.w3schools.com/tags/att_href.asp" TargetMode="External"/><Relationship Id="rId572" Type="http://schemas.openxmlformats.org/officeDocument/2006/relationships/hyperlink" Target="https://www.w3schools.com/tags/att_ontimeupdate.asp" TargetMode="External"/><Relationship Id="rId1216" Type="http://schemas.openxmlformats.org/officeDocument/2006/relationships/hyperlink" Target="https://www.w3schools.com/colors/colors_picker.asp?colorhex=A52A2A" TargetMode="External"/><Relationship Id="rId1423" Type="http://schemas.openxmlformats.org/officeDocument/2006/relationships/hyperlink" Target="https://www.w3schools.com/tags/tag_canvas.asp" TargetMode="External"/><Relationship Id="rId1630" Type="http://schemas.openxmlformats.org/officeDocument/2006/relationships/hyperlink" Target="https://www.w3schools.com/cssref/css3_pr_font-stretch.asp" TargetMode="External"/><Relationship Id="rId2046" Type="http://schemas.openxmlformats.org/officeDocument/2006/relationships/hyperlink" Target="https://www.w3schools.com/bootstrap/bootstrap_list_groups.asp" TargetMode="External"/><Relationship Id="rId225" Type="http://schemas.openxmlformats.org/officeDocument/2006/relationships/hyperlink" Target="https://www.w3schools.com/tags/tag_style.asp" TargetMode="External"/><Relationship Id="rId432" Type="http://schemas.openxmlformats.org/officeDocument/2006/relationships/hyperlink" Target="https://www.w3schools.com/tags/tag_param.asp" TargetMode="External"/><Relationship Id="rId877" Type="http://schemas.openxmlformats.org/officeDocument/2006/relationships/hyperlink" Target="https://www.w3schools.com/colors/colors_mixer.asp?colorbottom=E9967A&amp;colortop=FFFFFF" TargetMode="External"/><Relationship Id="rId1062" Type="http://schemas.openxmlformats.org/officeDocument/2006/relationships/hyperlink" Target="https://www.w3schools.com/colors/color_tryit.asp?color=LightCyan" TargetMode="External"/><Relationship Id="rId1728" Type="http://schemas.openxmlformats.org/officeDocument/2006/relationships/hyperlink" Target="https://www.w3schools.com/cssref/sel_hover.asp" TargetMode="External"/><Relationship Id="rId1935" Type="http://schemas.openxmlformats.org/officeDocument/2006/relationships/hyperlink" Target="https://www.w3schools.com/bootstrap/bootstrap_alerts.asp" TargetMode="External"/><Relationship Id="rId2113" Type="http://schemas.openxmlformats.org/officeDocument/2006/relationships/hyperlink" Target="https://www.w3schools.com/bootstrap/bootstrap_ref_css_helpers.asp" TargetMode="External"/><Relationship Id="rId737" Type="http://schemas.openxmlformats.org/officeDocument/2006/relationships/hyperlink" Target="https://www.w3schools.com/tags/ev_onreset.asp" TargetMode="External"/><Relationship Id="rId944" Type="http://schemas.openxmlformats.org/officeDocument/2006/relationships/hyperlink" Target="https://www.w3schools.com/colors/colors_picker.asp?colorhex=FFEFD5" TargetMode="External"/><Relationship Id="rId1367" Type="http://schemas.openxmlformats.org/officeDocument/2006/relationships/hyperlink" Target="https://www.w3schools.com/tags/av_event_ended.asp" TargetMode="External"/><Relationship Id="rId1574" Type="http://schemas.openxmlformats.org/officeDocument/2006/relationships/hyperlink" Target="https://www.w3schools.com/cssref/pr_margin-right.asp" TargetMode="External"/><Relationship Id="rId1781" Type="http://schemas.openxmlformats.org/officeDocument/2006/relationships/hyperlink" Target="https://www.w3schools.com/cssref/pr_pos_clip.asp" TargetMode="External"/><Relationship Id="rId73" Type="http://schemas.openxmlformats.org/officeDocument/2006/relationships/hyperlink" Target="https://www.w3schools.com/tags/tag_map.asp" TargetMode="External"/><Relationship Id="rId169" Type="http://schemas.openxmlformats.org/officeDocument/2006/relationships/hyperlink" Target="https://www.w3schools.com/tags/tag_sup.asp" TargetMode="External"/><Relationship Id="rId376" Type="http://schemas.openxmlformats.org/officeDocument/2006/relationships/hyperlink" Target="https://www.w3schools.com/tags/att_id.asp" TargetMode="External"/><Relationship Id="rId583" Type="http://schemas.openxmlformats.org/officeDocument/2006/relationships/hyperlink" Target="https://www.w3schools.com/tags/tag_audio.asp" TargetMode="External"/><Relationship Id="rId790" Type="http://schemas.openxmlformats.org/officeDocument/2006/relationships/hyperlink" Target="https://www.w3schools.com/colors/color_tryit.asp?color=Lavender" TargetMode="External"/><Relationship Id="rId804" Type="http://schemas.openxmlformats.org/officeDocument/2006/relationships/hyperlink" Target="https://www.w3schools.com/colors/colors_picker.asp?colorhex=DA70D6" TargetMode="External"/><Relationship Id="rId1227" Type="http://schemas.openxmlformats.org/officeDocument/2006/relationships/hyperlink" Target="https://www.w3schools.com/colors/color_tryit.asp?hex=FFFAFA" TargetMode="External"/><Relationship Id="rId1434" Type="http://schemas.openxmlformats.org/officeDocument/2006/relationships/hyperlink" Target="https://www.w3schools.com/tags/tag_dfn.asp" TargetMode="External"/><Relationship Id="rId1641" Type="http://schemas.openxmlformats.org/officeDocument/2006/relationships/hyperlink" Target="https://www.w3schools.com/cssref/pr_tab_empty-cells.asp" TargetMode="External"/><Relationship Id="rId1879" Type="http://schemas.openxmlformats.org/officeDocument/2006/relationships/hyperlink" Target="https://www.w3schools.com/cssref/css3_pr_flex.asp" TargetMode="External"/><Relationship Id="rId2057" Type="http://schemas.openxmlformats.org/officeDocument/2006/relationships/hyperlink" Target="https://www.w3schools.com/bootstrap/bootstrap_media_objects.asp" TargetMode="External"/><Relationship Id="rId4" Type="http://schemas.openxmlformats.org/officeDocument/2006/relationships/settings" Target="settings.xml"/><Relationship Id="rId236" Type="http://schemas.openxmlformats.org/officeDocument/2006/relationships/hyperlink" Target="https://www.w3schools.com/tags/tag_summary.asp" TargetMode="External"/><Relationship Id="rId443" Type="http://schemas.openxmlformats.org/officeDocument/2006/relationships/hyperlink" Target="https://www.w3schools.com/tags/att_onafterprint.asp" TargetMode="External"/><Relationship Id="rId650" Type="http://schemas.openxmlformats.org/officeDocument/2006/relationships/hyperlink" Target="https://www.w3schools.com/tags/att_srcdoc.asp" TargetMode="External"/><Relationship Id="rId888" Type="http://schemas.openxmlformats.org/officeDocument/2006/relationships/hyperlink" Target="https://www.w3schools.com/colors/colors_picker.asp?colorhex=DC143C" TargetMode="External"/><Relationship Id="rId1073" Type="http://schemas.openxmlformats.org/officeDocument/2006/relationships/hyperlink" Target="https://www.w3schools.com/colors/colors_mixer.asp?colorbottom=7FFFD4&amp;colortop=FFFFFF" TargetMode="External"/><Relationship Id="rId1280" Type="http://schemas.openxmlformats.org/officeDocument/2006/relationships/hyperlink" Target="https://www.w3schools.com/colors/colors_picker.asp?colorhex=FAF0E6" TargetMode="External"/><Relationship Id="rId1501" Type="http://schemas.openxmlformats.org/officeDocument/2006/relationships/hyperlink" Target="https://www.w3schools.com/tags/tag_summary.asp" TargetMode="External"/><Relationship Id="rId1739" Type="http://schemas.openxmlformats.org/officeDocument/2006/relationships/hyperlink" Target="https://www.w3schools.com/cssref/sel_nth-of-type.asp" TargetMode="External"/><Relationship Id="rId1946" Type="http://schemas.openxmlformats.org/officeDocument/2006/relationships/hyperlink" Target="https://www.w3schools.com/bootstrap/bootstrap_buttons.asp" TargetMode="External"/><Relationship Id="rId2124" Type="http://schemas.openxmlformats.org/officeDocument/2006/relationships/hyperlink" Target="https://www.w3schools.com/bootstrap/bootstrap_ref_css_helpers.asp" TargetMode="External"/><Relationship Id="rId303" Type="http://schemas.openxmlformats.org/officeDocument/2006/relationships/hyperlink" Target="https://www.w3schools.com/tags/tag_object.asp" TargetMode="External"/><Relationship Id="rId748" Type="http://schemas.openxmlformats.org/officeDocument/2006/relationships/hyperlink" Target="https://www.w3schools.com/tags/ev_onmouseout.asp" TargetMode="External"/><Relationship Id="rId955" Type="http://schemas.openxmlformats.org/officeDocument/2006/relationships/hyperlink" Target="https://www.w3schools.com/colors/color_tryit.asp?hex=EEE8AA" TargetMode="External"/><Relationship Id="rId1140" Type="http://schemas.openxmlformats.org/officeDocument/2006/relationships/hyperlink" Target="https://www.w3schools.com/colors/colors_picker.asp?colorhex=00008B" TargetMode="External"/><Relationship Id="rId1378" Type="http://schemas.openxmlformats.org/officeDocument/2006/relationships/hyperlink" Target="https://www.w3schools.com/tags/av_event_seeking.asp" TargetMode="External"/><Relationship Id="rId1585" Type="http://schemas.openxmlformats.org/officeDocument/2006/relationships/hyperlink" Target="https://www.w3schools.com/cssref/pr_padding-left.asp" TargetMode="External"/><Relationship Id="rId1792" Type="http://schemas.openxmlformats.org/officeDocument/2006/relationships/hyperlink" Target="https://www.w3schools.com/cssref/css3_pr_flex-basis.asp" TargetMode="External"/><Relationship Id="rId1806" Type="http://schemas.openxmlformats.org/officeDocument/2006/relationships/hyperlink" Target="https://www.w3schools.com/cssref/pr_margin-left.asp" TargetMode="External"/><Relationship Id="rId84" Type="http://schemas.openxmlformats.org/officeDocument/2006/relationships/hyperlink" Target="https://www.w3schools.com/tags/tag_optgroup.asp" TargetMode="External"/><Relationship Id="rId387" Type="http://schemas.openxmlformats.org/officeDocument/2006/relationships/hyperlink" Target="https://www.w3schools.com/tags/tag_optgroup.asp" TargetMode="External"/><Relationship Id="rId510" Type="http://schemas.openxmlformats.org/officeDocument/2006/relationships/hyperlink" Target="https://www.w3schools.com/tags/tag_video.asp" TargetMode="External"/><Relationship Id="rId594" Type="http://schemas.openxmlformats.org/officeDocument/2006/relationships/hyperlink" Target="https://www.w3schools.com/tags/tag_textarea.asp" TargetMode="External"/><Relationship Id="rId608" Type="http://schemas.openxmlformats.org/officeDocument/2006/relationships/hyperlink" Target="https://www.w3schools.com/tags/tag_input.asp" TargetMode="External"/><Relationship Id="rId815" Type="http://schemas.openxmlformats.org/officeDocument/2006/relationships/hyperlink" Target="https://www.w3schools.com/colors/color_tryit.asp?hex=FF00FF" TargetMode="External"/><Relationship Id="rId1238" Type="http://schemas.openxmlformats.org/officeDocument/2006/relationships/hyperlink" Target="https://www.w3schools.com/colors/color_tryit.asp?color=Azure" TargetMode="External"/><Relationship Id="rId1445" Type="http://schemas.openxmlformats.org/officeDocument/2006/relationships/hyperlink" Target="https://www.w3schools.com/tags/tag_font.asp" TargetMode="External"/><Relationship Id="rId1652" Type="http://schemas.openxmlformats.org/officeDocument/2006/relationships/hyperlink" Target="https://www.w3schools.com/cssref/css3_pr_animation-direction.asp" TargetMode="External"/><Relationship Id="rId2068" Type="http://schemas.openxmlformats.org/officeDocument/2006/relationships/hyperlink" Target="https://www.w3schools.com/bootstrap/bootstrap_modal.asp" TargetMode="External"/><Relationship Id="rId247" Type="http://schemas.openxmlformats.org/officeDocument/2006/relationships/hyperlink" Target="https://www.w3schools.com/tags/tag_param.asp" TargetMode="External"/><Relationship Id="rId899" Type="http://schemas.openxmlformats.org/officeDocument/2006/relationships/hyperlink" Target="https://www.w3schools.com/colors/color_tryit.asp?hex=8B0000" TargetMode="External"/><Relationship Id="rId1000" Type="http://schemas.openxmlformats.org/officeDocument/2006/relationships/hyperlink" Target="https://www.w3schools.com/colors/colors_picker.asp?colorhex=00FF7F" TargetMode="External"/><Relationship Id="rId1084" Type="http://schemas.openxmlformats.org/officeDocument/2006/relationships/hyperlink" Target="https://www.w3schools.com/colors/colors_picker.asp?colorhex=00CED1" TargetMode="External"/><Relationship Id="rId1305" Type="http://schemas.openxmlformats.org/officeDocument/2006/relationships/hyperlink" Target="https://www.w3schools.com/colors/colors_mixer.asp?colorbottom=A9A9A9&amp;colortop=FFFFFF" TargetMode="External"/><Relationship Id="rId1957" Type="http://schemas.openxmlformats.org/officeDocument/2006/relationships/hyperlink" Target="https://www.w3schools.com/bootstrap/bootstrap_buttons.asp" TargetMode="External"/><Relationship Id="rId107" Type="http://schemas.openxmlformats.org/officeDocument/2006/relationships/hyperlink" Target="https://www.w3schools.com/tags/tag_sub.asp" TargetMode="External"/><Relationship Id="rId454" Type="http://schemas.openxmlformats.org/officeDocument/2006/relationships/hyperlink" Target="https://www.w3schools.com/tags/tag_video.asp" TargetMode="External"/><Relationship Id="rId661" Type="http://schemas.openxmlformats.org/officeDocument/2006/relationships/hyperlink" Target="https://www.w3schools.com/tags/att_style.asp" TargetMode="External"/><Relationship Id="rId759" Type="http://schemas.openxmlformats.org/officeDocument/2006/relationships/hyperlink" Target="https://www.w3schools.com/tags/ev_ondrop.asp" TargetMode="External"/><Relationship Id="rId966" Type="http://schemas.openxmlformats.org/officeDocument/2006/relationships/hyperlink" Target="https://www.w3schools.com/colors/color_tryit.asp?color=GreenYellow" TargetMode="External"/><Relationship Id="rId1291" Type="http://schemas.openxmlformats.org/officeDocument/2006/relationships/hyperlink" Target="https://www.w3schools.com/colors/color_tryit.asp?hex=DCDCDC" TargetMode="External"/><Relationship Id="rId1389" Type="http://schemas.openxmlformats.org/officeDocument/2006/relationships/hyperlink" Target="https://www.w3schools.com/charsets/ref_utf_diacritical.asp" TargetMode="External"/><Relationship Id="rId1512" Type="http://schemas.openxmlformats.org/officeDocument/2006/relationships/hyperlink" Target="https://www.w3schools.com/tags/tag_tr.asp" TargetMode="External"/><Relationship Id="rId1596" Type="http://schemas.openxmlformats.org/officeDocument/2006/relationships/hyperlink" Target="https://www.w3schools.com/cssref/css3_pr_align-items.asp" TargetMode="External"/><Relationship Id="rId1817" Type="http://schemas.openxmlformats.org/officeDocument/2006/relationships/hyperlink" Target="https://www.w3schools.com/cssref/css3_pr_outline-offset.asp" TargetMode="External"/><Relationship Id="rId2135" Type="http://schemas.openxmlformats.org/officeDocument/2006/relationships/hyperlink" Target="https://www.w3schools.com/bootstrap/bootstrap_tables.asp" TargetMode="External"/><Relationship Id="rId11" Type="http://schemas.openxmlformats.org/officeDocument/2006/relationships/hyperlink" Target="https://www.w3schools.com/tags/tag_abbr.asp" TargetMode="External"/><Relationship Id="rId314" Type="http://schemas.openxmlformats.org/officeDocument/2006/relationships/hyperlink" Target="https://www.w3schools.com/tags/att_dir.asp" TargetMode="External"/><Relationship Id="rId398" Type="http://schemas.openxmlformats.org/officeDocument/2006/relationships/hyperlink" Target="https://www.w3schools.com/tags/tag_input.asp" TargetMode="External"/><Relationship Id="rId521" Type="http://schemas.openxmlformats.org/officeDocument/2006/relationships/hyperlink" Target="https://www.w3schools.com/tags/att_onmouseup.asp" TargetMode="External"/><Relationship Id="rId619" Type="http://schemas.openxmlformats.org/officeDocument/2006/relationships/hyperlink" Target="https://www.w3schools.com/tags/tag_iframe.asp" TargetMode="External"/><Relationship Id="rId1151" Type="http://schemas.openxmlformats.org/officeDocument/2006/relationships/hyperlink" Target="https://www.w3schools.com/colors/color_tryit.asp?hex=FFF8DC" TargetMode="External"/><Relationship Id="rId1249" Type="http://schemas.openxmlformats.org/officeDocument/2006/relationships/hyperlink" Target="https://www.w3schools.com/colors/colors_mixer.asp?colorbottom=F8F8FF&amp;colortop=FFFFFF" TargetMode="External"/><Relationship Id="rId2079" Type="http://schemas.openxmlformats.org/officeDocument/2006/relationships/hyperlink" Target="https://www.w3schools.com/bootstrap/bootstrap_navbar.asp" TargetMode="External"/><Relationship Id="rId95" Type="http://schemas.openxmlformats.org/officeDocument/2006/relationships/hyperlink" Target="https://www.w3schools.com/tags/tag_ruby.asp" TargetMode="External"/><Relationship Id="rId160" Type="http://schemas.openxmlformats.org/officeDocument/2006/relationships/hyperlink" Target="https://www.w3schools.com/tags/tag_rp.asp" TargetMode="External"/><Relationship Id="rId826" Type="http://schemas.openxmlformats.org/officeDocument/2006/relationships/hyperlink" Target="https://www.w3schools.com/colors/color_tryit.asp?color=DarkViolet" TargetMode="External"/><Relationship Id="rId1011" Type="http://schemas.openxmlformats.org/officeDocument/2006/relationships/hyperlink" Target="https://www.w3schools.com/colors/color_tryit.asp?hex=228B22" TargetMode="External"/><Relationship Id="rId1109" Type="http://schemas.openxmlformats.org/officeDocument/2006/relationships/hyperlink" Target="https://www.w3schools.com/colors/colors_mixer.asp?colorbottom=87CEFA&amp;colortop=FFFFFF" TargetMode="External"/><Relationship Id="rId1456" Type="http://schemas.openxmlformats.org/officeDocument/2006/relationships/hyperlink" Target="https://www.w3schools.com/tags/tag_iframe.asp" TargetMode="External"/><Relationship Id="rId1663" Type="http://schemas.openxmlformats.org/officeDocument/2006/relationships/hyperlink" Target="https://www.w3schools.com/cssref/css3_pr_transform-origin.asp" TargetMode="External"/><Relationship Id="rId1870" Type="http://schemas.openxmlformats.org/officeDocument/2006/relationships/hyperlink" Target="https://www.w3schools.com/cssref/css3_pr_column-gap.asp" TargetMode="External"/><Relationship Id="rId1968" Type="http://schemas.openxmlformats.org/officeDocument/2006/relationships/hyperlink" Target="https://www.w3schools.com/bootstrap/bootstrap_carousel.asp" TargetMode="External"/><Relationship Id="rId258" Type="http://schemas.openxmlformats.org/officeDocument/2006/relationships/hyperlink" Target="https://www.w3schools.com/tags/tag_img.asp" TargetMode="External"/><Relationship Id="rId465" Type="http://schemas.openxmlformats.org/officeDocument/2006/relationships/hyperlink" Target="https://www.w3schools.com/tags/att_oncut.asp" TargetMode="External"/><Relationship Id="rId672" Type="http://schemas.openxmlformats.org/officeDocument/2006/relationships/hyperlink" Target="https://www.w3schools.com/tags/att_translate.asp" TargetMode="External"/><Relationship Id="rId1095" Type="http://schemas.openxmlformats.org/officeDocument/2006/relationships/hyperlink" Target="https://www.w3schools.com/colors/color_tryit.asp?hex=B0C4DE" TargetMode="External"/><Relationship Id="rId1316" Type="http://schemas.openxmlformats.org/officeDocument/2006/relationships/hyperlink" Target="https://www.w3schools.com/colors/colors_picker.asp?colorhex=778899" TargetMode="External"/><Relationship Id="rId1523" Type="http://schemas.openxmlformats.org/officeDocument/2006/relationships/hyperlink" Target="https://www.w3schools.com/cssref/pr_background-attachment.asp" TargetMode="External"/><Relationship Id="rId1730" Type="http://schemas.openxmlformats.org/officeDocument/2006/relationships/hyperlink" Target="https://www.w3schools.com/cssref/sel_invalid.asp" TargetMode="External"/><Relationship Id="rId2146" Type="http://schemas.openxmlformats.org/officeDocument/2006/relationships/hyperlink" Target="https://www.w3schools.com/bootstrap/bootstrap_typography.asp" TargetMode="External"/><Relationship Id="rId22" Type="http://schemas.openxmlformats.org/officeDocument/2006/relationships/hyperlink" Target="https://www.w3schools.com/tags/tag_bdi.asp" TargetMode="External"/><Relationship Id="rId118" Type="http://schemas.openxmlformats.org/officeDocument/2006/relationships/hyperlink" Target="https://www.w3schools.com/tags/tag_title.asp" TargetMode="External"/><Relationship Id="rId325" Type="http://schemas.openxmlformats.org/officeDocument/2006/relationships/hyperlink" Target="https://www.w3schools.com/tags/tag_select.asp" TargetMode="External"/><Relationship Id="rId532" Type="http://schemas.openxmlformats.org/officeDocument/2006/relationships/hyperlink" Target="https://www.w3schools.com/tags/tag_audio.asp" TargetMode="External"/><Relationship Id="rId977" Type="http://schemas.openxmlformats.org/officeDocument/2006/relationships/hyperlink" Target="https://www.w3schools.com/colors/colors_mixer.asp?colorbottom=7CFC00&amp;colortop=FFFFFF" TargetMode="External"/><Relationship Id="rId1162" Type="http://schemas.openxmlformats.org/officeDocument/2006/relationships/hyperlink" Target="https://www.w3schools.com/colors/color_tryit.asp?color=NavajoWhite" TargetMode="External"/><Relationship Id="rId1828" Type="http://schemas.openxmlformats.org/officeDocument/2006/relationships/hyperlink" Target="https://www.w3schools.com/cssref/pr_text_text-indent.asp" TargetMode="External"/><Relationship Id="rId2006" Type="http://schemas.openxmlformats.org/officeDocument/2006/relationships/hyperlink" Target="https://www.w3schools.com/bootstrap/bootstrap_forms.asp" TargetMode="External"/><Relationship Id="rId171" Type="http://schemas.openxmlformats.org/officeDocument/2006/relationships/hyperlink" Target="https://www.w3schools.com/tags/tag_tt.asp" TargetMode="External"/><Relationship Id="rId837" Type="http://schemas.openxmlformats.org/officeDocument/2006/relationships/hyperlink" Target="https://www.w3schools.com/colors/colors_mixer.asp?colorbottom=8B008B&amp;colortop=FFFFFF" TargetMode="External"/><Relationship Id="rId1022" Type="http://schemas.openxmlformats.org/officeDocument/2006/relationships/hyperlink" Target="https://www.w3schools.com/colors/color_tryit.asp?color=YellowGreen" TargetMode="External"/><Relationship Id="rId1467" Type="http://schemas.openxmlformats.org/officeDocument/2006/relationships/hyperlink" Target="https://www.w3schools.com/tags/tag_map.asp" TargetMode="External"/><Relationship Id="rId1674" Type="http://schemas.openxmlformats.org/officeDocument/2006/relationships/hyperlink" Target="https://www.w3schools.com/cssref/css3_pr_nav-index.asp" TargetMode="External"/><Relationship Id="rId1881" Type="http://schemas.openxmlformats.org/officeDocument/2006/relationships/hyperlink" Target="https://www.w3schools.com/cssref/css3_pr_flex-direction.asp" TargetMode="External"/><Relationship Id="rId269" Type="http://schemas.openxmlformats.org/officeDocument/2006/relationships/hyperlink" Target="https://www.w3schools.com/tags/tag_select.asp" TargetMode="External"/><Relationship Id="rId476" Type="http://schemas.openxmlformats.org/officeDocument/2006/relationships/hyperlink" Target="https://www.w3schools.com/tags/tag_video.asp" TargetMode="External"/><Relationship Id="rId683" Type="http://schemas.openxmlformats.org/officeDocument/2006/relationships/hyperlink" Target="https://www.w3schools.com/tags/tag_style.asp" TargetMode="External"/><Relationship Id="rId890" Type="http://schemas.openxmlformats.org/officeDocument/2006/relationships/hyperlink" Target="https://www.w3schools.com/colors/color_tryit.asp?color=Red" TargetMode="External"/><Relationship Id="rId904" Type="http://schemas.openxmlformats.org/officeDocument/2006/relationships/hyperlink" Target="https://www.w3schools.com/colors/colors_picker.asp?colorhex=FFA500" TargetMode="External"/><Relationship Id="rId1327" Type="http://schemas.openxmlformats.org/officeDocument/2006/relationships/hyperlink" Target="https://www.w3schools.com/colors/color_tryit.asp?hex=000000" TargetMode="External"/><Relationship Id="rId1534" Type="http://schemas.openxmlformats.org/officeDocument/2006/relationships/hyperlink" Target="https://www.w3schools.com/cssref/pr_border-bottom_color.asp" TargetMode="External"/><Relationship Id="rId1741" Type="http://schemas.openxmlformats.org/officeDocument/2006/relationships/hyperlink" Target="https://www.w3schools.com/cssref/sel_only-child.asp" TargetMode="External"/><Relationship Id="rId1979" Type="http://schemas.openxmlformats.org/officeDocument/2006/relationships/hyperlink" Target="https://www.w3schools.com/bootstrap/bootstrap_collapse.asp" TargetMode="External"/><Relationship Id="rId2157" Type="http://schemas.openxmlformats.org/officeDocument/2006/relationships/hyperlink" Target="https://www.w3schools.com/bootstrap/bootstrap_ref_css_helpers.asp" TargetMode="External"/><Relationship Id="rId33" Type="http://schemas.openxmlformats.org/officeDocument/2006/relationships/hyperlink" Target="https://www.w3schools.com/tags/tag_code.asp" TargetMode="External"/><Relationship Id="rId129" Type="http://schemas.openxmlformats.org/officeDocument/2006/relationships/hyperlink" Target="https://www.w3schools.com/tags/tag_head.asp" TargetMode="External"/><Relationship Id="rId336" Type="http://schemas.openxmlformats.org/officeDocument/2006/relationships/hyperlink" Target="https://www.w3schools.com/tags/att_for.asp" TargetMode="External"/><Relationship Id="rId543" Type="http://schemas.openxmlformats.org/officeDocument/2006/relationships/hyperlink" Target="https://www.w3schools.com/tags/tag_video.asp" TargetMode="External"/><Relationship Id="rId988" Type="http://schemas.openxmlformats.org/officeDocument/2006/relationships/hyperlink" Target="https://www.w3schools.com/colors/colors_picker.asp?colorhex=98FB98" TargetMode="External"/><Relationship Id="rId1173" Type="http://schemas.openxmlformats.org/officeDocument/2006/relationships/hyperlink" Target="https://www.w3schools.com/colors/colors_mixer.asp?colorbottom=DEB887&amp;colortop=FFFFFF" TargetMode="External"/><Relationship Id="rId1380" Type="http://schemas.openxmlformats.org/officeDocument/2006/relationships/hyperlink" Target="https://www.w3schools.com/tags/av_event_suspend.asp" TargetMode="External"/><Relationship Id="rId1601" Type="http://schemas.openxmlformats.org/officeDocument/2006/relationships/hyperlink" Target="https://www.w3schools.com/cssref/css3_pr_flex-flow.asp" TargetMode="External"/><Relationship Id="rId1839" Type="http://schemas.openxmlformats.org/officeDocument/2006/relationships/hyperlink" Target="https://www.w3schools.com/cssref/css3_pr_align-items.asp" TargetMode="External"/><Relationship Id="rId2017" Type="http://schemas.openxmlformats.org/officeDocument/2006/relationships/hyperlink" Target="https://www.w3schools.com/bootstrap/bootstrap_typography.asp" TargetMode="External"/><Relationship Id="rId182" Type="http://schemas.openxmlformats.org/officeDocument/2006/relationships/hyperlink" Target="https://www.w3schools.com/tags/tag_label.asp" TargetMode="External"/><Relationship Id="rId403" Type="http://schemas.openxmlformats.org/officeDocument/2006/relationships/hyperlink" Target="https://www.w3schools.com/tags/tag_textarea.asp" TargetMode="External"/><Relationship Id="rId750" Type="http://schemas.openxmlformats.org/officeDocument/2006/relationships/hyperlink" Target="https://www.w3schools.com/tags/ev_onmouseup.asp" TargetMode="External"/><Relationship Id="rId848" Type="http://schemas.openxmlformats.org/officeDocument/2006/relationships/hyperlink" Target="https://www.w3schools.com/colors/colors_picker.asp?colorhex=7B68EE" TargetMode="External"/><Relationship Id="rId1033" Type="http://schemas.openxmlformats.org/officeDocument/2006/relationships/hyperlink" Target="https://www.w3schools.com/colors/colors_mixer.asp?colorbottom=556B2F&amp;colortop=FFFFFF" TargetMode="External"/><Relationship Id="rId1478" Type="http://schemas.openxmlformats.org/officeDocument/2006/relationships/hyperlink" Target="https://www.w3schools.com/tags/tag_optgroup.asp" TargetMode="External"/><Relationship Id="rId1685" Type="http://schemas.openxmlformats.org/officeDocument/2006/relationships/hyperlink" Target="https://www.w3schools.com/cssref/css3_pr_column-count.asp" TargetMode="External"/><Relationship Id="rId1892" Type="http://schemas.openxmlformats.org/officeDocument/2006/relationships/hyperlink" Target="https://www.w3schools.com/cssref/css3_pr_nav-index.asp" TargetMode="External"/><Relationship Id="rId1906" Type="http://schemas.openxmlformats.org/officeDocument/2006/relationships/hyperlink" Target="https://www.w3schools.com/cssref/css3_pr_text-decoration-color.asp" TargetMode="External"/><Relationship Id="rId487" Type="http://schemas.openxmlformats.org/officeDocument/2006/relationships/hyperlink" Target="https://www.w3schools.com/tags/tag_img.asp" TargetMode="External"/><Relationship Id="rId610" Type="http://schemas.openxmlformats.org/officeDocument/2006/relationships/hyperlink" Target="https://www.w3schools.com/tags/tag_textarea.asp" TargetMode="External"/><Relationship Id="rId694" Type="http://schemas.openxmlformats.org/officeDocument/2006/relationships/hyperlink" Target="https://www.w3schools.com/tags/tag_param.asp" TargetMode="External"/><Relationship Id="rId708" Type="http://schemas.openxmlformats.org/officeDocument/2006/relationships/hyperlink" Target="https://www.w3schools.com/tags/att_global_data.asp" TargetMode="External"/><Relationship Id="rId915" Type="http://schemas.openxmlformats.org/officeDocument/2006/relationships/hyperlink" Target="https://www.w3schools.com/colors/color_tryit.asp?hex=FF6347" TargetMode="External"/><Relationship Id="rId1240" Type="http://schemas.openxmlformats.org/officeDocument/2006/relationships/hyperlink" Target="https://www.w3schools.com/colors/colors_picker.asp?colorhex=F0FFFF" TargetMode="External"/><Relationship Id="rId1338" Type="http://schemas.openxmlformats.org/officeDocument/2006/relationships/hyperlink" Target="https://www.w3schools.com/tags/av_prop_controller.asp" TargetMode="External"/><Relationship Id="rId1545" Type="http://schemas.openxmlformats.org/officeDocument/2006/relationships/hyperlink" Target="https://www.w3schools.com/cssref/css3_pr_border-image-width.asp" TargetMode="External"/><Relationship Id="rId2070" Type="http://schemas.openxmlformats.org/officeDocument/2006/relationships/hyperlink" Target="https://www.w3schools.com/bootstrap/bootstrap_modal.asp" TargetMode="External"/><Relationship Id="rId2168" Type="http://schemas.openxmlformats.org/officeDocument/2006/relationships/footer" Target="footer1.xml"/><Relationship Id="rId347" Type="http://schemas.openxmlformats.org/officeDocument/2006/relationships/hyperlink" Target="https://www.w3schools.com/tags/tag_textarea.asp" TargetMode="External"/><Relationship Id="rId999" Type="http://schemas.openxmlformats.org/officeDocument/2006/relationships/hyperlink" Target="https://www.w3schools.com/colors/color_tryit.asp?hex=00FF7F" TargetMode="External"/><Relationship Id="rId1100" Type="http://schemas.openxmlformats.org/officeDocument/2006/relationships/hyperlink" Target="https://www.w3schools.com/colors/colors_picker.asp?colorhex=ADD8E6" TargetMode="External"/><Relationship Id="rId1184" Type="http://schemas.openxmlformats.org/officeDocument/2006/relationships/hyperlink" Target="https://www.w3schools.com/colors/colors_picker.asp?colorhex=F4A460" TargetMode="External"/><Relationship Id="rId1405" Type="http://schemas.openxmlformats.org/officeDocument/2006/relationships/hyperlink" Target="https://www.w3schools.com/tags/tag_abbr.asp" TargetMode="External"/><Relationship Id="rId1752" Type="http://schemas.openxmlformats.org/officeDocument/2006/relationships/hyperlink" Target="https://www.w3schools.com/cssref/func_attr.asp" TargetMode="External"/><Relationship Id="rId2028" Type="http://schemas.openxmlformats.org/officeDocument/2006/relationships/hyperlink" Target="https://www.w3schools.com/bootstrap/bootstrap_forms_inputs2.asp" TargetMode="External"/><Relationship Id="rId44" Type="http://schemas.openxmlformats.org/officeDocument/2006/relationships/hyperlink" Target="https://www.w3schools.com/tags/tag_dl.asp" TargetMode="External"/><Relationship Id="rId554" Type="http://schemas.openxmlformats.org/officeDocument/2006/relationships/hyperlink" Target="https://www.w3schools.com/tags/att_onseeked.asp" TargetMode="External"/><Relationship Id="rId761" Type="http://schemas.openxmlformats.org/officeDocument/2006/relationships/hyperlink" Target="https://www.w3schools.com/tags/ev_oncopy.asp" TargetMode="External"/><Relationship Id="rId859" Type="http://schemas.openxmlformats.org/officeDocument/2006/relationships/hyperlink" Target="https://www.w3schools.com/colors/color_tryit.asp?hex=663399" TargetMode="External"/><Relationship Id="rId1391" Type="http://schemas.openxmlformats.org/officeDocument/2006/relationships/hyperlink" Target="https://www.w3schools.com/charsets/ref_utf_cyrillic.asp" TargetMode="External"/><Relationship Id="rId1489" Type="http://schemas.openxmlformats.org/officeDocument/2006/relationships/hyperlink" Target="https://www.w3schools.com/tags/tag_s.asp" TargetMode="External"/><Relationship Id="rId1612" Type="http://schemas.openxmlformats.org/officeDocument/2006/relationships/hyperlink" Target="https://www.w3schools.com/cssref/css3_pr_text-align-last.asp" TargetMode="External"/><Relationship Id="rId1696" Type="http://schemas.openxmlformats.org/officeDocument/2006/relationships/hyperlink" Target="https://www.w3schools.com/cssref/pr_print_pagebb.asp" TargetMode="External"/><Relationship Id="rId1917" Type="http://schemas.openxmlformats.org/officeDocument/2006/relationships/hyperlink" Target="https://www.w3schools.com/cssref/css3_pr_transition-duration.asp" TargetMode="External"/><Relationship Id="rId193" Type="http://schemas.openxmlformats.org/officeDocument/2006/relationships/hyperlink" Target="https://www.w3schools.com/tags/tag_map.asp" TargetMode="External"/><Relationship Id="rId207" Type="http://schemas.openxmlformats.org/officeDocument/2006/relationships/hyperlink" Target="https://www.w3schools.com/tags/tag_ol.asp" TargetMode="External"/><Relationship Id="rId414" Type="http://schemas.openxmlformats.org/officeDocument/2006/relationships/hyperlink" Target="https://www.w3schools.com/tags/tag_meter.asp" TargetMode="External"/><Relationship Id="rId498" Type="http://schemas.openxmlformats.org/officeDocument/2006/relationships/hyperlink" Target="https://www.w3schools.com/tags/att_onkeypress.asp" TargetMode="External"/><Relationship Id="rId621" Type="http://schemas.openxmlformats.org/officeDocument/2006/relationships/hyperlink" Target="https://www.w3schools.com/tags/tag_th.asp" TargetMode="External"/><Relationship Id="rId1044" Type="http://schemas.openxmlformats.org/officeDocument/2006/relationships/hyperlink" Target="https://www.w3schools.com/colors/colors_picker.asp?colorhex=20B2AA" TargetMode="External"/><Relationship Id="rId1251" Type="http://schemas.openxmlformats.org/officeDocument/2006/relationships/hyperlink" Target="https://www.w3schools.com/colors/color_tryit.asp?hex=F5F5F5" TargetMode="External"/><Relationship Id="rId1349" Type="http://schemas.openxmlformats.org/officeDocument/2006/relationships/hyperlink" Target="https://www.w3schools.com/tags/av_prop_muted.asp" TargetMode="External"/><Relationship Id="rId2081" Type="http://schemas.openxmlformats.org/officeDocument/2006/relationships/hyperlink" Target="https://www.w3schools.com/bootstrap/bootstrap_navbar.asp" TargetMode="External"/><Relationship Id="rId260" Type="http://schemas.openxmlformats.org/officeDocument/2006/relationships/hyperlink" Target="https://www.w3schools.com/tags/att_async.asp" TargetMode="External"/><Relationship Id="rId719" Type="http://schemas.openxmlformats.org/officeDocument/2006/relationships/hyperlink" Target="https://www.w3schools.com/tags/att_global_translate.asp" TargetMode="External"/><Relationship Id="rId926" Type="http://schemas.openxmlformats.org/officeDocument/2006/relationships/hyperlink" Target="https://www.w3schools.com/colors/color_tryit.asp?color=Yellow" TargetMode="External"/><Relationship Id="rId1111" Type="http://schemas.openxmlformats.org/officeDocument/2006/relationships/hyperlink" Target="https://www.w3schools.com/colors/color_tryit.asp?hex=87CEEB" TargetMode="External"/><Relationship Id="rId1556" Type="http://schemas.openxmlformats.org/officeDocument/2006/relationships/hyperlink" Target="https://www.w3schools.com/cssref/pr_border-top.asp" TargetMode="External"/><Relationship Id="rId1763" Type="http://schemas.openxmlformats.org/officeDocument/2006/relationships/hyperlink" Target="https://www.w3schools.com/cssref/pr_border-bottom_color.asp" TargetMode="External"/><Relationship Id="rId1970" Type="http://schemas.openxmlformats.org/officeDocument/2006/relationships/hyperlink" Target="https://www.w3schools.com/bootstrap/bootstrap_forms_inputs.asp" TargetMode="External"/><Relationship Id="rId55" Type="http://schemas.openxmlformats.org/officeDocument/2006/relationships/hyperlink" Target="https://www.w3schools.com/tags/tag_frameset.asp" TargetMode="External"/><Relationship Id="rId120" Type="http://schemas.openxmlformats.org/officeDocument/2006/relationships/hyperlink" Target="https://www.w3schools.com/tags/tag_track.asp" TargetMode="External"/><Relationship Id="rId358" Type="http://schemas.openxmlformats.org/officeDocument/2006/relationships/hyperlink" Target="https://www.w3schools.com/tags/tag_input.asp" TargetMode="External"/><Relationship Id="rId565" Type="http://schemas.openxmlformats.org/officeDocument/2006/relationships/hyperlink" Target="https://www.w3schools.com/tags/tag_video.asp" TargetMode="External"/><Relationship Id="rId772" Type="http://schemas.openxmlformats.org/officeDocument/2006/relationships/hyperlink" Target="https://www.w3schools.com/colors/colors_picker.asp?colorhex=FFB6C1" TargetMode="External"/><Relationship Id="rId1195" Type="http://schemas.openxmlformats.org/officeDocument/2006/relationships/hyperlink" Target="https://www.w3schools.com/colors/color_tryit.asp?hex=CD853F" TargetMode="External"/><Relationship Id="rId1209" Type="http://schemas.openxmlformats.org/officeDocument/2006/relationships/hyperlink" Target="https://www.w3schools.com/colors/colors_mixer.asp?colorbottom=8B4513&amp;colortop=FFFFFF" TargetMode="External"/><Relationship Id="rId1416" Type="http://schemas.openxmlformats.org/officeDocument/2006/relationships/hyperlink" Target="https://www.w3schools.com/tags/tag_bdi.asp" TargetMode="External"/><Relationship Id="rId1623" Type="http://schemas.openxmlformats.org/officeDocument/2006/relationships/hyperlink" Target="https://www.w3schools.com/cssref/css3_pr_text-decoration-style.asp" TargetMode="External"/><Relationship Id="rId1830" Type="http://schemas.openxmlformats.org/officeDocument/2006/relationships/hyperlink" Target="https://www.w3schools.com/cssref/pr_pos_top.asp" TargetMode="External"/><Relationship Id="rId2039" Type="http://schemas.openxmlformats.org/officeDocument/2006/relationships/hyperlink" Target="https://www.w3schools.com/bootstrap/bootstrap_badges_labels.asp" TargetMode="External"/><Relationship Id="rId218" Type="http://schemas.openxmlformats.org/officeDocument/2006/relationships/hyperlink" Target="https://www.w3schools.com/tags/tag_tr.asp" TargetMode="External"/><Relationship Id="rId425" Type="http://schemas.openxmlformats.org/officeDocument/2006/relationships/hyperlink" Target="https://www.w3schools.com/tags/tag_iframe.asp" TargetMode="External"/><Relationship Id="rId632" Type="http://schemas.openxmlformats.org/officeDocument/2006/relationships/hyperlink" Target="https://www.w3schools.com/tags/tag_img.asp" TargetMode="External"/><Relationship Id="rId1055" Type="http://schemas.openxmlformats.org/officeDocument/2006/relationships/hyperlink" Target="https://www.w3schools.com/colors/color_tryit.asp?hex=00FFFF" TargetMode="External"/><Relationship Id="rId1262" Type="http://schemas.openxmlformats.org/officeDocument/2006/relationships/hyperlink" Target="https://www.w3schools.com/colors/color_tryit.asp?color=OldLace" TargetMode="External"/><Relationship Id="rId1928" Type="http://schemas.openxmlformats.org/officeDocument/2006/relationships/hyperlink" Target="https://www.w3schools.com/bootstrap/bootstrap_pagination.asp" TargetMode="External"/><Relationship Id="rId2092" Type="http://schemas.openxmlformats.org/officeDocument/2006/relationships/hyperlink" Target="https://www.w3schools.com/bootstrap/bootstrap_navbar.asp" TargetMode="External"/><Relationship Id="rId2106" Type="http://schemas.openxmlformats.org/officeDocument/2006/relationships/hyperlink" Target="https://www.w3schools.com/bootstrap/bootstrap_panels.asp" TargetMode="External"/><Relationship Id="rId271" Type="http://schemas.openxmlformats.org/officeDocument/2006/relationships/hyperlink" Target="https://www.w3schools.com/tags/att_autoplay.asp" TargetMode="External"/><Relationship Id="rId937" Type="http://schemas.openxmlformats.org/officeDocument/2006/relationships/hyperlink" Target="https://www.w3schools.com/colors/colors_mixer.asp?colorbottom=FFFACD&amp;colortop=FFFFFF" TargetMode="External"/><Relationship Id="rId1122" Type="http://schemas.openxmlformats.org/officeDocument/2006/relationships/hyperlink" Target="https://www.w3schools.com/colors/color_tryit.asp?color=DodgerBlue" TargetMode="External"/><Relationship Id="rId1567" Type="http://schemas.openxmlformats.org/officeDocument/2006/relationships/hyperlink" Target="https://www.w3schools.com/cssref/pr_class_display.asp" TargetMode="External"/><Relationship Id="rId1774" Type="http://schemas.openxmlformats.org/officeDocument/2006/relationships/hyperlink" Target="https://www.w3schools.com/cssref/pr_border-top.asp" TargetMode="External"/><Relationship Id="rId1981" Type="http://schemas.openxmlformats.org/officeDocument/2006/relationships/hyperlink" Target="https://www.w3schools.com/bootstrap/bootstrap_get_started.asp" TargetMode="External"/><Relationship Id="rId66" Type="http://schemas.openxmlformats.org/officeDocument/2006/relationships/hyperlink" Target="https://www.w3schools.com/tags/tag_kbd.asp" TargetMode="External"/><Relationship Id="rId131" Type="http://schemas.openxmlformats.org/officeDocument/2006/relationships/hyperlink" Target="https://www.w3schools.com/tags/tag_body.asp" TargetMode="External"/><Relationship Id="rId369" Type="http://schemas.openxmlformats.org/officeDocument/2006/relationships/hyperlink" Target="https://www.w3schools.com/tags/tag_link.asp" TargetMode="External"/><Relationship Id="rId576" Type="http://schemas.openxmlformats.org/officeDocument/2006/relationships/hyperlink" Target="https://www.w3schools.com/tags/tag_details.asp" TargetMode="External"/><Relationship Id="rId783" Type="http://schemas.openxmlformats.org/officeDocument/2006/relationships/hyperlink" Target="https://www.w3schools.com/colors/color_tryit.asp?hex=DB7093" TargetMode="External"/><Relationship Id="rId990" Type="http://schemas.openxmlformats.org/officeDocument/2006/relationships/hyperlink" Target="https://www.w3schools.com/colors/color_tryit.asp?color=LightGreen" TargetMode="External"/><Relationship Id="rId1427" Type="http://schemas.openxmlformats.org/officeDocument/2006/relationships/hyperlink" Target="https://www.w3schools.com/tags/tag_code.asp" TargetMode="External"/><Relationship Id="rId1634" Type="http://schemas.openxmlformats.org/officeDocument/2006/relationships/hyperlink" Target="https://www.w3schools.com/cssref/pr_text_direction.asp" TargetMode="External"/><Relationship Id="rId1841" Type="http://schemas.openxmlformats.org/officeDocument/2006/relationships/hyperlink" Target="https://www.w3schools.com/cssref/css3_pr_all.asp" TargetMode="External"/><Relationship Id="rId229" Type="http://schemas.openxmlformats.org/officeDocument/2006/relationships/hyperlink" Target="https://www.w3schools.com/tags/tag_footer.asp" TargetMode="External"/><Relationship Id="rId436" Type="http://schemas.openxmlformats.org/officeDocument/2006/relationships/hyperlink" Target="https://www.w3schools.com/tags/tag_form.asp" TargetMode="External"/><Relationship Id="rId643" Type="http://schemas.openxmlformats.org/officeDocument/2006/relationships/hyperlink" Target="https://www.w3schools.com/tags/tag_iframe.asp" TargetMode="External"/><Relationship Id="rId1066" Type="http://schemas.openxmlformats.org/officeDocument/2006/relationships/hyperlink" Target="https://www.w3schools.com/colors/color_tryit.asp?color=PaleTurquoise" TargetMode="External"/><Relationship Id="rId1273" Type="http://schemas.openxmlformats.org/officeDocument/2006/relationships/hyperlink" Target="https://www.w3schools.com/colors/colors_mixer.asp?colorbottom=FFFFF0&amp;colortop=FFFFFF" TargetMode="External"/><Relationship Id="rId1480" Type="http://schemas.openxmlformats.org/officeDocument/2006/relationships/hyperlink" Target="https://www.w3schools.com/tags/tag_output.asp" TargetMode="External"/><Relationship Id="rId1939" Type="http://schemas.openxmlformats.org/officeDocument/2006/relationships/hyperlink" Target="https://www.w3schools.com/bootstrap/bootstrap_ref_css_helpers.asp" TargetMode="External"/><Relationship Id="rId2117" Type="http://schemas.openxmlformats.org/officeDocument/2006/relationships/hyperlink" Target="https://www.w3schools.com/bootstrap/bootstrap_progressbars.asp" TargetMode="External"/><Relationship Id="rId850" Type="http://schemas.openxmlformats.org/officeDocument/2006/relationships/hyperlink" Target="https://www.w3schools.com/colors/color_tryit.asp?color=SlateBlue" TargetMode="External"/><Relationship Id="rId948" Type="http://schemas.openxmlformats.org/officeDocument/2006/relationships/hyperlink" Target="https://www.w3schools.com/colors/colors_picker.asp?colorhex=FFE4B5" TargetMode="External"/><Relationship Id="rId1133" Type="http://schemas.openxmlformats.org/officeDocument/2006/relationships/hyperlink" Target="https://www.w3schools.com/colors/colors_mixer.asp?colorbottom=0000FF&amp;colortop=FFFFFF" TargetMode="External"/><Relationship Id="rId1578" Type="http://schemas.openxmlformats.org/officeDocument/2006/relationships/hyperlink" Target="https://www.w3schools.com/cssref/pr_dim_min-height.asp" TargetMode="External"/><Relationship Id="rId1701" Type="http://schemas.openxmlformats.org/officeDocument/2006/relationships/hyperlink" Target="https://www.w3schools.com/cssref/sel_id.asp" TargetMode="External"/><Relationship Id="rId1785" Type="http://schemas.openxmlformats.org/officeDocument/2006/relationships/hyperlink" Target="https://www.w3schools.com/cssref/css3_pr_column-rule.asp" TargetMode="External"/><Relationship Id="rId1992" Type="http://schemas.openxmlformats.org/officeDocument/2006/relationships/hyperlink" Target="https://www.w3schools.com/bootstrap/bootstrap_dropdowns.asp" TargetMode="External"/><Relationship Id="rId77" Type="http://schemas.openxmlformats.org/officeDocument/2006/relationships/hyperlink" Target="https://www.w3schools.com/tags/tag_meta.asp" TargetMode="External"/><Relationship Id="rId282" Type="http://schemas.openxmlformats.org/officeDocument/2006/relationships/hyperlink" Target="https://www.w3schools.com/tags/tag_del.asp" TargetMode="External"/><Relationship Id="rId503" Type="http://schemas.openxmlformats.org/officeDocument/2006/relationships/hyperlink" Target="https://www.w3schools.com/tags/tag_img.asp" TargetMode="External"/><Relationship Id="rId587" Type="http://schemas.openxmlformats.org/officeDocument/2006/relationships/hyperlink" Target="https://www.w3schools.com/tags/tag_details.asp" TargetMode="External"/><Relationship Id="rId710" Type="http://schemas.openxmlformats.org/officeDocument/2006/relationships/hyperlink" Target="https://www.w3schools.com/tags/att_global_draggable.asp" TargetMode="External"/><Relationship Id="rId808" Type="http://schemas.openxmlformats.org/officeDocument/2006/relationships/hyperlink" Target="https://www.w3schools.com/colors/colors_picker.asp?colorhex=EE82EE" TargetMode="External"/><Relationship Id="rId1340" Type="http://schemas.openxmlformats.org/officeDocument/2006/relationships/hyperlink" Target="https://www.w3schools.com/tags/av_prop_currentsrc.asp" TargetMode="External"/><Relationship Id="rId1438" Type="http://schemas.openxmlformats.org/officeDocument/2006/relationships/hyperlink" Target="https://www.w3schools.com/tags/tag_dl.asp" TargetMode="External"/><Relationship Id="rId1645" Type="http://schemas.openxmlformats.org/officeDocument/2006/relationships/hyperlink" Target="https://www.w3schools.com/cssref/pr_list-style.asp" TargetMode="External"/><Relationship Id="rId2170" Type="http://schemas.openxmlformats.org/officeDocument/2006/relationships/fontTable" Target="fontTable.xml"/><Relationship Id="rId8" Type="http://schemas.openxmlformats.org/officeDocument/2006/relationships/hyperlink" Target="https://www.w3schools.com/tags/tag_comment.asp" TargetMode="External"/><Relationship Id="rId142" Type="http://schemas.openxmlformats.org/officeDocument/2006/relationships/hyperlink" Target="https://www.w3schools.com/tags/tag_bdo.asp" TargetMode="External"/><Relationship Id="rId447" Type="http://schemas.openxmlformats.org/officeDocument/2006/relationships/hyperlink" Target="https://www.w3schools.com/tags/att_onbeforeunload.asp" TargetMode="External"/><Relationship Id="rId794" Type="http://schemas.openxmlformats.org/officeDocument/2006/relationships/hyperlink" Target="https://www.w3schools.com/colors/color_tryit.asp?color=Thistle" TargetMode="External"/><Relationship Id="rId1077" Type="http://schemas.openxmlformats.org/officeDocument/2006/relationships/hyperlink" Target="https://www.w3schools.com/colors/colors_mixer.asp?colorbottom=40E0D0&amp;colortop=FFFFFF" TargetMode="External"/><Relationship Id="rId1200" Type="http://schemas.openxmlformats.org/officeDocument/2006/relationships/hyperlink" Target="https://www.w3schools.com/colors/colors_picker.asp?colorhex=D2691E" TargetMode="External"/><Relationship Id="rId1852" Type="http://schemas.openxmlformats.org/officeDocument/2006/relationships/hyperlink" Target="https://www.w3schools.com/cssref/css3_pr_background-clip.asp" TargetMode="External"/><Relationship Id="rId2030" Type="http://schemas.openxmlformats.org/officeDocument/2006/relationships/hyperlink" Target="https://www.w3schools.com/bootstrap/bootstrap_forms_inputs2.asp" TargetMode="External"/><Relationship Id="rId2128" Type="http://schemas.openxmlformats.org/officeDocument/2006/relationships/hyperlink" Target="https://www.w3schools.com/bootstrap/bootstrap_typography.asp" TargetMode="External"/><Relationship Id="rId654" Type="http://schemas.openxmlformats.org/officeDocument/2006/relationships/hyperlink" Target="https://www.w3schools.com/tags/att_source_srcset.asp" TargetMode="External"/><Relationship Id="rId861" Type="http://schemas.openxmlformats.org/officeDocument/2006/relationships/hyperlink" Target="https://www.w3schools.com/colors/colors_mixer.asp?colorbottom=663399&amp;colortop=FFFFFF" TargetMode="External"/><Relationship Id="rId959" Type="http://schemas.openxmlformats.org/officeDocument/2006/relationships/hyperlink" Target="https://www.w3schools.com/colors/color_tryit.asp?hex=F0E68C" TargetMode="External"/><Relationship Id="rId1284" Type="http://schemas.openxmlformats.org/officeDocument/2006/relationships/hyperlink" Target="https://www.w3schools.com/colors/colors_picker.asp?colorhex=FFF0F5" TargetMode="External"/><Relationship Id="rId1491" Type="http://schemas.openxmlformats.org/officeDocument/2006/relationships/hyperlink" Target="https://www.w3schools.com/tags/tag_script.asp" TargetMode="External"/><Relationship Id="rId1505" Type="http://schemas.openxmlformats.org/officeDocument/2006/relationships/hyperlink" Target="https://www.w3schools.com/tags/tag_td.asp" TargetMode="External"/><Relationship Id="rId1589" Type="http://schemas.openxmlformats.org/officeDocument/2006/relationships/hyperlink" Target="https://www.w3schools.com/cssref/pr_pos_right.asp" TargetMode="External"/><Relationship Id="rId1712" Type="http://schemas.openxmlformats.org/officeDocument/2006/relationships/hyperlink" Target="https://www.w3schools.com/cssref/sel_attribute_value_lang.asp" TargetMode="External"/><Relationship Id="rId293" Type="http://schemas.openxmlformats.org/officeDocument/2006/relationships/hyperlink" Target="https://www.w3schools.com/tags/att_contenteditable.asp" TargetMode="External"/><Relationship Id="rId307" Type="http://schemas.openxmlformats.org/officeDocument/2006/relationships/hyperlink" Target="https://www.w3schools.com/tags/tag_del.asp" TargetMode="External"/><Relationship Id="rId514" Type="http://schemas.openxmlformats.org/officeDocument/2006/relationships/hyperlink" Target="https://www.w3schools.com/tags/att_onloadstart.asp" TargetMode="External"/><Relationship Id="rId721" Type="http://schemas.openxmlformats.org/officeDocument/2006/relationships/hyperlink" Target="https://www.w3schools.com/tags/ev_onbeforeprint.asp" TargetMode="External"/><Relationship Id="rId1144" Type="http://schemas.openxmlformats.org/officeDocument/2006/relationships/hyperlink" Target="https://www.w3schools.com/colors/colors_picker.asp?colorhex=000080" TargetMode="External"/><Relationship Id="rId1351" Type="http://schemas.openxmlformats.org/officeDocument/2006/relationships/hyperlink" Target="https://www.w3schools.com/tags/av_prop_paused.asp" TargetMode="External"/><Relationship Id="rId1449" Type="http://schemas.openxmlformats.org/officeDocument/2006/relationships/hyperlink" Target="https://www.w3schools.com/tags/tag_frameset.asp" TargetMode="External"/><Relationship Id="rId1796" Type="http://schemas.openxmlformats.org/officeDocument/2006/relationships/hyperlink" Target="https://www.w3schools.com/cssref/pr_font_font-size.asp" TargetMode="External"/><Relationship Id="rId88" Type="http://schemas.openxmlformats.org/officeDocument/2006/relationships/hyperlink" Target="https://www.w3schools.com/tags/tag_param.asp" TargetMode="External"/><Relationship Id="rId153" Type="http://schemas.openxmlformats.org/officeDocument/2006/relationships/hyperlink" Target="https://www.w3schools.com/tags/tag_ins.asp" TargetMode="External"/><Relationship Id="rId360" Type="http://schemas.openxmlformats.org/officeDocument/2006/relationships/hyperlink" Target="https://www.w3schools.com/tags/tag_video.asp" TargetMode="External"/><Relationship Id="rId598" Type="http://schemas.openxmlformats.org/officeDocument/2006/relationships/hyperlink" Target="https://www.w3schools.com/tags/tag_audio.asp" TargetMode="External"/><Relationship Id="rId819" Type="http://schemas.openxmlformats.org/officeDocument/2006/relationships/hyperlink" Target="https://www.w3schools.com/colors/color_tryit.asp?hex=BA55D3" TargetMode="External"/><Relationship Id="rId1004" Type="http://schemas.openxmlformats.org/officeDocument/2006/relationships/hyperlink" Target="https://www.w3schools.com/colors/colors_picker.asp?colorhex=3CB371" TargetMode="External"/><Relationship Id="rId1211" Type="http://schemas.openxmlformats.org/officeDocument/2006/relationships/hyperlink" Target="https://www.w3schools.com/colors/color_tryit.asp?hex=A0522D" TargetMode="External"/><Relationship Id="rId1656" Type="http://schemas.openxmlformats.org/officeDocument/2006/relationships/hyperlink" Target="https://www.w3schools.com/cssref/css3_pr_animation-name.asp" TargetMode="External"/><Relationship Id="rId1863" Type="http://schemas.openxmlformats.org/officeDocument/2006/relationships/hyperlink" Target="https://www.w3schools.com/cssref/css3_pr_border-radius.asp" TargetMode="External"/><Relationship Id="rId2041" Type="http://schemas.openxmlformats.org/officeDocument/2006/relationships/hyperlink" Target="https://www.w3schools.com/bootstrap/bootstrap_badges_labels.asp" TargetMode="External"/><Relationship Id="rId220" Type="http://schemas.openxmlformats.org/officeDocument/2006/relationships/hyperlink" Target="https://www.w3schools.com/tags/tag_thead.asp" TargetMode="External"/><Relationship Id="rId458" Type="http://schemas.openxmlformats.org/officeDocument/2006/relationships/hyperlink" Target="https://www.w3schools.com/tags/att_onchange.asp" TargetMode="External"/><Relationship Id="rId665" Type="http://schemas.openxmlformats.org/officeDocument/2006/relationships/hyperlink" Target="https://www.w3schools.com/tags/att_target.asp" TargetMode="External"/><Relationship Id="rId872" Type="http://schemas.openxmlformats.org/officeDocument/2006/relationships/hyperlink" Target="https://www.w3schools.com/colors/colors_picker.asp?colorhex=FA8072" TargetMode="External"/><Relationship Id="rId1088" Type="http://schemas.openxmlformats.org/officeDocument/2006/relationships/hyperlink" Target="https://www.w3schools.com/colors/colors_picker.asp?colorhex=5F9EA0" TargetMode="External"/><Relationship Id="rId1295" Type="http://schemas.openxmlformats.org/officeDocument/2006/relationships/hyperlink" Target="https://www.w3schools.com/colors/color_tryit.asp?hex=D3D3D3" TargetMode="External"/><Relationship Id="rId1309" Type="http://schemas.openxmlformats.org/officeDocument/2006/relationships/hyperlink" Target="https://www.w3schools.com/colors/colors_mixer.asp?colorbottom=696969&amp;colortop=FFFFFF" TargetMode="External"/><Relationship Id="rId1516" Type="http://schemas.openxmlformats.org/officeDocument/2006/relationships/hyperlink" Target="https://www.w3schools.com/tags/tag_ul.asp" TargetMode="External"/><Relationship Id="rId1723" Type="http://schemas.openxmlformats.org/officeDocument/2006/relationships/hyperlink" Target="https://www.w3schools.com/cssref/sel_firstchild.asp" TargetMode="External"/><Relationship Id="rId1930" Type="http://schemas.openxmlformats.org/officeDocument/2006/relationships/hyperlink" Target="https://www.w3schools.com/bootstrap/bootstrap_alerts.asp" TargetMode="External"/><Relationship Id="rId2139" Type="http://schemas.openxmlformats.org/officeDocument/2006/relationships/hyperlink" Target="https://www.w3schools.com/bootstrap/bootstrap_typography.asp" TargetMode="External"/><Relationship Id="rId15" Type="http://schemas.openxmlformats.org/officeDocument/2006/relationships/hyperlink" Target="https://www.w3schools.com/tags/tag_area.asp" TargetMode="External"/><Relationship Id="rId318" Type="http://schemas.openxmlformats.org/officeDocument/2006/relationships/hyperlink" Target="https://www.w3schools.com/tags/tag_textarea.asp" TargetMode="External"/><Relationship Id="rId525" Type="http://schemas.openxmlformats.org/officeDocument/2006/relationships/hyperlink" Target="https://www.w3schools.com/tags/att_ononline.asp" TargetMode="External"/><Relationship Id="rId732" Type="http://schemas.openxmlformats.org/officeDocument/2006/relationships/hyperlink" Target="https://www.w3schools.com/tags/ev_onchange.asp" TargetMode="External"/><Relationship Id="rId1155" Type="http://schemas.openxmlformats.org/officeDocument/2006/relationships/hyperlink" Target="https://www.w3schools.com/colors/color_tryit.asp?hex=FFEBCD" TargetMode="External"/><Relationship Id="rId1362" Type="http://schemas.openxmlformats.org/officeDocument/2006/relationships/hyperlink" Target="https://www.w3schools.com/tags/av_prop_volume.asp" TargetMode="External"/><Relationship Id="rId99" Type="http://schemas.openxmlformats.org/officeDocument/2006/relationships/hyperlink" Target="https://www.w3schools.com/tags/tag_section.asp" TargetMode="External"/><Relationship Id="rId164" Type="http://schemas.openxmlformats.org/officeDocument/2006/relationships/hyperlink" Target="https://www.w3schools.com/tags/tag_samp.asp" TargetMode="External"/><Relationship Id="rId371" Type="http://schemas.openxmlformats.org/officeDocument/2006/relationships/hyperlink" Target="https://www.w3schools.com/tags/tag_a.asp" TargetMode="External"/><Relationship Id="rId1015" Type="http://schemas.openxmlformats.org/officeDocument/2006/relationships/hyperlink" Target="https://www.w3schools.com/colors/color_tryit.asp?hex=008000" TargetMode="External"/><Relationship Id="rId1222" Type="http://schemas.openxmlformats.org/officeDocument/2006/relationships/hyperlink" Target="https://www.w3schools.com/colors/color_tryit.asp?color=White" TargetMode="External"/><Relationship Id="rId1667" Type="http://schemas.openxmlformats.org/officeDocument/2006/relationships/hyperlink" Target="https://www.w3schools.com/cssref/css3_pr_transition-duration.asp" TargetMode="External"/><Relationship Id="rId1874" Type="http://schemas.openxmlformats.org/officeDocument/2006/relationships/hyperlink" Target="https://www.w3schools.com/cssref/css3_pr_column-rule-width.asp" TargetMode="External"/><Relationship Id="rId2052" Type="http://schemas.openxmlformats.org/officeDocument/2006/relationships/hyperlink" Target="https://www.w3schools.com/bootstrap/bootstrap_list_groups.asp" TargetMode="External"/><Relationship Id="rId469" Type="http://schemas.openxmlformats.org/officeDocument/2006/relationships/hyperlink" Target="https://www.w3schools.com/tags/att_ondragenter.asp" TargetMode="External"/><Relationship Id="rId676" Type="http://schemas.openxmlformats.org/officeDocument/2006/relationships/hyperlink" Target="https://www.w3schools.com/tags/tag_embed.asp" TargetMode="External"/><Relationship Id="rId883" Type="http://schemas.openxmlformats.org/officeDocument/2006/relationships/hyperlink" Target="https://www.w3schools.com/colors/color_tryit.asp?hex=CD5C5C" TargetMode="External"/><Relationship Id="rId1099" Type="http://schemas.openxmlformats.org/officeDocument/2006/relationships/hyperlink" Target="https://www.w3schools.com/colors/color_tryit.asp?hex=ADD8E6" TargetMode="External"/><Relationship Id="rId1527" Type="http://schemas.openxmlformats.org/officeDocument/2006/relationships/hyperlink" Target="https://www.w3schools.com/cssref/pr_background-position.asp" TargetMode="External"/><Relationship Id="rId1734" Type="http://schemas.openxmlformats.org/officeDocument/2006/relationships/hyperlink" Target="https://www.w3schools.com/cssref/sel_link.asp" TargetMode="External"/><Relationship Id="rId1941" Type="http://schemas.openxmlformats.org/officeDocument/2006/relationships/hyperlink" Target="https://www.w3schools.com/bootstrap/bootstrap_ref_css_helpers.asp" TargetMode="External"/><Relationship Id="rId26" Type="http://schemas.openxmlformats.org/officeDocument/2006/relationships/hyperlink" Target="https://www.w3schools.com/tags/tag_body.asp" TargetMode="External"/><Relationship Id="rId231" Type="http://schemas.openxmlformats.org/officeDocument/2006/relationships/hyperlink" Target="https://www.w3schools.com/tags/tag_section.asp" TargetMode="External"/><Relationship Id="rId329" Type="http://schemas.openxmlformats.org/officeDocument/2006/relationships/hyperlink" Target="https://www.w3schools.com/tags/tag_area.asp" TargetMode="External"/><Relationship Id="rId536" Type="http://schemas.openxmlformats.org/officeDocument/2006/relationships/hyperlink" Target="https://www.w3schools.com/tags/tag_video.asp" TargetMode="External"/><Relationship Id="rId1166" Type="http://schemas.openxmlformats.org/officeDocument/2006/relationships/hyperlink" Target="https://www.w3schools.com/colors/color_tryit.asp?color=Wheat" TargetMode="External"/><Relationship Id="rId1373" Type="http://schemas.openxmlformats.org/officeDocument/2006/relationships/hyperlink" Target="https://www.w3schools.com/tags/av_event_play.asp" TargetMode="External"/><Relationship Id="rId175" Type="http://schemas.openxmlformats.org/officeDocument/2006/relationships/hyperlink" Target="https://www.w3schools.com/tags/tag_form.asp" TargetMode="External"/><Relationship Id="rId743" Type="http://schemas.openxmlformats.org/officeDocument/2006/relationships/hyperlink" Target="https://www.w3schools.com/tags/ev_onkeyup.asp" TargetMode="External"/><Relationship Id="rId950" Type="http://schemas.openxmlformats.org/officeDocument/2006/relationships/hyperlink" Target="https://www.w3schools.com/colors/color_tryit.asp?color=PeachPuff" TargetMode="External"/><Relationship Id="rId1026" Type="http://schemas.openxmlformats.org/officeDocument/2006/relationships/hyperlink" Target="https://www.w3schools.com/colors/color_tryit.asp?color=OliveDrab" TargetMode="External"/><Relationship Id="rId1580" Type="http://schemas.openxmlformats.org/officeDocument/2006/relationships/hyperlink" Target="https://www.w3schools.com/cssref/pr_pos_overflow.asp" TargetMode="External"/><Relationship Id="rId1678" Type="http://schemas.openxmlformats.org/officeDocument/2006/relationships/hyperlink" Target="https://www.w3schools.com/cssref/pr_outline.asp" TargetMode="External"/><Relationship Id="rId1801" Type="http://schemas.openxmlformats.org/officeDocument/2006/relationships/hyperlink" Target="https://www.w3schools.com/cssref/pr_pos_left.asp" TargetMode="External"/><Relationship Id="rId1885" Type="http://schemas.openxmlformats.org/officeDocument/2006/relationships/hyperlink" Target="https://www.w3schools.com/cssref/css3_pr_flex-wrap.asp" TargetMode="External"/><Relationship Id="rId382" Type="http://schemas.openxmlformats.org/officeDocument/2006/relationships/hyperlink" Target="https://www.w3schools.com/tags/att_kind.asp" TargetMode="External"/><Relationship Id="rId603" Type="http://schemas.openxmlformats.org/officeDocument/2006/relationships/hyperlink" Target="https://www.w3schools.com/tags/att_rel.asp" TargetMode="External"/><Relationship Id="rId687" Type="http://schemas.openxmlformats.org/officeDocument/2006/relationships/hyperlink" Target="https://www.w3schools.com/tags/att_value.asp" TargetMode="External"/><Relationship Id="rId810" Type="http://schemas.openxmlformats.org/officeDocument/2006/relationships/hyperlink" Target="https://www.w3schools.com/colors/color_tryit.asp?color=Fuchsia" TargetMode="External"/><Relationship Id="rId908" Type="http://schemas.openxmlformats.org/officeDocument/2006/relationships/hyperlink" Target="https://www.w3schools.com/colors/colors_picker.asp?colorhex=FF8C00" TargetMode="External"/><Relationship Id="rId1233" Type="http://schemas.openxmlformats.org/officeDocument/2006/relationships/hyperlink" Target="https://www.w3schools.com/colors/colors_mixer.asp?colorbottom=F0FFF0&amp;colortop=FFFFFF" TargetMode="External"/><Relationship Id="rId1440" Type="http://schemas.openxmlformats.org/officeDocument/2006/relationships/hyperlink" Target="https://www.w3schools.com/tags/tag_em.asp" TargetMode="External"/><Relationship Id="rId1538" Type="http://schemas.openxmlformats.org/officeDocument/2006/relationships/hyperlink" Target="https://www.w3schools.com/cssref/pr_border-bottom_width.asp" TargetMode="External"/><Relationship Id="rId2063" Type="http://schemas.openxmlformats.org/officeDocument/2006/relationships/hyperlink" Target="https://www.w3schools.com/bootstrap/bootstrap_modal.asp" TargetMode="External"/><Relationship Id="rId242" Type="http://schemas.openxmlformats.org/officeDocument/2006/relationships/hyperlink" Target="https://www.w3schools.com/tags/tag_script.asp" TargetMode="External"/><Relationship Id="rId894" Type="http://schemas.openxmlformats.org/officeDocument/2006/relationships/hyperlink" Target="https://www.w3schools.com/colors/color_tryit.asp?color=FireBrick" TargetMode="External"/><Relationship Id="rId1177" Type="http://schemas.openxmlformats.org/officeDocument/2006/relationships/hyperlink" Target="https://www.w3schools.com/colors/colors_mixer.asp?colorbottom=D2B48C&amp;colortop=FFFFFF" TargetMode="External"/><Relationship Id="rId1300" Type="http://schemas.openxmlformats.org/officeDocument/2006/relationships/hyperlink" Target="https://www.w3schools.com/colors/colors_picker.asp?colorhex=C0C0C0" TargetMode="External"/><Relationship Id="rId1745" Type="http://schemas.openxmlformats.org/officeDocument/2006/relationships/hyperlink" Target="https://www.w3schools.com/cssref/sel_read-write.asp" TargetMode="External"/><Relationship Id="rId1952" Type="http://schemas.openxmlformats.org/officeDocument/2006/relationships/hyperlink" Target="https://www.w3schools.com/bootstrap/bootstrap_button_groups.asp" TargetMode="External"/><Relationship Id="rId2130" Type="http://schemas.openxmlformats.org/officeDocument/2006/relationships/hyperlink" Target="https://www.w3schools.com/bootstrap/bootstrap_ref_css_helpers.asp" TargetMode="External"/><Relationship Id="rId37" Type="http://schemas.openxmlformats.org/officeDocument/2006/relationships/hyperlink" Target="https://www.w3schools.com/tags/tag_dd.asp" TargetMode="External"/><Relationship Id="rId102" Type="http://schemas.openxmlformats.org/officeDocument/2006/relationships/hyperlink" Target="https://www.w3schools.com/tags/tag_source.asp" TargetMode="External"/><Relationship Id="rId547" Type="http://schemas.openxmlformats.org/officeDocument/2006/relationships/hyperlink" Target="https://www.w3schools.com/tags/att_onreset.asp" TargetMode="External"/><Relationship Id="rId754" Type="http://schemas.openxmlformats.org/officeDocument/2006/relationships/hyperlink" Target="https://www.w3schools.com/tags/ev_ondragend.asp" TargetMode="External"/><Relationship Id="rId961" Type="http://schemas.openxmlformats.org/officeDocument/2006/relationships/hyperlink" Target="https://www.w3schools.com/colors/colors_mixer.asp?colorbottom=F0E68C&amp;colortop=FFFFFF" TargetMode="External"/><Relationship Id="rId1384" Type="http://schemas.openxmlformats.org/officeDocument/2006/relationships/hyperlink" Target="https://www.w3schools.com/charsets/ref_utf_basic_latin.asp" TargetMode="External"/><Relationship Id="rId1591" Type="http://schemas.openxmlformats.org/officeDocument/2006/relationships/hyperlink" Target="https://www.w3schools.com/cssref/pr_class_visibility.asp" TargetMode="External"/><Relationship Id="rId1605" Type="http://schemas.openxmlformats.org/officeDocument/2006/relationships/hyperlink" Target="https://www.w3schools.com/cssref/css3_pr_justify-content.asp" TargetMode="External"/><Relationship Id="rId1689" Type="http://schemas.openxmlformats.org/officeDocument/2006/relationships/hyperlink" Target="https://www.w3schools.com/cssref/css3_pr_column-rule-color.asp" TargetMode="External"/><Relationship Id="rId1812" Type="http://schemas.openxmlformats.org/officeDocument/2006/relationships/hyperlink" Target="https://www.w3schools.com/cssref/pr_dim_min-width.asp" TargetMode="External"/><Relationship Id="rId90" Type="http://schemas.openxmlformats.org/officeDocument/2006/relationships/hyperlink" Target="https://www.w3schools.com/tags/tag_pre.asp" TargetMode="External"/><Relationship Id="rId186" Type="http://schemas.openxmlformats.org/officeDocument/2006/relationships/hyperlink" Target="https://www.w3schools.com/tags/tag_keygen.asp" TargetMode="External"/><Relationship Id="rId393" Type="http://schemas.openxmlformats.org/officeDocument/2006/relationships/hyperlink" Target="https://www.w3schools.com/tags/tag_audio.asp" TargetMode="External"/><Relationship Id="rId407" Type="http://schemas.openxmlformats.org/officeDocument/2006/relationships/hyperlink" Target="https://www.w3schools.com/tags/tag_link.asp" TargetMode="External"/><Relationship Id="rId614" Type="http://schemas.openxmlformats.org/officeDocument/2006/relationships/hyperlink" Target="https://www.w3schools.com/tags/tag_textarea.asp" TargetMode="External"/><Relationship Id="rId821" Type="http://schemas.openxmlformats.org/officeDocument/2006/relationships/hyperlink" Target="https://www.w3schools.com/colors/colors_mixer.asp?colorbottom=BA55D3&amp;colortop=FFFFFF" TargetMode="External"/><Relationship Id="rId1037" Type="http://schemas.openxmlformats.org/officeDocument/2006/relationships/hyperlink" Target="https://www.w3schools.com/colors/colors_mixer.asp?colorbottom=66CDAA&amp;colortop=FFFFFF" TargetMode="External"/><Relationship Id="rId1244" Type="http://schemas.openxmlformats.org/officeDocument/2006/relationships/hyperlink" Target="https://www.w3schools.com/colors/colors_picker.asp?colorhex=F0F8FF" TargetMode="External"/><Relationship Id="rId1451" Type="http://schemas.openxmlformats.org/officeDocument/2006/relationships/hyperlink" Target="https://www.w3schools.com/tags/tag_head.asp" TargetMode="External"/><Relationship Id="rId1896" Type="http://schemas.openxmlformats.org/officeDocument/2006/relationships/hyperlink" Target="https://www.w3schools.com/cssref/css3_pr_opacity.asp" TargetMode="External"/><Relationship Id="rId2074" Type="http://schemas.openxmlformats.org/officeDocument/2006/relationships/hyperlink" Target="https://www.w3schools.com/bootstrap/bootstrap_tabs_pills.asp" TargetMode="External"/><Relationship Id="rId253" Type="http://schemas.openxmlformats.org/officeDocument/2006/relationships/hyperlink" Target="https://www.w3schools.com/tags/ref_standardattributes.asp" TargetMode="External"/><Relationship Id="rId460" Type="http://schemas.openxmlformats.org/officeDocument/2006/relationships/hyperlink" Target="https://www.w3schools.com/tags/att_oncontextmenu.asp" TargetMode="External"/><Relationship Id="rId698" Type="http://schemas.openxmlformats.org/officeDocument/2006/relationships/hyperlink" Target="https://www.w3schools.com/tags/tag_img.asp" TargetMode="External"/><Relationship Id="rId919" Type="http://schemas.openxmlformats.org/officeDocument/2006/relationships/hyperlink" Target="https://www.w3schools.com/colors/color_tryit.asp?hex=FF4500" TargetMode="External"/><Relationship Id="rId1090" Type="http://schemas.openxmlformats.org/officeDocument/2006/relationships/hyperlink" Target="https://www.w3schools.com/colors/color_tryit.asp?color=SteelBlue" TargetMode="External"/><Relationship Id="rId1104" Type="http://schemas.openxmlformats.org/officeDocument/2006/relationships/hyperlink" Target="https://www.w3schools.com/colors/colors_picker.asp?colorhex=B0E0E6" TargetMode="External"/><Relationship Id="rId1311" Type="http://schemas.openxmlformats.org/officeDocument/2006/relationships/hyperlink" Target="https://www.w3schools.com/colors/color_tryit.asp?hex=808080" TargetMode="External"/><Relationship Id="rId1549" Type="http://schemas.openxmlformats.org/officeDocument/2006/relationships/hyperlink" Target="https://www.w3schools.com/cssref/pr_border-left_width.asp" TargetMode="External"/><Relationship Id="rId1756" Type="http://schemas.openxmlformats.org/officeDocument/2006/relationships/hyperlink" Target="https://www.w3schools.com/cssref/func_repeating-linear-gradient.asp" TargetMode="External"/><Relationship Id="rId1963" Type="http://schemas.openxmlformats.org/officeDocument/2006/relationships/hyperlink" Target="https://www.w3schools.com/bootstrap/bootstrap_dropdowns.asp" TargetMode="External"/><Relationship Id="rId2141" Type="http://schemas.openxmlformats.org/officeDocument/2006/relationships/hyperlink" Target="https://www.w3schools.com/bootstrap/bootstrap_typography.asp" TargetMode="External"/><Relationship Id="rId48" Type="http://schemas.openxmlformats.org/officeDocument/2006/relationships/hyperlink" Target="https://www.w3schools.com/tags/tag_fieldset.asp" TargetMode="External"/><Relationship Id="rId113" Type="http://schemas.openxmlformats.org/officeDocument/2006/relationships/hyperlink" Target="https://www.w3schools.com/tags/tag_textarea.asp" TargetMode="External"/><Relationship Id="rId320" Type="http://schemas.openxmlformats.org/officeDocument/2006/relationships/hyperlink" Target="https://www.w3schools.com/tags/tag_button.asp" TargetMode="External"/><Relationship Id="rId558" Type="http://schemas.openxmlformats.org/officeDocument/2006/relationships/hyperlink" Target="https://www.w3schools.com/tags/tag_audio.asp" TargetMode="External"/><Relationship Id="rId765" Type="http://schemas.openxmlformats.org/officeDocument/2006/relationships/hyperlink" Target="https://www.w3schools.com/tags/ev_ontoggle.asp" TargetMode="External"/><Relationship Id="rId972" Type="http://schemas.openxmlformats.org/officeDocument/2006/relationships/hyperlink" Target="https://www.w3schools.com/colors/colors_picker.asp?colorhex=7FFF00" TargetMode="External"/><Relationship Id="rId1188" Type="http://schemas.openxmlformats.org/officeDocument/2006/relationships/hyperlink" Target="https://www.w3schools.com/colors/colors_picker.asp?colorhex=DAA520" TargetMode="External"/><Relationship Id="rId1395" Type="http://schemas.openxmlformats.org/officeDocument/2006/relationships/hyperlink" Target="https://www.w3schools.com/charsets/ref_utf_letterlike.asp" TargetMode="External"/><Relationship Id="rId1409" Type="http://schemas.openxmlformats.org/officeDocument/2006/relationships/hyperlink" Target="https://www.w3schools.com/tags/tag_area.asp" TargetMode="External"/><Relationship Id="rId1616" Type="http://schemas.openxmlformats.org/officeDocument/2006/relationships/hyperlink" Target="https://www.w3schools.com/cssref/pr_text_white-space.asp" TargetMode="External"/><Relationship Id="rId1823" Type="http://schemas.openxmlformats.org/officeDocument/2006/relationships/hyperlink" Target="https://www.w3schools.com/cssref/pr_padding-top.asp" TargetMode="External"/><Relationship Id="rId2001" Type="http://schemas.openxmlformats.org/officeDocument/2006/relationships/hyperlink" Target="https://www.w3schools.com/bootstrap/bootstrap_forms.asp" TargetMode="External"/><Relationship Id="rId197" Type="http://schemas.openxmlformats.org/officeDocument/2006/relationships/hyperlink" Target="https://www.w3schools.com/tags/tag_figure.asp" TargetMode="External"/><Relationship Id="rId418" Type="http://schemas.openxmlformats.org/officeDocument/2006/relationships/hyperlink" Target="https://www.w3schools.com/tags/att_muted.asp" TargetMode="External"/><Relationship Id="rId625" Type="http://schemas.openxmlformats.org/officeDocument/2006/relationships/hyperlink" Target="https://www.w3schools.com/tags/tag_option.asp" TargetMode="External"/><Relationship Id="rId832" Type="http://schemas.openxmlformats.org/officeDocument/2006/relationships/hyperlink" Target="https://www.w3schools.com/colors/colors_picker.asp?colorhex=8A2BE2" TargetMode="External"/><Relationship Id="rId1048" Type="http://schemas.openxmlformats.org/officeDocument/2006/relationships/hyperlink" Target="https://www.w3schools.com/colors/colors_picker.asp?colorhex=008B8B" TargetMode="External"/><Relationship Id="rId1255" Type="http://schemas.openxmlformats.org/officeDocument/2006/relationships/hyperlink" Target="https://www.w3schools.com/colors/color_tryit.asp?hex=FFF5EE" TargetMode="External"/><Relationship Id="rId1462" Type="http://schemas.openxmlformats.org/officeDocument/2006/relationships/hyperlink" Target="https://www.w3schools.com/tags/tag_label.asp" TargetMode="External"/><Relationship Id="rId2085" Type="http://schemas.openxmlformats.org/officeDocument/2006/relationships/hyperlink" Target="https://www.w3schools.com/bootstrap/bootstrap_navbar.asp" TargetMode="External"/><Relationship Id="rId264" Type="http://schemas.openxmlformats.org/officeDocument/2006/relationships/hyperlink" Target="https://www.w3schools.com/tags/tag_input.asp" TargetMode="External"/><Relationship Id="rId471" Type="http://schemas.openxmlformats.org/officeDocument/2006/relationships/hyperlink" Target="https://www.w3schools.com/tags/att_ondragover.asp" TargetMode="External"/><Relationship Id="rId1115" Type="http://schemas.openxmlformats.org/officeDocument/2006/relationships/hyperlink" Target="https://www.w3schools.com/colors/color_tryit.asp?hex=6495ED" TargetMode="External"/><Relationship Id="rId1322" Type="http://schemas.openxmlformats.org/officeDocument/2006/relationships/hyperlink" Target="https://www.w3schools.com/colors/color_tryit.asp?color=DarkSlateGray" TargetMode="External"/><Relationship Id="rId1767" Type="http://schemas.openxmlformats.org/officeDocument/2006/relationships/hyperlink" Target="https://www.w3schools.com/cssref/pr_border-left.asp" TargetMode="External"/><Relationship Id="rId1974" Type="http://schemas.openxmlformats.org/officeDocument/2006/relationships/hyperlink" Target="https://www.w3schools.com/bootstrap/bootstrap_grid_system.asp" TargetMode="External"/><Relationship Id="rId2152" Type="http://schemas.openxmlformats.org/officeDocument/2006/relationships/hyperlink" Target="https://www.w3schools.com/bootstrap/bootstrap_typography.asp" TargetMode="External"/><Relationship Id="rId59" Type="http://schemas.openxmlformats.org/officeDocument/2006/relationships/hyperlink" Target="https://www.w3schools.com/tags/tag_hr.asp" TargetMode="External"/><Relationship Id="rId124" Type="http://schemas.openxmlformats.org/officeDocument/2006/relationships/hyperlink" Target="https://www.w3schools.com/tags/tag_var.asp" TargetMode="External"/><Relationship Id="rId569" Type="http://schemas.openxmlformats.org/officeDocument/2006/relationships/hyperlink" Target="https://www.w3schools.com/tags/att_onsuspend.asp" TargetMode="External"/><Relationship Id="rId776" Type="http://schemas.openxmlformats.org/officeDocument/2006/relationships/hyperlink" Target="https://www.w3schools.com/colors/colors_picker.asp?colorhex=FF69B4" TargetMode="External"/><Relationship Id="rId983" Type="http://schemas.openxmlformats.org/officeDocument/2006/relationships/hyperlink" Target="https://www.w3schools.com/colors/color_tryit.asp?hex=32CD32" TargetMode="External"/><Relationship Id="rId1199" Type="http://schemas.openxmlformats.org/officeDocument/2006/relationships/hyperlink" Target="https://www.w3schools.com/colors/color_tryit.asp?hex=D2691E" TargetMode="External"/><Relationship Id="rId1627" Type="http://schemas.openxmlformats.org/officeDocument/2006/relationships/hyperlink" Target="https://www.w3schools.com/cssref/pr_font_font-family.asp" TargetMode="External"/><Relationship Id="rId1834" Type="http://schemas.openxmlformats.org/officeDocument/2006/relationships/hyperlink" Target="https://www.w3schools.com/cssref/pr_class_visibility.asp" TargetMode="External"/><Relationship Id="rId331" Type="http://schemas.openxmlformats.org/officeDocument/2006/relationships/hyperlink" Target="https://www.w3schools.com/tags/ref_standardattributes.asp" TargetMode="External"/><Relationship Id="rId429" Type="http://schemas.openxmlformats.org/officeDocument/2006/relationships/hyperlink" Target="https://www.w3schools.com/tags/tag_meta.asp" TargetMode="External"/><Relationship Id="rId636" Type="http://schemas.openxmlformats.org/officeDocument/2006/relationships/hyperlink" Target="https://www.w3schools.com/tags/tag_col.asp" TargetMode="External"/><Relationship Id="rId1059" Type="http://schemas.openxmlformats.org/officeDocument/2006/relationships/hyperlink" Target="https://www.w3schools.com/colors/color_tryit.asp?hex=00FFFF" TargetMode="External"/><Relationship Id="rId1266" Type="http://schemas.openxmlformats.org/officeDocument/2006/relationships/hyperlink" Target="https://www.w3schools.com/colors/color_tryit.asp?color=FloralWhite" TargetMode="External"/><Relationship Id="rId1473" Type="http://schemas.openxmlformats.org/officeDocument/2006/relationships/hyperlink" Target="https://www.w3schools.com/tags/tag_nav.asp" TargetMode="External"/><Relationship Id="rId2012" Type="http://schemas.openxmlformats.org/officeDocument/2006/relationships/hyperlink" Target="https://www.w3schools.com/bootstrap/bootstrap_forms.asp" TargetMode="External"/><Relationship Id="rId2096" Type="http://schemas.openxmlformats.org/officeDocument/2006/relationships/hyperlink" Target="https://www.w3schools.com/bootstrap/bootstrap_jumbotron_header.asp" TargetMode="External"/><Relationship Id="rId843" Type="http://schemas.openxmlformats.org/officeDocument/2006/relationships/hyperlink" Target="https://www.w3schools.com/colors/color_tryit.asp?hex=9370DB" TargetMode="External"/><Relationship Id="rId1126" Type="http://schemas.openxmlformats.org/officeDocument/2006/relationships/hyperlink" Target="https://www.w3schools.com/colors/color_tryit.asp?color=RoyalBlue" TargetMode="External"/><Relationship Id="rId1680" Type="http://schemas.openxmlformats.org/officeDocument/2006/relationships/hyperlink" Target="https://www.w3schools.com/cssref/css3_pr_outline-offset.asp" TargetMode="External"/><Relationship Id="rId1778" Type="http://schemas.openxmlformats.org/officeDocument/2006/relationships/hyperlink" Target="https://www.w3schools.com/cssref/pr_border-top_width.asp" TargetMode="External"/><Relationship Id="rId1901" Type="http://schemas.openxmlformats.org/officeDocument/2006/relationships/hyperlink" Target="https://www.w3schools.com/cssref/css3_pr_perspective.asp" TargetMode="External"/><Relationship Id="rId1985" Type="http://schemas.openxmlformats.org/officeDocument/2006/relationships/hyperlink" Target="https://www.w3schools.com/bootstrap/bootstrap_dropdowns.asp" TargetMode="External"/><Relationship Id="rId275" Type="http://schemas.openxmlformats.org/officeDocument/2006/relationships/hyperlink" Target="https://www.w3schools.com/tags/tag_keygen.asp" TargetMode="External"/><Relationship Id="rId482" Type="http://schemas.openxmlformats.org/officeDocument/2006/relationships/hyperlink" Target="https://www.w3schools.com/tags/tag_video.asp" TargetMode="External"/><Relationship Id="rId703" Type="http://schemas.openxmlformats.org/officeDocument/2006/relationships/hyperlink" Target="https://www.w3schools.com/tags/tag_textarea.asp" TargetMode="External"/><Relationship Id="rId910" Type="http://schemas.openxmlformats.org/officeDocument/2006/relationships/hyperlink" Target="https://www.w3schools.com/colors/color_tryit.asp?color=Coral" TargetMode="External"/><Relationship Id="rId1333" Type="http://schemas.openxmlformats.org/officeDocument/2006/relationships/hyperlink" Target="https://www.w3schools.com/tags/av_met_play.asp" TargetMode="External"/><Relationship Id="rId1540" Type="http://schemas.openxmlformats.org/officeDocument/2006/relationships/hyperlink" Target="https://www.w3schools.com/cssref/css3_pr_border-image.asp" TargetMode="External"/><Relationship Id="rId1638" Type="http://schemas.openxmlformats.org/officeDocument/2006/relationships/hyperlink" Target="https://www.w3schools.com/cssref/pr_border-collapse.asp" TargetMode="External"/><Relationship Id="rId2163" Type="http://schemas.openxmlformats.org/officeDocument/2006/relationships/hyperlink" Target="https://www.w3schools.com/bootstrap/bootstrap_wells.asp" TargetMode="External"/><Relationship Id="rId135" Type="http://schemas.openxmlformats.org/officeDocument/2006/relationships/hyperlink" Target="https://www.w3schools.com/tags/tag_hr.asp" TargetMode="External"/><Relationship Id="rId342" Type="http://schemas.openxmlformats.org/officeDocument/2006/relationships/hyperlink" Target="https://www.w3schools.com/tags/tag_keygen.asp" TargetMode="External"/><Relationship Id="rId787" Type="http://schemas.openxmlformats.org/officeDocument/2006/relationships/hyperlink" Target="https://www.w3schools.com/colors/color_tryit.asp?hex=C71585" TargetMode="External"/><Relationship Id="rId994" Type="http://schemas.openxmlformats.org/officeDocument/2006/relationships/hyperlink" Target="https://www.w3schools.com/colors/color_tryit.asp?color=MediumSpringGreen" TargetMode="External"/><Relationship Id="rId1400" Type="http://schemas.openxmlformats.org/officeDocument/2006/relationships/hyperlink" Target="https://www.w3schools.com/charsets/ref_utf_geometric.asp" TargetMode="External"/><Relationship Id="rId1845" Type="http://schemas.openxmlformats.org/officeDocument/2006/relationships/hyperlink" Target="https://www.w3schools.com/cssref/css3_pr_animation-duration.asp" TargetMode="External"/><Relationship Id="rId2023" Type="http://schemas.openxmlformats.org/officeDocument/2006/relationships/hyperlink" Target="https://www.w3schools.com/bootstrap/bootstrap_images.asp" TargetMode="External"/><Relationship Id="rId202" Type="http://schemas.openxmlformats.org/officeDocument/2006/relationships/hyperlink" Target="https://www.w3schools.com/tags/tag_video.asp" TargetMode="External"/><Relationship Id="rId647" Type="http://schemas.openxmlformats.org/officeDocument/2006/relationships/hyperlink" Target="https://www.w3schools.com/tags/tag_source.asp" TargetMode="External"/><Relationship Id="rId854" Type="http://schemas.openxmlformats.org/officeDocument/2006/relationships/hyperlink" Target="https://www.w3schools.com/colors/color_tryit.asp?color=DarkSlateBlue" TargetMode="External"/><Relationship Id="rId1277" Type="http://schemas.openxmlformats.org/officeDocument/2006/relationships/hyperlink" Target="https://www.w3schools.com/colors/colors_mixer.asp?colorbottom=FAEBD7&amp;colortop=FFFFFF" TargetMode="External"/><Relationship Id="rId1484" Type="http://schemas.openxmlformats.org/officeDocument/2006/relationships/hyperlink" Target="https://www.w3schools.com/tags/tag_progress.asp" TargetMode="External"/><Relationship Id="rId1691" Type="http://schemas.openxmlformats.org/officeDocument/2006/relationships/hyperlink" Target="https://www.w3schools.com/cssref/css3_pr_column-rule-width.asp" TargetMode="External"/><Relationship Id="rId1705" Type="http://schemas.openxmlformats.org/officeDocument/2006/relationships/hyperlink" Target="https://www.w3schools.com/cssref/sel_element_element.asp" TargetMode="External"/><Relationship Id="rId1912" Type="http://schemas.openxmlformats.org/officeDocument/2006/relationships/hyperlink" Target="https://www.w3schools.com/cssref/css3_pr_transform.asp" TargetMode="External"/><Relationship Id="rId286" Type="http://schemas.openxmlformats.org/officeDocument/2006/relationships/hyperlink" Target="https://www.w3schools.com/tags/att_cols.asp" TargetMode="External"/><Relationship Id="rId493" Type="http://schemas.openxmlformats.org/officeDocument/2006/relationships/hyperlink" Target="https://www.w3schools.com/tags/att_onhashchange.asp" TargetMode="External"/><Relationship Id="rId507" Type="http://schemas.openxmlformats.org/officeDocument/2006/relationships/hyperlink" Target="https://www.w3schools.com/tags/tag_style.asp" TargetMode="External"/><Relationship Id="rId714" Type="http://schemas.openxmlformats.org/officeDocument/2006/relationships/hyperlink" Target="https://www.w3schools.com/tags/att_global_lang.asp" TargetMode="External"/><Relationship Id="rId921" Type="http://schemas.openxmlformats.org/officeDocument/2006/relationships/hyperlink" Target="https://www.w3schools.com/colors/colors_mixer.asp?colorbottom=FF4500&amp;colortop=FFFFFF" TargetMode="External"/><Relationship Id="rId1137" Type="http://schemas.openxmlformats.org/officeDocument/2006/relationships/hyperlink" Target="https://www.w3schools.com/colors/colors_mixer.asp?colorbottom=0000CD&amp;colortop=FFFFFF" TargetMode="External"/><Relationship Id="rId1344" Type="http://schemas.openxmlformats.org/officeDocument/2006/relationships/hyperlink" Target="https://www.w3schools.com/tags/av_prop_duration.asp" TargetMode="External"/><Relationship Id="rId1551" Type="http://schemas.openxmlformats.org/officeDocument/2006/relationships/hyperlink" Target="https://www.w3schools.com/cssref/pr_border-right.asp" TargetMode="External"/><Relationship Id="rId1789" Type="http://schemas.openxmlformats.org/officeDocument/2006/relationships/hyperlink" Target="https://www.w3schools.com/cssref/css3_pr_columns.asp" TargetMode="External"/><Relationship Id="rId1996" Type="http://schemas.openxmlformats.org/officeDocument/2006/relationships/hyperlink" Target="https://www.w3schools.com/bootstrap/bootstrap_images.asp" TargetMode="External"/><Relationship Id="rId50" Type="http://schemas.openxmlformats.org/officeDocument/2006/relationships/hyperlink" Target="https://www.w3schools.com/tags/tag_figure.asp" TargetMode="External"/><Relationship Id="rId146" Type="http://schemas.openxmlformats.org/officeDocument/2006/relationships/hyperlink" Target="https://www.w3schools.com/tags/tag_cite.asp" TargetMode="External"/><Relationship Id="rId353" Type="http://schemas.openxmlformats.org/officeDocument/2006/relationships/hyperlink" Target="https://www.w3schools.com/tags/tag_th.asp" TargetMode="External"/><Relationship Id="rId560" Type="http://schemas.openxmlformats.org/officeDocument/2006/relationships/hyperlink" Target="https://www.w3schools.com/tags/att_onselect.asp" TargetMode="External"/><Relationship Id="rId798" Type="http://schemas.openxmlformats.org/officeDocument/2006/relationships/hyperlink" Target="https://www.w3schools.com/colors/color_tryit.asp?color=Plum" TargetMode="External"/><Relationship Id="rId1190" Type="http://schemas.openxmlformats.org/officeDocument/2006/relationships/hyperlink" Target="https://www.w3schools.com/colors/color_tryit.asp?color=DarkGoldenRod" TargetMode="External"/><Relationship Id="rId1204" Type="http://schemas.openxmlformats.org/officeDocument/2006/relationships/hyperlink" Target="https://www.w3schools.com/colors/colors_picker.asp?colorhex=808000" TargetMode="External"/><Relationship Id="rId1411" Type="http://schemas.openxmlformats.org/officeDocument/2006/relationships/hyperlink" Target="https://www.w3schools.com/tags/tag_aside.asp" TargetMode="External"/><Relationship Id="rId1649" Type="http://schemas.openxmlformats.org/officeDocument/2006/relationships/hyperlink" Target="https://www.w3schools.com/cssref/css3_pr_animation-keyframes.asp" TargetMode="External"/><Relationship Id="rId1856" Type="http://schemas.openxmlformats.org/officeDocument/2006/relationships/hyperlink" Target="https://www.w3schools.com/cssref/css3_pr_border-bottom-right-radius.asp" TargetMode="External"/><Relationship Id="rId2034" Type="http://schemas.openxmlformats.org/officeDocument/2006/relationships/hyperlink" Target="https://www.w3schools.com/bootstrap/bootstrap_forms_sizing.asp" TargetMode="External"/><Relationship Id="rId213" Type="http://schemas.openxmlformats.org/officeDocument/2006/relationships/hyperlink" Target="https://www.w3schools.com/tags/tag_menu.asp" TargetMode="External"/><Relationship Id="rId420" Type="http://schemas.openxmlformats.org/officeDocument/2006/relationships/hyperlink" Target="https://www.w3schools.com/tags/tag_audio.asp" TargetMode="External"/><Relationship Id="rId658" Type="http://schemas.openxmlformats.org/officeDocument/2006/relationships/hyperlink" Target="https://www.w3schools.com/tags/tag_ol.asp" TargetMode="External"/><Relationship Id="rId865" Type="http://schemas.openxmlformats.org/officeDocument/2006/relationships/hyperlink" Target="https://www.w3schools.com/colors/colors_mixer.asp?colorbottom=4B0082&amp;colortop=FFFFFF" TargetMode="External"/><Relationship Id="rId1050" Type="http://schemas.openxmlformats.org/officeDocument/2006/relationships/hyperlink" Target="https://www.w3schools.com/colors/color_tryit.asp?color=Teal" TargetMode="External"/><Relationship Id="rId1288" Type="http://schemas.openxmlformats.org/officeDocument/2006/relationships/hyperlink" Target="https://www.w3schools.com/colors/colors_picker.asp?colorhex=FFE4E1" TargetMode="External"/><Relationship Id="rId1495" Type="http://schemas.openxmlformats.org/officeDocument/2006/relationships/hyperlink" Target="https://www.w3schools.com/tags/tag_source.asp" TargetMode="External"/><Relationship Id="rId1509" Type="http://schemas.openxmlformats.org/officeDocument/2006/relationships/hyperlink" Target="https://www.w3schools.com/tags/tag_thead.asp" TargetMode="External"/><Relationship Id="rId1716" Type="http://schemas.openxmlformats.org/officeDocument/2006/relationships/hyperlink" Target="https://www.w3schools.com/cssref/sel_active.asp" TargetMode="External"/><Relationship Id="rId1923" Type="http://schemas.openxmlformats.org/officeDocument/2006/relationships/hyperlink" Target="https://www.w3schools.com/bootstrap/bootstrap_navbar.asp" TargetMode="External"/><Relationship Id="rId2101" Type="http://schemas.openxmlformats.org/officeDocument/2006/relationships/hyperlink" Target="https://www.w3schools.com/bootstrap/bootstrap_panels.asp" TargetMode="External"/><Relationship Id="rId297" Type="http://schemas.openxmlformats.org/officeDocument/2006/relationships/hyperlink" Target="https://www.w3schools.com/tags/att_controls.asp" TargetMode="External"/><Relationship Id="rId518" Type="http://schemas.openxmlformats.org/officeDocument/2006/relationships/hyperlink" Target="https://www.w3schools.com/tags/att_onmousemove.asp" TargetMode="External"/><Relationship Id="rId725" Type="http://schemas.openxmlformats.org/officeDocument/2006/relationships/hyperlink" Target="https://www.w3schools.com/tags/ev_onload.asp" TargetMode="External"/><Relationship Id="rId932" Type="http://schemas.openxmlformats.org/officeDocument/2006/relationships/hyperlink" Target="https://www.w3schools.com/colors/colors_picker.asp?colorhex=FFFFE0" TargetMode="External"/><Relationship Id="rId1148" Type="http://schemas.openxmlformats.org/officeDocument/2006/relationships/hyperlink" Target="https://www.w3schools.com/colors/colors_picker.asp?colorhex=191970" TargetMode="External"/><Relationship Id="rId1355" Type="http://schemas.openxmlformats.org/officeDocument/2006/relationships/hyperlink" Target="https://www.w3schools.com/tags/av_prop_readystate.asp" TargetMode="External"/><Relationship Id="rId1562" Type="http://schemas.openxmlformats.org/officeDocument/2006/relationships/hyperlink" Target="https://www.w3schools.com/cssref/pr_border-width.asp" TargetMode="External"/><Relationship Id="rId157" Type="http://schemas.openxmlformats.org/officeDocument/2006/relationships/hyperlink" Target="https://www.w3schools.com/tags/tag_pre.asp" TargetMode="External"/><Relationship Id="rId364" Type="http://schemas.openxmlformats.org/officeDocument/2006/relationships/hyperlink" Target="https://www.w3schools.com/tags/tag_meter.asp" TargetMode="External"/><Relationship Id="rId1008" Type="http://schemas.openxmlformats.org/officeDocument/2006/relationships/hyperlink" Target="https://www.w3schools.com/colors/colors_picker.asp?colorhex=2E8B57" TargetMode="External"/><Relationship Id="rId1215" Type="http://schemas.openxmlformats.org/officeDocument/2006/relationships/hyperlink" Target="https://www.w3schools.com/colors/color_tryit.asp?hex=A52A2A" TargetMode="External"/><Relationship Id="rId1422" Type="http://schemas.openxmlformats.org/officeDocument/2006/relationships/hyperlink" Target="https://www.w3schools.com/tags/tag_button.asp" TargetMode="External"/><Relationship Id="rId1867" Type="http://schemas.openxmlformats.org/officeDocument/2006/relationships/hyperlink" Target="https://www.w3schools.com/cssref/css3_pr_box-sizing.asp" TargetMode="External"/><Relationship Id="rId2045" Type="http://schemas.openxmlformats.org/officeDocument/2006/relationships/hyperlink" Target="https://www.w3schools.com/bootstrap/bootstrap_list_groups.asp" TargetMode="External"/><Relationship Id="rId61" Type="http://schemas.openxmlformats.org/officeDocument/2006/relationships/hyperlink" Target="https://www.w3schools.com/tags/tag_i.asp" TargetMode="External"/><Relationship Id="rId571" Type="http://schemas.openxmlformats.org/officeDocument/2006/relationships/hyperlink" Target="https://www.w3schools.com/tags/tag_video.asp" TargetMode="External"/><Relationship Id="rId669" Type="http://schemas.openxmlformats.org/officeDocument/2006/relationships/hyperlink" Target="https://www.w3schools.com/tags/tag_form.asp" TargetMode="External"/><Relationship Id="rId876" Type="http://schemas.openxmlformats.org/officeDocument/2006/relationships/hyperlink" Target="https://www.w3schools.com/colors/colors_picker.asp?colorhex=E9967A" TargetMode="External"/><Relationship Id="rId1299" Type="http://schemas.openxmlformats.org/officeDocument/2006/relationships/hyperlink" Target="https://www.w3schools.com/colors/color_tryit.asp?hex=C0C0C0" TargetMode="External"/><Relationship Id="rId1727" Type="http://schemas.openxmlformats.org/officeDocument/2006/relationships/hyperlink" Target="https://www.w3schools.com/cssref/sel_focus.asp" TargetMode="External"/><Relationship Id="rId1934" Type="http://schemas.openxmlformats.org/officeDocument/2006/relationships/hyperlink" Target="https://www.w3schools.com/bootstrap/bootstrap_alerts.asp" TargetMode="External"/><Relationship Id="rId19" Type="http://schemas.openxmlformats.org/officeDocument/2006/relationships/hyperlink" Target="https://www.w3schools.com/tags/tag_b.asp" TargetMode="External"/><Relationship Id="rId224" Type="http://schemas.openxmlformats.org/officeDocument/2006/relationships/hyperlink" Target="https://www.w3schools.com/tags/tag_colgroup.asp" TargetMode="External"/><Relationship Id="rId431" Type="http://schemas.openxmlformats.org/officeDocument/2006/relationships/hyperlink" Target="https://www.w3schools.com/tags/tag_output.asp" TargetMode="External"/><Relationship Id="rId529" Type="http://schemas.openxmlformats.org/officeDocument/2006/relationships/hyperlink" Target="https://www.w3schools.com/tags/tag_body.asp" TargetMode="External"/><Relationship Id="rId736" Type="http://schemas.openxmlformats.org/officeDocument/2006/relationships/hyperlink" Target="https://www.w3schools.com/tags/ev_oninvalid.asp" TargetMode="External"/><Relationship Id="rId1061" Type="http://schemas.openxmlformats.org/officeDocument/2006/relationships/hyperlink" Target="https://www.w3schools.com/colors/colors_mixer.asp?colorbottom=00FFFF&amp;colortop=FFFFFF" TargetMode="External"/><Relationship Id="rId1159" Type="http://schemas.openxmlformats.org/officeDocument/2006/relationships/hyperlink" Target="https://www.w3schools.com/colors/color_tryit.asp?hex=FFE4C4" TargetMode="External"/><Relationship Id="rId1366" Type="http://schemas.openxmlformats.org/officeDocument/2006/relationships/hyperlink" Target="https://www.w3schools.com/tags/av_event_durationchange.asp" TargetMode="External"/><Relationship Id="rId2112" Type="http://schemas.openxmlformats.org/officeDocument/2006/relationships/hyperlink" Target="https://www.w3schools.com/bootstrap/bootstrap_popover.asp" TargetMode="External"/><Relationship Id="rId168" Type="http://schemas.openxmlformats.org/officeDocument/2006/relationships/hyperlink" Target="https://www.w3schools.com/tags/tag_sub.asp" TargetMode="External"/><Relationship Id="rId943" Type="http://schemas.openxmlformats.org/officeDocument/2006/relationships/hyperlink" Target="https://www.w3schools.com/colors/color_tryit.asp?hex=FFEFD5" TargetMode="External"/><Relationship Id="rId1019" Type="http://schemas.openxmlformats.org/officeDocument/2006/relationships/hyperlink" Target="https://www.w3schools.com/colors/color_tryit.asp?hex=006400" TargetMode="External"/><Relationship Id="rId1573" Type="http://schemas.openxmlformats.org/officeDocument/2006/relationships/hyperlink" Target="https://www.w3schools.com/cssref/pr_margin-left.asp" TargetMode="External"/><Relationship Id="rId1780" Type="http://schemas.openxmlformats.org/officeDocument/2006/relationships/hyperlink" Target="https://www.w3schools.com/cssref/css3_pr_box-shadow.asp" TargetMode="External"/><Relationship Id="rId1878" Type="http://schemas.openxmlformats.org/officeDocument/2006/relationships/hyperlink" Target="https://www.w3schools.com/cssref/css3_pr_filter.asp" TargetMode="External"/><Relationship Id="rId72" Type="http://schemas.openxmlformats.org/officeDocument/2006/relationships/hyperlink" Target="https://www.w3schools.com/tags/tag_main.asp" TargetMode="External"/><Relationship Id="rId375" Type="http://schemas.openxmlformats.org/officeDocument/2006/relationships/hyperlink" Target="https://www.w3schools.com/tags/tag_meta.asp" TargetMode="External"/><Relationship Id="rId582" Type="http://schemas.openxmlformats.org/officeDocument/2006/relationships/hyperlink" Target="https://www.w3schools.com/tags/att_onwaiting.asp" TargetMode="External"/><Relationship Id="rId803" Type="http://schemas.openxmlformats.org/officeDocument/2006/relationships/hyperlink" Target="https://www.w3schools.com/colors/color_tryit.asp?hex=DA70D6" TargetMode="External"/><Relationship Id="rId1226" Type="http://schemas.openxmlformats.org/officeDocument/2006/relationships/hyperlink" Target="https://www.w3schools.com/colors/color_tryit.asp?color=Snow" TargetMode="External"/><Relationship Id="rId1433" Type="http://schemas.openxmlformats.org/officeDocument/2006/relationships/hyperlink" Target="https://www.w3schools.com/tags/tag_details.asp" TargetMode="External"/><Relationship Id="rId1640" Type="http://schemas.openxmlformats.org/officeDocument/2006/relationships/hyperlink" Target="https://www.w3schools.com/cssref/pr_tab_caption-side.asp" TargetMode="External"/><Relationship Id="rId1738" Type="http://schemas.openxmlformats.org/officeDocument/2006/relationships/hyperlink" Target="https://www.w3schools.com/cssref/sel_nth-last-of-type.asp" TargetMode="External"/><Relationship Id="rId2056" Type="http://schemas.openxmlformats.org/officeDocument/2006/relationships/hyperlink" Target="https://www.w3schools.com/bootstrap/bootstrap_media_objects.asp" TargetMode="External"/><Relationship Id="rId3" Type="http://schemas.openxmlformats.org/officeDocument/2006/relationships/styles" Target="styles.xml"/><Relationship Id="rId235" Type="http://schemas.openxmlformats.org/officeDocument/2006/relationships/hyperlink" Target="https://www.w3schools.com/tags/tag_dialog.asp" TargetMode="External"/><Relationship Id="rId442" Type="http://schemas.openxmlformats.org/officeDocument/2006/relationships/hyperlink" Target="https://www.w3schools.com/tags/tag_video.asp" TargetMode="External"/><Relationship Id="rId887" Type="http://schemas.openxmlformats.org/officeDocument/2006/relationships/hyperlink" Target="https://www.w3schools.com/colors/color_tryit.asp?hex=DC143C" TargetMode="External"/><Relationship Id="rId1072" Type="http://schemas.openxmlformats.org/officeDocument/2006/relationships/hyperlink" Target="https://www.w3schools.com/colors/colors_picker.asp?colorhex=7FFFD4" TargetMode="External"/><Relationship Id="rId1500" Type="http://schemas.openxmlformats.org/officeDocument/2006/relationships/hyperlink" Target="https://www.w3schools.com/tags/tag_sub.asp" TargetMode="External"/><Relationship Id="rId1945" Type="http://schemas.openxmlformats.org/officeDocument/2006/relationships/hyperlink" Target="https://www.w3schools.com/bootstrap/bootstrap_buttons.asp" TargetMode="External"/><Relationship Id="rId2123" Type="http://schemas.openxmlformats.org/officeDocument/2006/relationships/hyperlink" Target="https://www.w3schools.com/bootstrap/bootstrap_ref_css_helpers.asp" TargetMode="External"/><Relationship Id="rId302" Type="http://schemas.openxmlformats.org/officeDocument/2006/relationships/hyperlink" Target="https://www.w3schools.com/tags/att_data.asp" TargetMode="External"/><Relationship Id="rId747" Type="http://schemas.openxmlformats.org/officeDocument/2006/relationships/hyperlink" Target="https://www.w3schools.com/tags/ev_onmousemove.asp" TargetMode="External"/><Relationship Id="rId954" Type="http://schemas.openxmlformats.org/officeDocument/2006/relationships/hyperlink" Target="https://www.w3schools.com/colors/color_tryit.asp?color=PaleGoldenRod" TargetMode="External"/><Relationship Id="rId1377" Type="http://schemas.openxmlformats.org/officeDocument/2006/relationships/hyperlink" Target="https://www.w3schools.com/tags/av_event_seeked.asp" TargetMode="External"/><Relationship Id="rId1584" Type="http://schemas.openxmlformats.org/officeDocument/2006/relationships/hyperlink" Target="https://www.w3schools.com/cssref/pr_padding-bottom.asp" TargetMode="External"/><Relationship Id="rId1791" Type="http://schemas.openxmlformats.org/officeDocument/2006/relationships/hyperlink" Target="https://www.w3schools.com/cssref/css3_pr_flex.asp" TargetMode="External"/><Relationship Id="rId1805" Type="http://schemas.openxmlformats.org/officeDocument/2006/relationships/hyperlink" Target="https://www.w3schools.com/cssref/pr_margin-bottom.asp" TargetMode="External"/><Relationship Id="rId83" Type="http://schemas.openxmlformats.org/officeDocument/2006/relationships/hyperlink" Target="https://www.w3schools.com/tags/tag_ol.asp" TargetMode="External"/><Relationship Id="rId179" Type="http://schemas.openxmlformats.org/officeDocument/2006/relationships/hyperlink" Target="https://www.w3schools.com/tags/tag_select.asp" TargetMode="External"/><Relationship Id="rId386" Type="http://schemas.openxmlformats.org/officeDocument/2006/relationships/hyperlink" Target="https://www.w3schools.com/tags/tag_option.asp" TargetMode="External"/><Relationship Id="rId593" Type="http://schemas.openxmlformats.org/officeDocument/2006/relationships/hyperlink" Target="https://www.w3schools.com/tags/tag_input.asp" TargetMode="External"/><Relationship Id="rId607" Type="http://schemas.openxmlformats.org/officeDocument/2006/relationships/hyperlink" Target="https://www.w3schools.com/tags/att_required.asp" TargetMode="External"/><Relationship Id="rId814" Type="http://schemas.openxmlformats.org/officeDocument/2006/relationships/hyperlink" Target="https://www.w3schools.com/colors/color_tryit.asp?color=Magenta" TargetMode="External"/><Relationship Id="rId1237" Type="http://schemas.openxmlformats.org/officeDocument/2006/relationships/hyperlink" Target="https://www.w3schools.com/colors/colors_mixer.asp?colorbottom=F5FFFA&amp;colortop=FFFFFF" TargetMode="External"/><Relationship Id="rId1444" Type="http://schemas.openxmlformats.org/officeDocument/2006/relationships/hyperlink" Target="https://www.w3schools.com/tags/tag_figure.asp" TargetMode="External"/><Relationship Id="rId1651" Type="http://schemas.openxmlformats.org/officeDocument/2006/relationships/hyperlink" Target="https://www.w3schools.com/cssref/css3_pr_animation-delay.asp" TargetMode="External"/><Relationship Id="rId1889" Type="http://schemas.openxmlformats.org/officeDocument/2006/relationships/hyperlink" Target="https://www.w3schools.com/cssref/css3_pr_hanging-punctuation.asp" TargetMode="External"/><Relationship Id="rId2067" Type="http://schemas.openxmlformats.org/officeDocument/2006/relationships/hyperlink" Target="https://www.w3schools.com/bootstrap/bootstrap_modal.asp" TargetMode="External"/><Relationship Id="rId246" Type="http://schemas.openxmlformats.org/officeDocument/2006/relationships/hyperlink" Target="https://www.w3schools.com/tags/tag_object.asp" TargetMode="External"/><Relationship Id="rId453" Type="http://schemas.openxmlformats.org/officeDocument/2006/relationships/hyperlink" Target="https://www.w3schools.com/tags/tag_object.asp" TargetMode="External"/><Relationship Id="rId660" Type="http://schemas.openxmlformats.org/officeDocument/2006/relationships/hyperlink" Target="https://www.w3schools.com/tags/tag_input.asp" TargetMode="External"/><Relationship Id="rId898" Type="http://schemas.openxmlformats.org/officeDocument/2006/relationships/hyperlink" Target="https://www.w3schools.com/colors/color_tryit.asp?color=DarkRed" TargetMode="External"/><Relationship Id="rId1083" Type="http://schemas.openxmlformats.org/officeDocument/2006/relationships/hyperlink" Target="https://www.w3schools.com/colors/color_tryit.asp?hex=00CED1" TargetMode="External"/><Relationship Id="rId1290" Type="http://schemas.openxmlformats.org/officeDocument/2006/relationships/hyperlink" Target="https://www.w3schools.com/colors/color_tryit.asp?color=Gainsboro" TargetMode="External"/><Relationship Id="rId1304" Type="http://schemas.openxmlformats.org/officeDocument/2006/relationships/hyperlink" Target="https://www.w3schools.com/colors/colors_picker.asp?colorhex=A9A9A9" TargetMode="External"/><Relationship Id="rId1511" Type="http://schemas.openxmlformats.org/officeDocument/2006/relationships/hyperlink" Target="https://www.w3schools.com/tags/tag_title.asp" TargetMode="External"/><Relationship Id="rId1749" Type="http://schemas.openxmlformats.org/officeDocument/2006/relationships/hyperlink" Target="https://www.w3schools.com/cssref/sel_target.asp" TargetMode="External"/><Relationship Id="rId1956" Type="http://schemas.openxmlformats.org/officeDocument/2006/relationships/hyperlink" Target="https://www.w3schools.com/bootstrap/bootstrap_buttons.asp" TargetMode="External"/><Relationship Id="rId2134" Type="http://schemas.openxmlformats.org/officeDocument/2006/relationships/hyperlink" Target="https://www.w3schools.com/bootstrap/bootstrap_tables.asp" TargetMode="External"/><Relationship Id="rId106" Type="http://schemas.openxmlformats.org/officeDocument/2006/relationships/hyperlink" Target="https://www.w3schools.com/tags/tag_style.asp" TargetMode="External"/><Relationship Id="rId313" Type="http://schemas.openxmlformats.org/officeDocument/2006/relationships/hyperlink" Target="https://www.w3schools.com/tags/tag_script.asp" TargetMode="External"/><Relationship Id="rId758" Type="http://schemas.openxmlformats.org/officeDocument/2006/relationships/hyperlink" Target="https://www.w3schools.com/tags/ev_ondragstart.asp" TargetMode="External"/><Relationship Id="rId965" Type="http://schemas.openxmlformats.org/officeDocument/2006/relationships/hyperlink" Target="https://www.w3schools.com/colors/colors_mixer.asp?colorbottom=BDB76B&amp;colortop=FFFFFF" TargetMode="External"/><Relationship Id="rId1150" Type="http://schemas.openxmlformats.org/officeDocument/2006/relationships/hyperlink" Target="https://www.w3schools.com/colors/color_tryit.asp?color=Cornsilk" TargetMode="External"/><Relationship Id="rId1388" Type="http://schemas.openxmlformats.org/officeDocument/2006/relationships/hyperlink" Target="https://www.w3schools.com/charsets/ref_utf_modifiers.asp" TargetMode="External"/><Relationship Id="rId1595" Type="http://schemas.openxmlformats.org/officeDocument/2006/relationships/hyperlink" Target="https://www.w3schools.com/cssref/css3_pr_align-content.asp" TargetMode="External"/><Relationship Id="rId1609" Type="http://schemas.openxmlformats.org/officeDocument/2006/relationships/hyperlink" Target="https://www.w3schools.com/cssref/pr_dim_line-height.asp" TargetMode="External"/><Relationship Id="rId1816" Type="http://schemas.openxmlformats.org/officeDocument/2006/relationships/hyperlink" Target="https://www.w3schools.com/cssref/pr_outline-color.asp" TargetMode="External"/><Relationship Id="rId10" Type="http://schemas.openxmlformats.org/officeDocument/2006/relationships/hyperlink" Target="https://www.w3schools.com/tags/tag_a.asp" TargetMode="External"/><Relationship Id="rId94" Type="http://schemas.openxmlformats.org/officeDocument/2006/relationships/hyperlink" Target="https://www.w3schools.com/tags/tag_rt.asp" TargetMode="External"/><Relationship Id="rId397" Type="http://schemas.openxmlformats.org/officeDocument/2006/relationships/hyperlink" Target="https://www.w3schools.com/tags/att_max.asp" TargetMode="External"/><Relationship Id="rId520" Type="http://schemas.openxmlformats.org/officeDocument/2006/relationships/hyperlink" Target="https://www.w3schools.com/tags/att_onmouseover.asp" TargetMode="External"/><Relationship Id="rId618" Type="http://schemas.openxmlformats.org/officeDocument/2006/relationships/hyperlink" Target="https://www.w3schools.com/tags/att_sandbox.asp" TargetMode="External"/><Relationship Id="rId825" Type="http://schemas.openxmlformats.org/officeDocument/2006/relationships/hyperlink" Target="https://www.w3schools.com/colors/colors_mixer.asp?colorbottom=9932CC&amp;colortop=FFFFFF" TargetMode="External"/><Relationship Id="rId1248" Type="http://schemas.openxmlformats.org/officeDocument/2006/relationships/hyperlink" Target="https://www.w3schools.com/colors/colors_picker.asp?colorhex=F8F8FF" TargetMode="External"/><Relationship Id="rId1455" Type="http://schemas.openxmlformats.org/officeDocument/2006/relationships/hyperlink" Target="https://www.w3schools.com/tags/tag_i.asp" TargetMode="External"/><Relationship Id="rId1662" Type="http://schemas.openxmlformats.org/officeDocument/2006/relationships/hyperlink" Target="https://www.w3schools.com/cssref/css3_pr_transform.asp" TargetMode="External"/><Relationship Id="rId2078" Type="http://schemas.openxmlformats.org/officeDocument/2006/relationships/hyperlink" Target="https://www.w3schools.com/bootstrap/bootstrap_navbar.asp" TargetMode="External"/><Relationship Id="rId257" Type="http://schemas.openxmlformats.org/officeDocument/2006/relationships/hyperlink" Target="https://www.w3schools.com/tags/tag_area.asp" TargetMode="External"/><Relationship Id="rId464" Type="http://schemas.openxmlformats.org/officeDocument/2006/relationships/hyperlink" Target="https://www.w3schools.com/tags/tag_track.asp" TargetMode="External"/><Relationship Id="rId1010" Type="http://schemas.openxmlformats.org/officeDocument/2006/relationships/hyperlink" Target="https://www.w3schools.com/colors/color_tryit.asp?color=ForestGreen" TargetMode="External"/><Relationship Id="rId1094" Type="http://schemas.openxmlformats.org/officeDocument/2006/relationships/hyperlink" Target="https://www.w3schools.com/colors/color_tryit.asp?color=LightSteelBlue" TargetMode="External"/><Relationship Id="rId1108" Type="http://schemas.openxmlformats.org/officeDocument/2006/relationships/hyperlink" Target="https://www.w3schools.com/colors/colors_picker.asp?colorhex=87CEFA" TargetMode="External"/><Relationship Id="rId1315" Type="http://schemas.openxmlformats.org/officeDocument/2006/relationships/hyperlink" Target="https://www.w3schools.com/colors/color_tryit.asp?hex=778899" TargetMode="External"/><Relationship Id="rId1967" Type="http://schemas.openxmlformats.org/officeDocument/2006/relationships/hyperlink" Target="https://www.w3schools.com/bootstrap/bootstrap_carousel.asp" TargetMode="External"/><Relationship Id="rId2145" Type="http://schemas.openxmlformats.org/officeDocument/2006/relationships/hyperlink" Target="https://www.w3schools.com/bootstrap/bootstrap_typography.asp" TargetMode="External"/><Relationship Id="rId117" Type="http://schemas.openxmlformats.org/officeDocument/2006/relationships/hyperlink" Target="https://www.w3schools.com/tags/tag_time.asp" TargetMode="External"/><Relationship Id="rId671" Type="http://schemas.openxmlformats.org/officeDocument/2006/relationships/hyperlink" Target="https://www.w3schools.com/tags/ref_standardattributes.asp" TargetMode="External"/><Relationship Id="rId769" Type="http://schemas.openxmlformats.org/officeDocument/2006/relationships/hyperlink" Target="https://www.w3schools.com/colors/colors_mixer.asp?colorbottom=FFC0CB&amp;colortop=FFFFFF" TargetMode="External"/><Relationship Id="rId976" Type="http://schemas.openxmlformats.org/officeDocument/2006/relationships/hyperlink" Target="https://www.w3schools.com/colors/colors_picker.asp?colorhex=7CFC00" TargetMode="External"/><Relationship Id="rId1399" Type="http://schemas.openxmlformats.org/officeDocument/2006/relationships/hyperlink" Target="https://www.w3schools.com/charsets/ref_utf_block.asp" TargetMode="External"/><Relationship Id="rId324" Type="http://schemas.openxmlformats.org/officeDocument/2006/relationships/hyperlink" Target="https://www.w3schools.com/tags/tag_option.asp" TargetMode="External"/><Relationship Id="rId531" Type="http://schemas.openxmlformats.org/officeDocument/2006/relationships/hyperlink" Target="https://www.w3schools.com/tags/att_onpause.asp" TargetMode="External"/><Relationship Id="rId629" Type="http://schemas.openxmlformats.org/officeDocument/2006/relationships/hyperlink" Target="https://www.w3schools.com/tags/tag_input.asp" TargetMode="External"/><Relationship Id="rId1161" Type="http://schemas.openxmlformats.org/officeDocument/2006/relationships/hyperlink" Target="https://www.w3schools.com/colors/colors_mixer.asp?colorbottom=FFE4C4&amp;colortop=FFFFFF" TargetMode="External"/><Relationship Id="rId1259" Type="http://schemas.openxmlformats.org/officeDocument/2006/relationships/hyperlink" Target="https://www.w3schools.com/colors/color_tryit.asp?hex=F5F5DC" TargetMode="External"/><Relationship Id="rId1466" Type="http://schemas.openxmlformats.org/officeDocument/2006/relationships/hyperlink" Target="https://www.w3schools.com/tags/tag_main.asp" TargetMode="External"/><Relationship Id="rId2005" Type="http://schemas.openxmlformats.org/officeDocument/2006/relationships/hyperlink" Target="https://www.w3schools.com/bootstrap/bootstrap_forms.asp" TargetMode="External"/><Relationship Id="rId836" Type="http://schemas.openxmlformats.org/officeDocument/2006/relationships/hyperlink" Target="https://www.w3schools.com/colors/colors_picker.asp?colorhex=8B008B" TargetMode="External"/><Relationship Id="rId1021" Type="http://schemas.openxmlformats.org/officeDocument/2006/relationships/hyperlink" Target="https://www.w3schools.com/colors/colors_mixer.asp?colorbottom=006400&amp;colortop=FFFFFF" TargetMode="External"/><Relationship Id="rId1119" Type="http://schemas.openxmlformats.org/officeDocument/2006/relationships/hyperlink" Target="https://www.w3schools.com/colors/color_tryit.asp?hex=00BFFF" TargetMode="External"/><Relationship Id="rId1673" Type="http://schemas.openxmlformats.org/officeDocument/2006/relationships/hyperlink" Target="https://www.w3schools.com/cssref/css3_pr_nav-down.asp" TargetMode="External"/><Relationship Id="rId1880" Type="http://schemas.openxmlformats.org/officeDocument/2006/relationships/hyperlink" Target="https://www.w3schools.com/cssref/css3_pr_flex-basis.asp" TargetMode="External"/><Relationship Id="rId1978" Type="http://schemas.openxmlformats.org/officeDocument/2006/relationships/hyperlink" Target="https://www.w3schools.com/bootstrap/bootstrap_collapse.asp" TargetMode="External"/><Relationship Id="rId903" Type="http://schemas.openxmlformats.org/officeDocument/2006/relationships/hyperlink" Target="https://www.w3schools.com/colors/color_tryit.asp?hex=FFA500" TargetMode="External"/><Relationship Id="rId1326" Type="http://schemas.openxmlformats.org/officeDocument/2006/relationships/hyperlink" Target="https://www.w3schools.com/colors/color_tryit.asp?color=Black" TargetMode="External"/><Relationship Id="rId1533" Type="http://schemas.openxmlformats.org/officeDocument/2006/relationships/hyperlink" Target="https://www.w3schools.com/cssref/pr_border-bottom.asp" TargetMode="External"/><Relationship Id="rId1740" Type="http://schemas.openxmlformats.org/officeDocument/2006/relationships/hyperlink" Target="https://www.w3schools.com/cssref/sel_only-of-type.asp" TargetMode="External"/><Relationship Id="rId32" Type="http://schemas.openxmlformats.org/officeDocument/2006/relationships/hyperlink" Target="https://www.w3schools.com/tags/tag_cite.asp" TargetMode="External"/><Relationship Id="rId1600" Type="http://schemas.openxmlformats.org/officeDocument/2006/relationships/hyperlink" Target="https://www.w3schools.com/cssref/css3_pr_flex-direction.asp" TargetMode="External"/><Relationship Id="rId1838" Type="http://schemas.openxmlformats.org/officeDocument/2006/relationships/hyperlink" Target="https://www.w3schools.com/cssref/css3_pr_align-content.asp" TargetMode="External"/><Relationship Id="rId181" Type="http://schemas.openxmlformats.org/officeDocument/2006/relationships/hyperlink" Target="https://www.w3schools.com/tags/tag_option.asp" TargetMode="External"/><Relationship Id="rId1905" Type="http://schemas.openxmlformats.org/officeDocument/2006/relationships/hyperlink" Target="https://www.w3schools.com/cssref/css3_pr_text-align-last.asp" TargetMode="External"/><Relationship Id="rId279" Type="http://schemas.openxmlformats.org/officeDocument/2006/relationships/hyperlink" Target="https://www.w3schools.com/tags/att_checked.asp" TargetMode="External"/><Relationship Id="rId486" Type="http://schemas.openxmlformats.org/officeDocument/2006/relationships/hyperlink" Target="https://www.w3schools.com/tags/tag_embed.asp" TargetMode="External"/><Relationship Id="rId693" Type="http://schemas.openxmlformats.org/officeDocument/2006/relationships/hyperlink" Target="https://www.w3schools.com/tags/tag_progress.asp" TargetMode="External"/><Relationship Id="rId2167" Type="http://schemas.openxmlformats.org/officeDocument/2006/relationships/header" Target="header2.xml"/><Relationship Id="rId139" Type="http://schemas.openxmlformats.org/officeDocument/2006/relationships/hyperlink" Target="https://www.w3schools.com/tags/tag_address.asp" TargetMode="External"/><Relationship Id="rId346" Type="http://schemas.openxmlformats.org/officeDocument/2006/relationships/hyperlink" Target="https://www.w3schools.com/tags/tag_select.asp" TargetMode="External"/><Relationship Id="rId553" Type="http://schemas.openxmlformats.org/officeDocument/2006/relationships/hyperlink" Target="https://www.w3schools.com/tags/tag_input.asp" TargetMode="External"/><Relationship Id="rId760" Type="http://schemas.openxmlformats.org/officeDocument/2006/relationships/hyperlink" Target="https://www.w3schools.com/tags/ev_onscroll.asp" TargetMode="External"/><Relationship Id="rId998" Type="http://schemas.openxmlformats.org/officeDocument/2006/relationships/hyperlink" Target="https://www.w3schools.com/colors/color_tryit.asp?color=SpringGreen" TargetMode="External"/><Relationship Id="rId1183" Type="http://schemas.openxmlformats.org/officeDocument/2006/relationships/hyperlink" Target="https://www.w3schools.com/colors/color_tryit.asp?hex=F4A460" TargetMode="External"/><Relationship Id="rId1390" Type="http://schemas.openxmlformats.org/officeDocument/2006/relationships/hyperlink" Target="https://www.w3schools.com/charsets/ref_utf_greek.asp" TargetMode="External"/><Relationship Id="rId2027" Type="http://schemas.openxmlformats.org/officeDocument/2006/relationships/hyperlink" Target="https://www.w3schools.com/bootstrap/bootstrap_typography.asp" TargetMode="External"/><Relationship Id="rId206" Type="http://schemas.openxmlformats.org/officeDocument/2006/relationships/hyperlink" Target="https://www.w3schools.com/tags/tag_ul.asp" TargetMode="External"/><Relationship Id="rId413" Type="http://schemas.openxmlformats.org/officeDocument/2006/relationships/hyperlink" Target="https://www.w3schools.com/tags/tag_input.asp" TargetMode="External"/><Relationship Id="rId858" Type="http://schemas.openxmlformats.org/officeDocument/2006/relationships/hyperlink" Target="https://www.w3schools.com/colors/color_tryit.asp?color=RebeccaPurple" TargetMode="External"/><Relationship Id="rId1043" Type="http://schemas.openxmlformats.org/officeDocument/2006/relationships/hyperlink" Target="https://www.w3schools.com/colors/color_tryit.asp?hex=20B2AA" TargetMode="External"/><Relationship Id="rId1488" Type="http://schemas.openxmlformats.org/officeDocument/2006/relationships/hyperlink" Target="https://www.w3schools.com/tags/tag_ruby.asp" TargetMode="External"/><Relationship Id="rId1695" Type="http://schemas.openxmlformats.org/officeDocument/2006/relationships/hyperlink" Target="https://www.w3schools.com/cssref/pr_print_pageba.asp" TargetMode="External"/><Relationship Id="rId620" Type="http://schemas.openxmlformats.org/officeDocument/2006/relationships/hyperlink" Target="https://www.w3schools.com/tags/att_scope.asp" TargetMode="External"/><Relationship Id="rId718" Type="http://schemas.openxmlformats.org/officeDocument/2006/relationships/hyperlink" Target="https://www.w3schools.com/tags/att_global_title.asp" TargetMode="External"/><Relationship Id="rId925" Type="http://schemas.openxmlformats.org/officeDocument/2006/relationships/hyperlink" Target="https://www.w3schools.com/colors/colors_mixer.asp?colorbottom=FFD700&amp;colortop=FFFFFF" TargetMode="External"/><Relationship Id="rId1250" Type="http://schemas.openxmlformats.org/officeDocument/2006/relationships/hyperlink" Target="https://www.w3schools.com/colors/color_tryit.asp?color=WhiteSmoke" TargetMode="External"/><Relationship Id="rId1348" Type="http://schemas.openxmlformats.org/officeDocument/2006/relationships/hyperlink" Target="https://www.w3schools.com/tags/av_prop_mediagroup.asp" TargetMode="External"/><Relationship Id="rId1555" Type="http://schemas.openxmlformats.org/officeDocument/2006/relationships/hyperlink" Target="https://www.w3schools.com/cssref/pr_border-style.asp" TargetMode="External"/><Relationship Id="rId1762" Type="http://schemas.openxmlformats.org/officeDocument/2006/relationships/hyperlink" Target="https://www.w3schools.com/cssref/pr_border-bottom.asp" TargetMode="External"/><Relationship Id="rId1110" Type="http://schemas.openxmlformats.org/officeDocument/2006/relationships/hyperlink" Target="https://www.w3schools.com/colors/color_tryit.asp?color=SkyBlue" TargetMode="External"/><Relationship Id="rId1208" Type="http://schemas.openxmlformats.org/officeDocument/2006/relationships/hyperlink" Target="https://www.w3schools.com/colors/colors_picker.asp?colorhex=8B4513" TargetMode="External"/><Relationship Id="rId1415" Type="http://schemas.openxmlformats.org/officeDocument/2006/relationships/hyperlink" Target="https://www.w3schools.com/tags/tag_basefont.asp" TargetMode="External"/><Relationship Id="rId54" Type="http://schemas.openxmlformats.org/officeDocument/2006/relationships/hyperlink" Target="https://www.w3schools.com/tags/tag_frame.asp" TargetMode="External"/><Relationship Id="rId1622" Type="http://schemas.openxmlformats.org/officeDocument/2006/relationships/hyperlink" Target="https://www.w3schools.com/cssref/css3_pr_text-decoration-line.asp" TargetMode="External"/><Relationship Id="rId1927" Type="http://schemas.openxmlformats.org/officeDocument/2006/relationships/hyperlink" Target="https://www.w3schools.com/bootstrap/bootstrap_dropdowns.asp" TargetMode="External"/><Relationship Id="rId2091" Type="http://schemas.openxmlformats.org/officeDocument/2006/relationships/hyperlink" Target="https://www.w3schools.com/bootstrap/bootstrap_navbar.asp" TargetMode="External"/><Relationship Id="rId270" Type="http://schemas.openxmlformats.org/officeDocument/2006/relationships/hyperlink" Target="https://www.w3schools.com/tags/tag_textarea.asp" TargetMode="External"/><Relationship Id="rId130" Type="http://schemas.openxmlformats.org/officeDocument/2006/relationships/hyperlink" Target="https://www.w3schools.com/tags/tag_title.asp" TargetMode="External"/><Relationship Id="rId368" Type="http://schemas.openxmlformats.org/officeDocument/2006/relationships/hyperlink" Target="https://www.w3schools.com/tags/tag_base.asp" TargetMode="External"/><Relationship Id="rId575" Type="http://schemas.openxmlformats.org/officeDocument/2006/relationships/hyperlink" Target="https://www.w3schools.com/tags/att_ontoggle.asp" TargetMode="External"/><Relationship Id="rId782" Type="http://schemas.openxmlformats.org/officeDocument/2006/relationships/hyperlink" Target="https://www.w3schools.com/colors/color_tryit.asp?color=PaleVioletRed" TargetMode="External"/><Relationship Id="rId2049" Type="http://schemas.openxmlformats.org/officeDocument/2006/relationships/hyperlink" Target="https://www.w3schools.com/bootstrap/bootstrap_list_groups.asp" TargetMode="External"/><Relationship Id="rId228" Type="http://schemas.openxmlformats.org/officeDocument/2006/relationships/hyperlink" Target="https://www.w3schools.com/tags/tag_header.asp" TargetMode="External"/><Relationship Id="rId435" Type="http://schemas.openxmlformats.org/officeDocument/2006/relationships/hyperlink" Target="https://www.w3schools.com/tags/att_novalidate.asp" TargetMode="External"/><Relationship Id="rId642" Type="http://schemas.openxmlformats.org/officeDocument/2006/relationships/hyperlink" Target="https://www.w3schools.com/tags/tag_embed.asp" TargetMode="External"/><Relationship Id="rId1065" Type="http://schemas.openxmlformats.org/officeDocument/2006/relationships/hyperlink" Target="https://www.w3schools.com/colors/colors_mixer.asp?colorbottom=E0FFFF&amp;colortop=FFFFFF" TargetMode="External"/><Relationship Id="rId1272" Type="http://schemas.openxmlformats.org/officeDocument/2006/relationships/hyperlink" Target="https://www.w3schools.com/colors/colors_picker.asp?colorhex=FFFFF0" TargetMode="External"/><Relationship Id="rId2116" Type="http://schemas.openxmlformats.org/officeDocument/2006/relationships/hyperlink" Target="https://www.w3schools.com/bootstrap/bootstrap_progressbars.asp" TargetMode="External"/><Relationship Id="rId502" Type="http://schemas.openxmlformats.org/officeDocument/2006/relationships/hyperlink" Target="https://www.w3schools.com/tags/tag_iframe.asp" TargetMode="External"/><Relationship Id="rId947" Type="http://schemas.openxmlformats.org/officeDocument/2006/relationships/hyperlink" Target="https://www.w3schools.com/colors/color_tryit.asp?hex=FFE4B5" TargetMode="External"/><Relationship Id="rId1132" Type="http://schemas.openxmlformats.org/officeDocument/2006/relationships/hyperlink" Target="https://www.w3schools.com/colors/colors_picker.asp?colorhex=0000FF" TargetMode="External"/><Relationship Id="rId1577" Type="http://schemas.openxmlformats.org/officeDocument/2006/relationships/hyperlink" Target="https://www.w3schools.com/cssref/pr_dim_max-width.asp" TargetMode="External"/><Relationship Id="rId1784" Type="http://schemas.openxmlformats.org/officeDocument/2006/relationships/hyperlink" Target="https://www.w3schools.com/cssref/css3_pr_column-gap.asp" TargetMode="External"/><Relationship Id="rId1991" Type="http://schemas.openxmlformats.org/officeDocument/2006/relationships/hyperlink" Target="https://www.w3schools.com/bootstrap/bootstrap_dropdowns.asp" TargetMode="External"/><Relationship Id="rId76" Type="http://schemas.openxmlformats.org/officeDocument/2006/relationships/hyperlink" Target="https://www.w3schools.com/tags/tag_menuitem.asp" TargetMode="External"/><Relationship Id="rId807" Type="http://schemas.openxmlformats.org/officeDocument/2006/relationships/hyperlink" Target="https://www.w3schools.com/colors/color_tryit.asp?hex=EE82EE" TargetMode="External"/><Relationship Id="rId1437" Type="http://schemas.openxmlformats.org/officeDocument/2006/relationships/hyperlink" Target="https://www.w3schools.com/tags/tag_div.asp" TargetMode="External"/><Relationship Id="rId1644" Type="http://schemas.openxmlformats.org/officeDocument/2006/relationships/hyperlink" Target="https://www.w3schools.com/cssref/pr_gen_counter-reset.asp" TargetMode="External"/><Relationship Id="rId1851" Type="http://schemas.openxmlformats.org/officeDocument/2006/relationships/hyperlink" Target="https://www.w3schools.com/cssref/css3_pr_backface-visibility.asp" TargetMode="External"/><Relationship Id="rId1504" Type="http://schemas.openxmlformats.org/officeDocument/2006/relationships/hyperlink" Target="https://www.w3schools.com/tags/tag_tbody.asp" TargetMode="External"/><Relationship Id="rId1711" Type="http://schemas.openxmlformats.org/officeDocument/2006/relationships/hyperlink" Target="https://www.w3schools.com/cssref/sel_attribute_value_contains.asp" TargetMode="External"/><Relationship Id="rId1949" Type="http://schemas.openxmlformats.org/officeDocument/2006/relationships/hyperlink" Target="https://www.w3schools.com/bootstrap/bootstrap_button_groups.asp" TargetMode="External"/><Relationship Id="rId292" Type="http://schemas.openxmlformats.org/officeDocument/2006/relationships/hyperlink" Target="https://www.w3schools.com/tags/tag_meta.asp" TargetMode="External"/><Relationship Id="rId1809" Type="http://schemas.openxmlformats.org/officeDocument/2006/relationships/hyperlink" Target="https://www.w3schools.com/cssref/pr_dim_max-height.asp" TargetMode="External"/><Relationship Id="rId597" Type="http://schemas.openxmlformats.org/officeDocument/2006/relationships/hyperlink" Target="https://www.w3schools.com/tags/att_preload.asp" TargetMode="External"/><Relationship Id="rId152" Type="http://schemas.openxmlformats.org/officeDocument/2006/relationships/hyperlink" Target="https://www.w3schools.com/tags/tag_i.asp" TargetMode="External"/><Relationship Id="rId457" Type="http://schemas.openxmlformats.org/officeDocument/2006/relationships/hyperlink" Target="https://www.w3schools.com/tags/tag_video.asp" TargetMode="External"/><Relationship Id="rId1087" Type="http://schemas.openxmlformats.org/officeDocument/2006/relationships/hyperlink" Target="https://www.w3schools.com/colors/color_tryit.asp?hex=5F9EA0" TargetMode="External"/><Relationship Id="rId1294" Type="http://schemas.openxmlformats.org/officeDocument/2006/relationships/hyperlink" Target="https://www.w3schools.com/colors/color_tryit.asp?color=LightGray" TargetMode="External"/><Relationship Id="rId2040" Type="http://schemas.openxmlformats.org/officeDocument/2006/relationships/hyperlink" Target="https://www.w3schools.com/bootstrap/bootstrap_badges_labels.asp" TargetMode="External"/><Relationship Id="rId2138" Type="http://schemas.openxmlformats.org/officeDocument/2006/relationships/hyperlink" Target="https://www.w3schools.com/bootstrap/bootstrap_tables.asp" TargetMode="External"/><Relationship Id="rId664" Type="http://schemas.openxmlformats.org/officeDocument/2006/relationships/hyperlink" Target="https://www.w3schools.com/tags/ref_standardattributes.asp" TargetMode="External"/><Relationship Id="rId871" Type="http://schemas.openxmlformats.org/officeDocument/2006/relationships/hyperlink" Target="https://www.w3schools.com/colors/color_tryit.asp?hex=FA8072" TargetMode="External"/><Relationship Id="rId969" Type="http://schemas.openxmlformats.org/officeDocument/2006/relationships/hyperlink" Target="https://www.w3schools.com/colors/colors_mixer.asp?colorbottom=ADFF2F&amp;colortop=FFFFFF" TargetMode="External"/><Relationship Id="rId1599" Type="http://schemas.openxmlformats.org/officeDocument/2006/relationships/hyperlink" Target="https://www.w3schools.com/cssref/css3_pr_flex-basis.asp" TargetMode="External"/><Relationship Id="rId317" Type="http://schemas.openxmlformats.org/officeDocument/2006/relationships/hyperlink" Target="https://www.w3schools.com/tags/tag_input.asp" TargetMode="External"/><Relationship Id="rId524" Type="http://schemas.openxmlformats.org/officeDocument/2006/relationships/hyperlink" Target="https://www.w3schools.com/tags/tag_body.asp" TargetMode="External"/><Relationship Id="rId731" Type="http://schemas.openxmlformats.org/officeDocument/2006/relationships/hyperlink" Target="https://www.w3schools.com/tags/ev_onblur.asp" TargetMode="External"/><Relationship Id="rId1154" Type="http://schemas.openxmlformats.org/officeDocument/2006/relationships/hyperlink" Target="https://www.w3schools.com/colors/color_tryit.asp?color=BlanchedAlmond" TargetMode="External"/><Relationship Id="rId1361" Type="http://schemas.openxmlformats.org/officeDocument/2006/relationships/hyperlink" Target="https://www.w3schools.com/tags/av_prop_videotracks.asp" TargetMode="External"/><Relationship Id="rId1459" Type="http://schemas.openxmlformats.org/officeDocument/2006/relationships/hyperlink" Target="https://www.w3schools.com/tags/tag_ins.asp" TargetMode="External"/><Relationship Id="rId98" Type="http://schemas.openxmlformats.org/officeDocument/2006/relationships/hyperlink" Target="https://www.w3schools.com/tags/tag_script.asp" TargetMode="External"/><Relationship Id="rId829" Type="http://schemas.openxmlformats.org/officeDocument/2006/relationships/hyperlink" Target="https://www.w3schools.com/colors/colors_mixer.asp?colorbottom=9400D3&amp;colortop=FFFFFF" TargetMode="External"/><Relationship Id="rId1014" Type="http://schemas.openxmlformats.org/officeDocument/2006/relationships/hyperlink" Target="https://www.w3schools.com/colors/color_tryit.asp?color=Green" TargetMode="External"/><Relationship Id="rId1221" Type="http://schemas.openxmlformats.org/officeDocument/2006/relationships/hyperlink" Target="https://www.w3schools.com/colors/colors_mixer.asp?colorbottom=800000&amp;colortop=FFFFFF" TargetMode="External"/><Relationship Id="rId1666" Type="http://schemas.openxmlformats.org/officeDocument/2006/relationships/hyperlink" Target="https://www.w3schools.com/cssref/css3_pr_transition-property.asp" TargetMode="External"/><Relationship Id="rId1873" Type="http://schemas.openxmlformats.org/officeDocument/2006/relationships/hyperlink" Target="https://www.w3schools.com/cssref/css3_pr_column-rule-style.asp" TargetMode="External"/><Relationship Id="rId1319" Type="http://schemas.openxmlformats.org/officeDocument/2006/relationships/hyperlink" Target="https://www.w3schools.com/colors/color_tryit.asp?hex=708090" TargetMode="External"/><Relationship Id="rId1526" Type="http://schemas.openxmlformats.org/officeDocument/2006/relationships/hyperlink" Target="https://www.w3schools.com/cssref/pr_background-image.asp" TargetMode="External"/><Relationship Id="rId1733" Type="http://schemas.openxmlformats.org/officeDocument/2006/relationships/hyperlink" Target="https://www.w3schools.com/cssref/sel_last-of-type.asp" TargetMode="External"/><Relationship Id="rId1940" Type="http://schemas.openxmlformats.org/officeDocument/2006/relationships/hyperlink" Target="https://www.w3schools.com/bootstrap/bootstrap_ref_css_helpers.asp" TargetMode="External"/><Relationship Id="rId25" Type="http://schemas.openxmlformats.org/officeDocument/2006/relationships/hyperlink" Target="https://www.w3schools.com/tags/tag_blockquote.asp" TargetMode="External"/><Relationship Id="rId1800" Type="http://schemas.openxmlformats.org/officeDocument/2006/relationships/hyperlink" Target="https://www.w3schools.com/cssref/pr_dim_height.asp" TargetMode="External"/><Relationship Id="rId174" Type="http://schemas.openxmlformats.org/officeDocument/2006/relationships/hyperlink" Target="https://www.w3schools.com/tags/tag_wbr.asp" TargetMode="External"/><Relationship Id="rId381" Type="http://schemas.openxmlformats.org/officeDocument/2006/relationships/hyperlink" Target="https://www.w3schools.com/tags/tag_keygen.asp" TargetMode="External"/><Relationship Id="rId2062" Type="http://schemas.openxmlformats.org/officeDocument/2006/relationships/hyperlink" Target="https://www.w3schools.com/bootstrap/bootstrap_modal.asp" TargetMode="External"/><Relationship Id="rId241" Type="http://schemas.openxmlformats.org/officeDocument/2006/relationships/hyperlink" Target="https://www.w3schools.com/tags/tag_basefont.asp" TargetMode="External"/><Relationship Id="rId479" Type="http://schemas.openxmlformats.org/officeDocument/2006/relationships/hyperlink" Target="https://www.w3schools.com/tags/tag_video.asp" TargetMode="External"/><Relationship Id="rId686" Type="http://schemas.openxmlformats.org/officeDocument/2006/relationships/hyperlink" Target="https://www.w3schools.com/tags/tag_object.asp" TargetMode="External"/><Relationship Id="rId893" Type="http://schemas.openxmlformats.org/officeDocument/2006/relationships/hyperlink" Target="https://www.w3schools.com/colors/colors_mixer.asp?colorbottom=FF0000&amp;colortop=FFFFFF" TargetMode="External"/><Relationship Id="rId339" Type="http://schemas.openxmlformats.org/officeDocument/2006/relationships/hyperlink" Target="https://www.w3schools.com/tags/tag_button.asp" TargetMode="External"/><Relationship Id="rId546" Type="http://schemas.openxmlformats.org/officeDocument/2006/relationships/hyperlink" Target="https://www.w3schools.com/tags/tag_video.asp" TargetMode="External"/><Relationship Id="rId753" Type="http://schemas.openxmlformats.org/officeDocument/2006/relationships/hyperlink" Target="https://www.w3schools.com/tags/ev_ondrag.asp" TargetMode="External"/><Relationship Id="rId1176" Type="http://schemas.openxmlformats.org/officeDocument/2006/relationships/hyperlink" Target="https://www.w3schools.com/colors/colors_picker.asp?colorhex=D2B48C" TargetMode="External"/><Relationship Id="rId1383" Type="http://schemas.openxmlformats.org/officeDocument/2006/relationships/hyperlink" Target="https://www.w3schools.com/tags/av_event_waiting.asp" TargetMode="External"/><Relationship Id="rId101" Type="http://schemas.openxmlformats.org/officeDocument/2006/relationships/hyperlink" Target="https://www.w3schools.com/tags/tag_small.asp" TargetMode="External"/><Relationship Id="rId406" Type="http://schemas.openxmlformats.org/officeDocument/2006/relationships/hyperlink" Target="https://www.w3schools.com/tags/tag_area.asp" TargetMode="External"/><Relationship Id="rId960" Type="http://schemas.openxmlformats.org/officeDocument/2006/relationships/hyperlink" Target="https://www.w3schools.com/colors/colors_picker.asp?colorhex=F0E68C" TargetMode="External"/><Relationship Id="rId1036" Type="http://schemas.openxmlformats.org/officeDocument/2006/relationships/hyperlink" Target="https://www.w3schools.com/colors/colors_picker.asp?colorhex=66CDAA" TargetMode="External"/><Relationship Id="rId1243" Type="http://schemas.openxmlformats.org/officeDocument/2006/relationships/hyperlink" Target="https://www.w3schools.com/colors/color_tryit.asp?hex=F0F8FF" TargetMode="External"/><Relationship Id="rId1590" Type="http://schemas.openxmlformats.org/officeDocument/2006/relationships/hyperlink" Target="https://www.w3schools.com/cssref/pr_pos_top.asp" TargetMode="External"/><Relationship Id="rId1688" Type="http://schemas.openxmlformats.org/officeDocument/2006/relationships/hyperlink" Target="https://www.w3schools.com/cssref/css3_pr_column-rule.asp" TargetMode="External"/><Relationship Id="rId1895" Type="http://schemas.openxmlformats.org/officeDocument/2006/relationships/hyperlink" Target="https://www.w3schools.com/cssref/css3_pr_nav-up.asp" TargetMode="External"/><Relationship Id="rId613" Type="http://schemas.openxmlformats.org/officeDocument/2006/relationships/hyperlink" Target="https://www.w3schools.com/tags/att_rows.asp" TargetMode="External"/><Relationship Id="rId820" Type="http://schemas.openxmlformats.org/officeDocument/2006/relationships/hyperlink" Target="https://www.w3schools.com/colors/colors_picker.asp?colorhex=BA55D3" TargetMode="External"/><Relationship Id="rId918" Type="http://schemas.openxmlformats.org/officeDocument/2006/relationships/hyperlink" Target="https://www.w3schools.com/colors/color_tryit.asp?color=OrangeRed" TargetMode="External"/><Relationship Id="rId1450" Type="http://schemas.openxmlformats.org/officeDocument/2006/relationships/hyperlink" Target="https://www.w3schools.com/tags/tag_hn.asp" TargetMode="External"/><Relationship Id="rId1548" Type="http://schemas.openxmlformats.org/officeDocument/2006/relationships/hyperlink" Target="https://www.w3schools.com/cssref/pr_border-left_style.asp" TargetMode="External"/><Relationship Id="rId1755" Type="http://schemas.openxmlformats.org/officeDocument/2006/relationships/hyperlink" Target="https://www.w3schools.com/cssref/func_radial-gradient.asp" TargetMode="External"/><Relationship Id="rId1103" Type="http://schemas.openxmlformats.org/officeDocument/2006/relationships/hyperlink" Target="https://www.w3schools.com/colors/color_tryit.asp?hex=B0E0E6" TargetMode="External"/><Relationship Id="rId1310" Type="http://schemas.openxmlformats.org/officeDocument/2006/relationships/hyperlink" Target="https://www.w3schools.com/colors/color_tryit.asp?color=Gray" TargetMode="External"/><Relationship Id="rId1408" Type="http://schemas.openxmlformats.org/officeDocument/2006/relationships/hyperlink" Target="https://www.w3schools.com/tags/tag_applet.asp" TargetMode="External"/><Relationship Id="rId1962" Type="http://schemas.openxmlformats.org/officeDocument/2006/relationships/hyperlink" Target="https://www.w3schools.com/bootstrap/bootstrap_images.asp" TargetMode="External"/><Relationship Id="rId47" Type="http://schemas.openxmlformats.org/officeDocument/2006/relationships/hyperlink" Target="https://www.w3schools.com/tags/tag_embed.asp" TargetMode="External"/><Relationship Id="rId1615" Type="http://schemas.openxmlformats.org/officeDocument/2006/relationships/hyperlink" Target="https://www.w3schools.com/cssref/pr_text_text-transform.asp" TargetMode="External"/><Relationship Id="rId1822" Type="http://schemas.openxmlformats.org/officeDocument/2006/relationships/hyperlink" Target="https://www.w3schools.com/cssref/pr_padding-right.asp" TargetMode="External"/><Relationship Id="rId196" Type="http://schemas.openxmlformats.org/officeDocument/2006/relationships/hyperlink" Target="https://www.w3schools.com/tags/tag_figcaption.asp" TargetMode="External"/><Relationship Id="rId2084" Type="http://schemas.openxmlformats.org/officeDocument/2006/relationships/hyperlink" Target="https://www.w3schools.com/bootstrap/bootstrap_navbar.asp" TargetMode="External"/><Relationship Id="rId263" Type="http://schemas.openxmlformats.org/officeDocument/2006/relationships/hyperlink" Target="https://www.w3schools.com/tags/tag_form.asp" TargetMode="External"/><Relationship Id="rId470" Type="http://schemas.openxmlformats.org/officeDocument/2006/relationships/hyperlink" Target="https://www.w3schools.com/tags/att_ondragleave.asp" TargetMode="External"/><Relationship Id="rId2151" Type="http://schemas.openxmlformats.org/officeDocument/2006/relationships/hyperlink" Target="https://www.w3schools.com/bootstrap/bootstrap_typography.asp" TargetMode="External"/><Relationship Id="rId123" Type="http://schemas.openxmlformats.org/officeDocument/2006/relationships/hyperlink" Target="https://www.w3schools.com/tags/tag_ul.asp" TargetMode="External"/><Relationship Id="rId330" Type="http://schemas.openxmlformats.org/officeDocument/2006/relationships/hyperlink" Target="https://www.w3schools.com/tags/att_draggable.asp" TargetMode="External"/><Relationship Id="rId568" Type="http://schemas.openxmlformats.org/officeDocument/2006/relationships/hyperlink" Target="https://www.w3schools.com/tags/tag_form.asp" TargetMode="External"/><Relationship Id="rId775" Type="http://schemas.openxmlformats.org/officeDocument/2006/relationships/hyperlink" Target="https://www.w3schools.com/colors/color_tryit.asp?hex=FF69B4" TargetMode="External"/><Relationship Id="rId982" Type="http://schemas.openxmlformats.org/officeDocument/2006/relationships/hyperlink" Target="https://www.w3schools.com/colors/color_tryit.asp?color=LimeGreen" TargetMode="External"/><Relationship Id="rId1198" Type="http://schemas.openxmlformats.org/officeDocument/2006/relationships/hyperlink" Target="https://www.w3schools.com/colors/color_tryit.asp?color=Chocolate" TargetMode="External"/><Relationship Id="rId2011" Type="http://schemas.openxmlformats.org/officeDocument/2006/relationships/hyperlink" Target="https://www.w3schools.com/bootstrap/bootstrap_forms.asp" TargetMode="External"/><Relationship Id="rId428" Type="http://schemas.openxmlformats.org/officeDocument/2006/relationships/hyperlink" Target="https://www.w3schools.com/tags/tag_map.asp" TargetMode="External"/><Relationship Id="rId635" Type="http://schemas.openxmlformats.org/officeDocument/2006/relationships/hyperlink" Target="https://www.w3schools.com/tags/att_span.asp" TargetMode="External"/><Relationship Id="rId842" Type="http://schemas.openxmlformats.org/officeDocument/2006/relationships/hyperlink" Target="https://www.w3schools.com/colors/color_tryit.asp?color=MediumPurple" TargetMode="External"/><Relationship Id="rId1058" Type="http://schemas.openxmlformats.org/officeDocument/2006/relationships/hyperlink" Target="https://www.w3schools.com/colors/color_tryit.asp?color=Cyan" TargetMode="External"/><Relationship Id="rId1265" Type="http://schemas.openxmlformats.org/officeDocument/2006/relationships/hyperlink" Target="https://www.w3schools.com/colors/colors_mixer.asp?colorbottom=FDF5E6&amp;colortop=FFFFFF" TargetMode="External"/><Relationship Id="rId1472" Type="http://schemas.openxmlformats.org/officeDocument/2006/relationships/hyperlink" Target="https://www.w3schools.com/tags/tag_meter.asp" TargetMode="External"/><Relationship Id="rId2109" Type="http://schemas.openxmlformats.org/officeDocument/2006/relationships/hyperlink" Target="https://www.w3schools.com/bootstrap/bootstrap_panels.asp" TargetMode="External"/><Relationship Id="rId702" Type="http://schemas.openxmlformats.org/officeDocument/2006/relationships/hyperlink" Target="https://www.w3schools.com/tags/att_wrap.asp" TargetMode="External"/><Relationship Id="rId1125" Type="http://schemas.openxmlformats.org/officeDocument/2006/relationships/hyperlink" Target="https://www.w3schools.com/colors/colors_mixer.asp?colorbottom=1E90FF&amp;colortop=FFFFFF" TargetMode="External"/><Relationship Id="rId1332" Type="http://schemas.openxmlformats.org/officeDocument/2006/relationships/hyperlink" Target="https://www.w3schools.com/tags/av_met_load.asp" TargetMode="External"/><Relationship Id="rId1777" Type="http://schemas.openxmlformats.org/officeDocument/2006/relationships/hyperlink" Target="https://www.w3schools.com/cssref/css3_pr_border-top-right-radius.asp" TargetMode="External"/><Relationship Id="rId1984" Type="http://schemas.openxmlformats.org/officeDocument/2006/relationships/hyperlink" Target="https://www.w3schools.com/bootstrap/bootstrap_buttons.asp" TargetMode="External"/><Relationship Id="rId69" Type="http://schemas.openxmlformats.org/officeDocument/2006/relationships/hyperlink" Target="https://www.w3schools.com/tags/tag_legend.asp" TargetMode="External"/><Relationship Id="rId1637" Type="http://schemas.openxmlformats.org/officeDocument/2006/relationships/hyperlink" Target="https://www.w3schools.com/cssref/css3_pr_user-select.asp" TargetMode="External"/><Relationship Id="rId1844" Type="http://schemas.openxmlformats.org/officeDocument/2006/relationships/hyperlink" Target="https://www.w3schools.com/cssref/css3_pr_animation-name.asp" TargetMode="External"/><Relationship Id="rId1704" Type="http://schemas.openxmlformats.org/officeDocument/2006/relationships/hyperlink" Target="https://www.w3schools.com/cssref/sel_element_comma.asp" TargetMode="External"/><Relationship Id="rId285" Type="http://schemas.openxmlformats.org/officeDocument/2006/relationships/hyperlink" Target="https://www.w3schools.com/tags/ref_standardattributes.asp" TargetMode="External"/><Relationship Id="rId1911" Type="http://schemas.openxmlformats.org/officeDocument/2006/relationships/hyperlink" Target="https://www.w3schools.com/cssref/css3_pr_text-shadow.asp" TargetMode="External"/><Relationship Id="rId492" Type="http://schemas.openxmlformats.org/officeDocument/2006/relationships/hyperlink" Target="https://www.w3schools.com/tags/att_onfocus.asp" TargetMode="External"/><Relationship Id="rId797" Type="http://schemas.openxmlformats.org/officeDocument/2006/relationships/hyperlink" Target="https://www.w3schools.com/colors/colors_mixer.asp?colorbottom=D8BFD8&amp;colortop=FFFFFF" TargetMode="External"/><Relationship Id="rId145" Type="http://schemas.openxmlformats.org/officeDocument/2006/relationships/hyperlink" Target="https://www.w3schools.com/tags/tag_center.asp" TargetMode="External"/><Relationship Id="rId352" Type="http://schemas.openxmlformats.org/officeDocument/2006/relationships/hyperlink" Target="https://www.w3schools.com/tags/tag_td.asp" TargetMode="External"/><Relationship Id="rId1287" Type="http://schemas.openxmlformats.org/officeDocument/2006/relationships/hyperlink" Target="https://www.w3schools.com/colors/color_tryit.asp?hex=FFE4E1" TargetMode="External"/><Relationship Id="rId2033" Type="http://schemas.openxmlformats.org/officeDocument/2006/relationships/hyperlink" Target="https://www.w3schools.com/bootstrap/bootstrap_forms_sizing.asp" TargetMode="External"/><Relationship Id="rId212" Type="http://schemas.openxmlformats.org/officeDocument/2006/relationships/hyperlink" Target="https://www.w3schools.com/tags/tag_dd.asp" TargetMode="External"/><Relationship Id="rId657" Type="http://schemas.openxmlformats.org/officeDocument/2006/relationships/hyperlink" Target="https://www.w3schools.com/tags/att_start.asp" TargetMode="External"/><Relationship Id="rId864" Type="http://schemas.openxmlformats.org/officeDocument/2006/relationships/hyperlink" Target="https://www.w3schools.com/colors/colors_picker.asp?colorhex=4B0082" TargetMode="External"/><Relationship Id="rId1494" Type="http://schemas.openxmlformats.org/officeDocument/2006/relationships/hyperlink" Target="https://www.w3schools.com/tags/tag_small.asp" TargetMode="External"/><Relationship Id="rId1799" Type="http://schemas.openxmlformats.org/officeDocument/2006/relationships/hyperlink" Target="https://www.w3schools.com/cssref/pr_font_weight.asp" TargetMode="External"/><Relationship Id="rId2100" Type="http://schemas.openxmlformats.org/officeDocument/2006/relationships/hyperlink" Target="https://www.w3schools.com/bootstrap/bootstrap_pagination.asp" TargetMode="External"/><Relationship Id="rId517" Type="http://schemas.openxmlformats.org/officeDocument/2006/relationships/hyperlink" Target="https://www.w3schools.com/tags/att_onmousedown.asp" TargetMode="External"/><Relationship Id="rId724" Type="http://schemas.openxmlformats.org/officeDocument/2006/relationships/hyperlink" Target="https://www.w3schools.com/tags/ev_onhashchange.asp" TargetMode="External"/><Relationship Id="rId931" Type="http://schemas.openxmlformats.org/officeDocument/2006/relationships/hyperlink" Target="https://www.w3schools.com/colors/color_tryit.asp?hex=FFFFE0" TargetMode="External"/><Relationship Id="rId1147" Type="http://schemas.openxmlformats.org/officeDocument/2006/relationships/hyperlink" Target="https://www.w3schools.com/colors/color_tryit.asp?hex=191970" TargetMode="External"/><Relationship Id="rId1354" Type="http://schemas.openxmlformats.org/officeDocument/2006/relationships/hyperlink" Target="https://www.w3schools.com/tags/av_prop_preload.asp" TargetMode="External"/><Relationship Id="rId1561" Type="http://schemas.openxmlformats.org/officeDocument/2006/relationships/hyperlink" Target="https://www.w3schools.com/cssref/pr_border-top_width.asp" TargetMode="External"/><Relationship Id="rId60" Type="http://schemas.openxmlformats.org/officeDocument/2006/relationships/hyperlink" Target="https://www.w3schools.com/tags/tag_html.asp" TargetMode="External"/><Relationship Id="rId1007" Type="http://schemas.openxmlformats.org/officeDocument/2006/relationships/hyperlink" Target="https://www.w3schools.com/colors/color_tryit.asp?hex=2E8B57" TargetMode="External"/><Relationship Id="rId1214" Type="http://schemas.openxmlformats.org/officeDocument/2006/relationships/hyperlink" Target="https://www.w3schools.com/colors/color_tryit.asp?color=Brown" TargetMode="External"/><Relationship Id="rId1421" Type="http://schemas.openxmlformats.org/officeDocument/2006/relationships/hyperlink" Target="https://www.w3schools.com/tags/tag_br.asp" TargetMode="External"/><Relationship Id="rId1659" Type="http://schemas.openxmlformats.org/officeDocument/2006/relationships/hyperlink" Target="https://www.w3schools.com/cssref/css3_pr_backface-visibility.asp" TargetMode="External"/><Relationship Id="rId1866" Type="http://schemas.openxmlformats.org/officeDocument/2006/relationships/hyperlink" Target="https://www.w3schools.com/cssref/css3_pr_box-shadow.asp" TargetMode="External"/><Relationship Id="rId1519" Type="http://schemas.openxmlformats.org/officeDocument/2006/relationships/hyperlink" Target="https://www.w3schools.com/tags/tag_wbr.asp" TargetMode="External"/><Relationship Id="rId1726" Type="http://schemas.openxmlformats.org/officeDocument/2006/relationships/hyperlink" Target="https://www.w3schools.com/cssref/sel_first-of-type.asp" TargetMode="External"/><Relationship Id="rId1933" Type="http://schemas.openxmlformats.org/officeDocument/2006/relationships/hyperlink" Target="https://www.w3schools.com/bootstrap/bootstrap_alerts.asp" TargetMode="External"/><Relationship Id="rId18" Type="http://schemas.openxmlformats.org/officeDocument/2006/relationships/hyperlink" Target="https://www.w3schools.com/tags/tag_audio.asp" TargetMode="External"/><Relationship Id="rId167" Type="http://schemas.openxmlformats.org/officeDocument/2006/relationships/hyperlink" Target="https://www.w3schools.com/tags/tag_strong.asp" TargetMode="External"/><Relationship Id="rId374" Type="http://schemas.openxmlformats.org/officeDocument/2006/relationships/hyperlink" Target="https://www.w3schools.com/tags/att_http-equiv.asp" TargetMode="External"/><Relationship Id="rId581" Type="http://schemas.openxmlformats.org/officeDocument/2006/relationships/hyperlink" Target="https://www.w3schools.com/tags/tag_video.asp" TargetMode="External"/><Relationship Id="rId2055" Type="http://schemas.openxmlformats.org/officeDocument/2006/relationships/hyperlink" Target="https://www.w3schools.com/bootstrap/bootstrap_typography.asp" TargetMode="External"/><Relationship Id="rId234" Type="http://schemas.openxmlformats.org/officeDocument/2006/relationships/hyperlink" Target="https://www.w3schools.com/tags/tag_details.asp" TargetMode="External"/><Relationship Id="rId679" Type="http://schemas.openxmlformats.org/officeDocument/2006/relationships/hyperlink" Target="https://www.w3schools.com/tags/tag_menu.asp" TargetMode="External"/><Relationship Id="rId886" Type="http://schemas.openxmlformats.org/officeDocument/2006/relationships/hyperlink" Target="https://www.w3schools.com/colors/color_tryit.asp?color=Crimson" TargetMode="External"/><Relationship Id="rId2" Type="http://schemas.openxmlformats.org/officeDocument/2006/relationships/numbering" Target="numbering.xml"/><Relationship Id="rId441" Type="http://schemas.openxmlformats.org/officeDocument/2006/relationships/hyperlink" Target="https://www.w3schools.com/tags/tag_object.asp" TargetMode="External"/><Relationship Id="rId539" Type="http://schemas.openxmlformats.org/officeDocument/2006/relationships/hyperlink" Target="https://www.w3schools.com/tags/tag_video.asp" TargetMode="External"/><Relationship Id="rId746" Type="http://schemas.openxmlformats.org/officeDocument/2006/relationships/hyperlink" Target="https://www.w3schools.com/tags/ev_onmousedown.asp" TargetMode="External"/><Relationship Id="rId1071" Type="http://schemas.openxmlformats.org/officeDocument/2006/relationships/hyperlink" Target="https://www.w3schools.com/colors/color_tryit.asp?hex=7FFFD4" TargetMode="External"/><Relationship Id="rId1169" Type="http://schemas.openxmlformats.org/officeDocument/2006/relationships/hyperlink" Target="https://www.w3schools.com/colors/colors_mixer.asp?colorbottom=F5DEB3&amp;colortop=FFFFFF" TargetMode="External"/><Relationship Id="rId1376" Type="http://schemas.openxmlformats.org/officeDocument/2006/relationships/hyperlink" Target="https://www.w3schools.com/tags/av_event_ratechange.asp" TargetMode="External"/><Relationship Id="rId1583" Type="http://schemas.openxmlformats.org/officeDocument/2006/relationships/hyperlink" Target="https://www.w3schools.com/cssref/pr_padding.asp" TargetMode="External"/><Relationship Id="rId2122" Type="http://schemas.openxmlformats.org/officeDocument/2006/relationships/hyperlink" Target="https://www.w3schools.com/bootstrap/bootstrap_progressbars.asp" TargetMode="External"/><Relationship Id="rId301" Type="http://schemas.openxmlformats.org/officeDocument/2006/relationships/hyperlink" Target="https://www.w3schools.com/tags/tag_area.asp" TargetMode="External"/><Relationship Id="rId953" Type="http://schemas.openxmlformats.org/officeDocument/2006/relationships/hyperlink" Target="https://www.w3schools.com/colors/colors_mixer.asp?colorbottom=FFDAB9&amp;colortop=FFFFFF" TargetMode="External"/><Relationship Id="rId1029" Type="http://schemas.openxmlformats.org/officeDocument/2006/relationships/hyperlink" Target="https://www.w3schools.com/colors/colors_mixer.asp?colorbottom=6B8E23&amp;colortop=FFFFFF" TargetMode="External"/><Relationship Id="rId1236" Type="http://schemas.openxmlformats.org/officeDocument/2006/relationships/hyperlink" Target="https://www.w3schools.com/colors/colors_picker.asp?colorhex=F5FFFA" TargetMode="External"/><Relationship Id="rId1790" Type="http://schemas.openxmlformats.org/officeDocument/2006/relationships/hyperlink" Target="https://www.w3schools.com/cssref/css3_pr_filter.asp" TargetMode="External"/><Relationship Id="rId1888" Type="http://schemas.openxmlformats.org/officeDocument/2006/relationships/hyperlink" Target="https://www.w3schools.com/cssref/css3_pr_font-stretch.asp" TargetMode="External"/><Relationship Id="rId82" Type="http://schemas.openxmlformats.org/officeDocument/2006/relationships/hyperlink" Target="https://www.w3schools.com/tags/tag_object.asp" TargetMode="External"/><Relationship Id="rId606" Type="http://schemas.openxmlformats.org/officeDocument/2006/relationships/hyperlink" Target="https://www.w3schools.com/tags/tag_link.asp" TargetMode="External"/><Relationship Id="rId813" Type="http://schemas.openxmlformats.org/officeDocument/2006/relationships/hyperlink" Target="https://www.w3schools.com/colors/colors_mixer.asp?colorbottom=FF00FF&amp;colortop=FFFFFF" TargetMode="External"/><Relationship Id="rId1443" Type="http://schemas.openxmlformats.org/officeDocument/2006/relationships/hyperlink" Target="https://www.w3schools.com/tags/tag_figcaption.asp" TargetMode="External"/><Relationship Id="rId1650" Type="http://schemas.openxmlformats.org/officeDocument/2006/relationships/hyperlink" Target="https://www.w3schools.com/cssref/css3_pr_animation.asp" TargetMode="External"/><Relationship Id="rId1748" Type="http://schemas.openxmlformats.org/officeDocument/2006/relationships/hyperlink" Target="https://www.w3schools.com/cssref/sel_selection.asp" TargetMode="External"/><Relationship Id="rId1303" Type="http://schemas.openxmlformats.org/officeDocument/2006/relationships/hyperlink" Target="https://www.w3schools.com/colors/color_tryit.asp?hex=A9A9A9" TargetMode="External"/><Relationship Id="rId1510" Type="http://schemas.openxmlformats.org/officeDocument/2006/relationships/hyperlink" Target="https://www.w3schools.com/tags/tag_time.asp" TargetMode="External"/><Relationship Id="rId1955" Type="http://schemas.openxmlformats.org/officeDocument/2006/relationships/hyperlink" Target="https://www.w3schools.com/bootstrap/bootstrap_buttons.asp" TargetMode="External"/><Relationship Id="rId1608" Type="http://schemas.openxmlformats.org/officeDocument/2006/relationships/hyperlink" Target="https://www.w3schools.com/cssref/pr_text_letter-spacing.asp" TargetMode="External"/><Relationship Id="rId1815" Type="http://schemas.openxmlformats.org/officeDocument/2006/relationships/hyperlink" Target="https://www.w3schools.com/cssref/pr_outline.asp" TargetMode="External"/><Relationship Id="rId189" Type="http://schemas.openxmlformats.org/officeDocument/2006/relationships/hyperlink" Target="https://www.w3schools.com/tags/tag_frameset.asp" TargetMode="External"/><Relationship Id="rId396" Type="http://schemas.openxmlformats.org/officeDocument/2006/relationships/hyperlink" Target="https://www.w3schools.com/tags/tag_meter.asp" TargetMode="External"/><Relationship Id="rId2077" Type="http://schemas.openxmlformats.org/officeDocument/2006/relationships/hyperlink" Target="https://www.w3schools.com/bootstrap/bootstrap_navbar.asp" TargetMode="External"/><Relationship Id="rId256" Type="http://schemas.openxmlformats.org/officeDocument/2006/relationships/hyperlink" Target="https://www.w3schools.com/tags/att_alt.asp" TargetMode="External"/><Relationship Id="rId463" Type="http://schemas.openxmlformats.org/officeDocument/2006/relationships/hyperlink" Target="https://www.w3schools.com/tags/tag_track.asp" TargetMode="External"/><Relationship Id="rId670" Type="http://schemas.openxmlformats.org/officeDocument/2006/relationships/hyperlink" Target="https://www.w3schools.com/tags/att_title.asp" TargetMode="External"/><Relationship Id="rId1093" Type="http://schemas.openxmlformats.org/officeDocument/2006/relationships/hyperlink" Target="https://www.w3schools.com/colors/colors_mixer.asp?colorbottom=4682B4&amp;colortop=FFFFFF" TargetMode="External"/><Relationship Id="rId2144" Type="http://schemas.openxmlformats.org/officeDocument/2006/relationships/hyperlink" Target="https://www.w3schools.com/bootstrap/bootstrap_typography.asp" TargetMode="External"/><Relationship Id="rId116" Type="http://schemas.openxmlformats.org/officeDocument/2006/relationships/hyperlink" Target="https://www.w3schools.com/tags/tag_thead.asp" TargetMode="External"/><Relationship Id="rId323" Type="http://schemas.openxmlformats.org/officeDocument/2006/relationships/hyperlink" Target="https://www.w3schools.com/tags/tag_keygen.asp" TargetMode="External"/><Relationship Id="rId530" Type="http://schemas.openxmlformats.org/officeDocument/2006/relationships/hyperlink" Target="https://www.w3schools.com/tags/att_onpaste.asp" TargetMode="External"/><Relationship Id="rId768" Type="http://schemas.openxmlformats.org/officeDocument/2006/relationships/hyperlink" Target="https://www.w3schools.com/colors/colors_picker.asp?colorhex=FFC0CB" TargetMode="External"/><Relationship Id="rId975" Type="http://schemas.openxmlformats.org/officeDocument/2006/relationships/hyperlink" Target="https://www.w3schools.com/colors/color_tryit.asp?hex=7CFC00" TargetMode="External"/><Relationship Id="rId1160" Type="http://schemas.openxmlformats.org/officeDocument/2006/relationships/hyperlink" Target="https://www.w3schools.com/colors/colors_picker.asp?colorhex=FFE4C4" TargetMode="External"/><Relationship Id="rId1398" Type="http://schemas.openxmlformats.org/officeDocument/2006/relationships/hyperlink" Target="https://www.w3schools.com/charsets/ref_utf_box.asp" TargetMode="External"/><Relationship Id="rId2004" Type="http://schemas.openxmlformats.org/officeDocument/2006/relationships/hyperlink" Target="https://www.w3schools.com/bootstrap/bootstrap_forms.asp" TargetMode="External"/><Relationship Id="rId628" Type="http://schemas.openxmlformats.org/officeDocument/2006/relationships/hyperlink" Target="https://www.w3schools.com/tags/att_size.asp" TargetMode="External"/><Relationship Id="rId835" Type="http://schemas.openxmlformats.org/officeDocument/2006/relationships/hyperlink" Target="https://www.w3schools.com/colors/color_tryit.asp?hex=8B008B" TargetMode="External"/><Relationship Id="rId1258" Type="http://schemas.openxmlformats.org/officeDocument/2006/relationships/hyperlink" Target="https://www.w3schools.com/colors/color_tryit.asp?color=Beige" TargetMode="External"/><Relationship Id="rId1465" Type="http://schemas.openxmlformats.org/officeDocument/2006/relationships/hyperlink" Target="https://www.w3schools.com/tags/tag_link.asp" TargetMode="External"/><Relationship Id="rId1672" Type="http://schemas.openxmlformats.org/officeDocument/2006/relationships/hyperlink" Target="https://www.w3schools.com/cssref/pr_class_cursor.asp" TargetMode="External"/><Relationship Id="rId1020" Type="http://schemas.openxmlformats.org/officeDocument/2006/relationships/hyperlink" Target="https://www.w3schools.com/colors/colors_picker.asp?colorhex=006400" TargetMode="External"/><Relationship Id="rId1118" Type="http://schemas.openxmlformats.org/officeDocument/2006/relationships/hyperlink" Target="https://www.w3schools.com/colors/color_tryit.asp?color=DeepSkyBlue" TargetMode="External"/><Relationship Id="rId1325" Type="http://schemas.openxmlformats.org/officeDocument/2006/relationships/hyperlink" Target="https://www.w3schools.com/colors/colors_mixer.asp?colorbottom=2F4F4F&amp;colortop=FFFFFF" TargetMode="External"/><Relationship Id="rId1532" Type="http://schemas.openxmlformats.org/officeDocument/2006/relationships/hyperlink" Target="https://www.w3schools.com/cssref/pr_border.asp" TargetMode="External"/><Relationship Id="rId1977" Type="http://schemas.openxmlformats.org/officeDocument/2006/relationships/hyperlink" Target="https://www.w3schools.com/bootstrap/bootstrap_grid_system.asp" TargetMode="External"/><Relationship Id="rId902" Type="http://schemas.openxmlformats.org/officeDocument/2006/relationships/hyperlink" Target="https://www.w3schools.com/colors/color_tryit.asp?color=Orange" TargetMode="External"/><Relationship Id="rId1837" Type="http://schemas.openxmlformats.org/officeDocument/2006/relationships/hyperlink" Target="https://www.w3schools.com/cssref/pr_pos_z-index.asp" TargetMode="External"/><Relationship Id="rId31" Type="http://schemas.openxmlformats.org/officeDocument/2006/relationships/hyperlink" Target="https://www.w3schools.com/tags/tag_center.asp" TargetMode="External"/><Relationship Id="rId2099" Type="http://schemas.openxmlformats.org/officeDocument/2006/relationships/hyperlink" Target="https://www.w3schools.com/bootstrap/bootstrap_pagination.asp" TargetMode="External"/><Relationship Id="rId180" Type="http://schemas.openxmlformats.org/officeDocument/2006/relationships/hyperlink" Target="https://www.w3schools.com/tags/tag_optgroup.asp" TargetMode="External"/><Relationship Id="rId278" Type="http://schemas.openxmlformats.org/officeDocument/2006/relationships/hyperlink" Target="https://www.w3schools.com/tags/tag_script.asp" TargetMode="External"/><Relationship Id="rId1904" Type="http://schemas.openxmlformats.org/officeDocument/2006/relationships/hyperlink" Target="https://www.w3schools.com/cssref/css3_pr_tab-size.asp" TargetMode="External"/><Relationship Id="rId485" Type="http://schemas.openxmlformats.org/officeDocument/2006/relationships/hyperlink" Target="https://www.w3schools.com/tags/tag_body.asp" TargetMode="External"/><Relationship Id="rId692" Type="http://schemas.openxmlformats.org/officeDocument/2006/relationships/hyperlink" Target="https://www.w3schools.com/tags/tag_meter.asp" TargetMode="External"/><Relationship Id="rId2166" Type="http://schemas.openxmlformats.org/officeDocument/2006/relationships/header" Target="header1.xml"/><Relationship Id="rId138" Type="http://schemas.openxmlformats.org/officeDocument/2006/relationships/hyperlink" Target="https://www.w3schools.com/tags/tag_abbr.asp" TargetMode="External"/><Relationship Id="rId345" Type="http://schemas.openxmlformats.org/officeDocument/2006/relationships/hyperlink" Target="https://www.w3schools.com/tags/tag_output.asp" TargetMode="External"/><Relationship Id="rId552" Type="http://schemas.openxmlformats.org/officeDocument/2006/relationships/hyperlink" Target="https://www.w3schools.com/tags/att_onsearch.asp" TargetMode="External"/><Relationship Id="rId997" Type="http://schemas.openxmlformats.org/officeDocument/2006/relationships/hyperlink" Target="https://www.w3schools.com/colors/colors_mixer.asp?colorbottom=00FA9A&amp;colortop=FFFFFF" TargetMode="External"/><Relationship Id="rId1182" Type="http://schemas.openxmlformats.org/officeDocument/2006/relationships/hyperlink" Target="https://www.w3schools.com/colors/color_tryit.asp?color=SandyBrown" TargetMode="External"/><Relationship Id="rId2026" Type="http://schemas.openxmlformats.org/officeDocument/2006/relationships/hyperlink" Target="https://www.w3schools.com/bootstrap/bootstrap_tables.asp" TargetMode="External"/><Relationship Id="rId205" Type="http://schemas.openxmlformats.org/officeDocument/2006/relationships/hyperlink" Target="https://www.w3schools.com/tags/tag_nav.asp" TargetMode="External"/><Relationship Id="rId412" Type="http://schemas.openxmlformats.org/officeDocument/2006/relationships/hyperlink" Target="https://www.w3schools.com/tags/att_min.asp" TargetMode="External"/><Relationship Id="rId857" Type="http://schemas.openxmlformats.org/officeDocument/2006/relationships/hyperlink" Target="https://www.w3schools.com/colors/colors_mixer.asp?colorbottom=483D8B&amp;colortop=FFFFFF" TargetMode="External"/><Relationship Id="rId1042" Type="http://schemas.openxmlformats.org/officeDocument/2006/relationships/hyperlink" Target="https://www.w3schools.com/colors/color_tryit.asp?color=LightSeaGreen" TargetMode="External"/><Relationship Id="rId1487" Type="http://schemas.openxmlformats.org/officeDocument/2006/relationships/hyperlink" Target="https://www.w3schools.com/tags/tag_rt.asp" TargetMode="External"/><Relationship Id="rId1694" Type="http://schemas.openxmlformats.org/officeDocument/2006/relationships/hyperlink" Target="https://www.w3schools.com/cssref/css3_pr_columns.asp" TargetMode="External"/><Relationship Id="rId717" Type="http://schemas.openxmlformats.org/officeDocument/2006/relationships/hyperlink" Target="https://www.w3schools.com/tags/att_global_tabindex.asp" TargetMode="External"/><Relationship Id="rId924" Type="http://schemas.openxmlformats.org/officeDocument/2006/relationships/hyperlink" Target="https://www.w3schools.com/colors/colors_picker.asp?colorhex=FFD700" TargetMode="External"/><Relationship Id="rId1347" Type="http://schemas.openxmlformats.org/officeDocument/2006/relationships/hyperlink" Target="https://www.w3schools.com/tags/av_prop_loop.asp" TargetMode="External"/><Relationship Id="rId1554" Type="http://schemas.openxmlformats.org/officeDocument/2006/relationships/hyperlink" Target="https://www.w3schools.com/cssref/pr_border-right_width.asp" TargetMode="External"/><Relationship Id="rId1761" Type="http://schemas.openxmlformats.org/officeDocument/2006/relationships/hyperlink" Target="https://www.w3schools.com/cssref/pr_border.asp" TargetMode="External"/><Relationship Id="rId1999" Type="http://schemas.openxmlformats.org/officeDocument/2006/relationships/hyperlink" Target="https://www.w3schools.com/bootstrap/bootstrap_images.asp" TargetMode="External"/><Relationship Id="rId53" Type="http://schemas.openxmlformats.org/officeDocument/2006/relationships/hyperlink" Target="https://www.w3schools.com/tags/tag_form.asp" TargetMode="External"/><Relationship Id="rId1207" Type="http://schemas.openxmlformats.org/officeDocument/2006/relationships/hyperlink" Target="https://www.w3schools.com/colors/color_tryit.asp?hex=8B4513" TargetMode="External"/><Relationship Id="rId1414" Type="http://schemas.openxmlformats.org/officeDocument/2006/relationships/hyperlink" Target="https://www.w3schools.com/tags/tag_base.asp" TargetMode="External"/><Relationship Id="rId1621" Type="http://schemas.openxmlformats.org/officeDocument/2006/relationships/hyperlink" Target="https://www.w3schools.com/cssref/css3_pr_text-decoration-color.asp" TargetMode="External"/><Relationship Id="rId1859" Type="http://schemas.openxmlformats.org/officeDocument/2006/relationships/hyperlink" Target="https://www.w3schools.com/cssref/css3_pr_border-image-repeat.asp" TargetMode="External"/><Relationship Id="rId1719" Type="http://schemas.openxmlformats.org/officeDocument/2006/relationships/hyperlink" Target="https://www.w3schools.com/cssref/sel_checked.asp" TargetMode="External"/><Relationship Id="rId1926" Type="http://schemas.openxmlformats.org/officeDocument/2006/relationships/hyperlink" Target="https://www.w3schools.com/bootstrap/bootstrap_progressbars.asp" TargetMode="External"/><Relationship Id="rId2090" Type="http://schemas.openxmlformats.org/officeDocument/2006/relationships/hyperlink" Target="https://www.w3schools.com/bootstrap/bootstrap_navbar.asp" TargetMode="External"/><Relationship Id="rId367" Type="http://schemas.openxmlformats.org/officeDocument/2006/relationships/hyperlink" Target="https://www.w3schools.com/tags/tag_area.asp" TargetMode="External"/><Relationship Id="rId574" Type="http://schemas.openxmlformats.org/officeDocument/2006/relationships/hyperlink" Target="https://www.w3schools.com/tags/tag_video.asp" TargetMode="External"/><Relationship Id="rId2048" Type="http://schemas.openxmlformats.org/officeDocument/2006/relationships/hyperlink" Target="https://www.w3schools.com/bootstrap/bootstrap_list_groups.asp" TargetMode="External"/><Relationship Id="rId227" Type="http://schemas.openxmlformats.org/officeDocument/2006/relationships/hyperlink" Target="https://www.w3schools.com/tags/tag_span.asp" TargetMode="External"/><Relationship Id="rId781" Type="http://schemas.openxmlformats.org/officeDocument/2006/relationships/hyperlink" Target="https://www.w3schools.com/colors/colors_mixer.asp?colorbottom=FF1493&amp;colortop=FFFFFF" TargetMode="External"/><Relationship Id="rId879" Type="http://schemas.openxmlformats.org/officeDocument/2006/relationships/hyperlink" Target="https://www.w3schools.com/colors/color_tryit.asp?hex=F08080" TargetMode="External"/><Relationship Id="rId434" Type="http://schemas.openxmlformats.org/officeDocument/2006/relationships/hyperlink" Target="https://www.w3schools.com/tags/tag_textarea.asp" TargetMode="External"/><Relationship Id="rId641" Type="http://schemas.openxmlformats.org/officeDocument/2006/relationships/hyperlink" Target="https://www.w3schools.com/tags/tag_audio.asp" TargetMode="External"/><Relationship Id="rId739" Type="http://schemas.openxmlformats.org/officeDocument/2006/relationships/hyperlink" Target="https://www.w3schools.com/tags/ev_onselect.asp" TargetMode="External"/><Relationship Id="rId1064" Type="http://schemas.openxmlformats.org/officeDocument/2006/relationships/hyperlink" Target="https://www.w3schools.com/colors/colors_picker.asp?colorhex=E0FFFF" TargetMode="External"/><Relationship Id="rId1271" Type="http://schemas.openxmlformats.org/officeDocument/2006/relationships/hyperlink" Target="https://www.w3schools.com/colors/color_tryit.asp?hex=FFFFF0" TargetMode="External"/><Relationship Id="rId1369" Type="http://schemas.openxmlformats.org/officeDocument/2006/relationships/hyperlink" Target="https://www.w3schools.com/tags/av_event_loadeddata.asp" TargetMode="External"/><Relationship Id="rId1576" Type="http://schemas.openxmlformats.org/officeDocument/2006/relationships/hyperlink" Target="https://www.w3schools.com/cssref/pr_dim_max-height.asp" TargetMode="External"/><Relationship Id="rId2115" Type="http://schemas.openxmlformats.org/officeDocument/2006/relationships/hyperlink" Target="https://www.w3schools.com/bootstrap/bootstrap_pager.asp" TargetMode="External"/><Relationship Id="rId501" Type="http://schemas.openxmlformats.org/officeDocument/2006/relationships/hyperlink" Target="https://www.w3schools.com/tags/tag_body.asp" TargetMode="External"/><Relationship Id="rId946" Type="http://schemas.openxmlformats.org/officeDocument/2006/relationships/hyperlink" Target="https://www.w3schools.com/colors/color_tryit.asp?color=Moccasin" TargetMode="External"/><Relationship Id="rId1131" Type="http://schemas.openxmlformats.org/officeDocument/2006/relationships/hyperlink" Target="https://www.w3schools.com/colors/color_tryit.asp?hex=0000FF" TargetMode="External"/><Relationship Id="rId1229" Type="http://schemas.openxmlformats.org/officeDocument/2006/relationships/hyperlink" Target="https://www.w3schools.com/colors/colors_mixer.asp?colorbottom=FFFAFA&amp;colortop=FFFFFF" TargetMode="External"/><Relationship Id="rId1783" Type="http://schemas.openxmlformats.org/officeDocument/2006/relationships/hyperlink" Target="https://www.w3schools.com/cssref/css3_pr_column-count.asp" TargetMode="External"/><Relationship Id="rId1990" Type="http://schemas.openxmlformats.org/officeDocument/2006/relationships/hyperlink" Target="https://www.w3schools.com/bootstrap/bootstrap_dropdowns.asp" TargetMode="External"/><Relationship Id="rId75" Type="http://schemas.openxmlformats.org/officeDocument/2006/relationships/hyperlink" Target="https://www.w3schools.com/tags/tag_menu.asp" TargetMode="External"/><Relationship Id="rId806" Type="http://schemas.openxmlformats.org/officeDocument/2006/relationships/hyperlink" Target="https://www.w3schools.com/colors/color_tryit.asp?color=Violet" TargetMode="External"/><Relationship Id="rId1436" Type="http://schemas.openxmlformats.org/officeDocument/2006/relationships/hyperlink" Target="https://www.w3schools.com/tags/tag_dir.asp" TargetMode="External"/><Relationship Id="rId1643" Type="http://schemas.openxmlformats.org/officeDocument/2006/relationships/hyperlink" Target="https://www.w3schools.com/cssref/pr_gen_counter-increment.asp" TargetMode="External"/><Relationship Id="rId1850" Type="http://schemas.openxmlformats.org/officeDocument/2006/relationships/hyperlink" Target="https://www.w3schools.com/cssref/css3_pr_animation-play-state.asp" TargetMode="External"/><Relationship Id="rId1503" Type="http://schemas.openxmlformats.org/officeDocument/2006/relationships/hyperlink" Target="https://www.w3schools.com/tags/tag_table.asp" TargetMode="External"/><Relationship Id="rId1710" Type="http://schemas.openxmlformats.org/officeDocument/2006/relationships/hyperlink" Target="https://www.w3schools.com/cssref/sel_attribute_value.asp" TargetMode="External"/><Relationship Id="rId1948" Type="http://schemas.openxmlformats.org/officeDocument/2006/relationships/hyperlink" Target="https://www.w3schools.com/bootstrap/bootstrap_button_groups.asp" TargetMode="External"/><Relationship Id="rId291" Type="http://schemas.openxmlformats.org/officeDocument/2006/relationships/hyperlink" Target="https://www.w3schools.com/tags/att_content.asp" TargetMode="External"/><Relationship Id="rId1808" Type="http://schemas.openxmlformats.org/officeDocument/2006/relationships/hyperlink" Target="https://www.w3schools.com/cssref/pr_margin-top.asp" TargetMode="External"/><Relationship Id="rId151" Type="http://schemas.openxmlformats.org/officeDocument/2006/relationships/hyperlink" Target="https://www.w3schools.com/tags/tag_font.asp" TargetMode="External"/><Relationship Id="rId389" Type="http://schemas.openxmlformats.org/officeDocument/2006/relationships/hyperlink" Target="https://www.w3schools.com/tags/ref_standardattributes.asp" TargetMode="External"/><Relationship Id="rId596" Type="http://schemas.openxmlformats.org/officeDocument/2006/relationships/hyperlink" Target="https://www.w3schools.com/tags/tag_video.asp" TargetMode="External"/><Relationship Id="rId249" Type="http://schemas.openxmlformats.org/officeDocument/2006/relationships/hyperlink" Target="https://www.w3schools.com/tags/tag_input.asp" TargetMode="External"/><Relationship Id="rId456" Type="http://schemas.openxmlformats.org/officeDocument/2006/relationships/hyperlink" Target="https://www.w3schools.com/tags/tag_audio.asp" TargetMode="External"/><Relationship Id="rId663" Type="http://schemas.openxmlformats.org/officeDocument/2006/relationships/hyperlink" Target="https://www.w3schools.com/tags/att_tabindex.asp" TargetMode="External"/><Relationship Id="rId870" Type="http://schemas.openxmlformats.org/officeDocument/2006/relationships/hyperlink" Target="https://www.w3schools.com/colors/color_tryit.asp?color=Salmon" TargetMode="External"/><Relationship Id="rId1086" Type="http://schemas.openxmlformats.org/officeDocument/2006/relationships/hyperlink" Target="https://www.w3schools.com/colors/color_tryit.asp?color=CadetBlue" TargetMode="External"/><Relationship Id="rId1293" Type="http://schemas.openxmlformats.org/officeDocument/2006/relationships/hyperlink" Target="https://www.w3schools.com/colors/colors_mixer.asp?colorbottom=DCDCDC&amp;colortop=FFFFFF" TargetMode="External"/><Relationship Id="rId2137" Type="http://schemas.openxmlformats.org/officeDocument/2006/relationships/hyperlink" Target="https://www.w3schools.com/bootstrap/bootstrap_tables.asp" TargetMode="External"/><Relationship Id="rId109" Type="http://schemas.openxmlformats.org/officeDocument/2006/relationships/hyperlink" Target="https://www.w3schools.com/tags/tag_sup.asp" TargetMode="External"/><Relationship Id="rId316" Type="http://schemas.openxmlformats.org/officeDocument/2006/relationships/hyperlink" Target="https://www.w3schools.com/tags/att_dirname.asp" TargetMode="External"/><Relationship Id="rId523" Type="http://schemas.openxmlformats.org/officeDocument/2006/relationships/hyperlink" Target="https://www.w3schools.com/tags/att_onoffline.asp" TargetMode="External"/><Relationship Id="rId968" Type="http://schemas.openxmlformats.org/officeDocument/2006/relationships/hyperlink" Target="https://www.w3schools.com/colors/colors_picker.asp?colorhex=ADFF2F" TargetMode="External"/><Relationship Id="rId1153" Type="http://schemas.openxmlformats.org/officeDocument/2006/relationships/hyperlink" Target="https://www.w3schools.com/colors/colors_mixer.asp?colorbottom=FFF8DC&amp;colortop=FFFFFF" TargetMode="External"/><Relationship Id="rId1598" Type="http://schemas.openxmlformats.org/officeDocument/2006/relationships/hyperlink" Target="https://www.w3schools.com/cssref/css3_pr_flex.asp" TargetMode="External"/><Relationship Id="rId97" Type="http://schemas.openxmlformats.org/officeDocument/2006/relationships/hyperlink" Target="https://www.w3schools.com/tags/tag_samp.asp" TargetMode="External"/><Relationship Id="rId730" Type="http://schemas.openxmlformats.org/officeDocument/2006/relationships/hyperlink" Target="https://www.w3schools.com/tags/ev_onunload.asp" TargetMode="External"/><Relationship Id="rId828" Type="http://schemas.openxmlformats.org/officeDocument/2006/relationships/hyperlink" Target="https://www.w3schools.com/colors/colors_picker.asp?colorhex=9400D3" TargetMode="External"/><Relationship Id="rId1013" Type="http://schemas.openxmlformats.org/officeDocument/2006/relationships/hyperlink" Target="https://www.w3schools.com/colors/colors_mixer.asp?colorbottom=228B22&amp;colortop=FFFFFF" TargetMode="External"/><Relationship Id="rId1360" Type="http://schemas.openxmlformats.org/officeDocument/2006/relationships/hyperlink" Target="https://www.w3schools.com/tags/av_prop_texttracks.asp" TargetMode="External"/><Relationship Id="rId1458" Type="http://schemas.openxmlformats.org/officeDocument/2006/relationships/hyperlink" Target="https://www.w3schools.com/tags/tag_input.asp" TargetMode="External"/><Relationship Id="rId1665" Type="http://schemas.openxmlformats.org/officeDocument/2006/relationships/hyperlink" Target="https://www.w3schools.com/cssref/css3_pr_transition.asp" TargetMode="External"/><Relationship Id="rId1872" Type="http://schemas.openxmlformats.org/officeDocument/2006/relationships/hyperlink" Target="https://www.w3schools.com/cssref/css3_pr_column-rule-color.asp" TargetMode="External"/><Relationship Id="rId1220" Type="http://schemas.openxmlformats.org/officeDocument/2006/relationships/hyperlink" Target="https://www.w3schools.com/colors/colors_picker.asp?colorhex=800000" TargetMode="External"/><Relationship Id="rId1318" Type="http://schemas.openxmlformats.org/officeDocument/2006/relationships/hyperlink" Target="https://www.w3schools.com/colors/color_tryit.asp?color=SlateGray" TargetMode="External"/><Relationship Id="rId1525" Type="http://schemas.openxmlformats.org/officeDocument/2006/relationships/hyperlink" Target="https://www.w3schools.com/cssref/pr_background-color.asp" TargetMode="External"/><Relationship Id="rId1732" Type="http://schemas.openxmlformats.org/officeDocument/2006/relationships/hyperlink" Target="https://www.w3schools.com/cssref/sel_last-child.asp" TargetMode="External"/><Relationship Id="rId24" Type="http://schemas.openxmlformats.org/officeDocument/2006/relationships/hyperlink" Target="https://www.w3schools.com/tags/tag_big.asp" TargetMode="External"/><Relationship Id="rId173" Type="http://schemas.openxmlformats.org/officeDocument/2006/relationships/hyperlink" Target="https://www.w3schools.com/tags/tag_var.asp" TargetMode="External"/><Relationship Id="rId380" Type="http://schemas.openxmlformats.org/officeDocument/2006/relationships/hyperlink" Target="https://www.w3schools.com/tags/att_keytype.asp" TargetMode="External"/><Relationship Id="rId2061" Type="http://schemas.openxmlformats.org/officeDocument/2006/relationships/hyperlink" Target="https://www.w3schools.com/bootstrap/bootstrap_modal.asp" TargetMode="External"/><Relationship Id="rId240" Type="http://schemas.openxmlformats.org/officeDocument/2006/relationships/hyperlink" Target="https://www.w3schools.com/tags/tag_base.asp" TargetMode="External"/><Relationship Id="rId478" Type="http://schemas.openxmlformats.org/officeDocument/2006/relationships/hyperlink" Target="https://www.w3schools.com/tags/tag_audio.asp" TargetMode="External"/><Relationship Id="rId685" Type="http://schemas.openxmlformats.org/officeDocument/2006/relationships/hyperlink" Target="https://www.w3schools.com/tags/tag_img.asp" TargetMode="External"/><Relationship Id="rId892" Type="http://schemas.openxmlformats.org/officeDocument/2006/relationships/hyperlink" Target="https://www.w3schools.com/colors/colors_picker.asp?colorhex=FF0000" TargetMode="External"/><Relationship Id="rId2159" Type="http://schemas.openxmlformats.org/officeDocument/2006/relationships/hyperlink" Target="https://www.w3schools.com/bootstrap/bootstrap_ref_css_helpers.asp" TargetMode="External"/><Relationship Id="rId100" Type="http://schemas.openxmlformats.org/officeDocument/2006/relationships/hyperlink" Target="https://www.w3schools.com/tags/tag_select.asp" TargetMode="External"/><Relationship Id="rId338" Type="http://schemas.openxmlformats.org/officeDocument/2006/relationships/hyperlink" Target="https://www.w3schools.com/tags/att_form.asp" TargetMode="External"/><Relationship Id="rId545" Type="http://schemas.openxmlformats.org/officeDocument/2006/relationships/hyperlink" Target="https://www.w3schools.com/tags/tag_audio.asp" TargetMode="External"/><Relationship Id="rId752" Type="http://schemas.openxmlformats.org/officeDocument/2006/relationships/hyperlink" Target="https://www.w3schools.com/tags/ev_onwheel.asp" TargetMode="External"/><Relationship Id="rId1175" Type="http://schemas.openxmlformats.org/officeDocument/2006/relationships/hyperlink" Target="https://www.w3schools.com/colors/color_tryit.asp?hex=D2B48C" TargetMode="External"/><Relationship Id="rId1382" Type="http://schemas.openxmlformats.org/officeDocument/2006/relationships/hyperlink" Target="https://www.w3schools.com/tags/av_event_volumechange.asp" TargetMode="External"/><Relationship Id="rId2019" Type="http://schemas.openxmlformats.org/officeDocument/2006/relationships/hyperlink" Target="https://www.w3schools.com/bootstrap/bootstrap_carousel.asp" TargetMode="External"/><Relationship Id="rId405" Type="http://schemas.openxmlformats.org/officeDocument/2006/relationships/hyperlink" Target="https://www.w3schools.com/tags/tag_a.asp" TargetMode="External"/><Relationship Id="rId612" Type="http://schemas.openxmlformats.org/officeDocument/2006/relationships/hyperlink" Target="https://www.w3schools.com/tags/tag_ol.asp" TargetMode="External"/><Relationship Id="rId1035" Type="http://schemas.openxmlformats.org/officeDocument/2006/relationships/hyperlink" Target="https://www.w3schools.com/colors/color_tryit.asp?hex=66CDAA" TargetMode="External"/><Relationship Id="rId1242" Type="http://schemas.openxmlformats.org/officeDocument/2006/relationships/hyperlink" Target="https://www.w3schools.com/colors/color_tryit.asp?color=AliceBlue" TargetMode="External"/><Relationship Id="rId1687" Type="http://schemas.openxmlformats.org/officeDocument/2006/relationships/hyperlink" Target="https://www.w3schools.com/cssref/css3_pr_column-gap.asp" TargetMode="External"/><Relationship Id="rId1894" Type="http://schemas.openxmlformats.org/officeDocument/2006/relationships/hyperlink" Target="https://www.w3schools.com/cssref/css3_pr_nav-right.asp" TargetMode="External"/><Relationship Id="rId917" Type="http://schemas.openxmlformats.org/officeDocument/2006/relationships/hyperlink" Target="https://www.w3schools.com/colors/colors_mixer.asp?colorbottom=FF6347&amp;colortop=FFFFFF" TargetMode="External"/><Relationship Id="rId1102" Type="http://schemas.openxmlformats.org/officeDocument/2006/relationships/hyperlink" Target="https://www.w3schools.com/colors/color_tryit.asp?color=PowderBlue" TargetMode="External"/><Relationship Id="rId1547" Type="http://schemas.openxmlformats.org/officeDocument/2006/relationships/hyperlink" Target="https://www.w3schools.com/cssref/pr_border-left_color.asp" TargetMode="External"/><Relationship Id="rId1754" Type="http://schemas.openxmlformats.org/officeDocument/2006/relationships/hyperlink" Target="https://www.w3schools.com/cssref/func_linear-gradient.asp" TargetMode="External"/><Relationship Id="rId1961" Type="http://schemas.openxmlformats.org/officeDocument/2006/relationships/hyperlink" Target="https://www.w3schools.com/bootstrap/bootstrap_buttons.asp" TargetMode="External"/><Relationship Id="rId46" Type="http://schemas.openxmlformats.org/officeDocument/2006/relationships/hyperlink" Target="https://www.w3schools.com/tags/tag_em.asp" TargetMode="External"/><Relationship Id="rId1407" Type="http://schemas.openxmlformats.org/officeDocument/2006/relationships/hyperlink" Target="https://www.w3schools.com/tags/tag_address.asp" TargetMode="External"/><Relationship Id="rId1614" Type="http://schemas.openxmlformats.org/officeDocument/2006/relationships/hyperlink" Target="https://www.w3schools.com/cssref/css3_pr_text-justify.asp" TargetMode="External"/><Relationship Id="rId1821" Type="http://schemas.openxmlformats.org/officeDocument/2006/relationships/hyperlink" Target="https://www.w3schools.com/cssref/pr_padding-left.asp" TargetMode="External"/><Relationship Id="rId195" Type="http://schemas.openxmlformats.org/officeDocument/2006/relationships/hyperlink" Target="https://www.w3schools.com/tags/tag_canvas.asp" TargetMode="External"/><Relationship Id="rId1919" Type="http://schemas.openxmlformats.org/officeDocument/2006/relationships/hyperlink" Target="https://www.w3schools.com/cssref/css3_pr_transition-timing-function.asp" TargetMode="External"/><Relationship Id="rId2083" Type="http://schemas.openxmlformats.org/officeDocument/2006/relationships/hyperlink" Target="https://www.w3schools.com/bootstrap/bootstrap_navbar.asp" TargetMode="External"/><Relationship Id="rId262" Type="http://schemas.openxmlformats.org/officeDocument/2006/relationships/hyperlink" Target="https://www.w3schools.com/tags/att_autocomplete.asp" TargetMode="External"/><Relationship Id="rId567" Type="http://schemas.openxmlformats.org/officeDocument/2006/relationships/hyperlink" Target="https://www.w3schools.com/tags/att_onsubmit.asp" TargetMode="External"/><Relationship Id="rId1197" Type="http://schemas.openxmlformats.org/officeDocument/2006/relationships/hyperlink" Target="https://www.w3schools.com/colors/colors_mixer.asp?colorbottom=CD853F&amp;colortop=FFFFFF" TargetMode="External"/><Relationship Id="rId2150" Type="http://schemas.openxmlformats.org/officeDocument/2006/relationships/hyperlink" Target="https://www.w3schools.com/bootstrap/bootstrap_typography.asp" TargetMode="External"/><Relationship Id="rId122" Type="http://schemas.openxmlformats.org/officeDocument/2006/relationships/hyperlink" Target="https://www.w3schools.com/tags/tag_u.asp" TargetMode="External"/><Relationship Id="rId774" Type="http://schemas.openxmlformats.org/officeDocument/2006/relationships/hyperlink" Target="https://www.w3schools.com/colors/color_tryit.asp?color=HotPink" TargetMode="External"/><Relationship Id="rId981" Type="http://schemas.openxmlformats.org/officeDocument/2006/relationships/hyperlink" Target="https://www.w3schools.com/colors/colors_mixer.asp?colorbottom=00FF00&amp;colortop=FFFFFF" TargetMode="External"/><Relationship Id="rId1057" Type="http://schemas.openxmlformats.org/officeDocument/2006/relationships/hyperlink" Target="https://www.w3schools.com/colors/colors_mixer.asp?colorbottom=00FFFF&amp;colortop=FFFFFF" TargetMode="External"/><Relationship Id="rId2010" Type="http://schemas.openxmlformats.org/officeDocument/2006/relationships/hyperlink" Target="https://www.w3schools.com/bootstrap/bootstrap_forms.asp" TargetMode="External"/><Relationship Id="rId427" Type="http://schemas.openxmlformats.org/officeDocument/2006/relationships/hyperlink" Target="https://www.w3schools.com/tags/tag_keygen.asp" TargetMode="External"/><Relationship Id="rId634" Type="http://schemas.openxmlformats.org/officeDocument/2006/relationships/hyperlink" Target="https://www.w3schools.com/tags/tag_source.asp" TargetMode="External"/><Relationship Id="rId841" Type="http://schemas.openxmlformats.org/officeDocument/2006/relationships/hyperlink" Target="https://www.w3schools.com/colors/colors_mixer.asp?colorbottom=800080&amp;colortop=FFFFFF" TargetMode="External"/><Relationship Id="rId1264" Type="http://schemas.openxmlformats.org/officeDocument/2006/relationships/hyperlink" Target="https://www.w3schools.com/colors/colors_picker.asp?colorhex=FDF5E6" TargetMode="External"/><Relationship Id="rId1471" Type="http://schemas.openxmlformats.org/officeDocument/2006/relationships/hyperlink" Target="https://www.w3schools.com/tags/tag_meta.asp" TargetMode="External"/><Relationship Id="rId1569" Type="http://schemas.openxmlformats.org/officeDocument/2006/relationships/hyperlink" Target="https://www.w3schools.com/cssref/pr_dim_height.asp" TargetMode="External"/><Relationship Id="rId2108" Type="http://schemas.openxmlformats.org/officeDocument/2006/relationships/hyperlink" Target="https://www.w3schools.com/bootstrap/bootstrap_panels.asp" TargetMode="External"/><Relationship Id="rId701" Type="http://schemas.openxmlformats.org/officeDocument/2006/relationships/hyperlink" Target="https://www.w3schools.com/tags/tag_video.asp" TargetMode="External"/><Relationship Id="rId939" Type="http://schemas.openxmlformats.org/officeDocument/2006/relationships/hyperlink" Target="https://www.w3schools.com/colors/color_tryit.asp?hex=FAFAD2" TargetMode="External"/><Relationship Id="rId1124" Type="http://schemas.openxmlformats.org/officeDocument/2006/relationships/hyperlink" Target="https://www.w3schools.com/colors/colors_picker.asp?colorhex=1E90FF" TargetMode="External"/><Relationship Id="rId1331" Type="http://schemas.openxmlformats.org/officeDocument/2006/relationships/hyperlink" Target="https://www.w3schools.com/tags/av_met_canplaytype.asp" TargetMode="External"/><Relationship Id="rId1776" Type="http://schemas.openxmlformats.org/officeDocument/2006/relationships/hyperlink" Target="https://www.w3schools.com/cssref/css3_pr_border-top-left-radius.asp" TargetMode="External"/><Relationship Id="rId1983" Type="http://schemas.openxmlformats.org/officeDocument/2006/relationships/hyperlink" Target="https://www.w3schools.com/bootstrap/bootstrap_tables.asp" TargetMode="External"/><Relationship Id="rId68" Type="http://schemas.openxmlformats.org/officeDocument/2006/relationships/hyperlink" Target="https://www.w3schools.com/tags/tag_label.asp" TargetMode="External"/><Relationship Id="rId1429" Type="http://schemas.openxmlformats.org/officeDocument/2006/relationships/hyperlink" Target="https://www.w3schools.com/tags/tag_colgroup.asp" TargetMode="External"/><Relationship Id="rId1636" Type="http://schemas.openxmlformats.org/officeDocument/2006/relationships/hyperlink" Target="https://www.w3schools.com/cssref/pr_text_direction.asp" TargetMode="External"/><Relationship Id="rId1843" Type="http://schemas.openxmlformats.org/officeDocument/2006/relationships/hyperlink" Target="https://www.w3schools.com/cssref/css3_pr_animation.asp" TargetMode="External"/><Relationship Id="rId1703" Type="http://schemas.openxmlformats.org/officeDocument/2006/relationships/hyperlink" Target="https://www.w3schools.com/cssref/sel_element.asp" TargetMode="External"/><Relationship Id="rId1910" Type="http://schemas.openxmlformats.org/officeDocument/2006/relationships/hyperlink" Target="https://www.w3schools.com/cssref/css3_pr_text-overflow.asp" TargetMode="External"/><Relationship Id="rId284" Type="http://schemas.openxmlformats.org/officeDocument/2006/relationships/hyperlink" Target="https://www.w3schools.com/tags/att_class.asp" TargetMode="External"/><Relationship Id="rId491" Type="http://schemas.openxmlformats.org/officeDocument/2006/relationships/hyperlink" Target="https://www.w3schools.com/tags/tag_video.asp" TargetMode="External"/><Relationship Id="rId2172" Type="http://schemas.openxmlformats.org/officeDocument/2006/relationships/theme" Target="theme/theme1.xml"/><Relationship Id="rId144" Type="http://schemas.openxmlformats.org/officeDocument/2006/relationships/hyperlink" Target="https://www.w3schools.com/tags/tag_blockquote.asp" TargetMode="External"/><Relationship Id="rId589" Type="http://schemas.openxmlformats.org/officeDocument/2006/relationships/hyperlink" Target="https://www.w3schools.com/tags/tag_meter.asp" TargetMode="External"/><Relationship Id="rId796" Type="http://schemas.openxmlformats.org/officeDocument/2006/relationships/hyperlink" Target="https://www.w3schools.com/colors/colors_picker.asp?colorhex=D8BFD8" TargetMode="External"/><Relationship Id="rId351" Type="http://schemas.openxmlformats.org/officeDocument/2006/relationships/hyperlink" Target="https://www.w3schools.com/tags/att_headers.asp" TargetMode="External"/><Relationship Id="rId449" Type="http://schemas.openxmlformats.org/officeDocument/2006/relationships/hyperlink" Target="https://www.w3schools.com/tags/att_onblur.asp" TargetMode="External"/><Relationship Id="rId656" Type="http://schemas.openxmlformats.org/officeDocument/2006/relationships/hyperlink" Target="https://www.w3schools.com/tags/tag_source.asp" TargetMode="External"/><Relationship Id="rId863" Type="http://schemas.openxmlformats.org/officeDocument/2006/relationships/hyperlink" Target="https://www.w3schools.com/colors/color_tryit.asp?hex=4B0082" TargetMode="External"/><Relationship Id="rId1079" Type="http://schemas.openxmlformats.org/officeDocument/2006/relationships/hyperlink" Target="https://www.w3schools.com/colors/color_tryit.asp?hex=48D1CC" TargetMode="External"/><Relationship Id="rId1286" Type="http://schemas.openxmlformats.org/officeDocument/2006/relationships/hyperlink" Target="https://www.w3schools.com/colors/color_tryit.asp?color=MistyRose" TargetMode="External"/><Relationship Id="rId1493" Type="http://schemas.openxmlformats.org/officeDocument/2006/relationships/hyperlink" Target="https://www.w3schools.com/tags/tag_select.asp" TargetMode="External"/><Relationship Id="rId2032" Type="http://schemas.openxmlformats.org/officeDocument/2006/relationships/hyperlink" Target="https://www.w3schools.com/bootstrap/bootstrap_forms_inputs2.asp" TargetMode="External"/><Relationship Id="rId211" Type="http://schemas.openxmlformats.org/officeDocument/2006/relationships/hyperlink" Target="https://www.w3schools.com/tags/tag_dt.asp" TargetMode="External"/><Relationship Id="rId309" Type="http://schemas.openxmlformats.org/officeDocument/2006/relationships/hyperlink" Target="https://www.w3schools.com/tags/tag_time.asp" TargetMode="External"/><Relationship Id="rId516" Type="http://schemas.openxmlformats.org/officeDocument/2006/relationships/hyperlink" Target="https://www.w3schools.com/tags/tag_video.asp" TargetMode="External"/><Relationship Id="rId1146" Type="http://schemas.openxmlformats.org/officeDocument/2006/relationships/hyperlink" Target="https://www.w3schools.com/colors/color_tryit.asp?color=MidnightBlue" TargetMode="External"/><Relationship Id="rId1798" Type="http://schemas.openxmlformats.org/officeDocument/2006/relationships/hyperlink" Target="https://www.w3schools.com/cssref/css3_pr_font-stretch.asp" TargetMode="External"/><Relationship Id="rId723" Type="http://schemas.openxmlformats.org/officeDocument/2006/relationships/hyperlink" Target="https://www.w3schools.com/tags/ev_onerror.asp" TargetMode="External"/><Relationship Id="rId930" Type="http://schemas.openxmlformats.org/officeDocument/2006/relationships/hyperlink" Target="https://www.w3schools.com/colors/color_tryit.asp?color=LightYellow" TargetMode="External"/><Relationship Id="rId1006" Type="http://schemas.openxmlformats.org/officeDocument/2006/relationships/hyperlink" Target="https://www.w3schools.com/colors/color_tryit.asp?color=SeaGreen" TargetMode="External"/><Relationship Id="rId1353" Type="http://schemas.openxmlformats.org/officeDocument/2006/relationships/hyperlink" Target="https://www.w3schools.com/tags/av_prop_played.asp" TargetMode="External"/><Relationship Id="rId1560" Type="http://schemas.openxmlformats.org/officeDocument/2006/relationships/hyperlink" Target="https://www.w3schools.com/cssref/pr_border-top_style.asp" TargetMode="External"/><Relationship Id="rId1658" Type="http://schemas.openxmlformats.org/officeDocument/2006/relationships/hyperlink" Target="https://www.w3schools.com/cssref/css3_pr_animation-timing-function.asp" TargetMode="External"/><Relationship Id="rId1865" Type="http://schemas.openxmlformats.org/officeDocument/2006/relationships/hyperlink" Target="https://www.w3schools.com/cssref/css3_pr_border-top-right-radius.asp" TargetMode="External"/><Relationship Id="rId1213" Type="http://schemas.openxmlformats.org/officeDocument/2006/relationships/hyperlink" Target="https://www.w3schools.com/colors/colors_mixer.asp?colorbottom=A0522D&amp;colortop=FFFFFF" TargetMode="External"/><Relationship Id="rId1420" Type="http://schemas.openxmlformats.org/officeDocument/2006/relationships/hyperlink" Target="https://www.w3schools.com/tags/tag_body.asp" TargetMode="External"/><Relationship Id="rId1518" Type="http://schemas.openxmlformats.org/officeDocument/2006/relationships/hyperlink" Target="https://www.w3schools.com/tags/tag_video.asp" TargetMode="External"/><Relationship Id="rId1725" Type="http://schemas.openxmlformats.org/officeDocument/2006/relationships/hyperlink" Target="https://www.w3schools.com/cssref/sel_firstline.asp" TargetMode="External"/><Relationship Id="rId1932" Type="http://schemas.openxmlformats.org/officeDocument/2006/relationships/hyperlink" Target="https://www.w3schools.com/bootstrap/bootstrap_alerts.as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942D1F1CA4444690AE7600D8E0776E"/>
        <w:category>
          <w:name w:val="General"/>
          <w:gallery w:val="placeholder"/>
        </w:category>
        <w:types>
          <w:type w:val="bbPlcHdr"/>
        </w:types>
        <w:behaviors>
          <w:behavior w:val="content"/>
        </w:behaviors>
        <w:guid w:val="{712E916B-BDA7-4825-9168-538B646D29C3}"/>
      </w:docPartPr>
      <w:docPartBody>
        <w:p w:rsidR="00096D9C" w:rsidRDefault="00096D9C" w:rsidP="00096D9C">
          <w:pPr>
            <w:pStyle w:val="33942D1F1CA4444690AE7600D8E0776E"/>
          </w:pPr>
          <w:r>
            <w:rPr>
              <w:b/>
              <w:bCs/>
              <w:color w:val="44546A" w:themeColor="text2"/>
              <w:sz w:val="28"/>
              <w:szCs w:val="28"/>
            </w:rPr>
            <w:t>[Type the document title]</w:t>
          </w:r>
        </w:p>
      </w:docPartBody>
    </w:docPart>
    <w:docPart>
      <w:docPartPr>
        <w:name w:val="0821A7A4958B43F093FE7CDA35D432F2"/>
        <w:category>
          <w:name w:val="General"/>
          <w:gallery w:val="placeholder"/>
        </w:category>
        <w:types>
          <w:type w:val="bbPlcHdr"/>
        </w:types>
        <w:behaviors>
          <w:behavior w:val="content"/>
        </w:behaviors>
        <w:guid w:val="{6577BB66-A91D-4150-AFEE-DC976161B135}"/>
      </w:docPartPr>
      <w:docPartBody>
        <w:p w:rsidR="00096D9C" w:rsidRDefault="00096D9C" w:rsidP="00096D9C">
          <w:pPr>
            <w:pStyle w:val="0821A7A4958B43F093FE7CDA35D432F2"/>
          </w:pPr>
          <w:r>
            <w:rPr>
              <w:color w:val="5B9BD5" w:themeColor="accent1"/>
            </w:rPr>
            <w:t>[Type the document subtitle]</w:t>
          </w:r>
        </w:p>
      </w:docPartBody>
    </w:docPart>
    <w:docPart>
      <w:docPartPr>
        <w:name w:val="1C8730248E934939AE534021544B324A"/>
        <w:category>
          <w:name w:val="General"/>
          <w:gallery w:val="placeholder"/>
        </w:category>
        <w:types>
          <w:type w:val="bbPlcHdr"/>
        </w:types>
        <w:behaviors>
          <w:behavior w:val="content"/>
        </w:behaviors>
        <w:guid w:val="{D3004209-4656-420B-8BE4-4812B48E86FF}"/>
      </w:docPartPr>
      <w:docPartBody>
        <w:p w:rsidR="00096D9C" w:rsidRDefault="00096D9C" w:rsidP="00096D9C">
          <w:pPr>
            <w:pStyle w:val="1C8730248E934939AE534021544B324A"/>
          </w:pPr>
          <w:r>
            <w:rPr>
              <w:b/>
              <w:bCs/>
              <w:color w:val="44546A" w:themeColor="text2"/>
              <w:sz w:val="28"/>
              <w:szCs w:val="28"/>
            </w:rPr>
            <w:t>[Type the document title]</w:t>
          </w:r>
        </w:p>
      </w:docPartBody>
    </w:docPart>
    <w:docPart>
      <w:docPartPr>
        <w:name w:val="04D7413748CE4D1593A5042BAAF0834A"/>
        <w:category>
          <w:name w:val="General"/>
          <w:gallery w:val="placeholder"/>
        </w:category>
        <w:types>
          <w:type w:val="bbPlcHdr"/>
        </w:types>
        <w:behaviors>
          <w:behavior w:val="content"/>
        </w:behaviors>
        <w:guid w:val="{E9DC6C39-E5F9-4764-A99B-54E7FEDFE03C}"/>
      </w:docPartPr>
      <w:docPartBody>
        <w:p w:rsidR="00096D9C" w:rsidRDefault="00096D9C" w:rsidP="00096D9C">
          <w:pPr>
            <w:pStyle w:val="04D7413748CE4D1593A5042BAAF0834A"/>
          </w:pPr>
          <w:r>
            <w:rPr>
              <w:color w:val="5B9BD5" w:themeColor="accent1"/>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Impact">
    <w:panose1 w:val="020B080603090205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15214B"/>
    <w:rsid w:val="00096D9C"/>
    <w:rsid w:val="0015214B"/>
    <w:rsid w:val="00304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000916D25B4F1CB8430952A04160BA">
    <w:name w:val="1B000916D25B4F1CB8430952A04160BA"/>
    <w:rsid w:val="0015214B"/>
  </w:style>
  <w:style w:type="paragraph" w:customStyle="1" w:styleId="FC99CCBF9FFA4FB48DA775C3C7CEF948">
    <w:name w:val="FC99CCBF9FFA4FB48DA775C3C7CEF948"/>
    <w:rsid w:val="0015214B"/>
  </w:style>
  <w:style w:type="paragraph" w:customStyle="1" w:styleId="6F707390D1134CDA87A1F0AC623A697E">
    <w:name w:val="6F707390D1134CDA87A1F0AC623A697E"/>
    <w:rsid w:val="0015214B"/>
  </w:style>
  <w:style w:type="paragraph" w:customStyle="1" w:styleId="71AD25D266974EE794093D1D15EE729C">
    <w:name w:val="71AD25D266974EE794093D1D15EE729C"/>
    <w:rsid w:val="0015214B"/>
  </w:style>
  <w:style w:type="paragraph" w:customStyle="1" w:styleId="3BDDD340DDA8435580CE40553EED8F45">
    <w:name w:val="3BDDD340DDA8435580CE40553EED8F45"/>
    <w:rsid w:val="0015214B"/>
  </w:style>
  <w:style w:type="paragraph" w:customStyle="1" w:styleId="4900DC5A11884F6DA7394107790CF605">
    <w:name w:val="4900DC5A11884F6DA7394107790CF605"/>
    <w:rsid w:val="0015214B"/>
  </w:style>
  <w:style w:type="paragraph" w:customStyle="1" w:styleId="501A2200C5D94CC0BC0C8F7714CC56D3">
    <w:name w:val="501A2200C5D94CC0BC0C8F7714CC56D3"/>
    <w:rsid w:val="00096D9C"/>
    <w:pPr>
      <w:spacing w:after="200" w:line="276" w:lineRule="auto"/>
    </w:pPr>
    <w:rPr>
      <w:lang w:val="en-CA" w:eastAsia="en-CA"/>
    </w:rPr>
  </w:style>
  <w:style w:type="paragraph" w:customStyle="1" w:styleId="98BAAFA4706A4CADA5DC1090BD46DE14">
    <w:name w:val="98BAAFA4706A4CADA5DC1090BD46DE14"/>
    <w:rsid w:val="00096D9C"/>
    <w:pPr>
      <w:spacing w:after="200" w:line="276" w:lineRule="auto"/>
    </w:pPr>
    <w:rPr>
      <w:lang w:val="en-CA" w:eastAsia="en-CA"/>
    </w:rPr>
  </w:style>
  <w:style w:type="paragraph" w:customStyle="1" w:styleId="5527679B4C6B45FBB3542EEEB5318085">
    <w:name w:val="5527679B4C6B45FBB3542EEEB5318085"/>
    <w:rsid w:val="00096D9C"/>
    <w:pPr>
      <w:spacing w:after="200" w:line="276" w:lineRule="auto"/>
    </w:pPr>
    <w:rPr>
      <w:lang w:val="en-CA" w:eastAsia="en-CA"/>
    </w:rPr>
  </w:style>
  <w:style w:type="paragraph" w:customStyle="1" w:styleId="33942D1F1CA4444690AE7600D8E0776E">
    <w:name w:val="33942D1F1CA4444690AE7600D8E0776E"/>
    <w:rsid w:val="00096D9C"/>
    <w:pPr>
      <w:spacing w:after="200" w:line="276" w:lineRule="auto"/>
    </w:pPr>
    <w:rPr>
      <w:lang w:val="en-CA" w:eastAsia="en-CA"/>
    </w:rPr>
  </w:style>
  <w:style w:type="paragraph" w:customStyle="1" w:styleId="0821A7A4958B43F093FE7CDA35D432F2">
    <w:name w:val="0821A7A4958B43F093FE7CDA35D432F2"/>
    <w:rsid w:val="00096D9C"/>
    <w:pPr>
      <w:spacing w:after="200" w:line="276" w:lineRule="auto"/>
    </w:pPr>
    <w:rPr>
      <w:lang w:val="en-CA" w:eastAsia="en-CA"/>
    </w:rPr>
  </w:style>
  <w:style w:type="paragraph" w:customStyle="1" w:styleId="1739F21729B54945A65C18EDA79AD33E">
    <w:name w:val="1739F21729B54945A65C18EDA79AD33E"/>
    <w:rsid w:val="00096D9C"/>
    <w:pPr>
      <w:spacing w:after="200" w:line="276" w:lineRule="auto"/>
    </w:pPr>
    <w:rPr>
      <w:lang w:val="en-CA" w:eastAsia="en-CA"/>
    </w:rPr>
  </w:style>
  <w:style w:type="paragraph" w:customStyle="1" w:styleId="1C8730248E934939AE534021544B324A">
    <w:name w:val="1C8730248E934939AE534021544B324A"/>
    <w:rsid w:val="00096D9C"/>
    <w:pPr>
      <w:spacing w:after="200" w:line="276" w:lineRule="auto"/>
    </w:pPr>
    <w:rPr>
      <w:lang w:val="en-CA" w:eastAsia="en-CA"/>
    </w:rPr>
  </w:style>
  <w:style w:type="paragraph" w:customStyle="1" w:styleId="04D7413748CE4D1593A5042BAAF0834A">
    <w:name w:val="04D7413748CE4D1593A5042BAAF0834A"/>
    <w:rsid w:val="00096D9C"/>
    <w:pPr>
      <w:spacing w:after="200" w:line="276" w:lineRule="auto"/>
    </w:pPr>
    <w:rPr>
      <w:lang w:val="en-CA" w:eastAsia="en-CA"/>
    </w:rPr>
  </w:style>
  <w:style w:type="paragraph" w:customStyle="1" w:styleId="F8BE61FA13C742899B965787F40C7BD4">
    <w:name w:val="F8BE61FA13C742899B965787F40C7BD4"/>
    <w:rsid w:val="00096D9C"/>
    <w:pPr>
      <w:spacing w:after="200" w:line="276" w:lineRule="auto"/>
    </w:pPr>
    <w:rPr>
      <w:lang w:val="en-CA" w:eastAsia="en-CA"/>
    </w:rPr>
  </w:style>
  <w:style w:type="paragraph" w:customStyle="1" w:styleId="DBF471ADD09C49E29C2FA31DED5C250B">
    <w:name w:val="DBF471ADD09C49E29C2FA31DED5C250B"/>
    <w:rsid w:val="00096D9C"/>
    <w:pPr>
      <w:spacing w:after="200" w:line="276" w:lineRule="auto"/>
    </w:pPr>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W3</b:Tag>
    <b:SourceType>InternetSite</b:SourceType>
    <b:Guid>{D3727AA1-60C8-45CE-9ED7-F52C45F67C39}</b:Guid>
    <b:Author>
      <b:Author>
        <b:Corporate>Refsnes Data</b:Corporate>
      </b:Author>
    </b:Author>
    <b:Title>W3Schools</b:Title>
    <b:InternetSiteTitle>W3Schools</b:InternetSiteTitle>
    <b:URL>https://www.w3schools.com/default.asp</b:URL>
    <b:RefOrder>1</b:RefOrder>
  </b:Source>
</b:Sources>
</file>

<file path=customXml/itemProps1.xml><?xml version="1.0" encoding="utf-8"?>
<ds:datastoreItem xmlns:ds="http://schemas.openxmlformats.org/officeDocument/2006/customXml" ds:itemID="{BB43C006-E3CF-4A32-A23C-D7A41C893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403</Pages>
  <Words>50488</Words>
  <Characters>287782</Characters>
  <Application>Microsoft Office Word</Application>
  <DocSecurity>0</DocSecurity>
  <Lines>2398</Lines>
  <Paragraphs>675</Paragraphs>
  <ScaleCrop>false</ScaleCrop>
  <HeadingPairs>
    <vt:vector size="2" baseType="variant">
      <vt:variant>
        <vt:lpstr>Title</vt:lpstr>
      </vt:variant>
      <vt:variant>
        <vt:i4>1</vt:i4>
      </vt:variant>
    </vt:vector>
  </HeadingPairs>
  <TitlesOfParts>
    <vt:vector size="1" baseType="lpstr">
      <vt:lpstr>HTML &amp; CSS Reference</vt:lpstr>
    </vt:vector>
  </TitlesOfParts>
  <Company/>
  <LinksUpToDate>false</LinksUpToDate>
  <CharactersWithSpaces>337595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&amp; CSS Reference</dc:title>
  <dc:subject>Marc Boivin</dc:subject>
  <dc:creator>ary</dc:creator>
  <cp:keywords/>
  <dc:description/>
  <cp:lastModifiedBy>Gary</cp:lastModifiedBy>
  <cp:revision>6</cp:revision>
  <cp:lastPrinted>2017-09-04T19:30:00Z</cp:lastPrinted>
  <dcterms:created xsi:type="dcterms:W3CDTF">2017-09-02T00:32:00Z</dcterms:created>
  <dcterms:modified xsi:type="dcterms:W3CDTF">2017-09-04T19:33:00Z</dcterms:modified>
</cp:coreProperties>
</file>